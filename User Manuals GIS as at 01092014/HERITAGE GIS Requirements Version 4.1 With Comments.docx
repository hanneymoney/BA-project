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ind w:left="720" w:hanging="360"/>
        <w:jc w:val="cente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ind w:left="720" w:hanging="360"/>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ind w:left="720" w:hanging="360"/>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720" w:hanging="360"/>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720" w:hanging="360"/>
        <w:jc w:val="center"/>
        <w:rPr/>
      </w:pPr>
      <w:bookmarkStart w:colFirst="0" w:colLast="0" w:name="_gjdgxs" w:id="0"/>
      <w:bookmarkEnd w:id="0"/>
      <w:r w:rsidDel="00000000" w:rsidR="00000000" w:rsidRPr="00000000">
        <w:rPr>
          <w:rFonts w:ascii="Cambria" w:cs="Cambria" w:eastAsia="Cambria" w:hAnsi="Cambria"/>
          <w:b w:val="1"/>
          <w:sz w:val="40"/>
          <w:szCs w:val="40"/>
          <w:vertAlign w:val="baseline"/>
          <w:rtl w:val="0"/>
        </w:rPr>
        <w:t xml:space="preserve">HERITAGE INSURANCE COMPANY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720" w:hanging="360"/>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720" w:hanging="360"/>
        <w:jc w:val="center"/>
        <w:rPr/>
      </w:pPr>
      <w:r w:rsidDel="00000000" w:rsidR="00000000" w:rsidRPr="00000000">
        <w:rPr>
          <w:rFonts w:ascii="Cambria" w:cs="Cambria" w:eastAsia="Cambria" w:hAnsi="Cambria"/>
          <w:b w:val="1"/>
          <w:sz w:val="40"/>
          <w:szCs w:val="40"/>
          <w:vertAlign w:val="baseline"/>
          <w:rtl w:val="0"/>
        </w:rPr>
        <w:t xml:space="preserve">General Business System</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720" w:hanging="360"/>
        <w:jc w:val="center"/>
        <w:rPr/>
      </w:pPr>
      <w:r w:rsidDel="00000000" w:rsidR="00000000" w:rsidRPr="00000000">
        <w:rPr>
          <w:rFonts w:ascii="Cambria" w:cs="Cambria" w:eastAsia="Cambria" w:hAnsi="Cambria"/>
          <w:b w:val="1"/>
          <w:sz w:val="40"/>
          <w:szCs w:val="40"/>
          <w:vertAlign w:val="baseline"/>
          <w:rtl w:val="0"/>
        </w:rPr>
        <w:t xml:space="preserve">Requirements &amp; Specification Document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sz w:val="28"/>
          <w:szCs w:val="28"/>
          <w:vertAlign w:val="baseline"/>
          <w:rtl w:val="0"/>
        </w:rPr>
        <w:t xml:space="preserve">By</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sz w:val="36"/>
          <w:szCs w:val="36"/>
          <w:vertAlign w:val="baseline"/>
          <w:rtl w:val="0"/>
        </w:rPr>
        <w:t xml:space="preserve">Turnkey Africa Kenya Ltd</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sz w:val="36"/>
          <w:szCs w:val="36"/>
          <w:vertAlign w:val="baseline"/>
          <w:rtl w:val="0"/>
        </w:rPr>
        <w:t xml:space="preserve">General Insurance System</w:t>
      </w:r>
      <w:r w:rsidDel="00000000" w:rsidR="00000000" w:rsidRPr="00000000">
        <w:rPr>
          <w:rtl w:val="0"/>
        </w:rPr>
      </w:r>
    </w:p>
    <w:p w:rsidR="00000000" w:rsidDel="00000000" w:rsidP="00000000" w:rsidRDefault="00000000" w:rsidRPr="00000000" w14:paraId="00000015">
      <w:pPr>
        <w:pStyle w:val="Heading1"/>
        <w:numPr>
          <w:ilvl w:val="8"/>
          <w:numId w:val="94"/>
        </w:numPr>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br w:type="page"/>
      </w:r>
      <w:r w:rsidDel="00000000" w:rsidR="00000000" w:rsidRPr="00000000">
        <w:rPr>
          <w:b w:val="1"/>
          <w:vertAlign w:val="baseline"/>
          <w:rtl w:val="0"/>
        </w:rPr>
        <w:t xml:space="preserve">DOCUMENT INFORMATION AND HISTORY</w:t>
      </w:r>
      <w:r w:rsidDel="00000000" w:rsidR="00000000" w:rsidRPr="00000000">
        <w:rPr>
          <w:rtl w:val="0"/>
        </w:rPr>
      </w:r>
    </w:p>
    <w:tbl>
      <w:tblPr>
        <w:tblStyle w:val="Table1"/>
        <w:tblW w:w="957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38"/>
        <w:gridCol w:w="1515"/>
        <w:gridCol w:w="2051"/>
        <w:gridCol w:w="2646"/>
        <w:gridCol w:w="1926"/>
        <w:tblGridChange w:id="0">
          <w:tblGrid>
            <w:gridCol w:w="1438"/>
            <w:gridCol w:w="1515"/>
            <w:gridCol w:w="2051"/>
            <w:gridCol w:w="2646"/>
            <w:gridCol w:w="1926"/>
          </w:tblGrid>
        </w:tblGridChange>
      </w:tblGrid>
      <w:tr>
        <w:tc>
          <w:tcP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Document Information and Revision History</w:t>
            </w:r>
            <w:r w:rsidDel="00000000" w:rsidR="00000000" w:rsidRPr="00000000">
              <w:rPr>
                <w:rtl w:val="0"/>
              </w:rPr>
            </w:r>
          </w:p>
        </w:tc>
        <w:tc>
          <w:tcP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r>
      <w:tr>
        <w:trPr>
          <w:trHeight w:val="160" w:hRule="atLeast"/>
        </w:trPr>
        <w:tc>
          <w:tcP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r>
      <w:tr>
        <w:tc>
          <w:tcP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System</w:t>
            </w: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General Insurance System </w:t>
            </w:r>
            <w:r w:rsidDel="00000000" w:rsidR="00000000" w:rsidRPr="00000000">
              <w:rPr>
                <w:rtl w:val="0"/>
              </w:rPr>
            </w:r>
          </w:p>
        </w:tc>
        <w:tc>
          <w:tcP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r>
      <w:tr>
        <w:tc>
          <w:tcP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System Requirements Document</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r>
      <w:tr>
        <w:tc>
          <w:tcP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Author</w:t>
            </w: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Joyce Kyengo</w:t>
            </w: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r>
      <w:tr>
        <w:tc>
          <w:tcP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Status</w:t>
            </w:r>
            <w:r w:rsidDel="00000000" w:rsidR="00000000" w:rsidRPr="00000000">
              <w:rPr>
                <w:rtl w:val="0"/>
              </w:rPr>
            </w:r>
          </w:p>
        </w:tc>
        <w:tc>
          <w:tcP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Release 1</w:t>
            </w:r>
            <w:r w:rsidDel="00000000" w:rsidR="00000000" w:rsidRPr="00000000">
              <w:rPr>
                <w:rtl w:val="0"/>
              </w:rPr>
            </w:r>
          </w:p>
        </w:tc>
        <w:tc>
          <w:tcP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r>
      <w:tr>
        <w:tc>
          <w:tcP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File path</w:t>
            </w:r>
            <w:r w:rsidDel="00000000" w:rsidR="00000000" w:rsidRPr="00000000">
              <w:rPr>
                <w:rtl w:val="0"/>
              </w:rPr>
            </w:r>
          </w:p>
        </w:tc>
        <w:tc>
          <w:tcP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r>
      <w:tr>
        <w:tc>
          <w:tcP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r>
      <w:tr>
        <w:trPr>
          <w:trHeight w:val="360" w:hRule="atLeast"/>
        </w:trPr>
        <w:tc>
          <w:tcP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HISTORY</w:t>
            </w:r>
            <w:r w:rsidDel="00000000" w:rsidR="00000000" w:rsidRPr="00000000">
              <w:rPr>
                <w:rtl w:val="0"/>
              </w:rPr>
            </w:r>
          </w:p>
        </w:tc>
        <w:tc>
          <w:tcP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r>
      <w:tr>
        <w:tc>
          <w:tcP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Changes made by:</w:t>
            </w:r>
            <w:r w:rsidDel="00000000" w:rsidR="00000000" w:rsidRPr="00000000">
              <w:rPr>
                <w:rtl w:val="0"/>
              </w:rPr>
            </w:r>
          </w:p>
        </w:tc>
        <w:tc>
          <w:tcP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Description of Change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Approved By</w:t>
            </w:r>
            <w:r w:rsidDel="00000000" w:rsidR="00000000" w:rsidRPr="00000000">
              <w:rPr>
                <w:rtl w:val="0"/>
              </w:rPr>
            </w:r>
          </w:p>
        </w:tc>
      </w:tr>
      <w:tr>
        <w:trPr>
          <w:trHeight w:val="240" w:hRule="atLeast"/>
        </w:trPr>
        <w:tc>
          <w:tcP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1. 0</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01/10/2013</w:t>
            </w:r>
            <w:r w:rsidDel="00000000" w:rsidR="00000000" w:rsidRPr="00000000">
              <w:rPr>
                <w:rtl w:val="0"/>
              </w:rPr>
            </w:r>
          </w:p>
        </w:tc>
        <w:tc>
          <w:tcP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Joyce Kyengo</w:t>
            </w:r>
            <w:r w:rsidDel="00000000" w:rsidR="00000000" w:rsidRPr="00000000">
              <w:rPr>
                <w:rtl w:val="0"/>
              </w:rPr>
            </w:r>
          </w:p>
        </w:tc>
        <w:tc>
          <w:tcP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Document creation</w:t>
            </w:r>
            <w:r w:rsidDel="00000000" w:rsidR="00000000" w:rsidRPr="00000000">
              <w:rPr>
                <w:rtl w:val="0"/>
              </w:rPr>
            </w:r>
          </w:p>
        </w:tc>
        <w:tc>
          <w:tcP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rPr/>
          </w:pPr>
          <w:ins w:author="Heritage Comments" w:id="0" w:date="2013-11-05T16:40:00Z">
            <w:r w:rsidDel="00000000" w:rsidR="00000000" w:rsidRPr="00000000">
              <w:fldChar w:fldCharType="begin"/>
            </w:r>
            <w:r w:rsidDel="00000000" w:rsidR="00000000" w:rsidRPr="00000000">
              <w:instrText xml:space="preserve">HYPERLINK \l "_30j0zll"</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1</w:t>
            </w:r>
            <w:r w:rsidDel="00000000" w:rsidR="00000000" w:rsidRPr="00000000">
              <w:fldChar w:fldCharType="end"/>
            </w:r>
            <w:r w:rsidDel="00000000" w:rsidR="00000000" w:rsidRPr="00000000">
              <w:fldChar w:fldCharType="begin"/>
            </w:r>
            <w:r w:rsidDel="00000000" w:rsidR="00000000" w:rsidRPr="00000000">
              <w:instrText xml:space="preserve">HYPERLINK \l "_30j0zll"</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"_30j0zll"</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DOCUMENT INFORMATION AND HISTORY</w:t>
            </w:r>
            <w:r w:rsidDel="00000000" w:rsidR="00000000" w:rsidRPr="00000000">
              <w:fldChar w:fldCharType="end"/>
            </w:r>
            <w:r w:rsidDel="00000000" w:rsidR="00000000" w:rsidRPr="00000000">
              <w:fldChar w:fldCharType="begin"/>
            </w:r>
            <w:r w:rsidDel="00000000" w:rsidR="00000000" w:rsidRPr="00000000">
              <w:instrText xml:space="preserve">HYPERLINK \l "_30j0zll"</w:instrText>
            </w:r>
            <w:r w:rsidDel="00000000" w:rsidR="00000000" w:rsidRPr="00000000">
              <w:fldChar w:fldCharType="separate"/>
            </w:r>
            <w:r w:rsidDel="00000000" w:rsidR="00000000" w:rsidRPr="00000000">
              <w:rPr>
                <w:rFonts w:ascii="Cambria" w:cs="Cambria" w:eastAsia="Cambria" w:hAnsi="Cambria"/>
                <w:b w:val="1"/>
                <w:sz w:val="24"/>
                <w:szCs w:val="24"/>
                <w:vertAlign w:val="baseline"/>
                <w:rtl w:val="0"/>
              </w:rPr>
              <w:tab/>
            </w:r>
            <w:r w:rsidDel="00000000" w:rsidR="00000000" w:rsidRPr="00000000">
              <w:fldChar w:fldCharType="end"/>
            </w:r>
          </w:ins>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ins w:author="Heritage Comments" w:id="1" w:date="2013-11-05T16:40:00Z">
            <w:r w:rsidDel="00000000" w:rsidR="00000000" w:rsidRPr="00000000">
              <w:rPr>
                <w:rFonts w:ascii="Cambria" w:cs="Cambria" w:eastAsia="Cambria" w:hAnsi="Cambria"/>
                <w:b w:val="1"/>
                <w:color w:val="0000ff"/>
                <w:sz w:val="24"/>
                <w:szCs w:val="24"/>
                <w:u w:val="single"/>
                <w:vertAlign w:val="baseline"/>
                <w:rtl w:val="0"/>
              </w:rPr>
              <w:t xml:space="preserve">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1"/>
                <w:color w:val="0000ff"/>
                <w:sz w:val="24"/>
                <w:szCs w:val="24"/>
                <w:u w:val="single"/>
                <w:vertAlign w:val="baseline"/>
                <w:rtl w:val="0"/>
              </w:rPr>
              <w:t xml:space="preserve">SCOPE</w:t>
            </w:r>
            <w:r w:rsidDel="00000000" w:rsidR="00000000" w:rsidRPr="00000000">
              <w:rPr>
                <w:rFonts w:ascii="Cambria" w:cs="Cambria" w:eastAsia="Cambria" w:hAnsi="Cambria"/>
                <w:b w:val="1"/>
                <w:sz w:val="24"/>
                <w:szCs w:val="24"/>
                <w:vertAlign w:val="baseline"/>
                <w:rtl w:val="0"/>
              </w:rPr>
              <w:tab/>
            </w:r>
          </w:ins>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ins w:author="Heritage Comments" w:id="2" w:date="2013-11-05T16:40:00Z">
            <w:r w:rsidDel="00000000" w:rsidR="00000000" w:rsidRPr="00000000">
              <w:rPr>
                <w:rFonts w:ascii="Cambria" w:cs="Cambria" w:eastAsia="Cambria" w:hAnsi="Cambria"/>
                <w:b w:val="0"/>
                <w:color w:val="0000ff"/>
                <w:sz w:val="24"/>
                <w:szCs w:val="24"/>
                <w:u w:val="single"/>
                <w:vertAlign w:val="baseline"/>
                <w:rtl w:val="0"/>
              </w:rPr>
              <w:t xml:space="preserve">2.1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Objective of Requirements Phase</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ins w:author="Heritage Comments" w:id="3" w:date="2013-11-05T16:40:00Z">
            <w:r w:rsidDel="00000000" w:rsidR="00000000" w:rsidRPr="00000000">
              <w:rPr>
                <w:rFonts w:ascii="Cambria" w:cs="Cambria" w:eastAsia="Cambria" w:hAnsi="Cambria"/>
                <w:b w:val="0"/>
                <w:color w:val="0000ff"/>
                <w:sz w:val="24"/>
                <w:szCs w:val="24"/>
                <w:u w:val="single"/>
                <w:vertAlign w:val="baseline"/>
                <w:rtl w:val="0"/>
              </w:rPr>
              <w:t xml:space="preserve">2.2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Purpose of this document</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ins w:author="Heritage Comments" w:id="4" w:date="2013-11-05T16:40:00Z">
            <w:r w:rsidDel="00000000" w:rsidR="00000000" w:rsidRPr="00000000">
              <w:rPr>
                <w:rFonts w:ascii="Cambria" w:cs="Cambria" w:eastAsia="Cambria" w:hAnsi="Cambria"/>
                <w:b w:val="0"/>
                <w:color w:val="0000ff"/>
                <w:sz w:val="24"/>
                <w:szCs w:val="24"/>
                <w:u w:val="single"/>
                <w:vertAlign w:val="baseline"/>
                <w:rtl w:val="0"/>
              </w:rPr>
              <w:t xml:space="preserve">2.3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Document Users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ins w:author="Heritage Comments" w:id="5" w:date="2013-11-05T16:40:00Z">
            <w:r w:rsidDel="00000000" w:rsidR="00000000" w:rsidRPr="00000000">
              <w:rPr>
                <w:rFonts w:ascii="Cambria" w:cs="Cambria" w:eastAsia="Cambria" w:hAnsi="Cambria"/>
                <w:b w:val="0"/>
                <w:color w:val="0000ff"/>
                <w:sz w:val="24"/>
                <w:szCs w:val="24"/>
                <w:u w:val="single"/>
                <w:vertAlign w:val="baseline"/>
                <w:rtl w:val="0"/>
              </w:rPr>
              <w:t xml:space="preserve">2.4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The Technical Committee</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rPr/>
          </w:pPr>
          <w:ins w:author="Heritage Comments" w:id="6" w:date="2013-11-05T16:40:00Z">
            <w:r w:rsidDel="00000000" w:rsidR="00000000" w:rsidRPr="00000000">
              <w:rPr>
                <w:rFonts w:ascii="Cambria" w:cs="Cambria" w:eastAsia="Cambria" w:hAnsi="Cambria"/>
                <w:b w:val="1"/>
                <w:color w:val="0000ff"/>
                <w:sz w:val="24"/>
                <w:szCs w:val="24"/>
                <w:u w:val="single"/>
                <w:vertAlign w:val="baseline"/>
                <w:rtl w:val="0"/>
              </w:rPr>
              <w:t xml:space="preserve">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1"/>
                <w:color w:val="0000ff"/>
                <w:sz w:val="24"/>
                <w:szCs w:val="24"/>
                <w:u w:val="single"/>
                <w:vertAlign w:val="baseline"/>
                <w:rtl w:val="0"/>
              </w:rPr>
              <w:t xml:space="preserve">Scope of the General Insurance System</w:t>
            </w:r>
            <w:r w:rsidDel="00000000" w:rsidR="00000000" w:rsidRPr="00000000">
              <w:rPr>
                <w:rFonts w:ascii="Cambria" w:cs="Cambria" w:eastAsia="Cambria" w:hAnsi="Cambria"/>
                <w:b w:val="1"/>
                <w:sz w:val="24"/>
                <w:szCs w:val="24"/>
                <w:vertAlign w:val="baseline"/>
                <w:rtl w:val="0"/>
              </w:rPr>
              <w:tab/>
            </w:r>
          </w:ins>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ins w:author="Heritage Comments" w:id="7" w:date="2013-11-05T16:40:00Z">
            <w:r w:rsidDel="00000000" w:rsidR="00000000" w:rsidRPr="00000000">
              <w:rPr>
                <w:rFonts w:ascii="Cambria" w:cs="Cambria" w:eastAsia="Cambria" w:hAnsi="Cambria"/>
                <w:b w:val="0"/>
                <w:color w:val="0000ff"/>
                <w:sz w:val="24"/>
                <w:szCs w:val="24"/>
                <w:u w:val="single"/>
                <w:vertAlign w:val="baseline"/>
                <w:rtl w:val="0"/>
              </w:rPr>
              <w:t xml:space="preserve">3.1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Definitions, Acronyms and Abbreviations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ins w:author="Heritage Comments" w:id="8" w:date="2013-11-05T16:40:00Z">
            <w:r w:rsidDel="00000000" w:rsidR="00000000" w:rsidRPr="00000000">
              <w:rPr>
                <w:rFonts w:ascii="Cambria" w:cs="Cambria" w:eastAsia="Cambria" w:hAnsi="Cambria"/>
                <w:b w:val="0"/>
                <w:color w:val="0000ff"/>
                <w:sz w:val="24"/>
                <w:szCs w:val="24"/>
                <w:u w:val="single"/>
                <w:vertAlign w:val="baseline"/>
                <w:rtl w:val="0"/>
              </w:rPr>
              <w:t xml:space="preserve">3.2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System User Classes and Characteristics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ins w:author="Heritage Comments" w:id="9" w:date="2013-11-05T16:40:00Z">
            <w:r w:rsidDel="00000000" w:rsidR="00000000" w:rsidRPr="00000000">
              <w:fldChar w:fldCharType="begin"/>
            </w:r>
            <w:r w:rsidDel="00000000" w:rsidR="00000000" w:rsidRPr="00000000">
              <w:instrText xml:space="preserve">HYPERLINK \l "_lnxbz9"</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3.3</w:t>
            </w:r>
            <w:r w:rsidDel="00000000" w:rsidR="00000000" w:rsidRPr="00000000">
              <w:fldChar w:fldCharType="end"/>
            </w:r>
            <w:r w:rsidDel="00000000" w:rsidR="00000000" w:rsidRPr="00000000">
              <w:fldChar w:fldCharType="begin"/>
            </w:r>
            <w:r w:rsidDel="00000000" w:rsidR="00000000" w:rsidRPr="00000000">
              <w:instrText xml:space="preserve">HYPERLINK \l "_lnxbz9"</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"_lnxbz9"</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Functions Covered</w:t>
            </w:r>
            <w:r w:rsidDel="00000000" w:rsidR="00000000" w:rsidRPr="00000000">
              <w:fldChar w:fldCharType="end"/>
            </w:r>
            <w:r w:rsidDel="00000000" w:rsidR="00000000" w:rsidRPr="00000000">
              <w:fldChar w:fldCharType="begin"/>
            </w:r>
            <w:r w:rsidDel="00000000" w:rsidR="00000000" w:rsidRPr="00000000">
              <w:instrText xml:space="preserve">HYPERLINK \l "_lnxbz9"</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10" w:date="2013-11-05T16:40:00Z">
            <w:r w:rsidDel="00000000" w:rsidR="00000000" w:rsidRPr="00000000">
              <w:rPr>
                <w:rFonts w:ascii="Cambria" w:cs="Cambria" w:eastAsia="Cambria" w:hAnsi="Cambria"/>
                <w:b w:val="0"/>
                <w:color w:val="0000ff"/>
                <w:sz w:val="24"/>
                <w:szCs w:val="24"/>
                <w:u w:val="single"/>
                <w:vertAlign w:val="baseline"/>
                <w:rtl w:val="0"/>
              </w:rPr>
              <w:t xml:space="preserve">3.4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FUNCTIONAL LISTING OF THE TURNQUEST GIS SYSTEM</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rPr/>
          </w:pPr>
          <w:ins w:author="Heritage Comments" w:id="11" w:date="2013-11-05T16:40:00Z">
            <w:r w:rsidDel="00000000" w:rsidR="00000000" w:rsidRPr="00000000">
              <w:fldChar w:fldCharType="begin"/>
            </w:r>
            <w:r w:rsidDel="00000000" w:rsidR="00000000" w:rsidRPr="00000000">
              <w:instrText xml:space="preserve">HYPERLINK \l "_1ksv4uv"</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4</w:t>
            </w:r>
            <w:r w:rsidDel="00000000" w:rsidR="00000000" w:rsidRPr="00000000">
              <w:fldChar w:fldCharType="end"/>
            </w:r>
            <w:r w:rsidDel="00000000" w:rsidR="00000000" w:rsidRPr="00000000">
              <w:fldChar w:fldCharType="begin"/>
            </w:r>
            <w:r w:rsidDel="00000000" w:rsidR="00000000" w:rsidRPr="00000000">
              <w:instrText xml:space="preserve">HYPERLINK \l "_1ksv4uv"</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"_1ksv4uv"</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Client Relation Management System Setups</w:t>
            </w:r>
            <w:r w:rsidDel="00000000" w:rsidR="00000000" w:rsidRPr="00000000">
              <w:fldChar w:fldCharType="end"/>
            </w:r>
            <w:r w:rsidDel="00000000" w:rsidR="00000000" w:rsidRPr="00000000">
              <w:fldChar w:fldCharType="begin"/>
            </w:r>
            <w:r w:rsidDel="00000000" w:rsidR="00000000" w:rsidRPr="00000000">
              <w:instrText xml:space="preserve">HYPERLINK \l "_1ksv4uv"</w:instrText>
            </w:r>
            <w:r w:rsidDel="00000000" w:rsidR="00000000" w:rsidRPr="00000000">
              <w:fldChar w:fldCharType="separate"/>
            </w:r>
            <w:r w:rsidDel="00000000" w:rsidR="00000000" w:rsidRPr="00000000">
              <w:rPr>
                <w:rFonts w:ascii="Cambria" w:cs="Cambria" w:eastAsia="Cambria" w:hAnsi="Cambria"/>
                <w:b w:val="1"/>
                <w:sz w:val="24"/>
                <w:szCs w:val="24"/>
                <w:vertAlign w:val="baseline"/>
                <w:rtl w:val="0"/>
              </w:rPr>
              <w:tab/>
            </w:r>
            <w:r w:rsidDel="00000000" w:rsidR="00000000" w:rsidRPr="00000000">
              <w:fldChar w:fldCharType="end"/>
            </w:r>
          </w:ins>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12" w:date="2013-11-05T16:40:00Z">
            <w:r w:rsidDel="00000000" w:rsidR="00000000" w:rsidRPr="00000000">
              <w:fldChar w:fldCharType="begin"/>
            </w:r>
            <w:r w:rsidDel="00000000" w:rsidR="00000000" w:rsidRPr="00000000">
              <w:instrText xml:space="preserve">HYPERLINK \l "_44sinio"</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4.1</w:t>
            </w:r>
            <w:r w:rsidDel="00000000" w:rsidR="00000000" w:rsidRPr="00000000">
              <w:fldChar w:fldCharType="end"/>
            </w:r>
            <w:r w:rsidDel="00000000" w:rsidR="00000000" w:rsidRPr="00000000">
              <w:fldChar w:fldCharType="begin"/>
            </w:r>
            <w:r w:rsidDel="00000000" w:rsidR="00000000" w:rsidRPr="00000000">
              <w:instrText xml:space="preserve">HYPERLINK \l "_44sinio"</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"_44sinio"</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Organization Management</w:t>
            </w:r>
            <w:r w:rsidDel="00000000" w:rsidR="00000000" w:rsidRPr="00000000">
              <w:fldChar w:fldCharType="end"/>
            </w:r>
            <w:r w:rsidDel="00000000" w:rsidR="00000000" w:rsidRPr="00000000">
              <w:fldChar w:fldCharType="begin"/>
            </w:r>
            <w:r w:rsidDel="00000000" w:rsidR="00000000" w:rsidRPr="00000000">
              <w:instrText xml:space="preserve">HYPERLINK \l "_44sinio"</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13" w:date="2013-11-05T16:40:00Z">
            <w:r w:rsidDel="00000000" w:rsidR="00000000" w:rsidRPr="00000000">
              <w:fldChar w:fldCharType="begin"/>
            </w:r>
            <w:r w:rsidDel="00000000" w:rsidR="00000000" w:rsidRPr="00000000">
              <w:instrText xml:space="preserve">HYPERLINK \l "_2jxsxqh"</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4.2</w:t>
            </w:r>
            <w:r w:rsidDel="00000000" w:rsidR="00000000" w:rsidRPr="00000000">
              <w:fldChar w:fldCharType="end"/>
            </w:r>
            <w:r w:rsidDel="00000000" w:rsidR="00000000" w:rsidRPr="00000000">
              <w:fldChar w:fldCharType="begin"/>
            </w:r>
            <w:r w:rsidDel="00000000" w:rsidR="00000000" w:rsidRPr="00000000">
              <w:instrText xml:space="preserve">HYPERLINK \l "_2jxsxqh"</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"_2jxsxqh"</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Branch Names</w:t>
            </w:r>
            <w:r w:rsidDel="00000000" w:rsidR="00000000" w:rsidRPr="00000000">
              <w:fldChar w:fldCharType="end"/>
            </w:r>
            <w:r w:rsidDel="00000000" w:rsidR="00000000" w:rsidRPr="00000000">
              <w:fldChar w:fldCharType="begin"/>
            </w:r>
            <w:r w:rsidDel="00000000" w:rsidR="00000000" w:rsidRPr="00000000">
              <w:instrText xml:space="preserve">HYPERLINK \l "_2jxsxqh"</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14" w:date="2013-11-05T16:40:00Z">
            <w:r w:rsidDel="00000000" w:rsidR="00000000" w:rsidRPr="00000000">
              <w:fldChar w:fldCharType="begin"/>
            </w:r>
            <w:r w:rsidDel="00000000" w:rsidR="00000000" w:rsidRPr="00000000">
              <w:instrText xml:space="preserve">HYPERLINK \l "_z337ya"</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4.3</w:t>
            </w:r>
            <w:r w:rsidDel="00000000" w:rsidR="00000000" w:rsidRPr="00000000">
              <w:fldChar w:fldCharType="end"/>
            </w:r>
            <w:r w:rsidDel="00000000" w:rsidR="00000000" w:rsidRPr="00000000">
              <w:fldChar w:fldCharType="begin"/>
            </w:r>
            <w:r w:rsidDel="00000000" w:rsidR="00000000" w:rsidRPr="00000000">
              <w:instrText xml:space="preserve">HYPERLINK \l "_z337ya"</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"_z337ya"</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Regions</w:t>
            </w:r>
            <w:r w:rsidDel="00000000" w:rsidR="00000000" w:rsidRPr="00000000">
              <w:fldChar w:fldCharType="end"/>
            </w:r>
            <w:r w:rsidDel="00000000" w:rsidR="00000000" w:rsidRPr="00000000">
              <w:fldChar w:fldCharType="begin"/>
            </w:r>
            <w:r w:rsidDel="00000000" w:rsidR="00000000" w:rsidRPr="00000000">
              <w:instrText xml:space="preserve">HYPERLINK \l "_z337ya"</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15" w:date="2013-11-05T16:40:00Z">
            <w:r w:rsidDel="00000000" w:rsidR="00000000" w:rsidRPr="00000000">
              <w:fldChar w:fldCharType="begin"/>
            </w:r>
            <w:r w:rsidDel="00000000" w:rsidR="00000000" w:rsidRPr="00000000">
              <w:instrText xml:space="preserve">HYPERLINK \l "_3j2qqm3"</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4.4</w:t>
            </w:r>
            <w:r w:rsidDel="00000000" w:rsidR="00000000" w:rsidRPr="00000000">
              <w:fldChar w:fldCharType="end"/>
            </w:r>
            <w:r w:rsidDel="00000000" w:rsidR="00000000" w:rsidRPr="00000000">
              <w:fldChar w:fldCharType="begin"/>
            </w:r>
            <w:r w:rsidDel="00000000" w:rsidR="00000000" w:rsidRPr="00000000">
              <w:instrText xml:space="preserve">HYPERLINK \l "_3j2qqm3"</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"_3j2qqm3"</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Client Management</w:t>
            </w:r>
            <w:r w:rsidDel="00000000" w:rsidR="00000000" w:rsidRPr="00000000">
              <w:fldChar w:fldCharType="end"/>
            </w:r>
            <w:r w:rsidDel="00000000" w:rsidR="00000000" w:rsidRPr="00000000">
              <w:fldChar w:fldCharType="begin"/>
            </w:r>
            <w:r w:rsidDel="00000000" w:rsidR="00000000" w:rsidRPr="00000000">
              <w:instrText xml:space="preserve">HYPERLINK \l "_3j2qqm3"</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16" w:date="2013-11-05T16:40:00Z">
            <w:r w:rsidDel="00000000" w:rsidR="00000000" w:rsidRPr="00000000">
              <w:fldChar w:fldCharType="begin"/>
            </w:r>
            <w:r w:rsidDel="00000000" w:rsidR="00000000" w:rsidRPr="00000000">
              <w:instrText xml:space="preserve">HYPERLINK \l "_1y810tw"</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4.5</w:t>
            </w:r>
            <w:r w:rsidDel="00000000" w:rsidR="00000000" w:rsidRPr="00000000">
              <w:fldChar w:fldCharType="end"/>
            </w:r>
            <w:r w:rsidDel="00000000" w:rsidR="00000000" w:rsidRPr="00000000">
              <w:fldChar w:fldCharType="begin"/>
            </w:r>
            <w:r w:rsidDel="00000000" w:rsidR="00000000" w:rsidRPr="00000000">
              <w:instrText xml:space="preserve">HYPERLINK \l "_1y810tw"</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"_1y810tw"</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Account management</w:t>
            </w:r>
            <w:r w:rsidDel="00000000" w:rsidR="00000000" w:rsidRPr="00000000">
              <w:fldChar w:fldCharType="end"/>
            </w:r>
            <w:r w:rsidDel="00000000" w:rsidR="00000000" w:rsidRPr="00000000">
              <w:fldChar w:fldCharType="begin"/>
            </w:r>
            <w:r w:rsidDel="00000000" w:rsidR="00000000" w:rsidRPr="00000000">
              <w:instrText xml:space="preserve">HYPERLINK \l "_1y810tw"</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17" w:date="2013-11-05T16:40:00Z">
            <w:r w:rsidDel="00000000" w:rsidR="00000000" w:rsidRPr="00000000">
              <w:fldChar w:fldCharType="begin"/>
            </w:r>
            <w:r w:rsidDel="00000000" w:rsidR="00000000" w:rsidRPr="00000000">
              <w:instrText xml:space="preserve">HYPERLINK \l "_4i7ojhp"</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4.6</w:t>
            </w:r>
            <w:r w:rsidDel="00000000" w:rsidR="00000000" w:rsidRPr="00000000">
              <w:fldChar w:fldCharType="end"/>
            </w:r>
            <w:r w:rsidDel="00000000" w:rsidR="00000000" w:rsidRPr="00000000">
              <w:fldChar w:fldCharType="begin"/>
            </w:r>
            <w:r w:rsidDel="00000000" w:rsidR="00000000" w:rsidRPr="00000000">
              <w:instrText xml:space="preserve">HYPERLINK \l "_4i7ojhp"</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"_4i7ojhp"</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Service Providers and Activities Management</w:t>
            </w:r>
            <w:r w:rsidDel="00000000" w:rsidR="00000000" w:rsidRPr="00000000">
              <w:fldChar w:fldCharType="end"/>
            </w:r>
            <w:r w:rsidDel="00000000" w:rsidR="00000000" w:rsidRPr="00000000">
              <w:fldChar w:fldCharType="begin"/>
            </w:r>
            <w:r w:rsidDel="00000000" w:rsidR="00000000" w:rsidRPr="00000000">
              <w:instrText xml:space="preserve">HYPERLINK \l "_4i7ojhp"</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18" w:date="2013-11-05T16:40:00Z">
            <w:r w:rsidDel="00000000" w:rsidR="00000000" w:rsidRPr="00000000">
              <w:fldChar w:fldCharType="begin"/>
            </w:r>
            <w:r w:rsidDel="00000000" w:rsidR="00000000" w:rsidRPr="00000000">
              <w:instrText xml:space="preserve">HYPERLINK \l "_2xcytpi"</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4.7</w:t>
            </w:r>
            <w:r w:rsidDel="00000000" w:rsidR="00000000" w:rsidRPr="00000000">
              <w:fldChar w:fldCharType="end"/>
            </w:r>
            <w:r w:rsidDel="00000000" w:rsidR="00000000" w:rsidRPr="00000000">
              <w:fldChar w:fldCharType="begin"/>
            </w:r>
            <w:r w:rsidDel="00000000" w:rsidR="00000000" w:rsidRPr="00000000">
              <w:instrText xml:space="preserve">HYPERLINK \l "_2xcytpi"</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"_2xcytpi"</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Currencies</w:t>
            </w:r>
            <w:r w:rsidDel="00000000" w:rsidR="00000000" w:rsidRPr="00000000">
              <w:fldChar w:fldCharType="end"/>
            </w:r>
            <w:r w:rsidDel="00000000" w:rsidR="00000000" w:rsidRPr="00000000">
              <w:fldChar w:fldCharType="begin"/>
            </w:r>
            <w:r w:rsidDel="00000000" w:rsidR="00000000" w:rsidRPr="00000000">
              <w:instrText xml:space="preserve">HYPERLINK \l "_2xcytpi"</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ins w:author="Heritage Comments" w:id="19" w:date="2013-11-05T16:40:00Z">
            <w:r w:rsidDel="00000000" w:rsidR="00000000" w:rsidRPr="00000000">
              <w:fldChar w:fldCharType="begin"/>
            </w:r>
            <w:r w:rsidDel="00000000" w:rsidR="00000000" w:rsidRPr="00000000">
              <w:instrText xml:space="preserve">HYPERLINK \l "_1ci93xb"</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5</w:t>
            </w:r>
            <w:r w:rsidDel="00000000" w:rsidR="00000000" w:rsidRPr="00000000">
              <w:fldChar w:fldCharType="end"/>
            </w:r>
            <w:r w:rsidDel="00000000" w:rsidR="00000000" w:rsidRPr="00000000">
              <w:fldChar w:fldCharType="begin"/>
            </w:r>
            <w:r w:rsidDel="00000000" w:rsidR="00000000" w:rsidRPr="00000000">
              <w:instrText xml:space="preserve">HYPERLINK \l "_1ci93xb"</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"_1ci93xb"</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General Insurance Setup Screens</w:t>
            </w:r>
            <w:r w:rsidDel="00000000" w:rsidR="00000000" w:rsidRPr="00000000">
              <w:fldChar w:fldCharType="end"/>
            </w:r>
            <w:r w:rsidDel="00000000" w:rsidR="00000000" w:rsidRPr="00000000">
              <w:fldChar w:fldCharType="begin"/>
            </w:r>
            <w:r w:rsidDel="00000000" w:rsidR="00000000" w:rsidRPr="00000000">
              <w:instrText xml:space="preserve">HYPERLINK \l "_1ci93xb"</w:instrText>
            </w:r>
            <w:r w:rsidDel="00000000" w:rsidR="00000000" w:rsidRPr="00000000">
              <w:fldChar w:fldCharType="separate"/>
            </w:r>
            <w:r w:rsidDel="00000000" w:rsidR="00000000" w:rsidRPr="00000000">
              <w:rPr>
                <w:rFonts w:ascii="Cambria" w:cs="Cambria" w:eastAsia="Cambria" w:hAnsi="Cambria"/>
                <w:b w:val="1"/>
                <w:sz w:val="24"/>
                <w:szCs w:val="24"/>
                <w:vertAlign w:val="baseline"/>
                <w:rtl w:val="0"/>
              </w:rPr>
              <w:tab/>
            </w:r>
            <w:r w:rsidDel="00000000" w:rsidR="00000000" w:rsidRPr="00000000">
              <w:fldChar w:fldCharType="end"/>
            </w:r>
          </w:ins>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20" w:date="2013-11-05T16:40:00Z">
            <w:r w:rsidDel="00000000" w:rsidR="00000000" w:rsidRPr="00000000">
              <w:fldChar w:fldCharType="begin"/>
            </w:r>
            <w:r w:rsidDel="00000000" w:rsidR="00000000" w:rsidRPr="00000000">
              <w:instrText xml:space="preserve">HYPERLINK \l "_3whwml4"</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5.1</w:t>
            </w:r>
            <w:r w:rsidDel="00000000" w:rsidR="00000000" w:rsidRPr="00000000">
              <w:fldChar w:fldCharType="end"/>
            </w:r>
            <w:r w:rsidDel="00000000" w:rsidR="00000000" w:rsidRPr="00000000">
              <w:fldChar w:fldCharType="begin"/>
            </w:r>
            <w:r w:rsidDel="00000000" w:rsidR="00000000" w:rsidRPr="00000000">
              <w:instrText xml:space="preserve">HYPERLINK \l "_3whwml4"</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"_3whwml4"</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Classes</w:t>
            </w:r>
            <w:r w:rsidDel="00000000" w:rsidR="00000000" w:rsidRPr="00000000">
              <w:fldChar w:fldCharType="end"/>
            </w:r>
            <w:r w:rsidDel="00000000" w:rsidR="00000000" w:rsidRPr="00000000">
              <w:fldChar w:fldCharType="begin"/>
            </w:r>
            <w:r w:rsidDel="00000000" w:rsidR="00000000" w:rsidRPr="00000000">
              <w:instrText xml:space="preserve">HYPERLINK \l "_3whwml4"</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21" w:date="2013-11-05T16:40:00Z">
            <w:r w:rsidDel="00000000" w:rsidR="00000000" w:rsidRPr="00000000">
              <w:fldChar w:fldCharType="begin"/>
            </w:r>
            <w:r w:rsidDel="00000000" w:rsidR="00000000" w:rsidRPr="00000000">
              <w:instrText xml:space="preserve">HYPERLINK \l "_2bn6wsx"</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5.2</w:t>
            </w:r>
            <w:r w:rsidDel="00000000" w:rsidR="00000000" w:rsidRPr="00000000">
              <w:fldChar w:fldCharType="end"/>
            </w:r>
            <w:r w:rsidDel="00000000" w:rsidR="00000000" w:rsidRPr="00000000">
              <w:fldChar w:fldCharType="begin"/>
            </w:r>
            <w:r w:rsidDel="00000000" w:rsidR="00000000" w:rsidRPr="00000000">
              <w:instrText xml:space="preserve">HYPERLINK \l "_2bn6wsx"</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"_2bn6wsx"</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Subclasses</w:t>
            </w:r>
            <w:r w:rsidDel="00000000" w:rsidR="00000000" w:rsidRPr="00000000">
              <w:fldChar w:fldCharType="end"/>
            </w:r>
            <w:r w:rsidDel="00000000" w:rsidR="00000000" w:rsidRPr="00000000">
              <w:fldChar w:fldCharType="begin"/>
            </w:r>
            <w:r w:rsidDel="00000000" w:rsidR="00000000" w:rsidRPr="00000000">
              <w:instrText xml:space="preserve">HYPERLINK \l "_2bn6wsx"</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22" w:date="2013-11-05T16:40:00Z">
            <w:r w:rsidDel="00000000" w:rsidR="00000000" w:rsidRPr="00000000">
              <w:fldChar w:fldCharType="begin"/>
            </w:r>
            <w:r w:rsidDel="00000000" w:rsidR="00000000" w:rsidRPr="00000000">
              <w:instrText xml:space="preserve">HYPERLINK \l "_qsh70q"</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5.3</w:t>
            </w:r>
            <w:r w:rsidDel="00000000" w:rsidR="00000000" w:rsidRPr="00000000">
              <w:fldChar w:fldCharType="end"/>
            </w:r>
            <w:r w:rsidDel="00000000" w:rsidR="00000000" w:rsidRPr="00000000">
              <w:fldChar w:fldCharType="begin"/>
            </w:r>
            <w:r w:rsidDel="00000000" w:rsidR="00000000" w:rsidRPr="00000000">
              <w:instrText xml:space="preserve">HYPERLINK \l "_qsh70q"</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"_qsh70q"</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Product groups</w:t>
            </w:r>
            <w:r w:rsidDel="00000000" w:rsidR="00000000" w:rsidRPr="00000000">
              <w:fldChar w:fldCharType="end"/>
            </w:r>
            <w:r w:rsidDel="00000000" w:rsidR="00000000" w:rsidRPr="00000000">
              <w:fldChar w:fldCharType="begin"/>
            </w:r>
            <w:r w:rsidDel="00000000" w:rsidR="00000000" w:rsidRPr="00000000">
              <w:instrText xml:space="preserve">HYPERLINK \l "_qsh70q"</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23" w:date="2013-11-05T16:40:00Z">
            <w:r w:rsidDel="00000000" w:rsidR="00000000" w:rsidRPr="00000000">
              <w:fldChar w:fldCharType="begin"/>
            </w:r>
            <w:r w:rsidDel="00000000" w:rsidR="00000000" w:rsidRPr="00000000">
              <w:instrText xml:space="preserve">HYPERLINK \l "_3as4poj"</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5.4</w:t>
            </w:r>
            <w:r w:rsidDel="00000000" w:rsidR="00000000" w:rsidRPr="00000000">
              <w:fldChar w:fldCharType="end"/>
            </w:r>
            <w:r w:rsidDel="00000000" w:rsidR="00000000" w:rsidRPr="00000000">
              <w:fldChar w:fldCharType="begin"/>
            </w:r>
            <w:r w:rsidDel="00000000" w:rsidR="00000000" w:rsidRPr="00000000">
              <w:instrText xml:space="preserve">HYPERLINK \l "_3as4poj"</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"_3as4poj"</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Products</w:t>
            </w:r>
            <w:r w:rsidDel="00000000" w:rsidR="00000000" w:rsidRPr="00000000">
              <w:fldChar w:fldCharType="end"/>
            </w:r>
            <w:r w:rsidDel="00000000" w:rsidR="00000000" w:rsidRPr="00000000">
              <w:fldChar w:fldCharType="begin"/>
            </w:r>
            <w:r w:rsidDel="00000000" w:rsidR="00000000" w:rsidRPr="00000000">
              <w:instrText xml:space="preserve">HYPERLINK \l "_3as4poj"</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24" w:date="2013-11-05T16:40:00Z">
            <w:r w:rsidDel="00000000" w:rsidR="00000000" w:rsidRPr="00000000">
              <w:fldChar w:fldCharType="begin"/>
            </w:r>
            <w:r w:rsidDel="00000000" w:rsidR="00000000" w:rsidRPr="00000000">
              <w:instrText xml:space="preserve">HYPERLINK \l "_1pxezwc"</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5.5</w:t>
            </w:r>
            <w:r w:rsidDel="00000000" w:rsidR="00000000" w:rsidRPr="00000000">
              <w:fldChar w:fldCharType="end"/>
            </w:r>
            <w:r w:rsidDel="00000000" w:rsidR="00000000" w:rsidRPr="00000000">
              <w:fldChar w:fldCharType="begin"/>
            </w:r>
            <w:r w:rsidDel="00000000" w:rsidR="00000000" w:rsidRPr="00000000">
              <w:instrText xml:space="preserve">HYPERLINK \l "_1pxezwc"</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"_1pxezwc"</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Product Sub Classes</w:t>
            </w:r>
            <w:r w:rsidDel="00000000" w:rsidR="00000000" w:rsidRPr="00000000">
              <w:fldChar w:fldCharType="end"/>
            </w:r>
            <w:r w:rsidDel="00000000" w:rsidR="00000000" w:rsidRPr="00000000">
              <w:fldChar w:fldCharType="begin"/>
            </w:r>
            <w:r w:rsidDel="00000000" w:rsidR="00000000" w:rsidRPr="00000000">
              <w:instrText xml:space="preserve">HYPERLINK \l "_1pxezwc"</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25" w:date="2013-11-05T16:40:00Z">
            <w:r w:rsidDel="00000000" w:rsidR="00000000" w:rsidRPr="00000000">
              <w:fldChar w:fldCharType="begin"/>
            </w:r>
            <w:r w:rsidDel="00000000" w:rsidR="00000000" w:rsidRPr="00000000">
              <w:instrText xml:space="preserve">HYPERLINK \l "_49x2ik5"</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5.6</w:t>
            </w:r>
            <w:r w:rsidDel="00000000" w:rsidR="00000000" w:rsidRPr="00000000">
              <w:fldChar w:fldCharType="end"/>
            </w:r>
            <w:r w:rsidDel="00000000" w:rsidR="00000000" w:rsidRPr="00000000">
              <w:fldChar w:fldCharType="begin"/>
            </w:r>
            <w:r w:rsidDel="00000000" w:rsidR="00000000" w:rsidRPr="00000000">
              <w:instrText xml:space="preserve">HYPERLINK \l "_49x2ik5"</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"_49x2ik5"</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Design Schedule Screens</w:t>
            </w:r>
            <w:r w:rsidDel="00000000" w:rsidR="00000000" w:rsidRPr="00000000">
              <w:fldChar w:fldCharType="end"/>
            </w:r>
            <w:r w:rsidDel="00000000" w:rsidR="00000000" w:rsidRPr="00000000">
              <w:fldChar w:fldCharType="begin"/>
            </w:r>
            <w:r w:rsidDel="00000000" w:rsidR="00000000" w:rsidRPr="00000000">
              <w:instrText xml:space="preserve">HYPERLINK \l "_49x2ik5"</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"_49x2ik5" </w:instrText>
            <w:fldChar w:fldCharType="separate"/>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26" w:date="2013-11-05T16:40:00Z">
            <w:r w:rsidDel="00000000" w:rsidR="00000000" w:rsidRPr="00000000">
              <w:fldChar w:fldCharType="begin"/>
            </w:r>
            <w:r w:rsidDel="00000000" w:rsidR="00000000" w:rsidRPr="00000000">
              <w:instrText xml:space="preserve">HYPERLINK \l "_2p2csry"</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5.7</w:t>
            </w:r>
            <w:r w:rsidDel="00000000" w:rsidR="00000000" w:rsidRPr="00000000">
              <w:fldChar w:fldCharType="end"/>
            </w:r>
            <w:r w:rsidDel="00000000" w:rsidR="00000000" w:rsidRPr="00000000">
              <w:fldChar w:fldCharType="begin"/>
            </w:r>
            <w:r w:rsidDel="00000000" w:rsidR="00000000" w:rsidRPr="00000000">
              <w:instrText xml:space="preserve">HYPERLINK \l "_2p2csry"</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"_2p2csry"</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Cover Types</w:t>
            </w:r>
            <w:r w:rsidDel="00000000" w:rsidR="00000000" w:rsidRPr="00000000">
              <w:fldChar w:fldCharType="end"/>
            </w:r>
            <w:r w:rsidDel="00000000" w:rsidR="00000000" w:rsidRPr="00000000">
              <w:fldChar w:fldCharType="begin"/>
            </w:r>
            <w:r w:rsidDel="00000000" w:rsidR="00000000" w:rsidRPr="00000000">
              <w:instrText xml:space="preserve">HYPERLINK \l "_2p2csry"</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"_2p2csry" </w:instrText>
            <w:fldChar w:fldCharType="separate"/>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27" w:date="2013-11-05T16:40:00Z">
            <w:r w:rsidDel="00000000" w:rsidR="00000000" w:rsidRPr="00000000">
              <w:fldChar w:fldCharType="begin"/>
            </w:r>
            <w:r w:rsidDel="00000000" w:rsidR="00000000" w:rsidRPr="00000000">
              <w:instrText xml:space="preserve">HYPERLINK \l "_147n2zr"</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5.8</w:t>
            </w:r>
            <w:r w:rsidDel="00000000" w:rsidR="00000000" w:rsidRPr="00000000">
              <w:fldChar w:fldCharType="end"/>
            </w:r>
            <w:r w:rsidDel="00000000" w:rsidR="00000000" w:rsidRPr="00000000">
              <w:fldChar w:fldCharType="begin"/>
            </w:r>
            <w:r w:rsidDel="00000000" w:rsidR="00000000" w:rsidRPr="00000000">
              <w:instrText xml:space="preserve">HYPERLINK \l "_147n2zr"</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"_147n2zr"</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Premium Items (Premium Sections)</w:t>
            </w:r>
            <w:r w:rsidDel="00000000" w:rsidR="00000000" w:rsidRPr="00000000">
              <w:fldChar w:fldCharType="end"/>
            </w:r>
            <w:r w:rsidDel="00000000" w:rsidR="00000000" w:rsidRPr="00000000">
              <w:fldChar w:fldCharType="begin"/>
            </w:r>
            <w:r w:rsidDel="00000000" w:rsidR="00000000" w:rsidRPr="00000000">
              <w:instrText xml:space="preserve">HYPERLINK \l "_147n2zr"</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"_147n2zr" </w:instrText>
            <w:fldChar w:fldCharType="separate"/>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28" w:date="2013-11-05T16:40:00Z">
            <w:r w:rsidDel="00000000" w:rsidR="00000000" w:rsidRPr="00000000">
              <w:fldChar w:fldCharType="begin"/>
            </w:r>
            <w:r w:rsidDel="00000000" w:rsidR="00000000" w:rsidRPr="00000000">
              <w:instrText xml:space="preserve">HYPERLINK \l "_3o7alnk"</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5.9</w:t>
            </w:r>
            <w:r w:rsidDel="00000000" w:rsidR="00000000" w:rsidRPr="00000000">
              <w:fldChar w:fldCharType="end"/>
            </w:r>
            <w:r w:rsidDel="00000000" w:rsidR="00000000" w:rsidRPr="00000000">
              <w:fldChar w:fldCharType="begin"/>
            </w:r>
            <w:r w:rsidDel="00000000" w:rsidR="00000000" w:rsidRPr="00000000">
              <w:instrText xml:space="preserve">HYPERLINK \l "_3o7alnk"</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"_3o7alnk"</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Premium Item Rates</w:t>
            </w:r>
            <w:r w:rsidDel="00000000" w:rsidR="00000000" w:rsidRPr="00000000">
              <w:fldChar w:fldCharType="end"/>
            </w:r>
            <w:r w:rsidDel="00000000" w:rsidR="00000000" w:rsidRPr="00000000">
              <w:fldChar w:fldCharType="begin"/>
            </w:r>
            <w:r w:rsidDel="00000000" w:rsidR="00000000" w:rsidRPr="00000000">
              <w:instrText xml:space="preserve">HYPERLINK \l "_3o7alnk"</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"_3o7alnk" </w:instrText>
            <w:fldChar w:fldCharType="separate"/>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29" w:date="2013-11-05T16:40:00Z">
            <w:r w:rsidDel="00000000" w:rsidR="00000000" w:rsidRPr="00000000">
              <w:fldChar w:fldCharType="begin"/>
            </w:r>
            <w:r w:rsidDel="00000000" w:rsidR="00000000" w:rsidRPr="00000000">
              <w:instrText xml:space="preserve">HYPERLINK \l "_23ckvvd"</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5.10</w:t>
            </w:r>
            <w:r w:rsidDel="00000000" w:rsidR="00000000" w:rsidRPr="00000000">
              <w:fldChar w:fldCharType="end"/>
            </w:r>
            <w:r w:rsidDel="00000000" w:rsidR="00000000" w:rsidRPr="00000000">
              <w:fldChar w:fldCharType="begin"/>
            </w:r>
            <w:r w:rsidDel="00000000" w:rsidR="00000000" w:rsidRPr="00000000">
              <w:instrText xml:space="preserve">HYPERLINK \l "_23ckvvd"</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"_23ckvvd"</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Binders</w:t>
            </w:r>
            <w:r w:rsidDel="00000000" w:rsidR="00000000" w:rsidRPr="00000000">
              <w:fldChar w:fldCharType="end"/>
            </w:r>
            <w:r w:rsidDel="00000000" w:rsidR="00000000" w:rsidRPr="00000000">
              <w:fldChar w:fldCharType="begin"/>
            </w:r>
            <w:r w:rsidDel="00000000" w:rsidR="00000000" w:rsidRPr="00000000">
              <w:instrText xml:space="preserve">HYPERLINK \l "_23ckvvd"</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"_23ckvvd" </w:instrText>
            <w:fldChar w:fldCharType="separate"/>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30" w:date="2013-11-05T16:40:00Z">
            <w:r w:rsidDel="00000000" w:rsidR="00000000" w:rsidRPr="00000000">
              <w:fldChar w:fldCharType="begin"/>
            </w:r>
            <w:r w:rsidDel="00000000" w:rsidR="00000000" w:rsidRPr="00000000">
              <w:instrText xml:space="preserve">HYPERLINK \l "_ihv636"</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5.11</w:t>
            </w:r>
            <w:r w:rsidDel="00000000" w:rsidR="00000000" w:rsidRPr="00000000">
              <w:fldChar w:fldCharType="end"/>
            </w:r>
            <w:r w:rsidDel="00000000" w:rsidR="00000000" w:rsidRPr="00000000">
              <w:fldChar w:fldCharType="begin"/>
            </w:r>
            <w:r w:rsidDel="00000000" w:rsidR="00000000" w:rsidRPr="00000000">
              <w:instrText xml:space="preserve">HYPERLINK \l "_ihv636"</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"_ihv636"</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Commission rates at sub class level and at binder level</w:t>
            </w:r>
            <w:r w:rsidDel="00000000" w:rsidR="00000000" w:rsidRPr="00000000">
              <w:fldChar w:fldCharType="end"/>
            </w:r>
            <w:r w:rsidDel="00000000" w:rsidR="00000000" w:rsidRPr="00000000">
              <w:fldChar w:fldCharType="begin"/>
            </w:r>
            <w:r w:rsidDel="00000000" w:rsidR="00000000" w:rsidRPr="00000000">
              <w:instrText xml:space="preserve">HYPERLINK \l "_ihv636"</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"_ihv636" </w:instrText>
            <w:fldChar w:fldCharType="separate"/>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31" w:date="2013-11-05T16:40:00Z">
            <w:r w:rsidDel="00000000" w:rsidR="00000000" w:rsidRPr="00000000">
              <w:fldChar w:fldCharType="begin"/>
            </w:r>
            <w:r w:rsidDel="00000000" w:rsidR="00000000" w:rsidRPr="00000000">
              <w:instrText xml:space="preserve">HYPERLINK \l "_32hioqz"</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5.12</w:t>
            </w:r>
            <w:r w:rsidDel="00000000" w:rsidR="00000000" w:rsidRPr="00000000">
              <w:fldChar w:fldCharType="end"/>
            </w:r>
            <w:r w:rsidDel="00000000" w:rsidR="00000000" w:rsidRPr="00000000">
              <w:fldChar w:fldCharType="begin"/>
            </w:r>
            <w:r w:rsidDel="00000000" w:rsidR="00000000" w:rsidRPr="00000000">
              <w:instrText xml:space="preserve">HYPERLINK \l "_32hioqz"</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"_32hioqz"</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Clauses</w:t>
            </w:r>
            <w:r w:rsidDel="00000000" w:rsidR="00000000" w:rsidRPr="00000000">
              <w:fldChar w:fldCharType="end"/>
            </w:r>
            <w:r w:rsidDel="00000000" w:rsidR="00000000" w:rsidRPr="00000000">
              <w:fldChar w:fldCharType="begin"/>
            </w:r>
            <w:r w:rsidDel="00000000" w:rsidR="00000000" w:rsidRPr="00000000">
              <w:instrText xml:space="preserve">HYPERLINK \l "_32hioqz"</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"_32hioqz" </w:instrText>
            <w:fldChar w:fldCharType="separate"/>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32" w:date="2013-11-05T16:40:00Z">
            <w:r w:rsidDel="00000000" w:rsidR="00000000" w:rsidRPr="00000000">
              <w:fldChar w:fldCharType="begin"/>
            </w:r>
            <w:r w:rsidDel="00000000" w:rsidR="00000000" w:rsidRPr="00000000">
              <w:instrText xml:space="preserve">HYPERLINK \l "_1hmsyys"</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5.13</w:t>
            </w:r>
            <w:r w:rsidDel="00000000" w:rsidR="00000000" w:rsidRPr="00000000">
              <w:fldChar w:fldCharType="end"/>
            </w:r>
            <w:r w:rsidDel="00000000" w:rsidR="00000000" w:rsidRPr="00000000">
              <w:fldChar w:fldCharType="begin"/>
            </w:r>
            <w:r w:rsidDel="00000000" w:rsidR="00000000" w:rsidRPr="00000000">
              <w:instrText xml:space="preserve">HYPERLINK \l "_1hmsyys"</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"_1hmsyys"</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Flood Zone/Earthquake (Risk Zones) AND Territories</w:t>
            </w:r>
            <w:r w:rsidDel="00000000" w:rsidR="00000000" w:rsidRPr="00000000">
              <w:fldChar w:fldCharType="end"/>
            </w:r>
            <w:r w:rsidDel="00000000" w:rsidR="00000000" w:rsidRPr="00000000">
              <w:fldChar w:fldCharType="begin"/>
            </w:r>
            <w:r w:rsidDel="00000000" w:rsidR="00000000" w:rsidRPr="00000000">
              <w:instrText xml:space="preserve">HYPERLINK \l "_1hmsyys"</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"_1hmsyys" </w:instrText>
            <w:fldChar w:fldCharType="separate"/>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33" w:date="2013-11-05T16:40:00Z">
            <w:r w:rsidDel="00000000" w:rsidR="00000000" w:rsidRPr="00000000">
              <w:fldChar w:fldCharType="begin"/>
            </w:r>
            <w:r w:rsidDel="00000000" w:rsidR="00000000" w:rsidRPr="00000000">
              <w:instrText xml:space="preserve">HYPERLINK \l "_41mghml"</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5.14</w:t>
            </w:r>
            <w:r w:rsidDel="00000000" w:rsidR="00000000" w:rsidRPr="00000000">
              <w:fldChar w:fldCharType="end"/>
            </w:r>
            <w:r w:rsidDel="00000000" w:rsidR="00000000" w:rsidRPr="00000000">
              <w:fldChar w:fldCharType="begin"/>
            </w:r>
            <w:r w:rsidDel="00000000" w:rsidR="00000000" w:rsidRPr="00000000">
              <w:instrText xml:space="preserve">HYPERLINK \l "_41mghml"</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"_41mghml"</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Tax Types &amp; Their Rates</w:t>
            </w:r>
            <w:r w:rsidDel="00000000" w:rsidR="00000000" w:rsidRPr="00000000">
              <w:fldChar w:fldCharType="end"/>
            </w:r>
            <w:r w:rsidDel="00000000" w:rsidR="00000000" w:rsidRPr="00000000">
              <w:fldChar w:fldCharType="begin"/>
            </w:r>
            <w:r w:rsidDel="00000000" w:rsidR="00000000" w:rsidRPr="00000000">
              <w:instrText xml:space="preserve">HYPERLINK \l "_41mghml"</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"_41mghml" </w:instrText>
            <w:fldChar w:fldCharType="separate"/>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34" w:date="2013-11-05T16:40:00Z">
            <w:r w:rsidDel="00000000" w:rsidR="00000000" w:rsidRPr="00000000">
              <w:fldChar w:fldCharType="begin"/>
            </w:r>
            <w:r w:rsidDel="00000000" w:rsidR="00000000" w:rsidRPr="00000000">
              <w:instrText xml:space="preserve">HYPERLINK \l "_2grqrue"</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5.15</w:t>
            </w:r>
            <w:r w:rsidDel="00000000" w:rsidR="00000000" w:rsidRPr="00000000">
              <w:fldChar w:fldCharType="end"/>
            </w:r>
            <w:r w:rsidDel="00000000" w:rsidR="00000000" w:rsidRPr="00000000">
              <w:fldChar w:fldCharType="begin"/>
            </w:r>
            <w:r w:rsidDel="00000000" w:rsidR="00000000" w:rsidRPr="00000000">
              <w:instrText xml:space="preserve">HYPERLINK \l "_2grqrue"</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"_2grqrue"</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Other Interested Parties &amp; Premium Financier</w:t>
            </w:r>
            <w:r w:rsidDel="00000000" w:rsidR="00000000" w:rsidRPr="00000000">
              <w:fldChar w:fldCharType="end"/>
            </w:r>
            <w:r w:rsidDel="00000000" w:rsidR="00000000" w:rsidRPr="00000000">
              <w:fldChar w:fldCharType="begin"/>
            </w:r>
            <w:r w:rsidDel="00000000" w:rsidR="00000000" w:rsidRPr="00000000">
              <w:instrText xml:space="preserve">HYPERLINK \l "_2grqrue"</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"_2grqrue" </w:instrText>
            <w:fldChar w:fldCharType="separate"/>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35" w:date="2013-11-05T16:40:00Z">
            <w:r w:rsidDel="00000000" w:rsidR="00000000" w:rsidRPr="00000000">
              <w:fldChar w:fldCharType="begin"/>
            </w:r>
            <w:r w:rsidDel="00000000" w:rsidR="00000000" w:rsidRPr="00000000">
              <w:instrText xml:space="preserve">HYPERLINK \l "_vx1227"</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5.16</w:t>
            </w:r>
            <w:r w:rsidDel="00000000" w:rsidR="00000000" w:rsidRPr="00000000">
              <w:fldChar w:fldCharType="end"/>
            </w:r>
            <w:r w:rsidDel="00000000" w:rsidR="00000000" w:rsidRPr="00000000">
              <w:fldChar w:fldCharType="begin"/>
            </w:r>
            <w:r w:rsidDel="00000000" w:rsidR="00000000" w:rsidRPr="00000000">
              <w:instrText xml:space="preserve">HYPERLINK \l "_vx1227"</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"_vx1227"</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Predefining Reports to Be Attached To Emails When Transacting</w:t>
            </w:r>
            <w:r w:rsidDel="00000000" w:rsidR="00000000" w:rsidRPr="00000000">
              <w:fldChar w:fldCharType="end"/>
            </w:r>
            <w:r w:rsidDel="00000000" w:rsidR="00000000" w:rsidRPr="00000000">
              <w:fldChar w:fldCharType="begin"/>
            </w:r>
            <w:r w:rsidDel="00000000" w:rsidR="00000000" w:rsidRPr="00000000">
              <w:instrText xml:space="preserve">HYPERLINK \l "_vx1227"</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"_vx1227" </w:instrText>
            <w:fldChar w:fldCharType="separate"/>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36" w:date="2013-11-05T16:40:00Z">
            <w:r w:rsidDel="00000000" w:rsidR="00000000" w:rsidRPr="00000000">
              <w:fldChar w:fldCharType="begin"/>
            </w:r>
            <w:r w:rsidDel="00000000" w:rsidR="00000000" w:rsidRPr="00000000">
              <w:instrText xml:space="preserve">HYPERLINK \l "_3fwokq0"</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5.17</w:t>
            </w:r>
            <w:r w:rsidDel="00000000" w:rsidR="00000000" w:rsidRPr="00000000">
              <w:fldChar w:fldCharType="end"/>
            </w:r>
            <w:r w:rsidDel="00000000" w:rsidR="00000000" w:rsidRPr="00000000">
              <w:fldChar w:fldCharType="begin"/>
            </w:r>
            <w:r w:rsidDel="00000000" w:rsidR="00000000" w:rsidRPr="00000000">
              <w:instrText xml:space="preserve">HYPERLINK \l "_3fwokq0"</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"_3fwokq0"</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Causations &amp; Attaching Them To Classes</w:t>
            </w:r>
            <w:r w:rsidDel="00000000" w:rsidR="00000000" w:rsidRPr="00000000">
              <w:fldChar w:fldCharType="end"/>
            </w:r>
            <w:r w:rsidDel="00000000" w:rsidR="00000000" w:rsidRPr="00000000">
              <w:fldChar w:fldCharType="begin"/>
            </w:r>
            <w:r w:rsidDel="00000000" w:rsidR="00000000" w:rsidRPr="00000000">
              <w:instrText xml:space="preserve">HYPERLINK \l "_3fwokq0"</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"_3fwokq0" </w:instrText>
            <w:fldChar w:fldCharType="separate"/>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37" w:date="2013-11-05T16:40:00Z">
            <w:r w:rsidDel="00000000" w:rsidR="00000000" w:rsidRPr="00000000">
              <w:fldChar w:fldCharType="begin"/>
            </w:r>
            <w:r w:rsidDel="00000000" w:rsidR="00000000" w:rsidRPr="00000000">
              <w:instrText xml:space="preserve">HYPERLINK \l "_1v1yuxt"</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5.18</w:t>
            </w:r>
            <w:r w:rsidDel="00000000" w:rsidR="00000000" w:rsidRPr="00000000">
              <w:fldChar w:fldCharType="end"/>
            </w:r>
            <w:r w:rsidDel="00000000" w:rsidR="00000000" w:rsidRPr="00000000">
              <w:fldChar w:fldCharType="begin"/>
            </w:r>
            <w:r w:rsidDel="00000000" w:rsidR="00000000" w:rsidRPr="00000000">
              <w:instrText xml:space="preserve">HYPERLINK \l "_1v1yuxt"</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"_1v1yuxt"</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Perils And Attaching To Binders/Premium Masks</w:t>
            </w:r>
            <w:r w:rsidDel="00000000" w:rsidR="00000000" w:rsidRPr="00000000">
              <w:fldChar w:fldCharType="end"/>
            </w:r>
            <w:r w:rsidDel="00000000" w:rsidR="00000000" w:rsidRPr="00000000">
              <w:fldChar w:fldCharType="begin"/>
            </w:r>
            <w:r w:rsidDel="00000000" w:rsidR="00000000" w:rsidRPr="00000000">
              <w:instrText xml:space="preserve">HYPERLINK \l "_1v1yuxt"</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"_1v1yuxt" </w:instrText>
            <w:fldChar w:fldCharType="separate"/>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38" w:date="2013-11-05T16:40:00Z">
            <w:r w:rsidDel="00000000" w:rsidR="00000000" w:rsidRPr="00000000">
              <w:fldChar w:fldCharType="begin"/>
            </w:r>
            <w:r w:rsidDel="00000000" w:rsidR="00000000" w:rsidRPr="00000000">
              <w:instrText xml:space="preserve">HYPERLINK \l "_4f1mdlm"</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5.19</w:t>
            </w:r>
            <w:r w:rsidDel="00000000" w:rsidR="00000000" w:rsidRPr="00000000">
              <w:fldChar w:fldCharType="end"/>
            </w:r>
            <w:r w:rsidDel="00000000" w:rsidR="00000000" w:rsidRPr="00000000">
              <w:fldChar w:fldCharType="begin"/>
            </w:r>
            <w:r w:rsidDel="00000000" w:rsidR="00000000" w:rsidRPr="00000000">
              <w:instrText xml:space="preserve">HYPERLINK \l "_4f1mdlm"</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"_4f1mdlm"</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Events &amp; Catastrophes</w:t>
            </w:r>
            <w:r w:rsidDel="00000000" w:rsidR="00000000" w:rsidRPr="00000000">
              <w:fldChar w:fldCharType="end"/>
            </w:r>
            <w:r w:rsidDel="00000000" w:rsidR="00000000" w:rsidRPr="00000000">
              <w:fldChar w:fldCharType="begin"/>
            </w:r>
            <w:r w:rsidDel="00000000" w:rsidR="00000000" w:rsidRPr="00000000">
              <w:instrText xml:space="preserve">HYPERLINK \l "_4f1mdlm"</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"_4f1mdlm" </w:instrText>
            <w:fldChar w:fldCharType="separate"/>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39" w:date="2013-11-05T16:40:00Z">
            <w:r w:rsidDel="00000000" w:rsidR="00000000" w:rsidRPr="00000000">
              <w:fldChar w:fldCharType="begin"/>
            </w:r>
            <w:r w:rsidDel="00000000" w:rsidR="00000000" w:rsidRPr="00000000">
              <w:instrText xml:space="preserve">HYPERLINK \l "_2u6wntf"</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5.20</w:t>
            </w:r>
            <w:r w:rsidDel="00000000" w:rsidR="00000000" w:rsidRPr="00000000">
              <w:fldChar w:fldCharType="end"/>
            </w:r>
            <w:r w:rsidDel="00000000" w:rsidR="00000000" w:rsidRPr="00000000">
              <w:fldChar w:fldCharType="begin"/>
            </w:r>
            <w:r w:rsidDel="00000000" w:rsidR="00000000" w:rsidRPr="00000000">
              <w:instrText xml:space="preserve">HYPERLINK \l "_2u6wntf"</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"_2u6wntf"</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Road Conditions</w:t>
            </w:r>
            <w:r w:rsidDel="00000000" w:rsidR="00000000" w:rsidRPr="00000000">
              <w:fldChar w:fldCharType="end"/>
            </w:r>
            <w:r w:rsidDel="00000000" w:rsidR="00000000" w:rsidRPr="00000000">
              <w:fldChar w:fldCharType="begin"/>
            </w:r>
            <w:r w:rsidDel="00000000" w:rsidR="00000000" w:rsidRPr="00000000">
              <w:instrText xml:space="preserve">HYPERLINK \l "_2u6wntf"</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"_2u6wntf" </w:instrText>
            <w:fldChar w:fldCharType="separate"/>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40" w:date="2013-11-05T16:40:00Z">
            <w:r w:rsidDel="00000000" w:rsidR="00000000" w:rsidRPr="00000000">
              <w:fldChar w:fldCharType="begin"/>
            </w:r>
            <w:r w:rsidDel="00000000" w:rsidR="00000000" w:rsidRPr="00000000">
              <w:instrText xml:space="preserve">HYPERLINK \l "_19c6y18"</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5.21</w:t>
            </w:r>
            <w:r w:rsidDel="00000000" w:rsidR="00000000" w:rsidRPr="00000000">
              <w:fldChar w:fldCharType="end"/>
            </w:r>
            <w:r w:rsidDel="00000000" w:rsidR="00000000" w:rsidRPr="00000000">
              <w:fldChar w:fldCharType="begin"/>
            </w:r>
            <w:r w:rsidDel="00000000" w:rsidR="00000000" w:rsidRPr="00000000">
              <w:instrText xml:space="preserve">HYPERLINK \l "_19c6y18"</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"_19c6y18"</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Endorsement Remarks</w:t>
            </w:r>
            <w:r w:rsidDel="00000000" w:rsidR="00000000" w:rsidRPr="00000000">
              <w:fldChar w:fldCharType="end"/>
            </w:r>
            <w:r w:rsidDel="00000000" w:rsidR="00000000" w:rsidRPr="00000000">
              <w:fldChar w:fldCharType="begin"/>
            </w:r>
            <w:r w:rsidDel="00000000" w:rsidR="00000000" w:rsidRPr="00000000">
              <w:instrText xml:space="preserve">HYPERLINK \l "_19c6y18"</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"_19c6y18" </w:instrText>
            <w:fldChar w:fldCharType="separate"/>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41" w:date="2013-11-05T16:40:00Z">
            <w:r w:rsidDel="00000000" w:rsidR="00000000" w:rsidRPr="00000000">
              <w:fldChar w:fldCharType="begin"/>
            </w:r>
            <w:r w:rsidDel="00000000" w:rsidR="00000000" w:rsidRPr="00000000">
              <w:instrText xml:space="preserve">HYPERLINK \l "_3tbugp1"</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5.22</w:t>
            </w:r>
            <w:r w:rsidDel="00000000" w:rsidR="00000000" w:rsidRPr="00000000">
              <w:fldChar w:fldCharType="end"/>
            </w:r>
            <w:r w:rsidDel="00000000" w:rsidR="00000000" w:rsidRPr="00000000">
              <w:fldChar w:fldCharType="begin"/>
            </w:r>
            <w:r w:rsidDel="00000000" w:rsidR="00000000" w:rsidRPr="00000000">
              <w:instrText xml:space="preserve">HYPERLINK \l "_3tbugp1"</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"_3tbugp1"</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Limits of Liability &amp; Attaching Them To Sub - Classes</w:t>
            </w:r>
            <w:r w:rsidDel="00000000" w:rsidR="00000000" w:rsidRPr="00000000">
              <w:fldChar w:fldCharType="end"/>
            </w:r>
            <w:r w:rsidDel="00000000" w:rsidR="00000000" w:rsidRPr="00000000">
              <w:fldChar w:fldCharType="begin"/>
            </w:r>
            <w:r w:rsidDel="00000000" w:rsidR="00000000" w:rsidRPr="00000000">
              <w:instrText xml:space="preserve">HYPERLINK \l "_3tbugp1"</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"_3tbugp1" </w:instrText>
            <w:fldChar w:fldCharType="separate"/>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42" w:date="2013-11-05T16:40:00Z">
            <w:r w:rsidDel="00000000" w:rsidR="00000000" w:rsidRPr="00000000">
              <w:fldChar w:fldCharType="begin"/>
            </w:r>
            <w:r w:rsidDel="00000000" w:rsidR="00000000" w:rsidRPr="00000000">
              <w:instrText xml:space="preserve">HYPERLINK \l "_28h4qwu"</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5.23</w:t>
            </w:r>
            <w:r w:rsidDel="00000000" w:rsidR="00000000" w:rsidRPr="00000000">
              <w:fldChar w:fldCharType="end"/>
            </w:r>
            <w:r w:rsidDel="00000000" w:rsidR="00000000" w:rsidRPr="00000000">
              <w:fldChar w:fldCharType="begin"/>
            </w:r>
            <w:r w:rsidDel="00000000" w:rsidR="00000000" w:rsidRPr="00000000">
              <w:instrText xml:space="preserve">HYPERLINK \l "_28h4qwu"</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"_28h4qwu"</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Disability Scales</w:t>
            </w:r>
            <w:r w:rsidDel="00000000" w:rsidR="00000000" w:rsidRPr="00000000">
              <w:fldChar w:fldCharType="end"/>
            </w:r>
            <w:r w:rsidDel="00000000" w:rsidR="00000000" w:rsidRPr="00000000">
              <w:fldChar w:fldCharType="begin"/>
            </w:r>
            <w:r w:rsidDel="00000000" w:rsidR="00000000" w:rsidRPr="00000000">
              <w:instrText xml:space="preserve">HYPERLINK \l "_28h4qwu"</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"_28h4qwu" </w:instrText>
            <w:fldChar w:fldCharType="separate"/>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43" w:date="2013-11-05T16:40:00Z">
            <w:r w:rsidDel="00000000" w:rsidR="00000000" w:rsidRPr="00000000">
              <w:fldChar w:fldCharType="begin"/>
            </w:r>
            <w:r w:rsidDel="00000000" w:rsidR="00000000" w:rsidRPr="00000000">
              <w:instrText xml:space="preserve">HYPERLINK \l "_nmf14n"</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5.24</w:t>
            </w:r>
            <w:r w:rsidDel="00000000" w:rsidR="00000000" w:rsidRPr="00000000">
              <w:fldChar w:fldCharType="end"/>
            </w:r>
            <w:r w:rsidDel="00000000" w:rsidR="00000000" w:rsidRPr="00000000">
              <w:fldChar w:fldCharType="begin"/>
            </w:r>
            <w:r w:rsidDel="00000000" w:rsidR="00000000" w:rsidRPr="00000000">
              <w:instrText xml:space="preserve">HYPERLINK \l "_nmf14n"</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"_nmf14n"</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Penalties</w:t>
            </w:r>
            <w:r w:rsidDel="00000000" w:rsidR="00000000" w:rsidRPr="00000000">
              <w:fldChar w:fldCharType="end"/>
            </w:r>
            <w:r w:rsidDel="00000000" w:rsidR="00000000" w:rsidRPr="00000000">
              <w:fldChar w:fldCharType="begin"/>
            </w:r>
            <w:r w:rsidDel="00000000" w:rsidR="00000000" w:rsidRPr="00000000">
              <w:instrText xml:space="preserve">HYPERLINK \l "_nmf14n"</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"_nmf14n" </w:instrText>
            <w:fldChar w:fldCharType="separate"/>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44" w:date="2013-11-05T16:40:00Z">
            <w:r w:rsidDel="00000000" w:rsidR="00000000" w:rsidRPr="00000000">
              <w:fldChar w:fldCharType="begin"/>
            </w:r>
            <w:r w:rsidDel="00000000" w:rsidR="00000000" w:rsidRPr="00000000">
              <w:instrText xml:space="preserve">HYPERLINK \l "_37m2jsg"</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5.25</w:t>
            </w:r>
            <w:r w:rsidDel="00000000" w:rsidR="00000000" w:rsidRPr="00000000">
              <w:fldChar w:fldCharType="end"/>
            </w:r>
            <w:r w:rsidDel="00000000" w:rsidR="00000000" w:rsidRPr="00000000">
              <w:fldChar w:fldCharType="begin"/>
            </w:r>
            <w:r w:rsidDel="00000000" w:rsidR="00000000" w:rsidRPr="00000000">
              <w:instrText xml:space="preserve">HYPERLINK \l "_37m2jsg"</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"_37m2jsg"</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Claim Payment Items</w:t>
            </w:r>
            <w:r w:rsidDel="00000000" w:rsidR="00000000" w:rsidRPr="00000000">
              <w:fldChar w:fldCharType="end"/>
            </w:r>
            <w:r w:rsidDel="00000000" w:rsidR="00000000" w:rsidRPr="00000000">
              <w:fldChar w:fldCharType="begin"/>
            </w:r>
            <w:r w:rsidDel="00000000" w:rsidR="00000000" w:rsidRPr="00000000">
              <w:instrText xml:space="preserve">HYPERLINK \l "_37m2jsg"</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"_37m2jsg" </w:instrText>
            <w:fldChar w:fldCharType="separate"/>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45" w:date="2013-11-05T16:40:00Z">
            <w:r w:rsidDel="00000000" w:rsidR="00000000" w:rsidRPr="00000000">
              <w:fldChar w:fldCharType="begin"/>
            </w:r>
            <w:r w:rsidDel="00000000" w:rsidR="00000000" w:rsidRPr="00000000">
              <w:instrText xml:space="preserve">HYPERLINK \l "_1mrcu09"</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5.26</w:t>
            </w:r>
            <w:r w:rsidDel="00000000" w:rsidR="00000000" w:rsidRPr="00000000">
              <w:fldChar w:fldCharType="end"/>
            </w:r>
            <w:r w:rsidDel="00000000" w:rsidR="00000000" w:rsidRPr="00000000">
              <w:fldChar w:fldCharType="begin"/>
            </w:r>
            <w:r w:rsidDel="00000000" w:rsidR="00000000" w:rsidRPr="00000000">
              <w:instrText xml:space="preserve">HYPERLINK \l "_1mrcu09"</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"_1mrcu09"</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Predefining Of Reasons For Pending</w:t>
            </w:r>
            <w:r w:rsidDel="00000000" w:rsidR="00000000" w:rsidRPr="00000000">
              <w:fldChar w:fldCharType="end"/>
            </w:r>
            <w:r w:rsidDel="00000000" w:rsidR="00000000" w:rsidRPr="00000000">
              <w:fldChar w:fldCharType="begin"/>
            </w:r>
            <w:r w:rsidDel="00000000" w:rsidR="00000000" w:rsidRPr="00000000">
              <w:instrText xml:space="preserve">HYPERLINK \l "_1mrcu09"</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"_1mrcu09" </w:instrText>
            <w:fldChar w:fldCharType="separate"/>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46" w:date="2013-11-05T16:40:00Z">
            <w:r w:rsidDel="00000000" w:rsidR="00000000" w:rsidRPr="00000000">
              <w:fldChar w:fldCharType="begin"/>
            </w:r>
            <w:r w:rsidDel="00000000" w:rsidR="00000000" w:rsidRPr="00000000">
              <w:instrText xml:space="preserve">HYPERLINK \l "_46r0co2"</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5.27</w:t>
            </w:r>
            <w:r w:rsidDel="00000000" w:rsidR="00000000" w:rsidRPr="00000000">
              <w:fldChar w:fldCharType="end"/>
            </w:r>
            <w:r w:rsidDel="00000000" w:rsidR="00000000" w:rsidRPr="00000000">
              <w:fldChar w:fldCharType="begin"/>
            </w:r>
            <w:r w:rsidDel="00000000" w:rsidR="00000000" w:rsidRPr="00000000">
              <w:instrText xml:space="preserve">HYPERLINK \l "_46r0co2"</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"_46r0co2"</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Predefining Of Claim Completion Remarks</w:t>
            </w:r>
            <w:r w:rsidDel="00000000" w:rsidR="00000000" w:rsidRPr="00000000">
              <w:fldChar w:fldCharType="end"/>
            </w:r>
            <w:r w:rsidDel="00000000" w:rsidR="00000000" w:rsidRPr="00000000">
              <w:fldChar w:fldCharType="begin"/>
            </w:r>
            <w:r w:rsidDel="00000000" w:rsidR="00000000" w:rsidRPr="00000000">
              <w:instrText xml:space="preserve">HYPERLINK \l "_46r0co2"</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"_46r0co2" </w:instrText>
            <w:fldChar w:fldCharType="separate"/>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47" w:date="2013-11-05T16:40:00Z">
            <w:r w:rsidDel="00000000" w:rsidR="00000000" w:rsidRPr="00000000">
              <w:fldChar w:fldCharType="begin"/>
            </w:r>
            <w:r w:rsidDel="00000000" w:rsidR="00000000" w:rsidRPr="00000000">
              <w:instrText xml:space="preserve">HYPERLINK \l "_2lwamvv"</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5.28</w:t>
            </w:r>
            <w:r w:rsidDel="00000000" w:rsidR="00000000" w:rsidRPr="00000000">
              <w:fldChar w:fldCharType="end"/>
            </w:r>
            <w:r w:rsidDel="00000000" w:rsidR="00000000" w:rsidRPr="00000000">
              <w:fldChar w:fldCharType="begin"/>
            </w:r>
            <w:r w:rsidDel="00000000" w:rsidR="00000000" w:rsidRPr="00000000">
              <w:instrText xml:space="preserve">HYPERLINK \l "_2lwamvv"</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"_2lwamvv"</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Designing Of Claim Forms</w:t>
            </w:r>
            <w:r w:rsidDel="00000000" w:rsidR="00000000" w:rsidRPr="00000000">
              <w:fldChar w:fldCharType="end"/>
            </w:r>
            <w:r w:rsidDel="00000000" w:rsidR="00000000" w:rsidRPr="00000000">
              <w:fldChar w:fldCharType="begin"/>
            </w:r>
            <w:r w:rsidDel="00000000" w:rsidR="00000000" w:rsidRPr="00000000">
              <w:instrText xml:space="preserve">HYPERLINK \l "_2lwamvv"</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"_2lwamvv" </w:instrText>
            <w:fldChar w:fldCharType="separate"/>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48" w:date="2013-11-05T16:40:00Z">
            <w:r w:rsidDel="00000000" w:rsidR="00000000" w:rsidRPr="00000000">
              <w:fldChar w:fldCharType="begin"/>
            </w:r>
            <w:r w:rsidDel="00000000" w:rsidR="00000000" w:rsidRPr="00000000">
              <w:instrText xml:space="preserve">HYPERLINK \l "_111kx3o"</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5.29</w:t>
            </w:r>
            <w:r w:rsidDel="00000000" w:rsidR="00000000" w:rsidRPr="00000000">
              <w:fldChar w:fldCharType="end"/>
            </w:r>
            <w:r w:rsidDel="00000000" w:rsidR="00000000" w:rsidRPr="00000000">
              <w:fldChar w:fldCharType="begin"/>
            </w:r>
            <w:r w:rsidDel="00000000" w:rsidR="00000000" w:rsidRPr="00000000">
              <w:instrText xml:space="preserve">HYPERLINK \l "_111kx3o"</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"_111kx3o"</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Treaties And Treaty Setups</w:t>
            </w:r>
            <w:r w:rsidDel="00000000" w:rsidR="00000000" w:rsidRPr="00000000">
              <w:fldChar w:fldCharType="end"/>
            </w:r>
            <w:r w:rsidDel="00000000" w:rsidR="00000000" w:rsidRPr="00000000">
              <w:fldChar w:fldCharType="begin"/>
            </w:r>
            <w:r w:rsidDel="00000000" w:rsidR="00000000" w:rsidRPr="00000000">
              <w:instrText xml:space="preserve">HYPERLINK \l "_111kx3o"</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"_111kx3o" </w:instrText>
            <w:fldChar w:fldCharType="separate"/>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49" w:date="2013-11-05T16:40:00Z">
            <w:r w:rsidDel="00000000" w:rsidR="00000000" w:rsidRPr="00000000">
              <w:fldChar w:fldCharType="begin"/>
            </w:r>
            <w:r w:rsidDel="00000000" w:rsidR="00000000" w:rsidRPr="00000000">
              <w:instrText xml:space="preserve">HYPERLINK \l "_3l18frh"</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5.30</w:t>
            </w:r>
            <w:r w:rsidDel="00000000" w:rsidR="00000000" w:rsidRPr="00000000">
              <w:fldChar w:fldCharType="end"/>
            </w:r>
            <w:r w:rsidDel="00000000" w:rsidR="00000000" w:rsidRPr="00000000">
              <w:fldChar w:fldCharType="begin"/>
            </w:r>
            <w:r w:rsidDel="00000000" w:rsidR="00000000" w:rsidRPr="00000000">
              <w:instrText xml:space="preserve">HYPERLINK \l "_3l18frh"</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"_3l18frh"</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Risk Categories</w:t>
            </w:r>
            <w:r w:rsidDel="00000000" w:rsidR="00000000" w:rsidRPr="00000000">
              <w:fldChar w:fldCharType="end"/>
            </w:r>
            <w:r w:rsidDel="00000000" w:rsidR="00000000" w:rsidRPr="00000000">
              <w:fldChar w:fldCharType="begin"/>
            </w:r>
            <w:r w:rsidDel="00000000" w:rsidR="00000000" w:rsidRPr="00000000">
              <w:instrText xml:space="preserve">HYPERLINK \l "_3l18frh"</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"_3l18frh" </w:instrText>
            <w:fldChar w:fldCharType="separate"/>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50" w:date="2013-11-05T16:40:00Z">
            <w:r w:rsidDel="00000000" w:rsidR="00000000" w:rsidRPr="00000000">
              <w:fldChar w:fldCharType="begin"/>
            </w:r>
            <w:r w:rsidDel="00000000" w:rsidR="00000000" w:rsidRPr="00000000">
              <w:instrText xml:space="preserve">HYPERLINK \l "_206ipza"</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5.31</w:t>
            </w:r>
            <w:r w:rsidDel="00000000" w:rsidR="00000000" w:rsidRPr="00000000">
              <w:fldChar w:fldCharType="end"/>
            </w:r>
            <w:r w:rsidDel="00000000" w:rsidR="00000000" w:rsidRPr="00000000">
              <w:fldChar w:fldCharType="begin"/>
            </w:r>
            <w:r w:rsidDel="00000000" w:rsidR="00000000" w:rsidRPr="00000000">
              <w:instrText xml:space="preserve">HYPERLINK \l "_206ipza"</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"_206ipza"</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XOL Treaties</w:t>
            </w:r>
            <w:r w:rsidDel="00000000" w:rsidR="00000000" w:rsidRPr="00000000">
              <w:fldChar w:fldCharType="end"/>
            </w:r>
            <w:r w:rsidDel="00000000" w:rsidR="00000000" w:rsidRPr="00000000">
              <w:fldChar w:fldCharType="begin"/>
            </w:r>
            <w:r w:rsidDel="00000000" w:rsidR="00000000" w:rsidRPr="00000000">
              <w:instrText xml:space="preserve">HYPERLINK \l "_206ipza"</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"_206ipza" </w:instrText>
            <w:fldChar w:fldCharType="separate"/>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ins w:author="Heritage Comments" w:id="51" w:date="2013-11-05T16:40:00Z">
            <w:r w:rsidDel="00000000" w:rsidR="00000000" w:rsidRPr="00000000">
              <w:fldChar w:fldCharType="begin"/>
            </w:r>
            <w:r w:rsidDel="00000000" w:rsidR="00000000" w:rsidRPr="00000000">
              <w:instrText xml:space="preserve">HYPERLINK \l "_4k668n3"</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6</w:t>
            </w:r>
            <w:r w:rsidDel="00000000" w:rsidR="00000000" w:rsidRPr="00000000">
              <w:fldChar w:fldCharType="end"/>
            </w:r>
            <w:r w:rsidDel="00000000" w:rsidR="00000000" w:rsidRPr="00000000">
              <w:fldChar w:fldCharType="begin"/>
            </w:r>
            <w:r w:rsidDel="00000000" w:rsidR="00000000" w:rsidRPr="00000000">
              <w:instrText xml:space="preserve">HYPERLINK \l "_4k668n3"</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"_4k668n3"</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Marketing &amp; Quotations Module</w:t>
            </w:r>
            <w:r w:rsidDel="00000000" w:rsidR="00000000" w:rsidRPr="00000000">
              <w:fldChar w:fldCharType="end"/>
            </w:r>
            <w:r w:rsidDel="00000000" w:rsidR="00000000" w:rsidRPr="00000000">
              <w:fldChar w:fldCharType="begin"/>
            </w:r>
            <w:r w:rsidDel="00000000" w:rsidR="00000000" w:rsidRPr="00000000">
              <w:instrText xml:space="preserve">HYPERLINK \l "_4k668n3"</w:instrText>
            </w:r>
            <w:r w:rsidDel="00000000" w:rsidR="00000000" w:rsidRPr="00000000">
              <w:fldChar w:fldCharType="separate"/>
            </w:r>
            <w:r w:rsidDel="00000000" w:rsidR="00000000" w:rsidRPr="00000000">
              <w:rPr>
                <w:rFonts w:ascii="Cambria" w:cs="Cambria" w:eastAsia="Cambria" w:hAnsi="Cambria"/>
                <w:b w:val="1"/>
                <w:sz w:val="24"/>
                <w:szCs w:val="24"/>
                <w:vertAlign w:val="baseline"/>
                <w:rtl w:val="0"/>
              </w:rPr>
              <w:tab/>
            </w:r>
            <w:r w:rsidDel="00000000" w:rsidR="00000000" w:rsidRPr="00000000">
              <w:fldChar w:fldCharType="end"/>
            </w:r>
          </w:ins>
          <w:r w:rsidDel="00000000" w:rsidR="00000000" w:rsidRPr="00000000">
            <w:fldChar w:fldCharType="begin"/>
            <w:instrText xml:space="preserve"> HYPERLINK \l "_4k668n3" </w:instrText>
            <w:fldChar w:fldCharType="separate"/>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52" w:date="2013-11-05T16:40:00Z">
            <w:r w:rsidDel="00000000" w:rsidR="00000000" w:rsidRPr="00000000">
              <w:rPr>
                <w:rFonts w:ascii="Cambria" w:cs="Cambria" w:eastAsia="Cambria" w:hAnsi="Cambria"/>
                <w:b w:val="0"/>
                <w:color w:val="0000ff"/>
                <w:sz w:val="24"/>
                <w:szCs w:val="24"/>
                <w:u w:val="single"/>
                <w:vertAlign w:val="baseline"/>
                <w:rtl w:val="0"/>
              </w:rPr>
              <w:t xml:space="preserve">6.1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Quotations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firstLine="0"/>
            <w:rPr/>
          </w:pPr>
          <w:ins w:author="Heritage Comments" w:id="53" w:date="2013-11-05T16:40:00Z">
            <w:r w:rsidDel="00000000" w:rsidR="00000000" w:rsidRPr="00000000">
              <w:rPr>
                <w:rFonts w:ascii="Cambria" w:cs="Cambria" w:eastAsia="Cambria" w:hAnsi="Cambria"/>
                <w:b w:val="0"/>
                <w:color w:val="0000ff"/>
                <w:sz w:val="24"/>
                <w:szCs w:val="24"/>
                <w:u w:val="single"/>
                <w:vertAlign w:val="baseline"/>
                <w:rtl w:val="0"/>
              </w:rPr>
              <w:t xml:space="preserve">6.1.1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Capture Set - Up Parameters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firstLine="0"/>
            <w:rPr/>
          </w:pPr>
          <w:ins w:author="Heritage Comments" w:id="54" w:date="2013-11-05T16:40:00Z">
            <w:r w:rsidDel="00000000" w:rsidR="00000000" w:rsidRPr="00000000">
              <w:fldChar w:fldCharType="begin"/>
            </w:r>
            <w:r w:rsidDel="00000000" w:rsidR="00000000" w:rsidRPr="00000000">
              <w:instrText xml:space="preserve">HYPERLINK \l "_1egqt2p"</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6.1.2</w:t>
            </w:r>
            <w:r w:rsidDel="00000000" w:rsidR="00000000" w:rsidRPr="00000000">
              <w:fldChar w:fldCharType="end"/>
            </w:r>
            <w:r w:rsidDel="00000000" w:rsidR="00000000" w:rsidRPr="00000000">
              <w:fldChar w:fldCharType="begin"/>
            </w:r>
            <w:r w:rsidDel="00000000" w:rsidR="00000000" w:rsidRPr="00000000">
              <w:instrText xml:space="preserve">HYPERLINK \l "_1egqt2p"</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"_1egqt2p"</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Quotation Level Details –</w:t>
            </w:r>
            <w:r w:rsidDel="00000000" w:rsidR="00000000" w:rsidRPr="00000000">
              <w:fldChar w:fldCharType="end"/>
            </w:r>
            <w:r w:rsidDel="00000000" w:rsidR="00000000" w:rsidRPr="00000000">
              <w:fldChar w:fldCharType="begin"/>
            </w:r>
            <w:r w:rsidDel="00000000" w:rsidR="00000000" w:rsidRPr="00000000">
              <w:instrText xml:space="preserve">HYPERLINK \l "_1egqt2p"</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"_1egqt2p" </w:instrText>
            <w:fldChar w:fldCharType="separate"/>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firstLine="0"/>
            <w:rPr/>
          </w:pPr>
          <w:r w:rsidDel="00000000" w:rsidR="00000000" w:rsidRPr="00000000">
            <w:fldChar w:fldCharType="end"/>
          </w:r>
          <w:ins w:author="Heritage Comments" w:id="55" w:date="2013-11-05T16:40:00Z">
            <w:r w:rsidDel="00000000" w:rsidR="00000000" w:rsidRPr="00000000">
              <w:fldChar w:fldCharType="begin"/>
            </w:r>
            <w:r w:rsidDel="00000000" w:rsidR="00000000" w:rsidRPr="00000000">
              <w:instrText xml:space="preserve">HYPERLINK \l "_3ygebqi"</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6.1.3</w:t>
            </w:r>
            <w:r w:rsidDel="00000000" w:rsidR="00000000" w:rsidRPr="00000000">
              <w:fldChar w:fldCharType="end"/>
            </w:r>
            <w:r w:rsidDel="00000000" w:rsidR="00000000" w:rsidRPr="00000000">
              <w:fldChar w:fldCharType="begin"/>
            </w:r>
            <w:r w:rsidDel="00000000" w:rsidR="00000000" w:rsidRPr="00000000">
              <w:instrText xml:space="preserve">HYPERLINK \l "_3ygebqi"</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"_3ygebqi"</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Product Level details</w:t>
            </w:r>
            <w:r w:rsidDel="00000000" w:rsidR="00000000" w:rsidRPr="00000000">
              <w:fldChar w:fldCharType="end"/>
            </w:r>
            <w:r w:rsidDel="00000000" w:rsidR="00000000" w:rsidRPr="00000000">
              <w:fldChar w:fldCharType="begin"/>
            </w:r>
            <w:r w:rsidDel="00000000" w:rsidR="00000000" w:rsidRPr="00000000">
              <w:instrText xml:space="preserve">HYPERLINK \l "_3ygebqi"</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"_3ygebqi" </w:instrText>
            <w:fldChar w:fldCharType="separate"/>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firstLine="0"/>
            <w:rPr/>
          </w:pPr>
          <w:r w:rsidDel="00000000" w:rsidR="00000000" w:rsidRPr="00000000">
            <w:fldChar w:fldCharType="end"/>
          </w:r>
          <w:ins w:author="Heritage Comments" w:id="56" w:date="2013-11-05T16:40:00Z">
            <w:r w:rsidDel="00000000" w:rsidR="00000000" w:rsidRPr="00000000">
              <w:fldChar w:fldCharType="begin"/>
            </w:r>
            <w:r w:rsidDel="00000000" w:rsidR="00000000" w:rsidRPr="00000000">
              <w:instrText xml:space="preserve">HYPERLINK \l "_2dlolyb"</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6.1.4</w:t>
            </w:r>
            <w:r w:rsidDel="00000000" w:rsidR="00000000" w:rsidRPr="00000000">
              <w:fldChar w:fldCharType="end"/>
            </w:r>
            <w:r w:rsidDel="00000000" w:rsidR="00000000" w:rsidRPr="00000000">
              <w:fldChar w:fldCharType="begin"/>
            </w:r>
            <w:r w:rsidDel="00000000" w:rsidR="00000000" w:rsidRPr="00000000">
              <w:instrText xml:space="preserve">HYPERLINK \l "_2dlolyb"</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"_2dlolyb"</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Risk details</w:t>
            </w:r>
            <w:r w:rsidDel="00000000" w:rsidR="00000000" w:rsidRPr="00000000">
              <w:fldChar w:fldCharType="end"/>
            </w:r>
            <w:r w:rsidDel="00000000" w:rsidR="00000000" w:rsidRPr="00000000">
              <w:fldChar w:fldCharType="begin"/>
            </w:r>
            <w:r w:rsidDel="00000000" w:rsidR="00000000" w:rsidRPr="00000000">
              <w:instrText xml:space="preserve">HYPERLINK \l "_2dlolyb"</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"_2dlolyb" </w:instrText>
            <w:fldChar w:fldCharType="separate"/>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firstLine="0"/>
            <w:rPr/>
          </w:pPr>
          <w:r w:rsidDel="00000000" w:rsidR="00000000" w:rsidRPr="00000000">
            <w:fldChar w:fldCharType="end"/>
          </w:r>
          <w:ins w:author="Heritage Comments" w:id="57" w:date="2013-11-05T16:40:00Z">
            <w:r w:rsidDel="00000000" w:rsidR="00000000" w:rsidRPr="00000000">
              <w:rPr>
                <w:rFonts w:ascii="Cambria" w:cs="Cambria" w:eastAsia="Cambria" w:hAnsi="Cambria"/>
                <w:b w:val="0"/>
                <w:color w:val="0000ff"/>
                <w:sz w:val="24"/>
                <w:szCs w:val="24"/>
                <w:u w:val="single"/>
                <w:vertAlign w:val="baseline"/>
                <w:rtl w:val="0"/>
              </w:rPr>
              <w:t xml:space="preserve">6.1.5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Quotation processing</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firstLine="0"/>
            <w:rPr/>
          </w:pPr>
          <w:ins w:author="Heritage Comments" w:id="58" w:date="2013-11-05T16:40:00Z">
            <w:r w:rsidDel="00000000" w:rsidR="00000000" w:rsidRPr="00000000">
              <w:fldChar w:fldCharType="begin"/>
            </w:r>
            <w:r w:rsidDel="00000000" w:rsidR="00000000" w:rsidRPr="00000000">
              <w:instrText xml:space="preserve">HYPERLINK \l "_3cqmetx"</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6.1.6</w:t>
            </w:r>
            <w:r w:rsidDel="00000000" w:rsidR="00000000" w:rsidRPr="00000000">
              <w:fldChar w:fldCharType="end"/>
            </w:r>
            <w:r w:rsidDel="00000000" w:rsidR="00000000" w:rsidRPr="00000000">
              <w:fldChar w:fldCharType="begin"/>
            </w:r>
            <w:r w:rsidDel="00000000" w:rsidR="00000000" w:rsidRPr="00000000">
              <w:instrText xml:space="preserve">HYPERLINK \l "_3cqmetx"</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"_3cqmetx"</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Quotations Outputs</w:t>
            </w:r>
            <w:r w:rsidDel="00000000" w:rsidR="00000000" w:rsidRPr="00000000">
              <w:fldChar w:fldCharType="end"/>
            </w:r>
            <w:r w:rsidDel="00000000" w:rsidR="00000000" w:rsidRPr="00000000">
              <w:fldChar w:fldCharType="begin"/>
            </w:r>
            <w:r w:rsidDel="00000000" w:rsidR="00000000" w:rsidRPr="00000000">
              <w:instrText xml:space="preserve">HYPERLINK \l "_3cqmetx"</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"_3cqmetx" </w:instrText>
            <w:fldChar w:fldCharType="separate"/>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firstLine="0"/>
            <w:rPr/>
          </w:pPr>
          <w:r w:rsidDel="00000000" w:rsidR="00000000" w:rsidRPr="00000000">
            <w:fldChar w:fldCharType="end"/>
          </w:r>
          <w:ins w:author="Heritage Comments" w:id="59" w:date="2013-11-05T16:40:00Z">
            <w:r w:rsidDel="00000000" w:rsidR="00000000" w:rsidRPr="00000000">
              <w:fldChar w:fldCharType="begin"/>
            </w:r>
            <w:r w:rsidDel="00000000" w:rsidR="00000000" w:rsidRPr="00000000">
              <w:instrText xml:space="preserve">HYPERLINK \l "_1rvwp1q"</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6.1.7</w:t>
            </w:r>
            <w:r w:rsidDel="00000000" w:rsidR="00000000" w:rsidRPr="00000000">
              <w:fldChar w:fldCharType="end"/>
            </w:r>
            <w:r w:rsidDel="00000000" w:rsidR="00000000" w:rsidRPr="00000000">
              <w:fldChar w:fldCharType="begin"/>
            </w:r>
            <w:r w:rsidDel="00000000" w:rsidR="00000000" w:rsidRPr="00000000">
              <w:instrText xml:space="preserve">HYPERLINK \l "_1rvwp1q"</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"_1rvwp1q"</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Client Visits</w:t>
            </w:r>
            <w:r w:rsidDel="00000000" w:rsidR="00000000" w:rsidRPr="00000000">
              <w:fldChar w:fldCharType="end"/>
            </w:r>
            <w:r w:rsidDel="00000000" w:rsidR="00000000" w:rsidRPr="00000000">
              <w:fldChar w:fldCharType="begin"/>
            </w:r>
            <w:r w:rsidDel="00000000" w:rsidR="00000000" w:rsidRPr="00000000">
              <w:instrText xml:space="preserve">HYPERLINK \l "_1rvwp1q"</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"_1rvwp1q" </w:instrText>
            <w:fldChar w:fldCharType="separate"/>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60" w:date="2013-11-05T16:40:00Z">
            <w:r w:rsidDel="00000000" w:rsidR="00000000" w:rsidRPr="00000000">
              <w:fldChar w:fldCharType="begin"/>
            </w:r>
            <w:r w:rsidDel="00000000" w:rsidR="00000000" w:rsidRPr="00000000">
              <w:instrText xml:space="preserve">HYPERLINK \l "_4bvk7pj"</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6.1.7.1</w:t>
            </w:r>
            <w:r w:rsidDel="00000000" w:rsidR="00000000" w:rsidRPr="00000000">
              <w:fldChar w:fldCharType="end"/>
            </w:r>
            <w:r w:rsidDel="00000000" w:rsidR="00000000" w:rsidRPr="00000000">
              <w:fldChar w:fldCharType="begin"/>
            </w:r>
            <w:r w:rsidDel="00000000" w:rsidR="00000000" w:rsidRPr="00000000">
              <w:instrText xml:space="preserve">HYPERLINK \l "_4bvk7pj"</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"_4bvk7pj"</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Client visits outputs</w:t>
            </w:r>
            <w:r w:rsidDel="00000000" w:rsidR="00000000" w:rsidRPr="00000000">
              <w:fldChar w:fldCharType="end"/>
            </w:r>
            <w:r w:rsidDel="00000000" w:rsidR="00000000" w:rsidRPr="00000000">
              <w:fldChar w:fldCharType="begin"/>
            </w:r>
            <w:r w:rsidDel="00000000" w:rsidR="00000000" w:rsidRPr="00000000">
              <w:instrText xml:space="preserve">HYPERLINK \l "_4bvk7pj"</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"_4bvk7pj" </w:instrText>
            <w:fldChar w:fldCharType="separate"/>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firstLine="0"/>
            <w:rPr/>
          </w:pPr>
          <w:r w:rsidDel="00000000" w:rsidR="00000000" w:rsidRPr="00000000">
            <w:fldChar w:fldCharType="end"/>
          </w:r>
          <w:ins w:author="Heritage Comments" w:id="61" w:date="2013-11-05T16:40:00Z">
            <w:r w:rsidDel="00000000" w:rsidR="00000000" w:rsidRPr="00000000">
              <w:rPr>
                <w:rFonts w:ascii="Cambria" w:cs="Cambria" w:eastAsia="Cambria" w:hAnsi="Cambria"/>
                <w:b w:val="0"/>
                <w:i w:val="1"/>
                <w:color w:val="0000ff"/>
                <w:sz w:val="24"/>
                <w:szCs w:val="24"/>
                <w:u w:val="single"/>
                <w:vertAlign w:val="baseline"/>
                <w:rtl w:val="0"/>
              </w:rPr>
              <w:t xml:space="preserve">6.1.8</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Promotion, publicity and advertising</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firstLine="0"/>
            <w:rPr/>
          </w:pPr>
          <w:ins w:author="Heritage Comments" w:id="62" w:date="2013-11-05T16:40:00Z">
            <w:r w:rsidDel="00000000" w:rsidR="00000000" w:rsidRPr="00000000">
              <w:fldChar w:fldCharType="begin"/>
            </w:r>
            <w:r w:rsidDel="00000000" w:rsidR="00000000" w:rsidRPr="00000000">
              <w:instrText xml:space="preserve">HYPERLINK \l "_1664s55"</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6.1.9</w:t>
            </w:r>
            <w:r w:rsidDel="00000000" w:rsidR="00000000" w:rsidRPr="00000000">
              <w:fldChar w:fldCharType="end"/>
            </w:r>
            <w:r w:rsidDel="00000000" w:rsidR="00000000" w:rsidRPr="00000000">
              <w:fldChar w:fldCharType="begin"/>
            </w:r>
            <w:r w:rsidDel="00000000" w:rsidR="00000000" w:rsidRPr="00000000">
              <w:instrText xml:space="preserve">HYPERLINK \l "_1664s55"</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"_1664s55"</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Promotion, publicity and advertising</w:t>
            </w:r>
            <w:r w:rsidDel="00000000" w:rsidR="00000000" w:rsidRPr="00000000">
              <w:fldChar w:fldCharType="end"/>
            </w:r>
            <w:r w:rsidDel="00000000" w:rsidR="00000000" w:rsidRPr="00000000">
              <w:fldChar w:fldCharType="begin"/>
            </w:r>
            <w:r w:rsidDel="00000000" w:rsidR="00000000" w:rsidRPr="00000000">
              <w:instrText xml:space="preserve">HYPERLINK \l "_1664s55"</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"_1664s55" </w:instrText>
            <w:fldChar w:fldCharType="separate"/>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r w:rsidDel="00000000" w:rsidR="00000000" w:rsidRPr="00000000">
            <w:fldChar w:fldCharType="end"/>
          </w:r>
          <w:ins w:author="Heritage Comments" w:id="63" w:date="2013-11-05T16:40:00Z">
            <w:r w:rsidDel="00000000" w:rsidR="00000000" w:rsidRPr="00000000">
              <w:rPr>
                <w:rFonts w:ascii="Cambria" w:cs="Cambria" w:eastAsia="Cambria" w:hAnsi="Cambria"/>
                <w:b w:val="0"/>
                <w:color w:val="0000ff"/>
                <w:sz w:val="24"/>
                <w:szCs w:val="24"/>
                <w:u w:val="single"/>
                <w:vertAlign w:val="baseline"/>
                <w:rtl w:val="0"/>
              </w:rPr>
              <w:t xml:space="preserve">6.1.10</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Debt management</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64" w:date="2013-11-05T16:40:00Z">
            <w:r w:rsidDel="00000000" w:rsidR="00000000" w:rsidRPr="00000000">
              <w:fldChar w:fldCharType="begin"/>
            </w:r>
            <w:r w:rsidDel="00000000" w:rsidR="00000000" w:rsidRPr="00000000">
              <w:instrText xml:space="preserve">HYPERLINK \l "_25b2l0r"</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6.1.11</w:t>
            </w:r>
            <w:r w:rsidDel="00000000" w:rsidR="00000000" w:rsidRPr="00000000">
              <w:fldChar w:fldCharType="end"/>
            </w:r>
            <w:r w:rsidDel="00000000" w:rsidR="00000000" w:rsidRPr="00000000">
              <w:fldChar w:fldCharType="begin"/>
            </w:r>
            <w:r w:rsidDel="00000000" w:rsidR="00000000" w:rsidRPr="00000000">
              <w:instrText xml:space="preserve">HYPERLINK \l "_25b2l0r"</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"_25b2l0r"</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Budgeting</w:t>
            </w:r>
            <w:r w:rsidDel="00000000" w:rsidR="00000000" w:rsidRPr="00000000">
              <w:fldChar w:fldCharType="end"/>
            </w:r>
            <w:r w:rsidDel="00000000" w:rsidR="00000000" w:rsidRPr="00000000">
              <w:fldChar w:fldCharType="begin"/>
            </w:r>
            <w:r w:rsidDel="00000000" w:rsidR="00000000" w:rsidRPr="00000000">
              <w:instrText xml:space="preserve">HYPERLINK \l "_25b2l0r"</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"_25b2l0r" </w:instrText>
            <w:fldChar w:fldCharType="separate"/>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ins w:author="Heritage Comments" w:id="65" w:date="2013-11-05T16:40:00Z">
            <w:r w:rsidDel="00000000" w:rsidR="00000000" w:rsidRPr="00000000">
              <w:rPr>
                <w:rFonts w:ascii="Cambria" w:cs="Cambria" w:eastAsia="Cambria" w:hAnsi="Cambria"/>
                <w:b w:val="1"/>
                <w:color w:val="0000ff"/>
                <w:sz w:val="24"/>
                <w:szCs w:val="24"/>
                <w:u w:val="single"/>
                <w:vertAlign w:val="baseline"/>
                <w:rtl w:val="0"/>
              </w:rPr>
              <w:t xml:space="preserve">7</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1"/>
                <w:color w:val="0000ff"/>
                <w:sz w:val="24"/>
                <w:szCs w:val="24"/>
                <w:u w:val="single"/>
                <w:vertAlign w:val="baseline"/>
                <w:rtl w:val="0"/>
              </w:rPr>
              <w:t xml:space="preserve">Underwriting Functions</w:t>
            </w:r>
            <w:r w:rsidDel="00000000" w:rsidR="00000000" w:rsidRPr="00000000">
              <w:rPr>
                <w:rFonts w:ascii="Cambria" w:cs="Cambria" w:eastAsia="Cambria" w:hAnsi="Cambria"/>
                <w:b w:val="1"/>
                <w:sz w:val="24"/>
                <w:szCs w:val="24"/>
                <w:vertAlign w:val="baseline"/>
                <w:rtl w:val="0"/>
              </w:rPr>
              <w:tab/>
            </w:r>
          </w:ins>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ins w:author="Heritage Comments" w:id="66" w:date="2013-11-05T16:40:00Z">
            <w:r w:rsidDel="00000000" w:rsidR="00000000" w:rsidRPr="00000000">
              <w:rPr>
                <w:rFonts w:ascii="Cambria" w:cs="Cambria" w:eastAsia="Cambria" w:hAnsi="Cambria"/>
                <w:b w:val="0"/>
                <w:color w:val="0000ff"/>
                <w:sz w:val="24"/>
                <w:szCs w:val="24"/>
                <w:u w:val="single"/>
                <w:vertAlign w:val="baseline"/>
                <w:rtl w:val="0"/>
              </w:rPr>
              <w:t xml:space="preserve">7.1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Introduction</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ins w:author="Heritage Comments" w:id="67" w:date="2013-11-05T16:40:00Z">
            <w:r w:rsidDel="00000000" w:rsidR="00000000" w:rsidRPr="00000000">
              <w:rPr>
                <w:rFonts w:ascii="Cambria" w:cs="Cambria" w:eastAsia="Cambria" w:hAnsi="Cambria"/>
                <w:b w:val="0"/>
                <w:color w:val="0000ff"/>
                <w:sz w:val="24"/>
                <w:szCs w:val="24"/>
                <w:u w:val="single"/>
                <w:vertAlign w:val="baseline"/>
                <w:rtl w:val="0"/>
              </w:rPr>
              <w:t xml:space="preserve">7.2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Transactions Processing</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ins w:author="Heritage Comments" w:id="68" w:date="2013-11-05T16:40:00Z">
            <w:r w:rsidDel="00000000" w:rsidR="00000000" w:rsidRPr="00000000">
              <w:fldChar w:fldCharType="begin"/>
            </w:r>
            <w:r w:rsidDel="00000000" w:rsidR="00000000" w:rsidRPr="00000000">
              <w:instrText xml:space="preserve">HYPERLINK \l "_43ky6rz"</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7.3</w:t>
            </w:r>
            <w:r w:rsidDel="00000000" w:rsidR="00000000" w:rsidRPr="00000000">
              <w:fldChar w:fldCharType="end"/>
            </w:r>
            <w:r w:rsidDel="00000000" w:rsidR="00000000" w:rsidRPr="00000000">
              <w:fldChar w:fldCharType="begin"/>
            </w:r>
            <w:r w:rsidDel="00000000" w:rsidR="00000000" w:rsidRPr="00000000">
              <w:instrText xml:space="preserve">HYPERLINK \l "_43ky6rz"</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"_43ky6rz"</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New Business (new policy)</w:t>
            </w:r>
            <w:r w:rsidDel="00000000" w:rsidR="00000000" w:rsidRPr="00000000">
              <w:fldChar w:fldCharType="end"/>
            </w:r>
            <w:r w:rsidDel="00000000" w:rsidR="00000000" w:rsidRPr="00000000">
              <w:fldChar w:fldCharType="begin"/>
            </w:r>
            <w:r w:rsidDel="00000000" w:rsidR="00000000" w:rsidRPr="00000000">
              <w:instrText xml:space="preserve">HYPERLINK \l "_43ky6rz"</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"_43ky6rz" </w:instrText>
            <w:fldChar w:fldCharType="separate"/>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firstLine="0"/>
            <w:rPr/>
          </w:pPr>
          <w:r w:rsidDel="00000000" w:rsidR="00000000" w:rsidRPr="00000000">
            <w:fldChar w:fldCharType="end"/>
          </w:r>
          <w:ins w:author="Heritage Comments" w:id="69" w:date="2013-11-05T16:40:00Z">
            <w:r w:rsidDel="00000000" w:rsidR="00000000" w:rsidRPr="00000000">
              <w:fldChar w:fldCharType="begin"/>
            </w:r>
            <w:r w:rsidDel="00000000" w:rsidR="00000000" w:rsidRPr="00000000">
              <w:instrText xml:space="preserve">HYPERLINK \l "_2iq8gzs"</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7.3.1</w:t>
            </w:r>
            <w:r w:rsidDel="00000000" w:rsidR="00000000" w:rsidRPr="00000000">
              <w:fldChar w:fldCharType="end"/>
            </w:r>
            <w:r w:rsidDel="00000000" w:rsidR="00000000" w:rsidRPr="00000000">
              <w:fldChar w:fldCharType="begin"/>
            </w:r>
            <w:r w:rsidDel="00000000" w:rsidR="00000000" w:rsidRPr="00000000">
              <w:instrText xml:space="preserve">HYPERLINK \l "_2iq8gzs"</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"_2iq8gzs"</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New business details</w:t>
            </w:r>
            <w:r w:rsidDel="00000000" w:rsidR="00000000" w:rsidRPr="00000000">
              <w:fldChar w:fldCharType="end"/>
            </w:r>
            <w:r w:rsidDel="00000000" w:rsidR="00000000" w:rsidRPr="00000000">
              <w:fldChar w:fldCharType="begin"/>
            </w:r>
            <w:r w:rsidDel="00000000" w:rsidR="00000000" w:rsidRPr="00000000">
              <w:instrText xml:space="preserve">HYPERLINK \l "_2iq8gzs"</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"_2iq8gzs" </w:instrText>
            <w:fldChar w:fldCharType="separate"/>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firstLine="0"/>
            <w:rPr/>
          </w:pPr>
          <w:r w:rsidDel="00000000" w:rsidR="00000000" w:rsidRPr="00000000">
            <w:fldChar w:fldCharType="end"/>
          </w:r>
          <w:ins w:author="Heritage Comments" w:id="70" w:date="2013-11-05T16:40:00Z">
            <w:r w:rsidDel="00000000" w:rsidR="00000000" w:rsidRPr="00000000">
              <w:rPr>
                <w:rFonts w:ascii="Cambria" w:cs="Cambria" w:eastAsia="Cambria" w:hAnsi="Cambria"/>
                <w:b w:val="0"/>
                <w:color w:val="0000ff"/>
                <w:sz w:val="24"/>
                <w:szCs w:val="24"/>
                <w:u w:val="single"/>
                <w:vertAlign w:val="baseline"/>
                <w:rtl w:val="0"/>
              </w:rPr>
              <w:t xml:space="preserve">7.3.2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New Business Processing</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ins w:author="Heritage Comments" w:id="71" w:date="2013-11-05T16:40:00Z">
            <w:r w:rsidDel="00000000" w:rsidR="00000000" w:rsidRPr="00000000">
              <w:fldChar w:fldCharType="begin"/>
            </w:r>
            <w:r w:rsidDel="00000000" w:rsidR="00000000" w:rsidRPr="00000000">
              <w:instrText xml:space="preserve">HYPERLINK \l "_3hv69ve"</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7.3.2.1</w:t>
            </w:r>
            <w:r w:rsidDel="00000000" w:rsidR="00000000" w:rsidRPr="00000000">
              <w:fldChar w:fldCharType="end"/>
            </w:r>
            <w:r w:rsidDel="00000000" w:rsidR="00000000" w:rsidRPr="00000000">
              <w:fldChar w:fldCharType="begin"/>
            </w:r>
            <w:r w:rsidDel="00000000" w:rsidR="00000000" w:rsidRPr="00000000">
              <w:instrText xml:space="preserve">HYPERLINK \l "_3hv69ve"</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"_3hv69ve"</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Policy number generation</w:t>
            </w:r>
            <w:r w:rsidDel="00000000" w:rsidR="00000000" w:rsidRPr="00000000">
              <w:fldChar w:fldCharType="end"/>
            </w:r>
            <w:r w:rsidDel="00000000" w:rsidR="00000000" w:rsidRPr="00000000">
              <w:fldChar w:fldCharType="begin"/>
            </w:r>
            <w:r w:rsidDel="00000000" w:rsidR="00000000" w:rsidRPr="00000000">
              <w:instrText xml:space="preserve">HYPERLINK \l "_3hv69ve"</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"_3hv69ve" </w:instrText>
            <w:fldChar w:fldCharType="separate"/>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72" w:date="2013-11-05T16:40:00Z">
            <w:r w:rsidDel="00000000" w:rsidR="00000000" w:rsidRPr="00000000">
              <w:fldChar w:fldCharType="begin"/>
            </w:r>
            <w:r w:rsidDel="00000000" w:rsidR="00000000" w:rsidRPr="00000000">
              <w:instrText xml:space="preserve">HYPERLINK \l "_1x0gk37"</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7.3.2.2</w:t>
            </w:r>
            <w:r w:rsidDel="00000000" w:rsidR="00000000" w:rsidRPr="00000000">
              <w:fldChar w:fldCharType="end"/>
            </w:r>
            <w:r w:rsidDel="00000000" w:rsidR="00000000" w:rsidRPr="00000000">
              <w:fldChar w:fldCharType="begin"/>
            </w:r>
            <w:r w:rsidDel="00000000" w:rsidR="00000000" w:rsidRPr="00000000">
              <w:instrText xml:space="preserve">HYPERLINK \l "_1x0gk37"</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"_1x0gk37"</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Endorsement numbers</w:t>
            </w:r>
            <w:r w:rsidDel="00000000" w:rsidR="00000000" w:rsidRPr="00000000">
              <w:fldChar w:fldCharType="end"/>
            </w:r>
            <w:r w:rsidDel="00000000" w:rsidR="00000000" w:rsidRPr="00000000">
              <w:fldChar w:fldCharType="begin"/>
            </w:r>
            <w:r w:rsidDel="00000000" w:rsidR="00000000" w:rsidRPr="00000000">
              <w:instrText xml:space="preserve">HYPERLINK \l "_1x0gk37"</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"_1x0gk37" </w:instrText>
            <w:fldChar w:fldCharType="separate"/>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73" w:date="2013-11-05T16:40:00Z">
            <w:r w:rsidDel="00000000" w:rsidR="00000000" w:rsidRPr="00000000">
              <w:fldChar w:fldCharType="begin"/>
            </w:r>
            <w:r w:rsidDel="00000000" w:rsidR="00000000" w:rsidRPr="00000000">
              <w:instrText xml:space="preserve">HYPERLINK \l "_4h042r0"</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7.3.2.3</w:t>
            </w:r>
            <w:r w:rsidDel="00000000" w:rsidR="00000000" w:rsidRPr="00000000">
              <w:fldChar w:fldCharType="end"/>
            </w:r>
            <w:r w:rsidDel="00000000" w:rsidR="00000000" w:rsidRPr="00000000">
              <w:fldChar w:fldCharType="begin"/>
            </w:r>
            <w:r w:rsidDel="00000000" w:rsidR="00000000" w:rsidRPr="00000000">
              <w:instrText xml:space="preserve">HYPERLINK \l "_4h042r0"</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"_4h042r0"</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Premium computation</w:t>
            </w:r>
            <w:r w:rsidDel="00000000" w:rsidR="00000000" w:rsidRPr="00000000">
              <w:fldChar w:fldCharType="end"/>
            </w:r>
            <w:r w:rsidDel="00000000" w:rsidR="00000000" w:rsidRPr="00000000">
              <w:fldChar w:fldCharType="begin"/>
            </w:r>
            <w:r w:rsidDel="00000000" w:rsidR="00000000" w:rsidRPr="00000000">
              <w:instrText xml:space="preserve">HYPERLINK \l "_4h042r0"</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"_4h042r0" </w:instrText>
            <w:fldChar w:fldCharType="separate"/>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74" w:date="2013-11-05T16:40:00Z">
            <w:r w:rsidDel="00000000" w:rsidR="00000000" w:rsidRPr="00000000">
              <w:fldChar w:fldCharType="begin"/>
            </w:r>
            <w:r w:rsidDel="00000000" w:rsidR="00000000" w:rsidRPr="00000000">
              <w:instrText xml:space="preserve">HYPERLINK \l "_2w5ecyt"</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7.3.2.4</w:t>
            </w:r>
            <w:r w:rsidDel="00000000" w:rsidR="00000000" w:rsidRPr="00000000">
              <w:fldChar w:fldCharType="end"/>
            </w:r>
            <w:r w:rsidDel="00000000" w:rsidR="00000000" w:rsidRPr="00000000">
              <w:fldChar w:fldCharType="begin"/>
            </w:r>
            <w:r w:rsidDel="00000000" w:rsidR="00000000" w:rsidRPr="00000000">
              <w:instrText xml:space="preserve">HYPERLINK \l "_2w5ecyt"</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"_2w5ecyt"</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Certificate Allocation</w:t>
            </w:r>
            <w:r w:rsidDel="00000000" w:rsidR="00000000" w:rsidRPr="00000000">
              <w:fldChar w:fldCharType="end"/>
            </w:r>
            <w:r w:rsidDel="00000000" w:rsidR="00000000" w:rsidRPr="00000000">
              <w:fldChar w:fldCharType="begin"/>
            </w:r>
            <w:r w:rsidDel="00000000" w:rsidR="00000000" w:rsidRPr="00000000">
              <w:instrText xml:space="preserve">HYPERLINK \l "_2w5ecyt"</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"_2w5ecyt" </w:instrText>
            <w:fldChar w:fldCharType="separate"/>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75" w:date="2013-11-05T16:40:00Z">
            <w:r w:rsidDel="00000000" w:rsidR="00000000" w:rsidRPr="00000000">
              <w:fldChar w:fldCharType="begin"/>
            </w:r>
            <w:r w:rsidDel="00000000" w:rsidR="00000000" w:rsidRPr="00000000">
              <w:instrText xml:space="preserve">HYPERLINK \l "_1baon6m"</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7.3.2.5</w:t>
            </w:r>
            <w:r w:rsidDel="00000000" w:rsidR="00000000" w:rsidRPr="00000000">
              <w:fldChar w:fldCharType="end"/>
            </w:r>
            <w:r w:rsidDel="00000000" w:rsidR="00000000" w:rsidRPr="00000000">
              <w:fldChar w:fldCharType="begin"/>
            </w:r>
            <w:r w:rsidDel="00000000" w:rsidR="00000000" w:rsidRPr="00000000">
              <w:instrText xml:space="preserve">HYPERLINK \l "_1baon6m"</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"_1baon6m"</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Risk reinsurance apportionment</w:t>
            </w:r>
            <w:r w:rsidDel="00000000" w:rsidR="00000000" w:rsidRPr="00000000">
              <w:fldChar w:fldCharType="end"/>
            </w:r>
            <w:r w:rsidDel="00000000" w:rsidR="00000000" w:rsidRPr="00000000">
              <w:fldChar w:fldCharType="begin"/>
            </w:r>
            <w:r w:rsidDel="00000000" w:rsidR="00000000" w:rsidRPr="00000000">
              <w:instrText xml:space="preserve">HYPERLINK \l "_1baon6m"</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"_1baon6m" </w:instrText>
            <w:fldChar w:fldCharType="separate"/>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76" w:date="2013-11-05T16:40:00Z">
            <w:r w:rsidDel="00000000" w:rsidR="00000000" w:rsidRPr="00000000">
              <w:fldChar w:fldCharType="begin"/>
            </w:r>
            <w:r w:rsidDel="00000000" w:rsidR="00000000" w:rsidRPr="00000000">
              <w:instrText xml:space="preserve">HYPERLINK \l "_3vac5uf"</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7.3.2.6</w:t>
            </w:r>
            <w:r w:rsidDel="00000000" w:rsidR="00000000" w:rsidRPr="00000000">
              <w:fldChar w:fldCharType="end"/>
            </w:r>
            <w:r w:rsidDel="00000000" w:rsidR="00000000" w:rsidRPr="00000000">
              <w:fldChar w:fldCharType="begin"/>
            </w:r>
            <w:r w:rsidDel="00000000" w:rsidR="00000000" w:rsidRPr="00000000">
              <w:instrText xml:space="preserve">HYPERLINK \l "_3vac5uf"</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"_3vac5uf"</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Single Risk Apportionment</w:t>
            </w:r>
            <w:r w:rsidDel="00000000" w:rsidR="00000000" w:rsidRPr="00000000">
              <w:fldChar w:fldCharType="end"/>
            </w:r>
            <w:r w:rsidDel="00000000" w:rsidR="00000000" w:rsidRPr="00000000">
              <w:fldChar w:fldCharType="begin"/>
            </w:r>
            <w:r w:rsidDel="00000000" w:rsidR="00000000" w:rsidRPr="00000000">
              <w:instrText xml:space="preserve">HYPERLINK \l "_3vac5uf"</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"_3vac5uf" </w:instrText>
            <w:fldChar w:fldCharType="separate"/>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77" w:date="2013-11-05T16:40:00Z">
            <w:r w:rsidDel="00000000" w:rsidR="00000000" w:rsidRPr="00000000">
              <w:fldChar w:fldCharType="begin"/>
            </w:r>
            <w:r w:rsidDel="00000000" w:rsidR="00000000" w:rsidRPr="00000000">
              <w:instrText xml:space="preserve">HYPERLINK \l "_2afmg28"</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7.3.2.7</w:t>
            </w:r>
            <w:r w:rsidDel="00000000" w:rsidR="00000000" w:rsidRPr="00000000">
              <w:fldChar w:fldCharType="end"/>
            </w:r>
            <w:r w:rsidDel="00000000" w:rsidR="00000000" w:rsidRPr="00000000">
              <w:fldChar w:fldCharType="begin"/>
            </w:r>
            <w:r w:rsidDel="00000000" w:rsidR="00000000" w:rsidRPr="00000000">
              <w:instrText xml:space="preserve">HYPERLINK \l "_2afmg28"</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"_2afmg28"</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Related risk (group risk) apportionment</w:t>
            </w:r>
            <w:r w:rsidDel="00000000" w:rsidR="00000000" w:rsidRPr="00000000">
              <w:fldChar w:fldCharType="end"/>
            </w:r>
            <w:r w:rsidDel="00000000" w:rsidR="00000000" w:rsidRPr="00000000">
              <w:fldChar w:fldCharType="begin"/>
            </w:r>
            <w:r w:rsidDel="00000000" w:rsidR="00000000" w:rsidRPr="00000000">
              <w:instrText xml:space="preserve">HYPERLINK \l "_2afmg28"</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"_2afmg28" </w:instrText>
            <w:fldChar w:fldCharType="separate"/>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78" w:date="2013-11-05T16:40:00Z">
            <w:r w:rsidDel="00000000" w:rsidR="00000000" w:rsidRPr="00000000">
              <w:fldChar w:fldCharType="begin"/>
            </w:r>
            <w:r w:rsidDel="00000000" w:rsidR="00000000" w:rsidRPr="00000000">
              <w:instrText xml:space="preserve">HYPERLINK \l "_1opuj5n"</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7.3.2.8</w:t>
            </w:r>
            <w:r w:rsidDel="00000000" w:rsidR="00000000" w:rsidRPr="00000000">
              <w:fldChar w:fldCharType="end"/>
            </w:r>
            <w:r w:rsidDel="00000000" w:rsidR="00000000" w:rsidRPr="00000000">
              <w:fldChar w:fldCharType="begin"/>
            </w:r>
            <w:r w:rsidDel="00000000" w:rsidR="00000000" w:rsidRPr="00000000">
              <w:instrText xml:space="preserve">HYPERLINK \l "_1opuj5n"</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"_1opuj5n"</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Authorization</w:t>
            </w:r>
            <w:r w:rsidDel="00000000" w:rsidR="00000000" w:rsidRPr="00000000">
              <w:fldChar w:fldCharType="end"/>
            </w:r>
            <w:r w:rsidDel="00000000" w:rsidR="00000000" w:rsidRPr="00000000">
              <w:fldChar w:fldCharType="begin"/>
            </w:r>
            <w:r w:rsidDel="00000000" w:rsidR="00000000" w:rsidRPr="00000000">
              <w:instrText xml:space="preserve">HYPERLINK \l "_1opuj5n"</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"_1opuj5n" </w:instrText>
            <w:fldChar w:fldCharType="separate"/>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79" w:date="2013-11-05T16:40:00Z">
            <w:r w:rsidDel="00000000" w:rsidR="00000000" w:rsidRPr="00000000">
              <w:rPr>
                <w:rFonts w:ascii="Times New Roman" w:cs="Times New Roman" w:eastAsia="Times New Roman" w:hAnsi="Times New Roman"/>
                <w:b w:val="0"/>
                <w:color w:val="0000ff"/>
                <w:sz w:val="18"/>
                <w:szCs w:val="18"/>
                <w:u w:val="single"/>
                <w:vertAlign w:val="baseline"/>
                <w:rtl w:val="0"/>
              </w:rPr>
              <w:t xml:space="preserve">7.3.2.9</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New Business Reinsurance Outputs</w:t>
            </w:r>
            <w:r w:rsidDel="00000000" w:rsidR="00000000" w:rsidRPr="00000000">
              <w:rPr>
                <w:rFonts w:ascii="Times New Roman" w:cs="Times New Roman" w:eastAsia="Times New Roman" w:hAnsi="Times New Roman"/>
                <w:b w:val="0"/>
                <w:sz w:val="18"/>
                <w:szCs w:val="18"/>
                <w:vertAlign w:val="baseline"/>
                <w:rtl w:val="0"/>
              </w:rPr>
              <w:tab/>
            </w:r>
          </w:ins>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ins w:author="Heritage Comments" w:id="80" w:date="2013-11-05T16:40:00Z">
            <w:r w:rsidDel="00000000" w:rsidR="00000000" w:rsidRPr="00000000">
              <w:rPr>
                <w:rFonts w:ascii="Cambria" w:cs="Cambria" w:eastAsia="Cambria" w:hAnsi="Cambria"/>
                <w:b w:val="0"/>
                <w:color w:val="0000ff"/>
                <w:sz w:val="24"/>
                <w:szCs w:val="24"/>
                <w:u w:val="single"/>
                <w:vertAlign w:val="baseline"/>
                <w:rtl w:val="0"/>
              </w:rPr>
              <w:t xml:space="preserve">7.4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Endorsements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firstLine="0"/>
            <w:rPr/>
          </w:pPr>
          <w:ins w:author="Heritage Comments" w:id="81" w:date="2013-11-05T16:40:00Z">
            <w:r w:rsidDel="00000000" w:rsidR="00000000" w:rsidRPr="00000000">
              <w:fldChar w:fldCharType="begin"/>
            </w:r>
            <w:r w:rsidDel="00000000" w:rsidR="00000000" w:rsidRPr="00000000">
              <w:instrText xml:space="preserve">HYPERLINK \l "_1302m92"</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7.4.1</w:t>
            </w:r>
            <w:r w:rsidDel="00000000" w:rsidR="00000000" w:rsidRPr="00000000">
              <w:fldChar w:fldCharType="end"/>
            </w:r>
            <w:r w:rsidDel="00000000" w:rsidR="00000000" w:rsidRPr="00000000">
              <w:fldChar w:fldCharType="begin"/>
            </w:r>
            <w:r w:rsidDel="00000000" w:rsidR="00000000" w:rsidRPr="00000000">
              <w:instrText xml:space="preserve">HYPERLINK \l "_1302m92"</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"_1302m92"</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Revision of Cover (Additional Premium)</w:t>
            </w:r>
            <w:r w:rsidDel="00000000" w:rsidR="00000000" w:rsidRPr="00000000">
              <w:fldChar w:fldCharType="end"/>
            </w:r>
            <w:r w:rsidDel="00000000" w:rsidR="00000000" w:rsidRPr="00000000">
              <w:fldChar w:fldCharType="begin"/>
            </w:r>
            <w:r w:rsidDel="00000000" w:rsidR="00000000" w:rsidRPr="00000000">
              <w:instrText xml:space="preserve">HYPERLINK \l "_1302m92"</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"_1302m92" </w:instrText>
            <w:fldChar w:fldCharType="separate"/>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82" w:date="2013-11-05T16:40:00Z">
            <w:r w:rsidDel="00000000" w:rsidR="00000000" w:rsidRPr="00000000">
              <w:fldChar w:fldCharType="begin"/>
            </w:r>
            <w:r w:rsidDel="00000000" w:rsidR="00000000" w:rsidRPr="00000000">
              <w:instrText xml:space="preserve">HYPERLINK \l "_3mzq4wv"</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7.4.1.1</w:t>
            </w:r>
            <w:r w:rsidDel="00000000" w:rsidR="00000000" w:rsidRPr="00000000">
              <w:fldChar w:fldCharType="end"/>
            </w:r>
            <w:r w:rsidDel="00000000" w:rsidR="00000000" w:rsidRPr="00000000">
              <w:fldChar w:fldCharType="begin"/>
            </w:r>
            <w:r w:rsidDel="00000000" w:rsidR="00000000" w:rsidRPr="00000000">
              <w:instrText xml:space="preserve">HYPERLINK \l "_3mzq4wv"</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"_3mzq4wv"</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Revision of Cover (Additional Premium) Inputs</w:t>
            </w:r>
            <w:r w:rsidDel="00000000" w:rsidR="00000000" w:rsidRPr="00000000">
              <w:fldChar w:fldCharType="end"/>
            </w:r>
            <w:r w:rsidDel="00000000" w:rsidR="00000000" w:rsidRPr="00000000">
              <w:fldChar w:fldCharType="begin"/>
            </w:r>
            <w:r w:rsidDel="00000000" w:rsidR="00000000" w:rsidRPr="00000000">
              <w:instrText xml:space="preserve">HYPERLINK \l "_3mzq4wv"</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"_3mzq4wv" </w:instrText>
            <w:fldChar w:fldCharType="separate"/>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83" w:date="2013-11-05T16:40:00Z">
            <w:r w:rsidDel="00000000" w:rsidR="00000000" w:rsidRPr="00000000">
              <w:fldChar w:fldCharType="begin"/>
            </w:r>
            <w:r w:rsidDel="00000000" w:rsidR="00000000" w:rsidRPr="00000000">
              <w:instrText xml:space="preserve">HYPERLINK \l "_2250f4o"</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7.4.1.2</w:t>
            </w:r>
            <w:r w:rsidDel="00000000" w:rsidR="00000000" w:rsidRPr="00000000">
              <w:fldChar w:fldCharType="end"/>
            </w:r>
            <w:r w:rsidDel="00000000" w:rsidR="00000000" w:rsidRPr="00000000">
              <w:fldChar w:fldCharType="begin"/>
            </w:r>
            <w:r w:rsidDel="00000000" w:rsidR="00000000" w:rsidRPr="00000000">
              <w:instrText xml:space="preserve">HYPERLINK \l "_2250f4o"</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"_2250f4o"</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Revision of Cover (Additional Premium) Processing</w:t>
            </w:r>
            <w:r w:rsidDel="00000000" w:rsidR="00000000" w:rsidRPr="00000000">
              <w:fldChar w:fldCharType="end"/>
            </w:r>
            <w:r w:rsidDel="00000000" w:rsidR="00000000" w:rsidRPr="00000000">
              <w:fldChar w:fldCharType="begin"/>
            </w:r>
            <w:r w:rsidDel="00000000" w:rsidR="00000000" w:rsidRPr="00000000">
              <w:instrText xml:space="preserve">HYPERLINK \l "_2250f4o"</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"_2250f4o" </w:instrText>
            <w:fldChar w:fldCharType="separate"/>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84" w:date="2013-11-05T16:40:00Z">
            <w:r w:rsidDel="00000000" w:rsidR="00000000" w:rsidRPr="00000000">
              <w:fldChar w:fldCharType="begin"/>
            </w:r>
            <w:r w:rsidDel="00000000" w:rsidR="00000000" w:rsidRPr="00000000">
              <w:instrText xml:space="preserve">HYPERLINK \l "_haapch"</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7.4.1.3</w:t>
            </w:r>
            <w:r w:rsidDel="00000000" w:rsidR="00000000" w:rsidRPr="00000000">
              <w:fldChar w:fldCharType="end"/>
            </w:r>
            <w:r w:rsidDel="00000000" w:rsidR="00000000" w:rsidRPr="00000000">
              <w:fldChar w:fldCharType="begin"/>
            </w:r>
            <w:r w:rsidDel="00000000" w:rsidR="00000000" w:rsidRPr="00000000">
              <w:instrText xml:space="preserve">HYPERLINK \l "_haapch"</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"_haapch"</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Revision of Cover (Additional Premium) Allocation of risk certificate/processing</w:t>
            </w:r>
            <w:r w:rsidDel="00000000" w:rsidR="00000000" w:rsidRPr="00000000">
              <w:fldChar w:fldCharType="end"/>
            </w:r>
            <w:r w:rsidDel="00000000" w:rsidR="00000000" w:rsidRPr="00000000">
              <w:fldChar w:fldCharType="begin"/>
            </w:r>
            <w:r w:rsidDel="00000000" w:rsidR="00000000" w:rsidRPr="00000000">
              <w:instrText xml:space="preserve">HYPERLINK \l "_haapch"</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"_haapch" </w:instrText>
            <w:fldChar w:fldCharType="separate"/>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85" w:date="2013-11-05T16:40:00Z">
            <w:r w:rsidDel="00000000" w:rsidR="00000000" w:rsidRPr="00000000">
              <w:fldChar w:fldCharType="begin"/>
            </w:r>
            <w:r w:rsidDel="00000000" w:rsidR="00000000" w:rsidRPr="00000000">
              <w:instrText xml:space="preserve">HYPERLINK \l "_319y80a"</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7.4.1.4</w:t>
            </w:r>
            <w:r w:rsidDel="00000000" w:rsidR="00000000" w:rsidRPr="00000000">
              <w:fldChar w:fldCharType="end"/>
            </w:r>
            <w:r w:rsidDel="00000000" w:rsidR="00000000" w:rsidRPr="00000000">
              <w:fldChar w:fldCharType="begin"/>
            </w:r>
            <w:r w:rsidDel="00000000" w:rsidR="00000000" w:rsidRPr="00000000">
              <w:instrText xml:space="preserve">HYPERLINK \l "_319y80a"</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"_319y80a"</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Revision of Cover (Additional Premium) Risk reinsurance apportionment</w:t>
            </w:r>
            <w:r w:rsidDel="00000000" w:rsidR="00000000" w:rsidRPr="00000000">
              <w:fldChar w:fldCharType="end"/>
            </w:r>
            <w:r w:rsidDel="00000000" w:rsidR="00000000" w:rsidRPr="00000000">
              <w:fldChar w:fldCharType="begin"/>
            </w:r>
            <w:r w:rsidDel="00000000" w:rsidR="00000000" w:rsidRPr="00000000">
              <w:instrText xml:space="preserve">HYPERLINK \l "_319y80a"</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"_319y80a" </w:instrText>
            <w:fldChar w:fldCharType="separate"/>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86" w:date="2013-11-05T16:40:00Z">
            <w:r w:rsidDel="00000000" w:rsidR="00000000" w:rsidRPr="00000000">
              <w:fldChar w:fldCharType="begin"/>
            </w:r>
            <w:r w:rsidDel="00000000" w:rsidR="00000000" w:rsidRPr="00000000">
              <w:instrText xml:space="preserve">HYPERLINK \l "_1gf8i83"</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7.4.1.5</w:t>
            </w:r>
            <w:r w:rsidDel="00000000" w:rsidR="00000000" w:rsidRPr="00000000">
              <w:fldChar w:fldCharType="end"/>
            </w:r>
            <w:r w:rsidDel="00000000" w:rsidR="00000000" w:rsidRPr="00000000">
              <w:fldChar w:fldCharType="begin"/>
            </w:r>
            <w:r w:rsidDel="00000000" w:rsidR="00000000" w:rsidRPr="00000000">
              <w:instrText xml:space="preserve">HYPERLINK \l "_1gf8i83"</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"_1gf8i83"</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Revision of Cover (Additional Premium) Authorization</w:t>
            </w:r>
            <w:r w:rsidDel="00000000" w:rsidR="00000000" w:rsidRPr="00000000">
              <w:fldChar w:fldCharType="end"/>
            </w:r>
            <w:r w:rsidDel="00000000" w:rsidR="00000000" w:rsidRPr="00000000">
              <w:fldChar w:fldCharType="begin"/>
            </w:r>
            <w:r w:rsidDel="00000000" w:rsidR="00000000" w:rsidRPr="00000000">
              <w:instrText xml:space="preserve">HYPERLINK \l "_1gf8i83"</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"_1gf8i83" </w:instrText>
            <w:fldChar w:fldCharType="separate"/>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87" w:date="2013-11-05T16:40:00Z">
            <w:r w:rsidDel="00000000" w:rsidR="00000000" w:rsidRPr="00000000">
              <w:fldChar w:fldCharType="begin"/>
            </w:r>
            <w:r w:rsidDel="00000000" w:rsidR="00000000" w:rsidRPr="00000000">
              <w:instrText xml:space="preserve">HYPERLINK \l "_40ew0vw"</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7.4.1.6</w:t>
            </w:r>
            <w:r w:rsidDel="00000000" w:rsidR="00000000" w:rsidRPr="00000000">
              <w:fldChar w:fldCharType="end"/>
            </w:r>
            <w:r w:rsidDel="00000000" w:rsidR="00000000" w:rsidRPr="00000000">
              <w:fldChar w:fldCharType="begin"/>
            </w:r>
            <w:r w:rsidDel="00000000" w:rsidR="00000000" w:rsidRPr="00000000">
              <w:instrText xml:space="preserve">HYPERLINK \l "_40ew0vw"</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"_40ew0vw"</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Revision of Cover (Additional Premium) Outputs</w:t>
            </w:r>
            <w:r w:rsidDel="00000000" w:rsidR="00000000" w:rsidRPr="00000000">
              <w:fldChar w:fldCharType="end"/>
            </w:r>
            <w:r w:rsidDel="00000000" w:rsidR="00000000" w:rsidRPr="00000000">
              <w:fldChar w:fldCharType="begin"/>
            </w:r>
            <w:r w:rsidDel="00000000" w:rsidR="00000000" w:rsidRPr="00000000">
              <w:instrText xml:space="preserve">HYPERLINK \l "_40ew0vw"</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"_40ew0vw" </w:instrText>
            <w:fldChar w:fldCharType="separate"/>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firstLine="0"/>
            <w:rPr/>
          </w:pPr>
          <w:r w:rsidDel="00000000" w:rsidR="00000000" w:rsidRPr="00000000">
            <w:fldChar w:fldCharType="end"/>
          </w:r>
          <w:ins w:author="Heritage Comments" w:id="88" w:date="2013-11-05T16:40:00Z">
            <w:r w:rsidDel="00000000" w:rsidR="00000000" w:rsidRPr="00000000">
              <w:fldChar w:fldCharType="begin"/>
            </w:r>
            <w:r w:rsidDel="00000000" w:rsidR="00000000" w:rsidRPr="00000000">
              <w:instrText xml:space="preserve">HYPERLINK \l "_2fk6b3p"</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7.4.2</w:t>
            </w:r>
            <w:r w:rsidDel="00000000" w:rsidR="00000000" w:rsidRPr="00000000">
              <w:fldChar w:fldCharType="end"/>
            </w:r>
            <w:r w:rsidDel="00000000" w:rsidR="00000000" w:rsidRPr="00000000">
              <w:fldChar w:fldCharType="begin"/>
            </w:r>
            <w:r w:rsidDel="00000000" w:rsidR="00000000" w:rsidRPr="00000000">
              <w:instrText xml:space="preserve">HYPERLINK \l "_2fk6b3p"</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"_2fk6b3p"</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Revision of Cover (Refund Premium)</w:t>
            </w:r>
            <w:r w:rsidDel="00000000" w:rsidR="00000000" w:rsidRPr="00000000">
              <w:fldChar w:fldCharType="end"/>
            </w:r>
            <w:r w:rsidDel="00000000" w:rsidR="00000000" w:rsidRPr="00000000">
              <w:fldChar w:fldCharType="begin"/>
            </w:r>
            <w:r w:rsidDel="00000000" w:rsidR="00000000" w:rsidRPr="00000000">
              <w:instrText xml:space="preserve">HYPERLINK \l "_2fk6b3p"</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"_2fk6b3p" </w:instrText>
            <w:fldChar w:fldCharType="separate"/>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89" w:date="2013-11-05T16:40:00Z">
            <w:r w:rsidDel="00000000" w:rsidR="00000000" w:rsidRPr="00000000">
              <w:fldChar w:fldCharType="begin"/>
            </w:r>
            <w:r w:rsidDel="00000000" w:rsidR="00000000" w:rsidRPr="00000000">
              <w:instrText xml:space="preserve">HYPERLINK \l "_upglbi"</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7.4.2.1</w:t>
            </w:r>
            <w:r w:rsidDel="00000000" w:rsidR="00000000" w:rsidRPr="00000000">
              <w:fldChar w:fldCharType="end"/>
            </w:r>
            <w:r w:rsidDel="00000000" w:rsidR="00000000" w:rsidRPr="00000000">
              <w:fldChar w:fldCharType="begin"/>
            </w:r>
            <w:r w:rsidDel="00000000" w:rsidR="00000000" w:rsidRPr="00000000">
              <w:instrText xml:space="preserve">HYPERLINK \l "_upglbi"</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"_upglbi"</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Revision of Cover (Refund Premium) Inputs</w:t>
            </w:r>
            <w:r w:rsidDel="00000000" w:rsidR="00000000" w:rsidRPr="00000000">
              <w:fldChar w:fldCharType="end"/>
            </w:r>
            <w:r w:rsidDel="00000000" w:rsidR="00000000" w:rsidRPr="00000000">
              <w:fldChar w:fldCharType="begin"/>
            </w:r>
            <w:r w:rsidDel="00000000" w:rsidR="00000000" w:rsidRPr="00000000">
              <w:instrText xml:space="preserve">HYPERLINK \l "_upglbi"</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"_upglbi" </w:instrText>
            <w:fldChar w:fldCharType="separate"/>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90" w:date="2013-11-05T16:40:00Z">
            <w:r w:rsidDel="00000000" w:rsidR="00000000" w:rsidRPr="00000000">
              <w:fldChar w:fldCharType="begin"/>
            </w:r>
            <w:r w:rsidDel="00000000" w:rsidR="00000000" w:rsidRPr="00000000">
              <w:instrText xml:space="preserve">HYPERLINK \l "_3ep43zb"</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7.4.2.2</w:t>
            </w:r>
            <w:r w:rsidDel="00000000" w:rsidR="00000000" w:rsidRPr="00000000">
              <w:fldChar w:fldCharType="end"/>
            </w:r>
            <w:r w:rsidDel="00000000" w:rsidR="00000000" w:rsidRPr="00000000">
              <w:fldChar w:fldCharType="begin"/>
            </w:r>
            <w:r w:rsidDel="00000000" w:rsidR="00000000" w:rsidRPr="00000000">
              <w:instrText xml:space="preserve">HYPERLINK \l "_3ep43zb"</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"_3ep43zb"</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Revision of Cover (Refund Premium) Processing</w:t>
            </w:r>
            <w:r w:rsidDel="00000000" w:rsidR="00000000" w:rsidRPr="00000000">
              <w:fldChar w:fldCharType="end"/>
            </w:r>
            <w:r w:rsidDel="00000000" w:rsidR="00000000" w:rsidRPr="00000000">
              <w:fldChar w:fldCharType="begin"/>
            </w:r>
            <w:r w:rsidDel="00000000" w:rsidR="00000000" w:rsidRPr="00000000">
              <w:instrText xml:space="preserve">HYPERLINK \l "_3ep43zb"</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"_3ep43zb" </w:instrText>
            <w:fldChar w:fldCharType="separate"/>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91" w:date="2013-11-05T16:40:00Z">
            <w:r w:rsidDel="00000000" w:rsidR="00000000" w:rsidRPr="00000000">
              <w:fldChar w:fldCharType="begin"/>
            </w:r>
            <w:r w:rsidDel="00000000" w:rsidR="00000000" w:rsidRPr="00000000">
              <w:instrText xml:space="preserve">HYPERLINK \l "_1tuee74"</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7.4.2.3</w:t>
            </w:r>
            <w:r w:rsidDel="00000000" w:rsidR="00000000" w:rsidRPr="00000000">
              <w:fldChar w:fldCharType="end"/>
            </w:r>
            <w:r w:rsidDel="00000000" w:rsidR="00000000" w:rsidRPr="00000000">
              <w:fldChar w:fldCharType="begin"/>
            </w:r>
            <w:r w:rsidDel="00000000" w:rsidR="00000000" w:rsidRPr="00000000">
              <w:instrText xml:space="preserve">HYPERLINK \l "_1tuee74"</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"_1tuee74"</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Revision of Cover (Refund Premium) Risk reinsurance apportionment</w:t>
            </w:r>
            <w:r w:rsidDel="00000000" w:rsidR="00000000" w:rsidRPr="00000000">
              <w:fldChar w:fldCharType="end"/>
            </w:r>
            <w:r w:rsidDel="00000000" w:rsidR="00000000" w:rsidRPr="00000000">
              <w:fldChar w:fldCharType="begin"/>
            </w:r>
            <w:r w:rsidDel="00000000" w:rsidR="00000000" w:rsidRPr="00000000">
              <w:instrText xml:space="preserve">HYPERLINK \l "_1tuee74"</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"_1tuee74" </w:instrText>
            <w:fldChar w:fldCharType="separate"/>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92" w:date="2013-11-05T16:40:00Z">
            <w:r w:rsidDel="00000000" w:rsidR="00000000" w:rsidRPr="00000000">
              <w:fldChar w:fldCharType="begin"/>
            </w:r>
            <w:r w:rsidDel="00000000" w:rsidR="00000000" w:rsidRPr="00000000">
              <w:instrText xml:space="preserve">HYPERLINK \l "_2szc72q"</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7.4.2.4</w:t>
            </w:r>
            <w:r w:rsidDel="00000000" w:rsidR="00000000" w:rsidRPr="00000000">
              <w:fldChar w:fldCharType="end"/>
            </w:r>
            <w:r w:rsidDel="00000000" w:rsidR="00000000" w:rsidRPr="00000000">
              <w:fldChar w:fldCharType="begin"/>
            </w:r>
            <w:r w:rsidDel="00000000" w:rsidR="00000000" w:rsidRPr="00000000">
              <w:instrText xml:space="preserve">HYPERLINK \l "_2szc72q"</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"_2szc72q"</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Revision of Cover (Refund Premium) Authorization</w:t>
            </w:r>
            <w:r w:rsidDel="00000000" w:rsidR="00000000" w:rsidRPr="00000000">
              <w:fldChar w:fldCharType="end"/>
            </w:r>
            <w:r w:rsidDel="00000000" w:rsidR="00000000" w:rsidRPr="00000000">
              <w:fldChar w:fldCharType="begin"/>
            </w:r>
            <w:r w:rsidDel="00000000" w:rsidR="00000000" w:rsidRPr="00000000">
              <w:instrText xml:space="preserve">HYPERLINK \l "_2szc72q"</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"_2szc72q" </w:instrText>
            <w:fldChar w:fldCharType="separate"/>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firstLine="0"/>
            <w:rPr/>
          </w:pPr>
          <w:r w:rsidDel="00000000" w:rsidR="00000000" w:rsidRPr="00000000">
            <w:fldChar w:fldCharType="end"/>
          </w:r>
          <w:ins w:author="Heritage Comments" w:id="93" w:date="2013-11-05T16:40:00Z">
            <w:r w:rsidDel="00000000" w:rsidR="00000000" w:rsidRPr="00000000">
              <w:rPr>
                <w:rFonts w:ascii="Cambria" w:cs="Cambria" w:eastAsia="Cambria" w:hAnsi="Cambria"/>
                <w:b w:val="0"/>
                <w:color w:val="0000ff"/>
                <w:sz w:val="24"/>
                <w:szCs w:val="24"/>
                <w:u w:val="single"/>
                <w:vertAlign w:val="baseline"/>
                <w:rtl w:val="0"/>
              </w:rPr>
              <w:t xml:space="preserve">7.4.3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Declaration endorsement</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ins w:author="Heritage Comments" w:id="94" w:date="2013-11-05T16:40:00Z">
            <w:r w:rsidDel="00000000" w:rsidR="00000000" w:rsidRPr="00000000">
              <w:fldChar w:fldCharType="begin"/>
            </w:r>
            <w:r w:rsidDel="00000000" w:rsidR="00000000" w:rsidRPr="00000000">
              <w:instrText xml:space="preserve">HYPERLINK \l "_3s49zyc"</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7.4.3.1</w:t>
            </w:r>
            <w:r w:rsidDel="00000000" w:rsidR="00000000" w:rsidRPr="00000000">
              <w:fldChar w:fldCharType="end"/>
            </w:r>
            <w:r w:rsidDel="00000000" w:rsidR="00000000" w:rsidRPr="00000000">
              <w:fldChar w:fldCharType="begin"/>
            </w:r>
            <w:r w:rsidDel="00000000" w:rsidR="00000000" w:rsidRPr="00000000">
              <w:instrText xml:space="preserve">HYPERLINK \l "_3s49zyc"</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"_3s49zyc"</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Declaration Endorsement Inputs</w:t>
            </w:r>
            <w:r w:rsidDel="00000000" w:rsidR="00000000" w:rsidRPr="00000000">
              <w:fldChar w:fldCharType="end"/>
            </w:r>
            <w:r w:rsidDel="00000000" w:rsidR="00000000" w:rsidRPr="00000000">
              <w:fldChar w:fldCharType="begin"/>
            </w:r>
            <w:r w:rsidDel="00000000" w:rsidR="00000000" w:rsidRPr="00000000">
              <w:instrText xml:space="preserve">HYPERLINK \l "_3s49zyc"</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"_3s49zyc" </w:instrText>
            <w:fldChar w:fldCharType="separate"/>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95" w:date="2013-11-05T16:40:00Z">
            <w:r w:rsidDel="00000000" w:rsidR="00000000" w:rsidRPr="00000000">
              <w:fldChar w:fldCharType="begin"/>
            </w:r>
            <w:r w:rsidDel="00000000" w:rsidR="00000000" w:rsidRPr="00000000">
              <w:instrText xml:space="preserve">HYPERLINK \l "_279ka65"</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7.4.3.2</w:t>
            </w:r>
            <w:r w:rsidDel="00000000" w:rsidR="00000000" w:rsidRPr="00000000">
              <w:fldChar w:fldCharType="end"/>
            </w:r>
            <w:r w:rsidDel="00000000" w:rsidR="00000000" w:rsidRPr="00000000">
              <w:fldChar w:fldCharType="begin"/>
            </w:r>
            <w:r w:rsidDel="00000000" w:rsidR="00000000" w:rsidRPr="00000000">
              <w:instrText xml:space="preserve">HYPERLINK \l "_279ka65"</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"_279ka65"</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Declaration Endorsement Processing</w:t>
            </w:r>
            <w:r w:rsidDel="00000000" w:rsidR="00000000" w:rsidRPr="00000000">
              <w:fldChar w:fldCharType="end"/>
            </w:r>
            <w:r w:rsidDel="00000000" w:rsidR="00000000" w:rsidRPr="00000000">
              <w:fldChar w:fldCharType="begin"/>
            </w:r>
            <w:r w:rsidDel="00000000" w:rsidR="00000000" w:rsidRPr="00000000">
              <w:instrText xml:space="preserve">HYPERLINK \l "_279ka65"</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"_279ka65" </w:instrText>
            <w:fldChar w:fldCharType="separate"/>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96" w:date="2013-11-05T16:40:00Z">
            <w:r w:rsidDel="00000000" w:rsidR="00000000" w:rsidRPr="00000000">
              <w:fldChar w:fldCharType="begin"/>
            </w:r>
            <w:r w:rsidDel="00000000" w:rsidR="00000000" w:rsidRPr="00000000">
              <w:instrText xml:space="preserve">HYPERLINK \l "_36ei31r"</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7.4.3.3</w:t>
            </w:r>
            <w:r w:rsidDel="00000000" w:rsidR="00000000" w:rsidRPr="00000000">
              <w:fldChar w:fldCharType="end"/>
            </w:r>
            <w:r w:rsidDel="00000000" w:rsidR="00000000" w:rsidRPr="00000000">
              <w:fldChar w:fldCharType="begin"/>
            </w:r>
            <w:r w:rsidDel="00000000" w:rsidR="00000000" w:rsidRPr="00000000">
              <w:instrText xml:space="preserve">HYPERLINK \l "_36ei31r"</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"_36ei31r"</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Declaration Endorsement Reinsurance apportionment</w:t>
            </w:r>
            <w:r w:rsidDel="00000000" w:rsidR="00000000" w:rsidRPr="00000000">
              <w:fldChar w:fldCharType="end"/>
            </w:r>
            <w:r w:rsidDel="00000000" w:rsidR="00000000" w:rsidRPr="00000000">
              <w:fldChar w:fldCharType="begin"/>
            </w:r>
            <w:r w:rsidDel="00000000" w:rsidR="00000000" w:rsidRPr="00000000">
              <w:instrText xml:space="preserve">HYPERLINK \l "_36ei31r"</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"_36ei31r" </w:instrText>
            <w:fldChar w:fldCharType="separate"/>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97" w:date="2013-11-05T16:40:00Z">
            <w:r w:rsidDel="00000000" w:rsidR="00000000" w:rsidRPr="00000000">
              <w:fldChar w:fldCharType="begin"/>
            </w:r>
            <w:r w:rsidDel="00000000" w:rsidR="00000000" w:rsidRPr="00000000">
              <w:instrText xml:space="preserve">HYPERLINK \l "_1ljsd9k"</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7.4.3.4</w:t>
            </w:r>
            <w:r w:rsidDel="00000000" w:rsidR="00000000" w:rsidRPr="00000000">
              <w:fldChar w:fldCharType="end"/>
            </w:r>
            <w:r w:rsidDel="00000000" w:rsidR="00000000" w:rsidRPr="00000000">
              <w:fldChar w:fldCharType="begin"/>
            </w:r>
            <w:r w:rsidDel="00000000" w:rsidR="00000000" w:rsidRPr="00000000">
              <w:instrText xml:space="preserve">HYPERLINK \l "_1ljsd9k"</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"_1ljsd9k"</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Declaration Endorsement Authorization</w:t>
            </w:r>
            <w:r w:rsidDel="00000000" w:rsidR="00000000" w:rsidRPr="00000000">
              <w:fldChar w:fldCharType="end"/>
            </w:r>
            <w:r w:rsidDel="00000000" w:rsidR="00000000" w:rsidRPr="00000000">
              <w:fldChar w:fldCharType="begin"/>
            </w:r>
            <w:r w:rsidDel="00000000" w:rsidR="00000000" w:rsidRPr="00000000">
              <w:instrText xml:space="preserve">HYPERLINK \l "_1ljsd9k"</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"_1ljsd9k" </w:instrText>
            <w:fldChar w:fldCharType="separate"/>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98" w:date="2013-11-05T16:40:00Z">
            <w:r w:rsidDel="00000000" w:rsidR="00000000" w:rsidRPr="00000000">
              <w:fldChar w:fldCharType="begin"/>
            </w:r>
            <w:r w:rsidDel="00000000" w:rsidR="00000000" w:rsidRPr="00000000">
              <w:instrText xml:space="preserve">HYPERLINK \l "_45jfvxd"</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7.4.3.5</w:t>
            </w:r>
            <w:r w:rsidDel="00000000" w:rsidR="00000000" w:rsidRPr="00000000">
              <w:fldChar w:fldCharType="end"/>
            </w:r>
            <w:r w:rsidDel="00000000" w:rsidR="00000000" w:rsidRPr="00000000">
              <w:fldChar w:fldCharType="begin"/>
            </w:r>
            <w:r w:rsidDel="00000000" w:rsidR="00000000" w:rsidRPr="00000000">
              <w:instrText xml:space="preserve">HYPERLINK \l "_45jfvxd"</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"_45jfvxd"</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Declaration Endorsement Outputs</w:t>
            </w:r>
            <w:r w:rsidDel="00000000" w:rsidR="00000000" w:rsidRPr="00000000">
              <w:fldChar w:fldCharType="end"/>
            </w:r>
            <w:r w:rsidDel="00000000" w:rsidR="00000000" w:rsidRPr="00000000">
              <w:fldChar w:fldCharType="begin"/>
            </w:r>
            <w:r w:rsidDel="00000000" w:rsidR="00000000" w:rsidRPr="00000000">
              <w:instrText xml:space="preserve">HYPERLINK \l "_45jfvxd"</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"_45jfvxd" </w:instrText>
            <w:fldChar w:fldCharType="separate"/>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firstLine="0"/>
            <w:rPr/>
          </w:pPr>
          <w:r w:rsidDel="00000000" w:rsidR="00000000" w:rsidRPr="00000000">
            <w:fldChar w:fldCharType="end"/>
          </w:r>
          <w:ins w:author="Heritage Comments" w:id="99" w:date="2013-11-05T16:40:00Z">
            <w:r w:rsidDel="00000000" w:rsidR="00000000" w:rsidRPr="00000000">
              <w:rPr>
                <w:rFonts w:ascii="Cambria" w:cs="Cambria" w:eastAsia="Cambria" w:hAnsi="Cambria"/>
                <w:b w:val="0"/>
                <w:color w:val="0000ff"/>
                <w:sz w:val="24"/>
                <w:szCs w:val="24"/>
                <w:u w:val="single"/>
                <w:vertAlign w:val="baseline"/>
                <w:rtl w:val="0"/>
              </w:rPr>
              <w:t xml:space="preserve">7.4.4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Cancellation endorsement</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ins w:author="Heritage Comments" w:id="100" w:date="2013-11-05T16:40:00Z">
            <w:r w:rsidDel="00000000" w:rsidR="00000000" w:rsidRPr="00000000">
              <w:fldChar w:fldCharType="begin"/>
            </w:r>
            <w:r w:rsidDel="00000000" w:rsidR="00000000" w:rsidRPr="00000000">
              <w:instrText xml:space="preserve">HYPERLINK \l "_zu0gcz"</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7.4.4.1</w:t>
            </w:r>
            <w:r w:rsidDel="00000000" w:rsidR="00000000" w:rsidRPr="00000000">
              <w:fldChar w:fldCharType="end"/>
            </w:r>
            <w:r w:rsidDel="00000000" w:rsidR="00000000" w:rsidRPr="00000000">
              <w:fldChar w:fldCharType="begin"/>
            </w:r>
            <w:r w:rsidDel="00000000" w:rsidR="00000000" w:rsidRPr="00000000">
              <w:instrText xml:space="preserve">HYPERLINK \l "_zu0gcz"</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"_zu0gcz"</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Cancellation Inputs</w:t>
            </w:r>
            <w:r w:rsidDel="00000000" w:rsidR="00000000" w:rsidRPr="00000000">
              <w:fldChar w:fldCharType="end"/>
            </w:r>
            <w:r w:rsidDel="00000000" w:rsidR="00000000" w:rsidRPr="00000000">
              <w:fldChar w:fldCharType="begin"/>
            </w:r>
            <w:r w:rsidDel="00000000" w:rsidR="00000000" w:rsidRPr="00000000">
              <w:instrText xml:space="preserve">HYPERLINK \l "_zu0gcz"</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"_zu0gcz" </w:instrText>
            <w:fldChar w:fldCharType="separate"/>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101" w:date="2013-11-05T16:40:00Z">
            <w:r w:rsidDel="00000000" w:rsidR="00000000" w:rsidRPr="00000000">
              <w:fldChar w:fldCharType="begin"/>
            </w:r>
            <w:r w:rsidDel="00000000" w:rsidR="00000000" w:rsidRPr="00000000">
              <w:instrText xml:space="preserve">HYPERLINK \l "_3jtnz0s"</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7.4.4.2</w:t>
            </w:r>
            <w:r w:rsidDel="00000000" w:rsidR="00000000" w:rsidRPr="00000000">
              <w:fldChar w:fldCharType="end"/>
            </w:r>
            <w:r w:rsidDel="00000000" w:rsidR="00000000" w:rsidRPr="00000000">
              <w:fldChar w:fldCharType="begin"/>
            </w:r>
            <w:r w:rsidDel="00000000" w:rsidR="00000000" w:rsidRPr="00000000">
              <w:instrText xml:space="preserve">HYPERLINK \l "_3jtnz0s"</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"_3jtnz0s"</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Cancellation Processing</w:t>
            </w:r>
            <w:r w:rsidDel="00000000" w:rsidR="00000000" w:rsidRPr="00000000">
              <w:fldChar w:fldCharType="end"/>
            </w:r>
            <w:r w:rsidDel="00000000" w:rsidR="00000000" w:rsidRPr="00000000">
              <w:fldChar w:fldCharType="begin"/>
            </w:r>
            <w:r w:rsidDel="00000000" w:rsidR="00000000" w:rsidRPr="00000000">
              <w:instrText xml:space="preserve">HYPERLINK \l "_3jtnz0s"</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"_3jtnz0s" </w:instrText>
            <w:fldChar w:fldCharType="separate"/>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102" w:date="2013-11-05T16:40:00Z">
            <w:r w:rsidDel="00000000" w:rsidR="00000000" w:rsidRPr="00000000">
              <w:fldChar w:fldCharType="begin"/>
            </w:r>
            <w:r w:rsidDel="00000000" w:rsidR="00000000" w:rsidRPr="00000000">
              <w:instrText xml:space="preserve">HYPERLINK \l "_1yyy98l"</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7.4.4.3</w:t>
            </w:r>
            <w:r w:rsidDel="00000000" w:rsidR="00000000" w:rsidRPr="00000000">
              <w:fldChar w:fldCharType="end"/>
            </w:r>
            <w:r w:rsidDel="00000000" w:rsidR="00000000" w:rsidRPr="00000000">
              <w:fldChar w:fldCharType="begin"/>
            </w:r>
            <w:r w:rsidDel="00000000" w:rsidR="00000000" w:rsidRPr="00000000">
              <w:instrText xml:space="preserve">HYPERLINK \l "_1yyy98l"</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"_1yyy98l"</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Cancellation Output</w:t>
            </w:r>
            <w:r w:rsidDel="00000000" w:rsidR="00000000" w:rsidRPr="00000000">
              <w:fldChar w:fldCharType="end"/>
            </w:r>
            <w:r w:rsidDel="00000000" w:rsidR="00000000" w:rsidRPr="00000000">
              <w:fldChar w:fldCharType="begin"/>
            </w:r>
            <w:r w:rsidDel="00000000" w:rsidR="00000000" w:rsidRPr="00000000">
              <w:instrText xml:space="preserve">HYPERLINK \l "_1yyy98l"</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"_1yyy98l" </w:instrText>
            <w:fldChar w:fldCharType="separate"/>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firstLine="0"/>
            <w:rPr/>
          </w:pPr>
          <w:r w:rsidDel="00000000" w:rsidR="00000000" w:rsidRPr="00000000">
            <w:fldChar w:fldCharType="end"/>
          </w:r>
          <w:ins w:author="Heritage Comments" w:id="103" w:date="2013-11-05T16:40:00Z">
            <w:r w:rsidDel="00000000" w:rsidR="00000000" w:rsidRPr="00000000">
              <w:fldChar w:fldCharType="begin"/>
            </w:r>
            <w:r w:rsidDel="00000000" w:rsidR="00000000" w:rsidRPr="00000000">
              <w:instrText xml:space="preserve">HYPERLINK \l "_4iylrwe"</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7.4.5</w:t>
            </w:r>
            <w:r w:rsidDel="00000000" w:rsidR="00000000" w:rsidRPr="00000000">
              <w:fldChar w:fldCharType="end"/>
            </w:r>
            <w:r w:rsidDel="00000000" w:rsidR="00000000" w:rsidRPr="00000000">
              <w:fldChar w:fldCharType="begin"/>
            </w:r>
            <w:r w:rsidDel="00000000" w:rsidR="00000000" w:rsidRPr="00000000">
              <w:instrText xml:space="preserve">HYPERLINK \l "_4iylrwe"</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"_4iylrwe"</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Policy extension endorsement</w:t>
            </w:r>
            <w:r w:rsidDel="00000000" w:rsidR="00000000" w:rsidRPr="00000000">
              <w:fldChar w:fldCharType="end"/>
            </w:r>
            <w:r w:rsidDel="00000000" w:rsidR="00000000" w:rsidRPr="00000000">
              <w:fldChar w:fldCharType="begin"/>
            </w:r>
            <w:r w:rsidDel="00000000" w:rsidR="00000000" w:rsidRPr="00000000">
              <w:instrText xml:space="preserve">HYPERLINK \l "_4iylrwe"</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"_4iylrwe" </w:instrText>
            <w:fldChar w:fldCharType="separate"/>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104" w:date="2013-11-05T16:40:00Z">
            <w:r w:rsidDel="00000000" w:rsidR="00000000" w:rsidRPr="00000000">
              <w:rPr>
                <w:rFonts w:ascii="Cambria" w:cs="Cambria" w:eastAsia="Cambria" w:hAnsi="Cambria"/>
                <w:b w:val="0"/>
                <w:color w:val="0000ff"/>
                <w:sz w:val="24"/>
                <w:szCs w:val="24"/>
                <w:u w:val="single"/>
                <w:vertAlign w:val="baseline"/>
                <w:rtl w:val="0"/>
              </w:rPr>
              <w:t xml:space="preserve">7.5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Reinstatement of a cancelled policy</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ins w:author="Heritage Comments" w:id="105" w:date="2013-11-05T16:40:00Z">
            <w:r w:rsidDel="00000000" w:rsidR="00000000" w:rsidRPr="00000000">
              <w:fldChar w:fldCharType="begin"/>
            </w:r>
            <w:r w:rsidDel="00000000" w:rsidR="00000000" w:rsidRPr="00000000">
              <w:instrText xml:space="preserve">HYPERLINK \l "_1d96cc0"</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7.6</w:t>
            </w:r>
            <w:r w:rsidDel="00000000" w:rsidR="00000000" w:rsidRPr="00000000">
              <w:fldChar w:fldCharType="end"/>
            </w:r>
            <w:r w:rsidDel="00000000" w:rsidR="00000000" w:rsidRPr="00000000">
              <w:fldChar w:fldCharType="begin"/>
            </w:r>
            <w:r w:rsidDel="00000000" w:rsidR="00000000" w:rsidRPr="00000000">
              <w:instrText xml:space="preserve">HYPERLINK \l "_1d96cc0"</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"_1d96cc0"</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Reuse Of Contra</w:t>
            </w:r>
            <w:r w:rsidDel="00000000" w:rsidR="00000000" w:rsidRPr="00000000">
              <w:fldChar w:fldCharType="end"/>
            </w:r>
            <w:r w:rsidDel="00000000" w:rsidR="00000000" w:rsidRPr="00000000">
              <w:fldChar w:fldCharType="begin"/>
            </w:r>
            <w:r w:rsidDel="00000000" w:rsidR="00000000" w:rsidRPr="00000000">
              <w:instrText xml:space="preserve">HYPERLINK \l "_1d96cc0"</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"_1d96cc0" </w:instrText>
            <w:fldChar w:fldCharType="separate"/>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r w:rsidDel="00000000" w:rsidR="00000000" w:rsidRPr="00000000">
            <w:fldChar w:fldCharType="end"/>
          </w:r>
          <w:ins w:author="Heritage Comments" w:id="106" w:date="2013-11-05T16:40:00Z">
            <w:r w:rsidDel="00000000" w:rsidR="00000000" w:rsidRPr="00000000">
              <w:rPr>
                <w:rFonts w:ascii="Cambria" w:cs="Cambria" w:eastAsia="Cambria" w:hAnsi="Cambria"/>
                <w:b w:val="0"/>
                <w:color w:val="0000ff"/>
                <w:sz w:val="24"/>
                <w:szCs w:val="24"/>
                <w:u w:val="single"/>
                <w:vertAlign w:val="baseline"/>
                <w:rtl w:val="0"/>
              </w:rPr>
              <w:t xml:space="preserve">7.7</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Renewal Processing</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tabs>
              <w:tab w:val="left" w:pos="1320"/>
              <w:tab w:val="right" w:pos="9350"/>
            </w:tabs>
            <w:spacing w:after="0" w:before="0" w:line="240" w:lineRule="auto"/>
            <w:ind w:left="480" w:firstLine="0"/>
            <w:rPr/>
          </w:pPr>
          <w:ins w:author="Heritage Comments" w:id="107" w:date="2013-11-05T16:40:00Z">
            <w:r w:rsidDel="00000000" w:rsidR="00000000" w:rsidRPr="00000000">
              <w:rPr>
                <w:rFonts w:ascii="Cambria" w:cs="Cambria" w:eastAsia="Cambria" w:hAnsi="Cambria"/>
                <w:b w:val="0"/>
                <w:color w:val="0000ff"/>
                <w:sz w:val="24"/>
                <w:szCs w:val="24"/>
                <w:u w:val="single"/>
                <w:vertAlign w:val="baseline"/>
                <w:rtl w:val="0"/>
              </w:rPr>
              <w:t xml:space="preserve">7.7.1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Renewal Processing Outputs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ins w:author="Heritage Comments" w:id="108" w:date="2013-11-05T16:40:00Z">
            <w:r w:rsidDel="00000000" w:rsidR="00000000" w:rsidRPr="00000000">
              <w:rPr>
                <w:rFonts w:ascii="Cambria" w:cs="Cambria" w:eastAsia="Cambria" w:hAnsi="Cambria"/>
                <w:b w:val="0"/>
                <w:color w:val="0000ff"/>
                <w:sz w:val="24"/>
                <w:szCs w:val="24"/>
                <w:u w:val="single"/>
                <w:vertAlign w:val="baseline"/>
                <w:rtl w:val="0"/>
              </w:rPr>
              <w:t xml:space="preserve">7.8</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Policy lapsing</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tabs>
              <w:tab w:val="left" w:pos="880"/>
              <w:tab w:val="right" w:pos="9350"/>
            </w:tabs>
            <w:spacing w:after="0" w:before="0" w:line="240" w:lineRule="auto"/>
            <w:ind w:left="240" w:firstLine="0"/>
            <w:rPr/>
          </w:pPr>
          <w:ins w:author="Heritage Comments" w:id="109" w:date="2013-11-05T16:40:00Z">
            <w:r w:rsidDel="00000000" w:rsidR="00000000" w:rsidRPr="00000000">
              <w:rPr>
                <w:rFonts w:ascii="Cambria" w:cs="Cambria" w:eastAsia="Cambria" w:hAnsi="Cambria"/>
                <w:b w:val="0"/>
                <w:color w:val="0000ff"/>
                <w:sz w:val="24"/>
                <w:szCs w:val="24"/>
                <w:u w:val="single"/>
                <w:vertAlign w:val="baseline"/>
                <w:rtl w:val="0"/>
              </w:rPr>
              <w:t xml:space="preserve">7.9</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Reinstatement of lapsed policy</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110" w:date="2013-11-05T16:40:00Z">
            <w:r w:rsidDel="00000000" w:rsidR="00000000" w:rsidRPr="00000000">
              <w:rPr>
                <w:rFonts w:ascii="Cambria" w:cs="Cambria" w:eastAsia="Cambria" w:hAnsi="Cambria"/>
                <w:b w:val="0"/>
                <w:color w:val="0000ff"/>
                <w:sz w:val="24"/>
                <w:szCs w:val="24"/>
                <w:u w:val="single"/>
                <w:vertAlign w:val="baseline"/>
                <w:rtl w:val="0"/>
              </w:rPr>
              <w:t xml:space="preserve">7.10</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Contra transactions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240" w:lineRule="auto"/>
            <w:rPr/>
          </w:pPr>
          <w:ins w:author="Heritage Comments" w:id="111" w:date="2013-11-05T16:40:00Z">
            <w:r w:rsidDel="00000000" w:rsidR="00000000" w:rsidRPr="00000000">
              <w:fldChar w:fldCharType="begin"/>
            </w:r>
            <w:r w:rsidDel="00000000" w:rsidR="00000000" w:rsidRPr="00000000">
              <w:instrText xml:space="preserve">HYPERLINK \l "_j8sehv"</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8</w:t>
            </w:r>
            <w:r w:rsidDel="00000000" w:rsidR="00000000" w:rsidRPr="00000000">
              <w:fldChar w:fldCharType="end"/>
            </w:r>
            <w:r w:rsidDel="00000000" w:rsidR="00000000" w:rsidRPr="00000000">
              <w:fldChar w:fldCharType="begin"/>
            </w:r>
            <w:r w:rsidDel="00000000" w:rsidR="00000000" w:rsidRPr="00000000">
              <w:instrText xml:space="preserve">HYPERLINK \l "_j8sehv"</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"_j8sehv"</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PA/X - CFCLIFE PA’S (CASH BASIS UNDEWRITING)</w:t>
            </w:r>
            <w:r w:rsidDel="00000000" w:rsidR="00000000" w:rsidRPr="00000000">
              <w:fldChar w:fldCharType="end"/>
            </w:r>
            <w:r w:rsidDel="00000000" w:rsidR="00000000" w:rsidRPr="00000000">
              <w:fldChar w:fldCharType="begin"/>
            </w:r>
            <w:r w:rsidDel="00000000" w:rsidR="00000000" w:rsidRPr="00000000">
              <w:instrText xml:space="preserve">HYPERLINK \l "_j8sehv"</w:instrText>
            </w:r>
            <w:r w:rsidDel="00000000" w:rsidR="00000000" w:rsidRPr="00000000">
              <w:fldChar w:fldCharType="separate"/>
            </w:r>
            <w:r w:rsidDel="00000000" w:rsidR="00000000" w:rsidRPr="00000000">
              <w:rPr>
                <w:rFonts w:ascii="Cambria" w:cs="Cambria" w:eastAsia="Cambria" w:hAnsi="Cambria"/>
                <w:b w:val="1"/>
                <w:sz w:val="24"/>
                <w:szCs w:val="24"/>
                <w:vertAlign w:val="baseline"/>
                <w:rtl w:val="0"/>
              </w:rPr>
              <w:tab/>
            </w:r>
            <w:r w:rsidDel="00000000" w:rsidR="00000000" w:rsidRPr="00000000">
              <w:fldChar w:fldCharType="end"/>
            </w:r>
          </w:ins>
          <w:r w:rsidDel="00000000" w:rsidR="00000000" w:rsidRPr="00000000">
            <w:fldChar w:fldCharType="begin"/>
            <w:instrText xml:space="preserve"> HYPERLINK \l "_j8sehv" </w:instrText>
            <w:fldChar w:fldCharType="separate"/>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ins w:author="Heritage Comments" w:id="112" w:date="2013-11-05T16:40:00Z">
            <w:r w:rsidDel="00000000" w:rsidR="00000000" w:rsidRPr="00000000">
              <w:rPr>
                <w:rFonts w:ascii="Cambria" w:cs="Cambria" w:eastAsia="Cambria" w:hAnsi="Cambria"/>
                <w:b w:val="1"/>
                <w:color w:val="0000ff"/>
                <w:sz w:val="24"/>
                <w:szCs w:val="24"/>
                <w:u w:val="single"/>
                <w:vertAlign w:val="baseline"/>
                <w:rtl w:val="0"/>
              </w:rPr>
              <w:t xml:space="preserve">9</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1"/>
                <w:color w:val="0000ff"/>
                <w:sz w:val="24"/>
                <w:szCs w:val="24"/>
                <w:u w:val="single"/>
                <w:vertAlign w:val="baseline"/>
                <w:rtl w:val="0"/>
              </w:rPr>
              <w:t xml:space="preserve">Policy Documents Printing</w:t>
            </w:r>
            <w:r w:rsidDel="00000000" w:rsidR="00000000" w:rsidRPr="00000000">
              <w:rPr>
                <w:rFonts w:ascii="Cambria" w:cs="Cambria" w:eastAsia="Cambria" w:hAnsi="Cambria"/>
                <w:b w:val="1"/>
                <w:sz w:val="24"/>
                <w:szCs w:val="24"/>
                <w:vertAlign w:val="baseline"/>
                <w:rtl w:val="0"/>
              </w:rPr>
              <w:tab/>
            </w:r>
          </w:ins>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240" w:lineRule="auto"/>
            <w:rPr/>
          </w:pPr>
          <w:ins w:author="Heritage Comments" w:id="113" w:date="2013-11-05T16:40:00Z">
            <w:r w:rsidDel="00000000" w:rsidR="00000000" w:rsidRPr="00000000">
              <w:rPr>
                <w:rFonts w:ascii="Cambria" w:cs="Cambria" w:eastAsia="Cambria" w:hAnsi="Cambria"/>
                <w:b w:val="1"/>
                <w:color w:val="0000ff"/>
                <w:sz w:val="24"/>
                <w:szCs w:val="24"/>
                <w:u w:val="single"/>
                <w:vertAlign w:val="baseline"/>
                <w:rtl w:val="0"/>
              </w:rPr>
              <w:t xml:space="preserve">10</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1"/>
                <w:color w:val="0000ff"/>
                <w:sz w:val="24"/>
                <w:szCs w:val="24"/>
                <w:u w:val="single"/>
                <w:vertAlign w:val="baseline"/>
                <w:rtl w:val="0"/>
              </w:rPr>
              <w:t xml:space="preserve">Capturing of class specific details</w:t>
            </w:r>
            <w:r w:rsidDel="00000000" w:rsidR="00000000" w:rsidRPr="00000000">
              <w:rPr>
                <w:rFonts w:ascii="Cambria" w:cs="Cambria" w:eastAsia="Cambria" w:hAnsi="Cambria"/>
                <w:b w:val="1"/>
                <w:sz w:val="24"/>
                <w:szCs w:val="24"/>
                <w:vertAlign w:val="baseline"/>
                <w:rtl w:val="0"/>
              </w:rPr>
              <w:tab/>
            </w:r>
          </w:ins>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14" w:date="2013-11-05T16:40:00Z">
            <w:r w:rsidDel="00000000" w:rsidR="00000000" w:rsidRPr="00000000">
              <w:fldChar w:fldCharType="begin"/>
            </w:r>
            <w:r w:rsidDel="00000000" w:rsidR="00000000" w:rsidRPr="00000000">
              <w:instrText xml:space="preserve">HYPERLINK \l "_42ddq1a"</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10.1.1</w:t>
            </w:r>
            <w:r w:rsidDel="00000000" w:rsidR="00000000" w:rsidRPr="00000000">
              <w:fldChar w:fldCharType="end"/>
            </w:r>
            <w:r w:rsidDel="00000000" w:rsidR="00000000" w:rsidRPr="00000000">
              <w:fldChar w:fldCharType="begin"/>
            </w:r>
            <w:r w:rsidDel="00000000" w:rsidR="00000000" w:rsidRPr="00000000">
              <w:instrText xml:space="preserve">HYPERLINK \l "_42ddq1a"</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"_42ddq1a"</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Motor Insurance</w:t>
            </w:r>
            <w:r w:rsidDel="00000000" w:rsidR="00000000" w:rsidRPr="00000000">
              <w:fldChar w:fldCharType="end"/>
            </w:r>
            <w:r w:rsidDel="00000000" w:rsidR="00000000" w:rsidRPr="00000000">
              <w:fldChar w:fldCharType="begin"/>
            </w:r>
            <w:r w:rsidDel="00000000" w:rsidR="00000000" w:rsidRPr="00000000">
              <w:instrText xml:space="preserve">HYPERLINK \l "_42ddq1a"</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"_42ddq1a" </w:instrText>
            <w:fldChar w:fldCharType="separate"/>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115" w:date="2013-11-05T16:40:00Z">
            <w:r w:rsidDel="00000000" w:rsidR="00000000" w:rsidRPr="00000000">
              <w:fldChar w:fldCharType="begin"/>
            </w:r>
            <w:r w:rsidDel="00000000" w:rsidR="00000000" w:rsidRPr="00000000">
              <w:instrText xml:space="preserve">HYPERLINK \l "_42ddq1a"</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10.1.1.1</w:t>
            </w:r>
            <w:r w:rsidDel="00000000" w:rsidR="00000000" w:rsidRPr="00000000">
              <w:fldChar w:fldCharType="end"/>
            </w:r>
            <w:r w:rsidDel="00000000" w:rsidR="00000000" w:rsidRPr="00000000">
              <w:fldChar w:fldCharType="begin"/>
            </w:r>
            <w:r w:rsidDel="00000000" w:rsidR="00000000" w:rsidRPr="00000000">
              <w:instrText xml:space="preserve">HYPERLINK \l "_42ddq1a"</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"_42ddq1a"</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Private Car</w:t>
            </w:r>
            <w:r w:rsidDel="00000000" w:rsidR="00000000" w:rsidRPr="00000000">
              <w:fldChar w:fldCharType="end"/>
            </w:r>
            <w:r w:rsidDel="00000000" w:rsidR="00000000" w:rsidRPr="00000000">
              <w:fldChar w:fldCharType="begin"/>
            </w:r>
            <w:r w:rsidDel="00000000" w:rsidR="00000000" w:rsidRPr="00000000">
              <w:instrText xml:space="preserve">HYPERLINK \l "_42ddq1a"</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"_42ddq1a" </w:instrText>
            <w:fldChar w:fldCharType="separate"/>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116" w:date="2013-11-05T16:40:00Z">
            <w:r w:rsidDel="00000000" w:rsidR="00000000" w:rsidRPr="00000000">
              <w:fldChar w:fldCharType="begin"/>
            </w:r>
            <w:r w:rsidDel="00000000" w:rsidR="00000000" w:rsidRPr="00000000">
              <w:instrText xml:space="preserve">HYPERLINK \l "_wnyagw"</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10.1.1.2</w:t>
            </w:r>
            <w:r w:rsidDel="00000000" w:rsidR="00000000" w:rsidRPr="00000000">
              <w:fldChar w:fldCharType="end"/>
            </w:r>
            <w:r w:rsidDel="00000000" w:rsidR="00000000" w:rsidRPr="00000000">
              <w:fldChar w:fldCharType="begin"/>
            </w:r>
            <w:r w:rsidDel="00000000" w:rsidR="00000000" w:rsidRPr="00000000">
              <w:instrText xml:space="preserve">HYPERLINK \l "_wnyagw"</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"_wnyagw"</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Commercial Vehicle</w:t>
            </w:r>
            <w:r w:rsidDel="00000000" w:rsidR="00000000" w:rsidRPr="00000000">
              <w:fldChar w:fldCharType="end"/>
            </w:r>
            <w:r w:rsidDel="00000000" w:rsidR="00000000" w:rsidRPr="00000000">
              <w:fldChar w:fldCharType="begin"/>
            </w:r>
            <w:r w:rsidDel="00000000" w:rsidR="00000000" w:rsidRPr="00000000">
              <w:instrText xml:space="preserve">HYPERLINK \l "_wnyagw"</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"_wnyagw" </w:instrText>
            <w:fldChar w:fldCharType="separate"/>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117" w:date="2013-11-05T16:40:00Z">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10.1.1.3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Motor Cycle</w:t>
            </w:r>
            <w:r w:rsidDel="00000000" w:rsidR="00000000" w:rsidRPr="00000000">
              <w:rPr>
                <w:rFonts w:ascii="Times New Roman" w:cs="Times New Roman" w:eastAsia="Times New Roman" w:hAnsi="Times New Roman"/>
                <w:b w:val="0"/>
                <w:sz w:val="18"/>
                <w:szCs w:val="18"/>
                <w:vertAlign w:val="baseline"/>
                <w:rtl w:val="0"/>
              </w:rPr>
              <w:tab/>
            </w:r>
          </w:ins>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ins w:author="Heritage Comments" w:id="118" w:date="2013-11-05T16:40:00Z">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10.1.1.4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Motor Trade</w:t>
            </w:r>
            <w:r w:rsidDel="00000000" w:rsidR="00000000" w:rsidRPr="00000000">
              <w:rPr>
                <w:rFonts w:ascii="Times New Roman" w:cs="Times New Roman" w:eastAsia="Times New Roman" w:hAnsi="Times New Roman"/>
                <w:b w:val="0"/>
                <w:sz w:val="18"/>
                <w:szCs w:val="18"/>
                <w:vertAlign w:val="baseline"/>
                <w:rtl w:val="0"/>
              </w:rPr>
              <w:tab/>
            </w:r>
          </w:ins>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19" w:date="2013-11-05T16:40:00Z">
            <w:r w:rsidDel="00000000" w:rsidR="00000000" w:rsidRPr="00000000">
              <w:fldChar w:fldCharType="begin"/>
            </w:r>
            <w:r w:rsidDel="00000000" w:rsidR="00000000" w:rsidRPr="00000000">
              <w:instrText xml:space="preserve">HYPERLINK \l "_2uxtw84"</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10.1.2</w:t>
            </w:r>
            <w:r w:rsidDel="00000000" w:rsidR="00000000" w:rsidRPr="00000000">
              <w:fldChar w:fldCharType="end"/>
            </w:r>
            <w:r w:rsidDel="00000000" w:rsidR="00000000" w:rsidRPr="00000000">
              <w:fldChar w:fldCharType="begin"/>
            </w:r>
            <w:r w:rsidDel="00000000" w:rsidR="00000000" w:rsidRPr="00000000">
              <w:instrText xml:space="preserve">HYPERLINK \l "_2uxtw84"</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"_2uxtw84"</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Non - motor Insurance</w:t>
            </w:r>
            <w:r w:rsidDel="00000000" w:rsidR="00000000" w:rsidRPr="00000000">
              <w:fldChar w:fldCharType="end"/>
            </w:r>
            <w:r w:rsidDel="00000000" w:rsidR="00000000" w:rsidRPr="00000000">
              <w:fldChar w:fldCharType="begin"/>
            </w:r>
            <w:r w:rsidDel="00000000" w:rsidR="00000000" w:rsidRPr="00000000">
              <w:instrText xml:space="preserve">HYPERLINK \l "_2uxtw84"</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"_2uxtw84" </w:instrText>
            <w:fldChar w:fldCharType="separate"/>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120" w:date="2013-11-05T16:40:00Z">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Fire insurance</w:t>
            </w:r>
            <w:r w:rsidDel="00000000" w:rsidR="00000000" w:rsidRPr="00000000">
              <w:rPr>
                <w:rFonts w:ascii="Times New Roman" w:cs="Times New Roman" w:eastAsia="Times New Roman" w:hAnsi="Times New Roman"/>
                <w:b w:val="0"/>
                <w:sz w:val="18"/>
                <w:szCs w:val="18"/>
                <w:vertAlign w:val="baseline"/>
                <w:rtl w:val="0"/>
              </w:rPr>
              <w:tab/>
            </w:r>
          </w:ins>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ins w:author="Heritage Comments" w:id="121" w:date="2013-11-05T16:40:00Z">
            <w:r w:rsidDel="00000000" w:rsidR="00000000" w:rsidRPr="00000000">
              <w:fldChar w:fldCharType="begin"/>
            </w:r>
            <w:r w:rsidDel="00000000" w:rsidR="00000000" w:rsidRPr="00000000">
              <w:instrText xml:space="preserve">HYPERLINK \l "_2981zbj"</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10.1.2.2</w:t>
            </w:r>
            <w:r w:rsidDel="00000000" w:rsidR="00000000" w:rsidRPr="00000000">
              <w:fldChar w:fldCharType="end"/>
            </w:r>
            <w:r w:rsidDel="00000000" w:rsidR="00000000" w:rsidRPr="00000000">
              <w:fldChar w:fldCharType="begin"/>
            </w:r>
            <w:r w:rsidDel="00000000" w:rsidR="00000000" w:rsidRPr="00000000">
              <w:instrText xml:space="preserve">HYPERLINK \l "_2981zbj"</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"_2981zbj"</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Burglary/Theft</w:t>
            </w:r>
            <w:r w:rsidDel="00000000" w:rsidR="00000000" w:rsidRPr="00000000">
              <w:fldChar w:fldCharType="end"/>
            </w:r>
            <w:r w:rsidDel="00000000" w:rsidR="00000000" w:rsidRPr="00000000">
              <w:fldChar w:fldCharType="begin"/>
            </w:r>
            <w:r w:rsidDel="00000000" w:rsidR="00000000" w:rsidRPr="00000000">
              <w:instrText xml:space="preserve">HYPERLINK \l "_2981zbj"</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"_2981zbj" </w:instrText>
            <w:fldChar w:fldCharType="separate"/>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122" w:date="2013-11-05T16:40:00Z">
            <w:r w:rsidDel="00000000" w:rsidR="00000000" w:rsidRPr="00000000">
              <w:fldChar w:fldCharType="begin"/>
            </w:r>
            <w:r w:rsidDel="00000000" w:rsidR="00000000" w:rsidRPr="00000000">
              <w:instrText xml:space="preserve">HYPERLINK \l "_38czs75"</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10.1.2.3</w:t>
            </w:r>
            <w:r w:rsidDel="00000000" w:rsidR="00000000" w:rsidRPr="00000000">
              <w:fldChar w:fldCharType="end"/>
            </w:r>
            <w:r w:rsidDel="00000000" w:rsidR="00000000" w:rsidRPr="00000000">
              <w:fldChar w:fldCharType="begin"/>
            </w:r>
            <w:r w:rsidDel="00000000" w:rsidR="00000000" w:rsidRPr="00000000">
              <w:instrText xml:space="preserve">HYPERLINK \l "_38czs75"</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"_38czs75"</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Fidelity guarantee</w:t>
            </w:r>
            <w:r w:rsidDel="00000000" w:rsidR="00000000" w:rsidRPr="00000000">
              <w:fldChar w:fldCharType="end"/>
            </w:r>
            <w:r w:rsidDel="00000000" w:rsidR="00000000" w:rsidRPr="00000000">
              <w:fldChar w:fldCharType="begin"/>
            </w:r>
            <w:r w:rsidDel="00000000" w:rsidR="00000000" w:rsidRPr="00000000">
              <w:instrText xml:space="preserve">HYPERLINK \l "_38czs75"</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"_38czs75" </w:instrText>
            <w:fldChar w:fldCharType="separate"/>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123" w:date="2013-11-05T16:40:00Z">
            <w:r w:rsidDel="00000000" w:rsidR="00000000" w:rsidRPr="00000000">
              <w:fldChar w:fldCharType="begin"/>
            </w:r>
            <w:r w:rsidDel="00000000" w:rsidR="00000000" w:rsidRPr="00000000">
              <w:instrText xml:space="preserve">HYPERLINK \l "_1nia2ey"</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10.1.2.4</w:t>
            </w:r>
            <w:r w:rsidDel="00000000" w:rsidR="00000000" w:rsidRPr="00000000">
              <w:fldChar w:fldCharType="end"/>
            </w:r>
            <w:r w:rsidDel="00000000" w:rsidR="00000000" w:rsidRPr="00000000">
              <w:fldChar w:fldCharType="begin"/>
            </w:r>
            <w:r w:rsidDel="00000000" w:rsidR="00000000" w:rsidRPr="00000000">
              <w:instrText xml:space="preserve">HYPERLINK \l "_1nia2ey"</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"_1nia2ey"</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Domestic Package</w:t>
            </w:r>
            <w:r w:rsidDel="00000000" w:rsidR="00000000" w:rsidRPr="00000000">
              <w:fldChar w:fldCharType="end"/>
            </w:r>
            <w:r w:rsidDel="00000000" w:rsidR="00000000" w:rsidRPr="00000000">
              <w:fldChar w:fldCharType="begin"/>
            </w:r>
            <w:r w:rsidDel="00000000" w:rsidR="00000000" w:rsidRPr="00000000">
              <w:instrText xml:space="preserve">HYPERLINK \l "_1nia2ey"</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"_1nia2ey" </w:instrText>
            <w:fldChar w:fldCharType="separate"/>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124" w:date="2013-11-05T16:40:00Z">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Public/General liability Insurance</w:t>
            </w:r>
            <w:r w:rsidDel="00000000" w:rsidR="00000000" w:rsidRPr="00000000">
              <w:rPr>
                <w:rFonts w:ascii="Times New Roman" w:cs="Times New Roman" w:eastAsia="Times New Roman" w:hAnsi="Times New Roman"/>
                <w:b w:val="0"/>
                <w:sz w:val="18"/>
                <w:szCs w:val="18"/>
                <w:vertAlign w:val="baseline"/>
                <w:rtl w:val="0"/>
              </w:rPr>
              <w:tab/>
            </w:r>
          </w:ins>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ins w:author="Heritage Comments" w:id="125" w:date="2013-11-05T16:40:00Z">
            <w:r w:rsidDel="00000000" w:rsidR="00000000" w:rsidRPr="00000000">
              <w:fldChar w:fldCharType="begin"/>
            </w:r>
            <w:r w:rsidDel="00000000" w:rsidR="00000000" w:rsidRPr="00000000">
              <w:instrText xml:space="preserve">HYPERLINK \l "_11si5id"</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10.1.2.6</w:t>
            </w:r>
            <w:r w:rsidDel="00000000" w:rsidR="00000000" w:rsidRPr="00000000">
              <w:fldChar w:fldCharType="end"/>
            </w:r>
            <w:r w:rsidDel="00000000" w:rsidR="00000000" w:rsidRPr="00000000">
              <w:fldChar w:fldCharType="begin"/>
            </w:r>
            <w:r w:rsidDel="00000000" w:rsidR="00000000" w:rsidRPr="00000000">
              <w:instrText xml:space="preserve">HYPERLINK \l "_11si5id"</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"_11si5id"</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Professional indemnity insurance</w:t>
            </w:r>
            <w:r w:rsidDel="00000000" w:rsidR="00000000" w:rsidRPr="00000000">
              <w:fldChar w:fldCharType="end"/>
            </w:r>
            <w:r w:rsidDel="00000000" w:rsidR="00000000" w:rsidRPr="00000000">
              <w:fldChar w:fldCharType="begin"/>
            </w:r>
            <w:r w:rsidDel="00000000" w:rsidR="00000000" w:rsidRPr="00000000">
              <w:instrText xml:space="preserve">HYPERLINK \l "_11si5id"</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"_11si5id" </w:instrText>
            <w:fldChar w:fldCharType="separate"/>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126" w:date="2013-11-05T16:40:00Z">
            <w:r w:rsidDel="00000000" w:rsidR="00000000" w:rsidRPr="00000000">
              <w:fldChar w:fldCharType="begin"/>
            </w:r>
            <w:r w:rsidDel="00000000" w:rsidR="00000000" w:rsidRPr="00000000">
              <w:instrText xml:space="preserve">HYPERLINK \l "_20xfydz"</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10.1.2.7</w:t>
            </w:r>
            <w:r w:rsidDel="00000000" w:rsidR="00000000" w:rsidRPr="00000000">
              <w:fldChar w:fldCharType="end"/>
            </w:r>
            <w:r w:rsidDel="00000000" w:rsidR="00000000" w:rsidRPr="00000000">
              <w:fldChar w:fldCharType="begin"/>
            </w:r>
            <w:r w:rsidDel="00000000" w:rsidR="00000000" w:rsidRPr="00000000">
              <w:instrText xml:space="preserve">HYPERLINK \l "_20xfydz"</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"_20xfydz"</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Goods in transit insurance</w:t>
            </w:r>
            <w:r w:rsidDel="00000000" w:rsidR="00000000" w:rsidRPr="00000000">
              <w:fldChar w:fldCharType="end"/>
            </w:r>
            <w:r w:rsidDel="00000000" w:rsidR="00000000" w:rsidRPr="00000000">
              <w:fldChar w:fldCharType="begin"/>
            </w:r>
            <w:r w:rsidDel="00000000" w:rsidR="00000000" w:rsidRPr="00000000">
              <w:instrText xml:space="preserve">HYPERLINK \l "_20xfydz"</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"_20xfydz" </w:instrText>
            <w:fldChar w:fldCharType="separate"/>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127" w:date="2013-11-05T16:40:00Z">
            <w:r w:rsidDel="00000000" w:rsidR="00000000" w:rsidRPr="00000000">
              <w:fldChar w:fldCharType="begin"/>
            </w:r>
            <w:r w:rsidDel="00000000" w:rsidR="00000000" w:rsidRPr="00000000">
              <w:instrText xml:space="preserve">HYPERLINK \l "_302dr9l"</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10.1.2.8</w:t>
            </w:r>
            <w:r w:rsidDel="00000000" w:rsidR="00000000" w:rsidRPr="00000000">
              <w:fldChar w:fldCharType="end"/>
            </w:r>
            <w:r w:rsidDel="00000000" w:rsidR="00000000" w:rsidRPr="00000000">
              <w:fldChar w:fldCharType="begin"/>
            </w:r>
            <w:r w:rsidDel="00000000" w:rsidR="00000000" w:rsidRPr="00000000">
              <w:instrText xml:space="preserve">HYPERLINK \l "_302dr9l"</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"_302dr9l"</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Money</w:t>
            </w:r>
            <w:r w:rsidDel="00000000" w:rsidR="00000000" w:rsidRPr="00000000">
              <w:fldChar w:fldCharType="end"/>
            </w:r>
            <w:r w:rsidDel="00000000" w:rsidR="00000000" w:rsidRPr="00000000">
              <w:fldChar w:fldCharType="begin"/>
            </w:r>
            <w:r w:rsidDel="00000000" w:rsidR="00000000" w:rsidRPr="00000000">
              <w:instrText xml:space="preserve">HYPERLINK \l "_302dr9l"</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"_302dr9l" </w:instrText>
            <w:fldChar w:fldCharType="separate"/>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r w:rsidDel="00000000" w:rsidR="00000000" w:rsidRPr="00000000">
            <w:fldChar w:fldCharType="end"/>
          </w:r>
          <w:ins w:author="Heritage Comments" w:id="128" w:date="2013-11-05T16:40:00Z">
            <w:r w:rsidDel="00000000" w:rsidR="00000000" w:rsidRPr="00000000">
              <w:fldChar w:fldCharType="begin"/>
            </w:r>
            <w:r w:rsidDel="00000000" w:rsidR="00000000" w:rsidRPr="00000000">
              <w:instrText xml:space="preserve">HYPERLINK \l "_3z7bk57"</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10.1.2.9</w:t>
            </w:r>
            <w:r w:rsidDel="00000000" w:rsidR="00000000" w:rsidRPr="00000000">
              <w:fldChar w:fldCharType="end"/>
            </w:r>
            <w:r w:rsidDel="00000000" w:rsidR="00000000" w:rsidRPr="00000000">
              <w:fldChar w:fldCharType="begin"/>
            </w:r>
            <w:r w:rsidDel="00000000" w:rsidR="00000000" w:rsidRPr="00000000">
              <w:instrText xml:space="preserve">HYPERLINK \l "_3z7bk57"</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"_3z7bk57"</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Fire consequential loss/Business interruption</w:t>
            </w:r>
            <w:r w:rsidDel="00000000" w:rsidR="00000000" w:rsidRPr="00000000">
              <w:fldChar w:fldCharType="end"/>
            </w:r>
            <w:r w:rsidDel="00000000" w:rsidR="00000000" w:rsidRPr="00000000">
              <w:fldChar w:fldCharType="begin"/>
            </w:r>
            <w:r w:rsidDel="00000000" w:rsidR="00000000" w:rsidRPr="00000000">
              <w:instrText xml:space="preserve">HYPERLINK \l "_3z7bk57"</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"_3z7bk57" </w:instrText>
            <w:fldChar w:fldCharType="separate"/>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tabs>
              <w:tab w:val="left" w:pos="1920"/>
              <w:tab w:val="right" w:pos="9350"/>
            </w:tabs>
            <w:spacing w:after="0" w:before="0" w:line="240" w:lineRule="auto"/>
            <w:ind w:left="660" w:firstLine="0"/>
            <w:rPr/>
          </w:pPr>
          <w:r w:rsidDel="00000000" w:rsidR="00000000" w:rsidRPr="00000000">
            <w:fldChar w:fldCharType="end"/>
          </w:r>
          <w:ins w:author="Heritage Comments" w:id="129" w:date="2013-11-05T16:40:00Z">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10.1.2.10</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Group/Personal Accident insurance</w:t>
            </w:r>
            <w:r w:rsidDel="00000000" w:rsidR="00000000" w:rsidRPr="00000000">
              <w:rPr>
                <w:rFonts w:ascii="Times New Roman" w:cs="Times New Roman" w:eastAsia="Times New Roman" w:hAnsi="Times New Roman"/>
                <w:b w:val="0"/>
                <w:sz w:val="18"/>
                <w:szCs w:val="18"/>
                <w:vertAlign w:val="baseline"/>
                <w:rtl w:val="0"/>
              </w:rPr>
              <w:tab/>
            </w:r>
          </w:ins>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tabs>
              <w:tab w:val="left" w:pos="1920"/>
              <w:tab w:val="right" w:pos="9350"/>
            </w:tabs>
            <w:spacing w:after="0" w:before="0" w:line="240" w:lineRule="auto"/>
            <w:ind w:left="660" w:firstLine="0"/>
            <w:rPr/>
          </w:pPr>
          <w:ins w:author="Heritage Comments" w:id="130" w:date="2013-11-05T16:40:00Z">
            <w:r w:rsidDel="00000000" w:rsidR="00000000" w:rsidRPr="00000000">
              <w:fldChar w:fldCharType="begin"/>
            </w:r>
            <w:r w:rsidDel="00000000" w:rsidR="00000000" w:rsidRPr="00000000">
              <w:instrText xml:space="preserve">HYPERLINK \l "_3dhjn8m"</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10.1.2.11</w:t>
            </w:r>
            <w:r w:rsidDel="00000000" w:rsidR="00000000" w:rsidRPr="00000000">
              <w:fldChar w:fldCharType="end"/>
            </w:r>
            <w:r w:rsidDel="00000000" w:rsidR="00000000" w:rsidRPr="00000000">
              <w:fldChar w:fldCharType="begin"/>
            </w:r>
            <w:r w:rsidDel="00000000" w:rsidR="00000000" w:rsidRPr="00000000">
              <w:instrText xml:space="preserve">HYPERLINK \l "_3dhjn8m"</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"_3dhjn8m"</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Travel insurance.</w:t>
            </w:r>
            <w:r w:rsidDel="00000000" w:rsidR="00000000" w:rsidRPr="00000000">
              <w:fldChar w:fldCharType="end"/>
            </w:r>
            <w:r w:rsidDel="00000000" w:rsidR="00000000" w:rsidRPr="00000000">
              <w:fldChar w:fldCharType="begin"/>
            </w:r>
            <w:r w:rsidDel="00000000" w:rsidR="00000000" w:rsidRPr="00000000">
              <w:instrText xml:space="preserve">HYPERLINK \l "_3dhjn8m"</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"_3dhjn8m" </w:instrText>
            <w:fldChar w:fldCharType="separate"/>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tabs>
              <w:tab w:val="left" w:pos="1920"/>
              <w:tab w:val="right" w:pos="9350"/>
            </w:tabs>
            <w:spacing w:after="0" w:before="0" w:line="240" w:lineRule="auto"/>
            <w:ind w:left="660" w:firstLine="0"/>
            <w:rPr/>
          </w:pPr>
          <w:r w:rsidDel="00000000" w:rsidR="00000000" w:rsidRPr="00000000">
            <w:fldChar w:fldCharType="end"/>
          </w:r>
          <w:ins w:author="Heritage Comments" w:id="131" w:date="2013-11-05T16:40:00Z">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10.1.2.12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GPA Insurance</w:t>
            </w:r>
            <w:r w:rsidDel="00000000" w:rsidR="00000000" w:rsidRPr="00000000">
              <w:rPr>
                <w:rFonts w:ascii="Times New Roman" w:cs="Times New Roman" w:eastAsia="Times New Roman" w:hAnsi="Times New Roman"/>
                <w:b w:val="0"/>
                <w:sz w:val="18"/>
                <w:szCs w:val="18"/>
                <w:vertAlign w:val="baseline"/>
                <w:rtl w:val="0"/>
              </w:rPr>
              <w:tab/>
            </w:r>
          </w:ins>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tabs>
              <w:tab w:val="left" w:pos="1920"/>
              <w:tab w:val="right" w:pos="9350"/>
            </w:tabs>
            <w:spacing w:after="0" w:before="0" w:line="240" w:lineRule="auto"/>
            <w:ind w:left="660" w:firstLine="0"/>
            <w:rPr/>
          </w:pPr>
          <w:ins w:author="Heritage Comments" w:id="132" w:date="2013-11-05T16:40:00Z">
            <w:r w:rsidDel="00000000" w:rsidR="00000000" w:rsidRPr="00000000">
              <w:fldChar w:fldCharType="begin"/>
            </w:r>
            <w:r w:rsidDel="00000000" w:rsidR="00000000" w:rsidRPr="00000000">
              <w:instrText xml:space="preserve">HYPERLINK \l "_2rrrqc1"</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10.1.2.13</w:t>
            </w:r>
            <w:r w:rsidDel="00000000" w:rsidR="00000000" w:rsidRPr="00000000">
              <w:fldChar w:fldCharType="end"/>
            </w:r>
            <w:r w:rsidDel="00000000" w:rsidR="00000000" w:rsidRPr="00000000">
              <w:fldChar w:fldCharType="begin"/>
            </w:r>
            <w:r w:rsidDel="00000000" w:rsidR="00000000" w:rsidRPr="00000000">
              <w:instrText xml:space="preserve">HYPERLINK \l "_2rrrqc1"</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"_2rrrqc1"</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Workmen’s compensation insurance</w:t>
            </w:r>
            <w:r w:rsidDel="00000000" w:rsidR="00000000" w:rsidRPr="00000000">
              <w:fldChar w:fldCharType="end"/>
            </w:r>
            <w:r w:rsidDel="00000000" w:rsidR="00000000" w:rsidRPr="00000000">
              <w:fldChar w:fldCharType="begin"/>
            </w:r>
            <w:r w:rsidDel="00000000" w:rsidR="00000000" w:rsidRPr="00000000">
              <w:instrText xml:space="preserve">HYPERLINK \l "_2rrrqc1"</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"_2rrrqc1" </w:instrText>
            <w:fldChar w:fldCharType="separate"/>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tabs>
              <w:tab w:val="left" w:pos="1920"/>
              <w:tab w:val="right" w:pos="9350"/>
            </w:tabs>
            <w:spacing w:after="0" w:before="0" w:line="240" w:lineRule="auto"/>
            <w:ind w:left="660" w:firstLine="0"/>
            <w:rPr/>
          </w:pPr>
          <w:r w:rsidDel="00000000" w:rsidR="00000000" w:rsidRPr="00000000">
            <w:fldChar w:fldCharType="end"/>
          </w:r>
          <w:ins w:author="Heritage Comments" w:id="133" w:date="2013-11-05T16:40:00Z">
            <w:r w:rsidDel="00000000" w:rsidR="00000000" w:rsidRPr="00000000">
              <w:fldChar w:fldCharType="begin"/>
            </w:r>
            <w:r w:rsidDel="00000000" w:rsidR="00000000" w:rsidRPr="00000000">
              <w:instrText xml:space="preserve">HYPERLINK \l "_3qwpj7n"</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10.1.2.14</w:t>
            </w:r>
            <w:r w:rsidDel="00000000" w:rsidR="00000000" w:rsidRPr="00000000">
              <w:fldChar w:fldCharType="end"/>
            </w:r>
            <w:r w:rsidDel="00000000" w:rsidR="00000000" w:rsidRPr="00000000">
              <w:fldChar w:fldCharType="begin"/>
            </w:r>
            <w:r w:rsidDel="00000000" w:rsidR="00000000" w:rsidRPr="00000000">
              <w:instrText xml:space="preserve">HYPERLINK \l "_3qwpj7n"</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"_3qwpj7n"</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All risks insurance.</w:t>
            </w:r>
            <w:r w:rsidDel="00000000" w:rsidR="00000000" w:rsidRPr="00000000">
              <w:fldChar w:fldCharType="end"/>
            </w:r>
            <w:r w:rsidDel="00000000" w:rsidR="00000000" w:rsidRPr="00000000">
              <w:fldChar w:fldCharType="begin"/>
            </w:r>
            <w:r w:rsidDel="00000000" w:rsidR="00000000" w:rsidRPr="00000000">
              <w:instrText xml:space="preserve">HYPERLINK \l "_3qwpj7n"</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"_3qwpj7n" </w:instrText>
            <w:fldChar w:fldCharType="separate"/>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tabs>
              <w:tab w:val="left" w:pos="1920"/>
              <w:tab w:val="right" w:pos="9350"/>
            </w:tabs>
            <w:spacing w:after="0" w:before="0" w:line="240" w:lineRule="auto"/>
            <w:ind w:left="660" w:firstLine="0"/>
            <w:rPr/>
          </w:pPr>
          <w:r w:rsidDel="00000000" w:rsidR="00000000" w:rsidRPr="00000000">
            <w:fldChar w:fldCharType="end"/>
          </w:r>
          <w:ins w:author="Heritage Comments" w:id="134" w:date="2013-11-05T16:40:00Z">
            <w:r w:rsidDel="00000000" w:rsidR="00000000" w:rsidRPr="00000000">
              <w:fldChar w:fldCharType="begin"/>
            </w:r>
            <w:r w:rsidDel="00000000" w:rsidR="00000000" w:rsidRPr="00000000">
              <w:instrText xml:space="preserve">HYPERLINK \l "_l7a3n9"</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10.1.2.15</w:t>
            </w:r>
            <w:r w:rsidDel="00000000" w:rsidR="00000000" w:rsidRPr="00000000">
              <w:fldChar w:fldCharType="end"/>
            </w:r>
            <w:r w:rsidDel="00000000" w:rsidR="00000000" w:rsidRPr="00000000">
              <w:fldChar w:fldCharType="begin"/>
            </w:r>
            <w:r w:rsidDel="00000000" w:rsidR="00000000" w:rsidRPr="00000000">
              <w:instrText xml:space="preserve">HYPERLINK \l "_l7a3n9"</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"_l7a3n9"</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Industrial all risks insurance.</w:t>
            </w:r>
            <w:r w:rsidDel="00000000" w:rsidR="00000000" w:rsidRPr="00000000">
              <w:fldChar w:fldCharType="end"/>
            </w:r>
            <w:r w:rsidDel="00000000" w:rsidR="00000000" w:rsidRPr="00000000">
              <w:fldChar w:fldCharType="begin"/>
            </w:r>
            <w:r w:rsidDel="00000000" w:rsidR="00000000" w:rsidRPr="00000000">
              <w:instrText xml:space="preserve">HYPERLINK \l "_l7a3n9"</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"_l7a3n9" </w:instrText>
            <w:fldChar w:fldCharType="separate"/>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tabs>
              <w:tab w:val="left" w:pos="1920"/>
              <w:tab w:val="right" w:pos="9350"/>
            </w:tabs>
            <w:spacing w:after="0" w:before="0" w:line="240" w:lineRule="auto"/>
            <w:ind w:left="660" w:firstLine="0"/>
            <w:rPr/>
          </w:pPr>
          <w:r w:rsidDel="00000000" w:rsidR="00000000" w:rsidRPr="00000000">
            <w:fldChar w:fldCharType="end"/>
          </w:r>
          <w:ins w:author="Heritage Comments" w:id="135" w:date="2013-11-05T16:40:00Z">
            <w:r w:rsidDel="00000000" w:rsidR="00000000" w:rsidRPr="00000000">
              <w:fldChar w:fldCharType="begin"/>
            </w:r>
            <w:r w:rsidDel="00000000" w:rsidR="00000000" w:rsidRPr="00000000">
              <w:instrText xml:space="preserve">HYPERLINK \l "_1kc7wiv"</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10.1.2.16</w:t>
            </w:r>
            <w:r w:rsidDel="00000000" w:rsidR="00000000" w:rsidRPr="00000000">
              <w:fldChar w:fldCharType="end"/>
            </w:r>
            <w:r w:rsidDel="00000000" w:rsidR="00000000" w:rsidRPr="00000000">
              <w:fldChar w:fldCharType="begin"/>
            </w:r>
            <w:r w:rsidDel="00000000" w:rsidR="00000000" w:rsidRPr="00000000">
              <w:instrText xml:space="preserve">HYPERLINK \l "_1kc7wiv"</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"_1kc7wiv"</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Marine Cargo Insurance</w:t>
            </w:r>
            <w:r w:rsidDel="00000000" w:rsidR="00000000" w:rsidRPr="00000000">
              <w:fldChar w:fldCharType="end"/>
            </w:r>
            <w:r w:rsidDel="00000000" w:rsidR="00000000" w:rsidRPr="00000000">
              <w:fldChar w:fldCharType="begin"/>
            </w:r>
            <w:r w:rsidDel="00000000" w:rsidR="00000000" w:rsidRPr="00000000">
              <w:instrText xml:space="preserve">HYPERLINK \l "_1kc7wiv"</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"_1kc7wiv" </w:instrText>
            <w:fldChar w:fldCharType="separate"/>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tabs>
              <w:tab w:val="left" w:pos="1920"/>
              <w:tab w:val="right" w:pos="9350"/>
            </w:tabs>
            <w:spacing w:after="0" w:before="0" w:line="240" w:lineRule="auto"/>
            <w:ind w:left="660" w:firstLine="0"/>
            <w:rPr/>
          </w:pPr>
          <w:r w:rsidDel="00000000" w:rsidR="00000000" w:rsidRPr="00000000">
            <w:fldChar w:fldCharType="end"/>
          </w:r>
          <w:ins w:author="Heritage Comments" w:id="136" w:date="2013-11-05T16:40:00Z">
            <w:r w:rsidDel="00000000" w:rsidR="00000000" w:rsidRPr="00000000">
              <w:fldChar w:fldCharType="begin"/>
            </w:r>
            <w:r w:rsidDel="00000000" w:rsidR="00000000" w:rsidRPr="00000000">
              <w:instrText xml:space="preserve">HYPERLINK \l "_44bvf6o"</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10.1.2.17</w:t>
            </w:r>
            <w:r w:rsidDel="00000000" w:rsidR="00000000" w:rsidRPr="00000000">
              <w:fldChar w:fldCharType="end"/>
            </w:r>
            <w:r w:rsidDel="00000000" w:rsidR="00000000" w:rsidRPr="00000000">
              <w:fldChar w:fldCharType="begin"/>
            </w:r>
            <w:r w:rsidDel="00000000" w:rsidR="00000000" w:rsidRPr="00000000">
              <w:instrText xml:space="preserve">HYPERLINK \l "_44bvf6o"</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"_44bvf6o"</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Marine Open Cover</w:t>
            </w:r>
            <w:r w:rsidDel="00000000" w:rsidR="00000000" w:rsidRPr="00000000">
              <w:fldChar w:fldCharType="end"/>
            </w:r>
            <w:r w:rsidDel="00000000" w:rsidR="00000000" w:rsidRPr="00000000">
              <w:fldChar w:fldCharType="begin"/>
            </w:r>
            <w:r w:rsidDel="00000000" w:rsidR="00000000" w:rsidRPr="00000000">
              <w:instrText xml:space="preserve">HYPERLINK \l "_44bvf6o"</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"_44bvf6o" </w:instrText>
            <w:fldChar w:fldCharType="separate"/>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tabs>
              <w:tab w:val="left" w:pos="1920"/>
              <w:tab w:val="right" w:pos="9350"/>
            </w:tabs>
            <w:spacing w:after="0" w:before="0" w:line="240" w:lineRule="auto"/>
            <w:ind w:left="660" w:firstLine="0"/>
            <w:rPr/>
          </w:pPr>
          <w:r w:rsidDel="00000000" w:rsidR="00000000" w:rsidRPr="00000000">
            <w:fldChar w:fldCharType="end"/>
          </w:r>
          <w:ins w:author="Heritage Comments" w:id="137" w:date="2013-11-05T16:40:00Z">
            <w:r w:rsidDel="00000000" w:rsidR="00000000" w:rsidRPr="00000000">
              <w:fldChar w:fldCharType="begin"/>
            </w:r>
            <w:r w:rsidDel="00000000" w:rsidR="00000000" w:rsidRPr="00000000">
              <w:instrText xml:space="preserve">HYPERLINK \l "_ymfzma"</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10.1.2.18</w:t>
            </w:r>
            <w:r w:rsidDel="00000000" w:rsidR="00000000" w:rsidRPr="00000000">
              <w:fldChar w:fldCharType="end"/>
            </w:r>
            <w:r w:rsidDel="00000000" w:rsidR="00000000" w:rsidRPr="00000000">
              <w:fldChar w:fldCharType="begin"/>
            </w:r>
            <w:r w:rsidDel="00000000" w:rsidR="00000000" w:rsidRPr="00000000">
              <w:instrText xml:space="preserve">HYPERLINK \l "_ymfzma"</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"_ymfzma"</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Bonds insurance</w:t>
            </w:r>
            <w:r w:rsidDel="00000000" w:rsidR="00000000" w:rsidRPr="00000000">
              <w:fldChar w:fldCharType="end"/>
            </w:r>
            <w:r w:rsidDel="00000000" w:rsidR="00000000" w:rsidRPr="00000000">
              <w:fldChar w:fldCharType="begin"/>
            </w:r>
            <w:r w:rsidDel="00000000" w:rsidR="00000000" w:rsidRPr="00000000">
              <w:instrText xml:space="preserve">HYPERLINK \l "_ymfzma"</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"_ymfzma" </w:instrText>
            <w:fldChar w:fldCharType="separate"/>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tabs>
              <w:tab w:val="left" w:pos="1920"/>
              <w:tab w:val="right" w:pos="9350"/>
            </w:tabs>
            <w:spacing w:after="0" w:before="0" w:line="240" w:lineRule="auto"/>
            <w:ind w:left="660" w:firstLine="0"/>
            <w:rPr/>
          </w:pPr>
          <w:r w:rsidDel="00000000" w:rsidR="00000000" w:rsidRPr="00000000">
            <w:fldChar w:fldCharType="end"/>
          </w:r>
          <w:ins w:author="Heritage Comments" w:id="138" w:date="2013-11-05T16:40:00Z">
            <w:r w:rsidDel="00000000" w:rsidR="00000000" w:rsidRPr="00000000">
              <w:fldChar w:fldCharType="begin"/>
            </w:r>
            <w:r w:rsidDel="00000000" w:rsidR="00000000" w:rsidRPr="00000000">
              <w:instrText xml:space="preserve">HYPERLINK \l "_1xrdshw"</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10.1.2.19</w:t>
            </w:r>
            <w:r w:rsidDel="00000000" w:rsidR="00000000" w:rsidRPr="00000000">
              <w:fldChar w:fldCharType="end"/>
            </w:r>
            <w:r w:rsidDel="00000000" w:rsidR="00000000" w:rsidRPr="00000000">
              <w:fldChar w:fldCharType="begin"/>
            </w:r>
            <w:r w:rsidDel="00000000" w:rsidR="00000000" w:rsidRPr="00000000">
              <w:instrText xml:space="preserve">HYPERLINK \l "_1xrdshw"</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"_1xrdshw"</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Machinery Breakdown</w:t>
            </w:r>
            <w:r w:rsidDel="00000000" w:rsidR="00000000" w:rsidRPr="00000000">
              <w:fldChar w:fldCharType="end"/>
            </w:r>
            <w:r w:rsidDel="00000000" w:rsidR="00000000" w:rsidRPr="00000000">
              <w:fldChar w:fldCharType="begin"/>
            </w:r>
            <w:r w:rsidDel="00000000" w:rsidR="00000000" w:rsidRPr="00000000">
              <w:instrText xml:space="preserve">HYPERLINK \l "_1xrdshw"</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"_1xrdshw" </w:instrText>
            <w:fldChar w:fldCharType="separate"/>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tabs>
              <w:tab w:val="left" w:pos="1920"/>
              <w:tab w:val="right" w:pos="9350"/>
            </w:tabs>
            <w:spacing w:after="0" w:before="0" w:line="240" w:lineRule="auto"/>
            <w:ind w:left="660" w:firstLine="0"/>
            <w:rPr/>
          </w:pPr>
          <w:r w:rsidDel="00000000" w:rsidR="00000000" w:rsidRPr="00000000">
            <w:fldChar w:fldCharType="end"/>
          </w:r>
          <w:ins w:author="Heritage Comments" w:id="139" w:date="2013-11-05T16:40:00Z">
            <w:r w:rsidDel="00000000" w:rsidR="00000000" w:rsidRPr="00000000">
              <w:fldChar w:fldCharType="begin"/>
            </w:r>
            <w:r w:rsidDel="00000000" w:rsidR="00000000" w:rsidRPr="00000000">
              <w:instrText xml:space="preserve">HYPERLINK \l "_2wwbldi"</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10.1.2.20</w:t>
            </w:r>
            <w:r w:rsidDel="00000000" w:rsidR="00000000" w:rsidRPr="00000000">
              <w:fldChar w:fldCharType="end"/>
            </w:r>
            <w:r w:rsidDel="00000000" w:rsidR="00000000" w:rsidRPr="00000000">
              <w:fldChar w:fldCharType="begin"/>
            </w:r>
            <w:r w:rsidDel="00000000" w:rsidR="00000000" w:rsidRPr="00000000">
              <w:instrText xml:space="preserve">HYPERLINK \l "_2wwbldi"</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"_2wwbldi"</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Plant All Risks.</w:t>
            </w:r>
            <w:r w:rsidDel="00000000" w:rsidR="00000000" w:rsidRPr="00000000">
              <w:fldChar w:fldCharType="end"/>
            </w:r>
            <w:r w:rsidDel="00000000" w:rsidR="00000000" w:rsidRPr="00000000">
              <w:fldChar w:fldCharType="begin"/>
            </w:r>
            <w:r w:rsidDel="00000000" w:rsidR="00000000" w:rsidRPr="00000000">
              <w:instrText xml:space="preserve">HYPERLINK \l "_2wwbldi"</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"_2wwbldi" </w:instrText>
            <w:fldChar w:fldCharType="separate"/>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tabs>
              <w:tab w:val="left" w:pos="1920"/>
              <w:tab w:val="right" w:pos="9350"/>
            </w:tabs>
            <w:spacing w:after="0" w:before="0" w:line="240" w:lineRule="auto"/>
            <w:ind w:left="660" w:firstLine="0"/>
            <w:rPr/>
          </w:pPr>
          <w:r w:rsidDel="00000000" w:rsidR="00000000" w:rsidRPr="00000000">
            <w:fldChar w:fldCharType="end"/>
          </w:r>
          <w:ins w:author="Heritage Comments" w:id="140" w:date="2013-11-05T16:40:00Z">
            <w:r w:rsidDel="00000000" w:rsidR="00000000" w:rsidRPr="00000000">
              <w:fldChar w:fldCharType="begin"/>
            </w:r>
            <w:r w:rsidDel="00000000" w:rsidR="00000000" w:rsidRPr="00000000">
              <w:instrText xml:space="preserve">HYPERLINK \l "_3w19e94"</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10.1.2.21</w:t>
            </w:r>
            <w:r w:rsidDel="00000000" w:rsidR="00000000" w:rsidRPr="00000000">
              <w:fldChar w:fldCharType="end"/>
            </w:r>
            <w:r w:rsidDel="00000000" w:rsidR="00000000" w:rsidRPr="00000000">
              <w:fldChar w:fldCharType="begin"/>
            </w:r>
            <w:r w:rsidDel="00000000" w:rsidR="00000000" w:rsidRPr="00000000">
              <w:instrText xml:space="preserve">HYPERLINK \l "_3w19e94"</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"_3w19e94"</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Contractors All Risks.</w:t>
            </w:r>
            <w:r w:rsidDel="00000000" w:rsidR="00000000" w:rsidRPr="00000000">
              <w:fldChar w:fldCharType="end"/>
            </w:r>
            <w:r w:rsidDel="00000000" w:rsidR="00000000" w:rsidRPr="00000000">
              <w:fldChar w:fldCharType="begin"/>
            </w:r>
            <w:r w:rsidDel="00000000" w:rsidR="00000000" w:rsidRPr="00000000">
              <w:instrText xml:space="preserve">HYPERLINK \l "_3w19e94"</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"_3w19e94" </w:instrText>
            <w:fldChar w:fldCharType="separate"/>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tabs>
              <w:tab w:val="left" w:pos="1920"/>
              <w:tab w:val="right" w:pos="9350"/>
            </w:tabs>
            <w:spacing w:after="0" w:before="0" w:line="240" w:lineRule="auto"/>
            <w:ind w:left="660" w:firstLine="0"/>
            <w:rPr/>
          </w:pPr>
          <w:r w:rsidDel="00000000" w:rsidR="00000000" w:rsidRPr="00000000">
            <w:fldChar w:fldCharType="end"/>
          </w:r>
          <w:ins w:author="Heritage Comments" w:id="141" w:date="2013-11-05T16:40:00Z">
            <w:r w:rsidDel="00000000" w:rsidR="00000000" w:rsidRPr="00000000">
              <w:fldChar w:fldCharType="begin"/>
            </w:r>
            <w:r w:rsidDel="00000000" w:rsidR="00000000" w:rsidRPr="00000000">
              <w:instrText xml:space="preserve">HYPERLINK \l "_qbtyoq"</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10.1.2.22</w:t>
            </w:r>
            <w:r w:rsidDel="00000000" w:rsidR="00000000" w:rsidRPr="00000000">
              <w:fldChar w:fldCharType="end"/>
            </w:r>
            <w:r w:rsidDel="00000000" w:rsidR="00000000" w:rsidRPr="00000000">
              <w:fldChar w:fldCharType="begin"/>
            </w:r>
            <w:r w:rsidDel="00000000" w:rsidR="00000000" w:rsidRPr="00000000">
              <w:instrText xml:space="preserve">HYPERLINK \l "_qbtyoq"</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"_qbtyoq"</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Erection All Risks.</w:t>
            </w:r>
            <w:r w:rsidDel="00000000" w:rsidR="00000000" w:rsidRPr="00000000">
              <w:fldChar w:fldCharType="end"/>
            </w:r>
            <w:r w:rsidDel="00000000" w:rsidR="00000000" w:rsidRPr="00000000">
              <w:fldChar w:fldCharType="begin"/>
            </w:r>
            <w:r w:rsidDel="00000000" w:rsidR="00000000" w:rsidRPr="00000000">
              <w:instrText xml:space="preserve">HYPERLINK \l "_qbtyoq"</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"_qbtyoq" </w:instrText>
            <w:fldChar w:fldCharType="separate"/>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tabs>
              <w:tab w:val="left" w:pos="1920"/>
              <w:tab w:val="right" w:pos="9350"/>
            </w:tabs>
            <w:spacing w:after="0" w:before="0" w:line="240" w:lineRule="auto"/>
            <w:ind w:left="660" w:firstLine="0"/>
            <w:rPr/>
          </w:pPr>
          <w:r w:rsidDel="00000000" w:rsidR="00000000" w:rsidRPr="00000000">
            <w:fldChar w:fldCharType="end"/>
          </w:r>
          <w:ins w:author="Heritage Comments" w:id="142" w:date="2013-11-05T16:40:00Z">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10.1.2.23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Boiler and Pressure insurance</w:t>
            </w:r>
            <w:r w:rsidDel="00000000" w:rsidR="00000000" w:rsidRPr="00000000">
              <w:rPr>
                <w:rFonts w:ascii="Times New Roman" w:cs="Times New Roman" w:eastAsia="Times New Roman" w:hAnsi="Times New Roman"/>
                <w:b w:val="0"/>
                <w:sz w:val="18"/>
                <w:szCs w:val="18"/>
                <w:vertAlign w:val="baseline"/>
                <w:rtl w:val="0"/>
              </w:rPr>
              <w:tab/>
            </w:r>
          </w:ins>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tabs>
              <w:tab w:val="left" w:pos="1920"/>
              <w:tab w:val="right" w:pos="9350"/>
            </w:tabs>
            <w:spacing w:after="0" w:before="0" w:line="240" w:lineRule="auto"/>
            <w:ind w:left="660" w:firstLine="0"/>
            <w:rPr/>
          </w:pPr>
          <w:ins w:author="Heritage Comments" w:id="143" w:date="2013-11-05T16:40:00Z">
            <w:r w:rsidDel="00000000" w:rsidR="00000000" w:rsidRPr="00000000">
              <w:fldChar w:fldCharType="begin"/>
            </w:r>
            <w:r w:rsidDel="00000000" w:rsidR="00000000" w:rsidRPr="00000000">
              <w:instrText xml:space="preserve">HYPERLINK \l "_49gfa85"</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10.1.2.24</w:t>
            </w:r>
            <w:r w:rsidDel="00000000" w:rsidR="00000000" w:rsidRPr="00000000">
              <w:fldChar w:fldCharType="end"/>
            </w:r>
            <w:r w:rsidDel="00000000" w:rsidR="00000000" w:rsidRPr="00000000">
              <w:fldChar w:fldCharType="begin"/>
            </w:r>
            <w:r w:rsidDel="00000000" w:rsidR="00000000" w:rsidRPr="00000000">
              <w:instrText xml:space="preserve">HYPERLINK \l "_49gfa85"</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"_49gfa85"</w:instrText>
            </w:r>
            <w:r w:rsidDel="00000000" w:rsidR="00000000" w:rsidRPr="00000000">
              <w:fldChar w:fldCharType="separate"/>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Marine Hull</w:t>
            </w:r>
            <w:r w:rsidDel="00000000" w:rsidR="00000000" w:rsidRPr="00000000">
              <w:fldChar w:fldCharType="end"/>
            </w:r>
            <w:r w:rsidDel="00000000" w:rsidR="00000000" w:rsidRPr="00000000">
              <w:fldChar w:fldCharType="begin"/>
            </w:r>
            <w:r w:rsidDel="00000000" w:rsidR="00000000" w:rsidRPr="00000000">
              <w:instrText xml:space="preserve">HYPERLINK \l "_49gfa85"</w:instrText>
            </w:r>
            <w:r w:rsidDel="00000000" w:rsidR="00000000" w:rsidRPr="00000000">
              <w:fldChar w:fldCharType="separate"/>
            </w:r>
            <w:r w:rsidDel="00000000" w:rsidR="00000000" w:rsidRPr="00000000">
              <w:rPr>
                <w:rFonts w:ascii="Times New Roman" w:cs="Times New Roman" w:eastAsia="Times New Roman" w:hAnsi="Times New Roman"/>
                <w:b w:val="0"/>
                <w:sz w:val="18"/>
                <w:szCs w:val="18"/>
                <w:vertAlign w:val="baseline"/>
                <w:rtl w:val="0"/>
              </w:rPr>
              <w:tab/>
            </w:r>
            <w:r w:rsidDel="00000000" w:rsidR="00000000" w:rsidRPr="00000000">
              <w:fldChar w:fldCharType="end"/>
            </w:r>
          </w:ins>
          <w:r w:rsidDel="00000000" w:rsidR="00000000" w:rsidRPr="00000000">
            <w:fldChar w:fldCharType="begin"/>
            <w:instrText xml:space="preserve"> HYPERLINK \l "_49gfa85" </w:instrText>
            <w:fldChar w:fldCharType="separate"/>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tabs>
              <w:tab w:val="left" w:pos="1920"/>
              <w:tab w:val="right" w:pos="9350"/>
            </w:tabs>
            <w:spacing w:after="0" w:before="0" w:line="240" w:lineRule="auto"/>
            <w:ind w:left="660" w:firstLine="0"/>
            <w:rPr/>
          </w:pPr>
          <w:r w:rsidDel="00000000" w:rsidR="00000000" w:rsidRPr="00000000">
            <w:fldChar w:fldCharType="end"/>
          </w:r>
          <w:ins w:author="Heritage Comments" w:id="144" w:date="2013-11-05T16:40:00Z">
            <w:r w:rsidDel="00000000" w:rsidR="00000000" w:rsidRPr="00000000">
              <w:rPr>
                <w:rFonts w:ascii="Times New Roman" w:cs="Times New Roman" w:eastAsia="Times New Roman" w:hAnsi="Times New Roman"/>
                <w:b w:val="0"/>
                <w:color w:val="0000ff"/>
                <w:sz w:val="18"/>
                <w:szCs w:val="18"/>
                <w:u w:val="single"/>
                <w:vertAlign w:val="baseline"/>
                <w:rtl w:val="0"/>
              </w:rPr>
              <w:t xml:space="preserve">10.1.2.25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Aviation Insurance</w:t>
            </w:r>
            <w:r w:rsidDel="00000000" w:rsidR="00000000" w:rsidRPr="00000000">
              <w:rPr>
                <w:rFonts w:ascii="Times New Roman" w:cs="Times New Roman" w:eastAsia="Times New Roman" w:hAnsi="Times New Roman"/>
                <w:b w:val="0"/>
                <w:sz w:val="18"/>
                <w:szCs w:val="18"/>
                <w:vertAlign w:val="baseline"/>
                <w:rtl w:val="0"/>
              </w:rPr>
              <w:tab/>
            </w:r>
          </w:ins>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240" w:lineRule="auto"/>
            <w:rPr/>
          </w:pPr>
          <w:ins w:author="Heritage Comments" w:id="145" w:date="2013-11-05T16:40:00Z">
            <w:r w:rsidDel="00000000" w:rsidR="00000000" w:rsidRPr="00000000">
              <w:fldChar w:fldCharType="begin"/>
            </w:r>
            <w:r w:rsidDel="00000000" w:rsidR="00000000" w:rsidRPr="00000000">
              <w:instrText xml:space="preserve">HYPERLINK \l "_13qzunr"</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11</w:t>
            </w:r>
            <w:r w:rsidDel="00000000" w:rsidR="00000000" w:rsidRPr="00000000">
              <w:fldChar w:fldCharType="end"/>
            </w:r>
            <w:r w:rsidDel="00000000" w:rsidR="00000000" w:rsidRPr="00000000">
              <w:fldChar w:fldCharType="begin"/>
            </w:r>
            <w:r w:rsidDel="00000000" w:rsidR="00000000" w:rsidRPr="00000000">
              <w:instrText xml:space="preserve">HYPERLINK \l "_13qzunr"</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"_13qzunr"</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Certificate Management</w:t>
            </w:r>
            <w:r w:rsidDel="00000000" w:rsidR="00000000" w:rsidRPr="00000000">
              <w:fldChar w:fldCharType="end"/>
            </w:r>
            <w:r w:rsidDel="00000000" w:rsidR="00000000" w:rsidRPr="00000000">
              <w:fldChar w:fldCharType="begin"/>
            </w:r>
            <w:r w:rsidDel="00000000" w:rsidR="00000000" w:rsidRPr="00000000">
              <w:instrText xml:space="preserve">HYPERLINK \l "_13qzunr"</w:instrText>
            </w:r>
            <w:r w:rsidDel="00000000" w:rsidR="00000000" w:rsidRPr="00000000">
              <w:fldChar w:fldCharType="separate"/>
            </w:r>
            <w:r w:rsidDel="00000000" w:rsidR="00000000" w:rsidRPr="00000000">
              <w:rPr>
                <w:rFonts w:ascii="Cambria" w:cs="Cambria" w:eastAsia="Cambria" w:hAnsi="Cambria"/>
                <w:b w:val="1"/>
                <w:sz w:val="24"/>
                <w:szCs w:val="24"/>
                <w:vertAlign w:val="baseline"/>
                <w:rtl w:val="0"/>
              </w:rPr>
              <w:tab/>
            </w:r>
            <w:r w:rsidDel="00000000" w:rsidR="00000000" w:rsidRPr="00000000">
              <w:fldChar w:fldCharType="end"/>
            </w:r>
          </w:ins>
          <w:r w:rsidDel="00000000" w:rsidR="00000000" w:rsidRPr="00000000">
            <w:fldChar w:fldCharType="begin"/>
            <w:instrText xml:space="preserve"> HYPERLINK \l "_13qzunr" </w:instrText>
            <w:fldChar w:fldCharType="separate"/>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146" w:date="2013-11-05T16:40:00Z">
            <w:r w:rsidDel="00000000" w:rsidR="00000000" w:rsidRPr="00000000">
              <w:fldChar w:fldCharType="begin"/>
            </w:r>
            <w:r w:rsidDel="00000000" w:rsidR="00000000" w:rsidRPr="00000000">
              <w:instrText xml:space="preserve">HYPERLINK \l "_3nqndbk"</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11.1</w:t>
            </w:r>
            <w:r w:rsidDel="00000000" w:rsidR="00000000" w:rsidRPr="00000000">
              <w:fldChar w:fldCharType="end"/>
            </w:r>
            <w:r w:rsidDel="00000000" w:rsidR="00000000" w:rsidRPr="00000000">
              <w:fldChar w:fldCharType="begin"/>
            </w:r>
            <w:r w:rsidDel="00000000" w:rsidR="00000000" w:rsidRPr="00000000">
              <w:instrText xml:space="preserve">HYPERLINK \l "_3nqndbk"</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"_3nqndbk"</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CERTIFICATE MODULE Processing</w:t>
            </w:r>
            <w:r w:rsidDel="00000000" w:rsidR="00000000" w:rsidRPr="00000000">
              <w:fldChar w:fldCharType="end"/>
            </w:r>
            <w:r w:rsidDel="00000000" w:rsidR="00000000" w:rsidRPr="00000000">
              <w:fldChar w:fldCharType="begin"/>
            </w:r>
            <w:r w:rsidDel="00000000" w:rsidR="00000000" w:rsidRPr="00000000">
              <w:instrText xml:space="preserve">HYPERLINK \l "_3nqndbk"</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"_3nqndbk" </w:instrText>
            <w:fldChar w:fldCharType="separate"/>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r w:rsidDel="00000000" w:rsidR="00000000" w:rsidRPr="00000000">
            <w:fldChar w:fldCharType="end"/>
          </w:r>
          <w:ins w:author="Heritage Comments" w:id="147" w:date="2013-11-05T16:40:00Z">
            <w:r w:rsidDel="00000000" w:rsidR="00000000" w:rsidRPr="00000000">
              <w:fldChar w:fldCharType="begin"/>
            </w:r>
            <w:r w:rsidDel="00000000" w:rsidR="00000000" w:rsidRPr="00000000">
              <w:instrText xml:space="preserve">HYPERLINK \l "_22vxnjd"</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11.1.1</w:t>
            </w:r>
            <w:r w:rsidDel="00000000" w:rsidR="00000000" w:rsidRPr="00000000">
              <w:fldChar w:fldCharType="end"/>
            </w:r>
            <w:r w:rsidDel="00000000" w:rsidR="00000000" w:rsidRPr="00000000">
              <w:fldChar w:fldCharType="begin"/>
            </w:r>
            <w:r w:rsidDel="00000000" w:rsidR="00000000" w:rsidRPr="00000000">
              <w:instrText xml:space="preserve">HYPERLINK \l "_22vxnjd"</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"_22vxnjd"</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Certificate definition Inputs;</w:t>
            </w:r>
            <w:r w:rsidDel="00000000" w:rsidR="00000000" w:rsidRPr="00000000">
              <w:fldChar w:fldCharType="end"/>
            </w:r>
            <w:r w:rsidDel="00000000" w:rsidR="00000000" w:rsidRPr="00000000">
              <w:fldChar w:fldCharType="begin"/>
            </w:r>
            <w:r w:rsidDel="00000000" w:rsidR="00000000" w:rsidRPr="00000000">
              <w:instrText xml:space="preserve">HYPERLINK \l "_22vxnjd"</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"_22vxnjd" </w:instrText>
            <w:fldChar w:fldCharType="separate"/>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r w:rsidDel="00000000" w:rsidR="00000000" w:rsidRPr="00000000">
            <w:fldChar w:fldCharType="end"/>
          </w:r>
          <w:ins w:author="Heritage Comments" w:id="148" w:date="2013-11-05T16:40:00Z">
            <w:r w:rsidDel="00000000" w:rsidR="00000000" w:rsidRPr="00000000">
              <w:fldChar w:fldCharType="begin"/>
            </w:r>
            <w:r w:rsidDel="00000000" w:rsidR="00000000" w:rsidRPr="00000000">
              <w:instrText xml:space="preserve">HYPERLINK \l "_i17xr6"</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11.1.2</w:t>
            </w:r>
            <w:r w:rsidDel="00000000" w:rsidR="00000000" w:rsidRPr="00000000">
              <w:fldChar w:fldCharType="end"/>
            </w:r>
            <w:r w:rsidDel="00000000" w:rsidR="00000000" w:rsidRPr="00000000">
              <w:fldChar w:fldCharType="begin"/>
            </w:r>
            <w:r w:rsidDel="00000000" w:rsidR="00000000" w:rsidRPr="00000000">
              <w:instrText xml:space="preserve">HYPERLINK \l "_i17xr6"</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"_i17xr6"</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Generation of Certificate type orders</w:t>
            </w:r>
            <w:r w:rsidDel="00000000" w:rsidR="00000000" w:rsidRPr="00000000">
              <w:fldChar w:fldCharType="end"/>
            </w:r>
            <w:r w:rsidDel="00000000" w:rsidR="00000000" w:rsidRPr="00000000">
              <w:fldChar w:fldCharType="begin"/>
            </w:r>
            <w:r w:rsidDel="00000000" w:rsidR="00000000" w:rsidRPr="00000000">
              <w:instrText xml:space="preserve">HYPERLINK \l "_i17xr6"</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"_i17xr6" </w:instrText>
            <w:fldChar w:fldCharType="separate"/>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r w:rsidDel="00000000" w:rsidR="00000000" w:rsidRPr="00000000">
            <w:fldChar w:fldCharType="end"/>
          </w:r>
          <w:ins w:author="Heritage Comments" w:id="149" w:date="2013-11-05T16:40:00Z">
            <w:r w:rsidDel="00000000" w:rsidR="00000000" w:rsidRPr="00000000">
              <w:fldChar w:fldCharType="begin"/>
            </w:r>
            <w:r w:rsidDel="00000000" w:rsidR="00000000" w:rsidRPr="00000000">
              <w:instrText xml:space="preserve">HYPERLINK \l "_320vgez"</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11.1.3</w:t>
            </w:r>
            <w:r w:rsidDel="00000000" w:rsidR="00000000" w:rsidRPr="00000000">
              <w:fldChar w:fldCharType="end"/>
            </w:r>
            <w:r w:rsidDel="00000000" w:rsidR="00000000" w:rsidRPr="00000000">
              <w:fldChar w:fldCharType="begin"/>
            </w:r>
            <w:r w:rsidDel="00000000" w:rsidR="00000000" w:rsidRPr="00000000">
              <w:instrText xml:space="preserve">HYPERLINK \l "_320vgez"</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"_320vgez"</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Receiving and registration of certificate stock</w:t>
            </w:r>
            <w:r w:rsidDel="00000000" w:rsidR="00000000" w:rsidRPr="00000000">
              <w:fldChar w:fldCharType="end"/>
            </w:r>
            <w:r w:rsidDel="00000000" w:rsidR="00000000" w:rsidRPr="00000000">
              <w:fldChar w:fldCharType="begin"/>
            </w:r>
            <w:r w:rsidDel="00000000" w:rsidR="00000000" w:rsidRPr="00000000">
              <w:instrText xml:space="preserve">HYPERLINK \l "_320vgez"</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"_320vgez" </w:instrText>
            <w:fldChar w:fldCharType="separate"/>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r w:rsidDel="00000000" w:rsidR="00000000" w:rsidRPr="00000000">
            <w:fldChar w:fldCharType="end"/>
          </w:r>
          <w:ins w:author="Heritage Comments" w:id="150" w:date="2013-11-05T16:40:00Z">
            <w:r w:rsidDel="00000000" w:rsidR="00000000" w:rsidRPr="00000000">
              <w:fldChar w:fldCharType="begin"/>
            </w:r>
            <w:r w:rsidDel="00000000" w:rsidR="00000000" w:rsidRPr="00000000">
              <w:instrText xml:space="preserve">HYPERLINK \l "_1h65qms"</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11.1.4</w:t>
            </w:r>
            <w:r w:rsidDel="00000000" w:rsidR="00000000" w:rsidRPr="00000000">
              <w:fldChar w:fldCharType="end"/>
            </w:r>
            <w:r w:rsidDel="00000000" w:rsidR="00000000" w:rsidRPr="00000000">
              <w:fldChar w:fldCharType="begin"/>
            </w:r>
            <w:r w:rsidDel="00000000" w:rsidR="00000000" w:rsidRPr="00000000">
              <w:instrText xml:space="preserve">HYPERLINK \l "_1h65qms"</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"_1h65qms"</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Allocation of certificate stock to brokers and branches</w:t>
            </w:r>
            <w:r w:rsidDel="00000000" w:rsidR="00000000" w:rsidRPr="00000000">
              <w:fldChar w:fldCharType="end"/>
            </w:r>
            <w:r w:rsidDel="00000000" w:rsidR="00000000" w:rsidRPr="00000000">
              <w:fldChar w:fldCharType="begin"/>
            </w:r>
            <w:r w:rsidDel="00000000" w:rsidR="00000000" w:rsidRPr="00000000">
              <w:instrText xml:space="preserve">HYPERLINK \l "_1h65qms"</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"_1h65qms" </w:instrText>
            <w:fldChar w:fldCharType="separate"/>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r w:rsidDel="00000000" w:rsidR="00000000" w:rsidRPr="00000000">
            <w:fldChar w:fldCharType="end"/>
          </w:r>
          <w:ins w:author="Heritage Comments" w:id="151" w:date="2013-11-05T16:40:00Z">
            <w:r w:rsidDel="00000000" w:rsidR="00000000" w:rsidRPr="00000000">
              <w:fldChar w:fldCharType="begin"/>
            </w:r>
            <w:r w:rsidDel="00000000" w:rsidR="00000000" w:rsidRPr="00000000">
              <w:instrText xml:space="preserve">HYPERLINK \l "_415t9al"</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11.1.5</w:t>
            </w:r>
            <w:r w:rsidDel="00000000" w:rsidR="00000000" w:rsidRPr="00000000">
              <w:fldChar w:fldCharType="end"/>
            </w:r>
            <w:r w:rsidDel="00000000" w:rsidR="00000000" w:rsidRPr="00000000">
              <w:fldChar w:fldCharType="begin"/>
            </w:r>
            <w:r w:rsidDel="00000000" w:rsidR="00000000" w:rsidRPr="00000000">
              <w:instrText xml:space="preserve">HYPERLINK \l "_415t9al"</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"_415t9al"</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Updating of certificate usage schedule</w:t>
            </w:r>
            <w:r w:rsidDel="00000000" w:rsidR="00000000" w:rsidRPr="00000000">
              <w:fldChar w:fldCharType="end"/>
            </w:r>
            <w:r w:rsidDel="00000000" w:rsidR="00000000" w:rsidRPr="00000000">
              <w:fldChar w:fldCharType="begin"/>
            </w:r>
            <w:r w:rsidDel="00000000" w:rsidR="00000000" w:rsidRPr="00000000">
              <w:instrText xml:space="preserve">HYPERLINK \l "_415t9al"</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"_415t9al" </w:instrText>
            <w:fldChar w:fldCharType="separate"/>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r w:rsidDel="00000000" w:rsidR="00000000" w:rsidRPr="00000000">
            <w:fldChar w:fldCharType="end"/>
          </w:r>
          <w:ins w:author="Heritage Comments" w:id="152" w:date="2013-11-05T16:40:00Z">
            <w:r w:rsidDel="00000000" w:rsidR="00000000" w:rsidRPr="00000000">
              <w:fldChar w:fldCharType="begin"/>
            </w:r>
            <w:r w:rsidDel="00000000" w:rsidR="00000000" w:rsidRPr="00000000">
              <w:instrText xml:space="preserve">HYPERLINK \l "_2gb3jie"</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11.1.6</w:t>
            </w:r>
            <w:r w:rsidDel="00000000" w:rsidR="00000000" w:rsidRPr="00000000">
              <w:fldChar w:fldCharType="end"/>
            </w:r>
            <w:r w:rsidDel="00000000" w:rsidR="00000000" w:rsidRPr="00000000">
              <w:fldChar w:fldCharType="begin"/>
            </w:r>
            <w:r w:rsidDel="00000000" w:rsidR="00000000" w:rsidRPr="00000000">
              <w:instrText xml:space="preserve">HYPERLINK \l "_2gb3jie"</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"_2gb3jie"</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Certificate printing</w:t>
            </w:r>
            <w:r w:rsidDel="00000000" w:rsidR="00000000" w:rsidRPr="00000000">
              <w:fldChar w:fldCharType="end"/>
            </w:r>
            <w:r w:rsidDel="00000000" w:rsidR="00000000" w:rsidRPr="00000000">
              <w:fldChar w:fldCharType="begin"/>
            </w:r>
            <w:r w:rsidDel="00000000" w:rsidR="00000000" w:rsidRPr="00000000">
              <w:instrText xml:space="preserve">HYPERLINK \l "_2gb3jie"</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"_2gb3jie" </w:instrText>
            <w:fldChar w:fldCharType="separate"/>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r w:rsidDel="00000000" w:rsidR="00000000" w:rsidRPr="00000000">
            <w:fldChar w:fldCharType="end"/>
          </w:r>
          <w:ins w:author="Heritage Comments" w:id="153" w:date="2013-11-05T16:40:00Z">
            <w:r w:rsidDel="00000000" w:rsidR="00000000" w:rsidRPr="00000000">
              <w:fldChar w:fldCharType="begin"/>
            </w:r>
            <w:r w:rsidDel="00000000" w:rsidR="00000000" w:rsidRPr="00000000">
              <w:instrText xml:space="preserve">HYPERLINK \l "_vgdtq7"</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11.1.7</w:t>
            </w:r>
            <w:r w:rsidDel="00000000" w:rsidR="00000000" w:rsidRPr="00000000">
              <w:fldChar w:fldCharType="end"/>
            </w:r>
            <w:r w:rsidDel="00000000" w:rsidR="00000000" w:rsidRPr="00000000">
              <w:fldChar w:fldCharType="begin"/>
            </w:r>
            <w:r w:rsidDel="00000000" w:rsidR="00000000" w:rsidRPr="00000000">
              <w:instrText xml:space="preserve">HYPERLINK \l "_vgdtq7"</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"_vgdtq7"</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Certificate Module Outputs</w:t>
            </w:r>
            <w:r w:rsidDel="00000000" w:rsidR="00000000" w:rsidRPr="00000000">
              <w:fldChar w:fldCharType="end"/>
            </w:r>
            <w:r w:rsidDel="00000000" w:rsidR="00000000" w:rsidRPr="00000000">
              <w:fldChar w:fldCharType="begin"/>
            </w:r>
            <w:r w:rsidDel="00000000" w:rsidR="00000000" w:rsidRPr="00000000">
              <w:instrText xml:space="preserve">HYPERLINK \l "_vgdtq7"</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"_vgdtq7" </w:instrText>
            <w:fldChar w:fldCharType="separate"/>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ins w:author="Heritage Comments" w:id="154" w:date="2013-11-05T16:40:00Z">
            <w:r w:rsidDel="00000000" w:rsidR="00000000" w:rsidRPr="00000000">
              <w:fldChar w:fldCharType="begin"/>
            </w:r>
            <w:r w:rsidDel="00000000" w:rsidR="00000000" w:rsidRPr="00000000">
              <w:instrText xml:space="preserve">HYPERLINK \l "_3fg1ce0"</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12</w:t>
            </w:r>
            <w:r w:rsidDel="00000000" w:rsidR="00000000" w:rsidRPr="00000000">
              <w:fldChar w:fldCharType="end"/>
            </w:r>
            <w:r w:rsidDel="00000000" w:rsidR="00000000" w:rsidRPr="00000000">
              <w:fldChar w:fldCharType="begin"/>
            </w:r>
            <w:r w:rsidDel="00000000" w:rsidR="00000000" w:rsidRPr="00000000">
              <w:instrText xml:space="preserve">HYPERLINK \l "_3fg1ce0"</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"_3fg1ce0"</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Survey / Valuation</w:t>
            </w:r>
            <w:r w:rsidDel="00000000" w:rsidR="00000000" w:rsidRPr="00000000">
              <w:fldChar w:fldCharType="end"/>
            </w:r>
            <w:r w:rsidDel="00000000" w:rsidR="00000000" w:rsidRPr="00000000">
              <w:fldChar w:fldCharType="begin"/>
            </w:r>
            <w:r w:rsidDel="00000000" w:rsidR="00000000" w:rsidRPr="00000000">
              <w:instrText xml:space="preserve">HYPERLINK \l "_3fg1ce0"</w:instrText>
            </w:r>
            <w:r w:rsidDel="00000000" w:rsidR="00000000" w:rsidRPr="00000000">
              <w:fldChar w:fldCharType="separate"/>
            </w:r>
            <w:r w:rsidDel="00000000" w:rsidR="00000000" w:rsidRPr="00000000">
              <w:rPr>
                <w:rFonts w:ascii="Cambria" w:cs="Cambria" w:eastAsia="Cambria" w:hAnsi="Cambria"/>
                <w:b w:val="1"/>
                <w:sz w:val="24"/>
                <w:szCs w:val="24"/>
                <w:vertAlign w:val="baseline"/>
                <w:rtl w:val="0"/>
              </w:rPr>
              <w:tab/>
            </w:r>
            <w:r w:rsidDel="00000000" w:rsidR="00000000" w:rsidRPr="00000000">
              <w:fldChar w:fldCharType="end"/>
            </w:r>
          </w:ins>
          <w:r w:rsidDel="00000000" w:rsidR="00000000" w:rsidRPr="00000000">
            <w:fldChar w:fldCharType="begin"/>
            <w:instrText xml:space="preserve"> HYPERLINK \l "_3fg1ce0" </w:instrText>
            <w:fldChar w:fldCharType="separate"/>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ins w:author="Heritage Comments" w:id="155" w:date="2013-11-05T16:40:00Z">
            <w:r w:rsidDel="00000000" w:rsidR="00000000" w:rsidRPr="00000000">
              <w:fldChar w:fldCharType="begin"/>
            </w:r>
            <w:r w:rsidDel="00000000" w:rsidR="00000000" w:rsidRPr="00000000">
              <w:instrText xml:space="preserve">HYPERLINK \l "_1ulbmlt"</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13</w:t>
            </w:r>
            <w:r w:rsidDel="00000000" w:rsidR="00000000" w:rsidRPr="00000000">
              <w:fldChar w:fldCharType="end"/>
            </w:r>
            <w:r w:rsidDel="00000000" w:rsidR="00000000" w:rsidRPr="00000000">
              <w:fldChar w:fldCharType="begin"/>
            </w:r>
            <w:r w:rsidDel="00000000" w:rsidR="00000000" w:rsidRPr="00000000">
              <w:instrText xml:space="preserve">HYPERLINK \l "_1ulbmlt"</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"_1ulbmlt"</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Policy document printing</w:t>
            </w:r>
            <w:r w:rsidDel="00000000" w:rsidR="00000000" w:rsidRPr="00000000">
              <w:fldChar w:fldCharType="end"/>
            </w:r>
            <w:r w:rsidDel="00000000" w:rsidR="00000000" w:rsidRPr="00000000">
              <w:fldChar w:fldCharType="begin"/>
            </w:r>
            <w:r w:rsidDel="00000000" w:rsidR="00000000" w:rsidRPr="00000000">
              <w:instrText xml:space="preserve">HYPERLINK \l "_1ulbmlt"</w:instrText>
            </w:r>
            <w:r w:rsidDel="00000000" w:rsidR="00000000" w:rsidRPr="00000000">
              <w:fldChar w:fldCharType="separate"/>
            </w:r>
            <w:r w:rsidDel="00000000" w:rsidR="00000000" w:rsidRPr="00000000">
              <w:rPr>
                <w:rFonts w:ascii="Cambria" w:cs="Cambria" w:eastAsia="Cambria" w:hAnsi="Cambria"/>
                <w:b w:val="1"/>
                <w:sz w:val="24"/>
                <w:szCs w:val="24"/>
                <w:vertAlign w:val="baseline"/>
                <w:rtl w:val="0"/>
              </w:rPr>
              <w:tab/>
            </w:r>
            <w:r w:rsidDel="00000000" w:rsidR="00000000" w:rsidRPr="00000000">
              <w:fldChar w:fldCharType="end"/>
            </w:r>
          </w:ins>
          <w:r w:rsidDel="00000000" w:rsidR="00000000" w:rsidRPr="00000000">
            <w:fldChar w:fldCharType="begin"/>
            <w:instrText xml:space="preserve"> HYPERLINK \l "_1ulbmlt" </w:instrText>
            <w:fldChar w:fldCharType="separate"/>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ins w:author="Heritage Comments" w:id="156" w:date="2013-11-05T16:40:00Z">
            <w:r w:rsidDel="00000000" w:rsidR="00000000" w:rsidRPr="00000000">
              <w:fldChar w:fldCharType="begin"/>
            </w:r>
            <w:r w:rsidDel="00000000" w:rsidR="00000000" w:rsidRPr="00000000">
              <w:instrText xml:space="preserve">HYPERLINK \l "_4ekz59m"</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14</w:t>
            </w:r>
            <w:r w:rsidDel="00000000" w:rsidR="00000000" w:rsidRPr="00000000">
              <w:fldChar w:fldCharType="end"/>
            </w:r>
            <w:r w:rsidDel="00000000" w:rsidR="00000000" w:rsidRPr="00000000">
              <w:fldChar w:fldCharType="begin"/>
            </w:r>
            <w:r w:rsidDel="00000000" w:rsidR="00000000" w:rsidRPr="00000000">
              <w:instrText xml:space="preserve">HYPERLINK \l "_4ekz59m"</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"_4ekz59m"</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STAMPING POLICIES</w:t>
            </w:r>
            <w:r w:rsidDel="00000000" w:rsidR="00000000" w:rsidRPr="00000000">
              <w:fldChar w:fldCharType="end"/>
            </w:r>
            <w:r w:rsidDel="00000000" w:rsidR="00000000" w:rsidRPr="00000000">
              <w:fldChar w:fldCharType="begin"/>
            </w:r>
            <w:r w:rsidDel="00000000" w:rsidR="00000000" w:rsidRPr="00000000">
              <w:instrText xml:space="preserve">HYPERLINK \l "_4ekz59m"</w:instrText>
            </w:r>
            <w:r w:rsidDel="00000000" w:rsidR="00000000" w:rsidRPr="00000000">
              <w:fldChar w:fldCharType="separate"/>
            </w:r>
            <w:r w:rsidDel="00000000" w:rsidR="00000000" w:rsidRPr="00000000">
              <w:rPr>
                <w:rFonts w:ascii="Cambria" w:cs="Cambria" w:eastAsia="Cambria" w:hAnsi="Cambria"/>
                <w:b w:val="1"/>
                <w:sz w:val="24"/>
                <w:szCs w:val="24"/>
                <w:vertAlign w:val="baseline"/>
                <w:rtl w:val="0"/>
              </w:rPr>
              <w:tab/>
            </w:r>
            <w:r w:rsidDel="00000000" w:rsidR="00000000" w:rsidRPr="00000000">
              <w:fldChar w:fldCharType="end"/>
            </w:r>
          </w:ins>
          <w:r w:rsidDel="00000000" w:rsidR="00000000" w:rsidRPr="00000000">
            <w:fldChar w:fldCharType="begin"/>
            <w:instrText xml:space="preserve"> HYPERLINK \l "_4ekz59m" </w:instrText>
            <w:fldChar w:fldCharType="separate"/>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ins w:author="Heritage Comments" w:id="157" w:date="2013-11-05T16:40:00Z">
            <w:r w:rsidDel="00000000" w:rsidR="00000000" w:rsidRPr="00000000">
              <w:fldChar w:fldCharType="begin"/>
            </w:r>
            <w:r w:rsidDel="00000000" w:rsidR="00000000" w:rsidRPr="00000000">
              <w:instrText xml:space="preserve">HYPERLINK \l "_2tq9fhf"</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15</w:t>
            </w:r>
            <w:r w:rsidDel="00000000" w:rsidR="00000000" w:rsidRPr="00000000">
              <w:fldChar w:fldCharType="end"/>
            </w:r>
            <w:r w:rsidDel="00000000" w:rsidR="00000000" w:rsidRPr="00000000">
              <w:fldChar w:fldCharType="begin"/>
            </w:r>
            <w:r w:rsidDel="00000000" w:rsidR="00000000" w:rsidRPr="00000000">
              <w:instrText xml:space="preserve">HYPERLINK \l "_2tq9fhf"</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"_2tq9fhf"</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NCD CERTIFICATE REPLENISHMENT</w:t>
            </w:r>
            <w:r w:rsidDel="00000000" w:rsidR="00000000" w:rsidRPr="00000000">
              <w:fldChar w:fldCharType="end"/>
            </w:r>
            <w:r w:rsidDel="00000000" w:rsidR="00000000" w:rsidRPr="00000000">
              <w:fldChar w:fldCharType="begin"/>
            </w:r>
            <w:r w:rsidDel="00000000" w:rsidR="00000000" w:rsidRPr="00000000">
              <w:instrText xml:space="preserve">HYPERLINK \l "_2tq9fhf"</w:instrText>
            </w:r>
            <w:r w:rsidDel="00000000" w:rsidR="00000000" w:rsidRPr="00000000">
              <w:fldChar w:fldCharType="separate"/>
            </w:r>
            <w:r w:rsidDel="00000000" w:rsidR="00000000" w:rsidRPr="00000000">
              <w:rPr>
                <w:rFonts w:ascii="Cambria" w:cs="Cambria" w:eastAsia="Cambria" w:hAnsi="Cambria"/>
                <w:b w:val="1"/>
                <w:sz w:val="24"/>
                <w:szCs w:val="24"/>
                <w:vertAlign w:val="baseline"/>
                <w:rtl w:val="0"/>
              </w:rPr>
              <w:tab/>
            </w:r>
            <w:r w:rsidDel="00000000" w:rsidR="00000000" w:rsidRPr="00000000">
              <w:fldChar w:fldCharType="end"/>
            </w:r>
          </w:ins>
          <w:r w:rsidDel="00000000" w:rsidR="00000000" w:rsidRPr="00000000">
            <w:fldChar w:fldCharType="begin"/>
            <w:instrText xml:space="preserve"> HYPERLINK \l "_2tq9fhf" </w:instrText>
            <w:fldChar w:fldCharType="separate"/>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ins w:author="Heritage Comments" w:id="158" w:date="2013-11-05T16:40:00Z">
            <w:r w:rsidDel="00000000" w:rsidR="00000000" w:rsidRPr="00000000">
              <w:rPr>
                <w:rFonts w:ascii="Cambria" w:cs="Cambria" w:eastAsia="Cambria" w:hAnsi="Cambria"/>
                <w:b w:val="1"/>
                <w:color w:val="0000ff"/>
                <w:sz w:val="24"/>
                <w:szCs w:val="24"/>
                <w:u w:val="single"/>
                <w:vertAlign w:val="baseline"/>
                <w:rtl w:val="0"/>
              </w:rPr>
              <w:t xml:space="preserve">16</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1"/>
                <w:color w:val="0000ff"/>
                <w:sz w:val="24"/>
                <w:szCs w:val="24"/>
                <w:u w:val="single"/>
                <w:vertAlign w:val="baseline"/>
                <w:rtl w:val="0"/>
              </w:rPr>
              <w:t xml:space="preserve">Yellow Cards</w:t>
            </w:r>
            <w:r w:rsidDel="00000000" w:rsidR="00000000" w:rsidRPr="00000000">
              <w:rPr>
                <w:rFonts w:ascii="Cambria" w:cs="Cambria" w:eastAsia="Cambria" w:hAnsi="Cambria"/>
                <w:b w:val="1"/>
                <w:sz w:val="24"/>
                <w:szCs w:val="24"/>
                <w:vertAlign w:val="baseline"/>
                <w:rtl w:val="0"/>
              </w:rPr>
              <w:tab/>
            </w:r>
          </w:ins>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before="0" w:line="240" w:lineRule="auto"/>
            <w:rPr/>
          </w:pPr>
          <w:ins w:author="Heritage Comments" w:id="159" w:date="2013-11-05T16:40:00Z">
            <w:r w:rsidDel="00000000" w:rsidR="00000000" w:rsidRPr="00000000">
              <w:rPr>
                <w:rFonts w:ascii="Cambria" w:cs="Cambria" w:eastAsia="Cambria" w:hAnsi="Cambria"/>
                <w:b w:val="1"/>
                <w:color w:val="0000ff"/>
                <w:sz w:val="24"/>
                <w:szCs w:val="24"/>
                <w:u w:val="single"/>
                <w:vertAlign w:val="baseline"/>
                <w:rtl w:val="0"/>
              </w:rPr>
              <w:t xml:space="preserve">17</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1"/>
                <w:color w:val="0000ff"/>
                <w:sz w:val="24"/>
                <w:szCs w:val="24"/>
                <w:u w:val="single"/>
                <w:vertAlign w:val="baseline"/>
                <w:rtl w:val="0"/>
              </w:rPr>
              <w:t xml:space="preserve">Managing Security Documents</w:t>
            </w:r>
            <w:r w:rsidDel="00000000" w:rsidR="00000000" w:rsidRPr="00000000">
              <w:rPr>
                <w:rFonts w:ascii="Cambria" w:cs="Cambria" w:eastAsia="Cambria" w:hAnsi="Cambria"/>
                <w:b w:val="1"/>
                <w:sz w:val="24"/>
                <w:szCs w:val="24"/>
                <w:vertAlign w:val="baseline"/>
                <w:rtl w:val="0"/>
              </w:rPr>
              <w:tab/>
            </w:r>
          </w:ins>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240" w:lineRule="auto"/>
            <w:rPr/>
          </w:pPr>
          <w:ins w:author="Heritage Comments" w:id="160" w:date="2013-11-05T16:40:00Z">
            <w:r w:rsidDel="00000000" w:rsidR="00000000" w:rsidRPr="00000000">
              <w:rPr>
                <w:rFonts w:ascii="Cambria" w:cs="Cambria" w:eastAsia="Cambria" w:hAnsi="Cambria"/>
                <w:b w:val="1"/>
                <w:color w:val="0000ff"/>
                <w:sz w:val="24"/>
                <w:szCs w:val="24"/>
                <w:u w:val="single"/>
                <w:vertAlign w:val="baseline"/>
                <w:rtl w:val="0"/>
              </w:rPr>
              <w:t xml:space="preserve">18</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1"/>
                <w:color w:val="0000ff"/>
                <w:sz w:val="24"/>
                <w:szCs w:val="24"/>
                <w:u w:val="single"/>
                <w:vertAlign w:val="baseline"/>
                <w:rtl w:val="0"/>
              </w:rPr>
              <w:t xml:space="preserve">Filing of Active Files</w:t>
            </w:r>
            <w:r w:rsidDel="00000000" w:rsidR="00000000" w:rsidRPr="00000000">
              <w:rPr>
                <w:rFonts w:ascii="Cambria" w:cs="Cambria" w:eastAsia="Cambria" w:hAnsi="Cambria"/>
                <w:b w:val="1"/>
                <w:sz w:val="24"/>
                <w:szCs w:val="24"/>
                <w:vertAlign w:val="baseline"/>
                <w:rtl w:val="0"/>
              </w:rPr>
              <w:tab/>
            </w:r>
          </w:ins>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0" w:line="240" w:lineRule="auto"/>
            <w:rPr/>
          </w:pPr>
          <w:ins w:author="Heritage Comments" w:id="161" w:date="2013-11-05T16:40:00Z">
            <w:r w:rsidDel="00000000" w:rsidR="00000000" w:rsidRPr="00000000">
              <w:fldChar w:fldCharType="begin"/>
            </w:r>
            <w:r w:rsidDel="00000000" w:rsidR="00000000" w:rsidRPr="00000000">
              <w:instrText xml:space="preserve">HYPERLINK \l "_1maplo9"</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19</w:t>
            </w:r>
            <w:r w:rsidDel="00000000" w:rsidR="00000000" w:rsidRPr="00000000">
              <w:fldChar w:fldCharType="end"/>
            </w:r>
            <w:r w:rsidDel="00000000" w:rsidR="00000000" w:rsidRPr="00000000">
              <w:fldChar w:fldCharType="begin"/>
            </w:r>
            <w:r w:rsidDel="00000000" w:rsidR="00000000" w:rsidRPr="00000000">
              <w:instrText xml:space="preserve">HYPERLINK \l "_1maplo9"</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"_1maplo9"</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Premium Financing</w:t>
            </w:r>
            <w:r w:rsidDel="00000000" w:rsidR="00000000" w:rsidRPr="00000000">
              <w:fldChar w:fldCharType="end"/>
            </w:r>
            <w:r w:rsidDel="00000000" w:rsidR="00000000" w:rsidRPr="00000000">
              <w:fldChar w:fldCharType="begin"/>
            </w:r>
            <w:r w:rsidDel="00000000" w:rsidR="00000000" w:rsidRPr="00000000">
              <w:instrText xml:space="preserve">HYPERLINK \l "_1maplo9"</w:instrText>
            </w:r>
            <w:r w:rsidDel="00000000" w:rsidR="00000000" w:rsidRPr="00000000">
              <w:fldChar w:fldCharType="separate"/>
            </w:r>
            <w:r w:rsidDel="00000000" w:rsidR="00000000" w:rsidRPr="00000000">
              <w:rPr>
                <w:rFonts w:ascii="Cambria" w:cs="Cambria" w:eastAsia="Cambria" w:hAnsi="Cambria"/>
                <w:b w:val="1"/>
                <w:sz w:val="24"/>
                <w:szCs w:val="24"/>
                <w:vertAlign w:val="baseline"/>
                <w:rtl w:val="0"/>
              </w:rPr>
              <w:tab/>
            </w:r>
            <w:r w:rsidDel="00000000" w:rsidR="00000000" w:rsidRPr="00000000">
              <w:fldChar w:fldCharType="end"/>
            </w:r>
          </w:ins>
          <w:r w:rsidDel="00000000" w:rsidR="00000000" w:rsidRPr="00000000">
            <w:fldChar w:fldCharType="begin"/>
            <w:instrText xml:space="preserve"> HYPERLINK \l "_1maplo9" </w:instrText>
            <w:fldChar w:fldCharType="separate"/>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ins w:author="Heritage Comments" w:id="162" w:date="2013-11-05T16:40:00Z">
            <w:r w:rsidDel="00000000" w:rsidR="00000000" w:rsidRPr="00000000">
              <w:fldChar w:fldCharType="begin"/>
            </w:r>
            <w:r w:rsidDel="00000000" w:rsidR="00000000" w:rsidRPr="00000000">
              <w:instrText xml:space="preserve">HYPERLINK \l "_46ad4c2"</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20</w:t>
            </w:r>
            <w:r w:rsidDel="00000000" w:rsidR="00000000" w:rsidRPr="00000000">
              <w:fldChar w:fldCharType="end"/>
            </w:r>
            <w:r w:rsidDel="00000000" w:rsidR="00000000" w:rsidRPr="00000000">
              <w:fldChar w:fldCharType="begin"/>
            </w:r>
            <w:r w:rsidDel="00000000" w:rsidR="00000000" w:rsidRPr="00000000">
              <w:instrText xml:space="preserve">HYPERLINK \l "_46ad4c2"</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"_46ad4c2"</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Other Underwriting Function &amp; Checks</w:t>
            </w:r>
            <w:r w:rsidDel="00000000" w:rsidR="00000000" w:rsidRPr="00000000">
              <w:fldChar w:fldCharType="end"/>
            </w:r>
            <w:r w:rsidDel="00000000" w:rsidR="00000000" w:rsidRPr="00000000">
              <w:fldChar w:fldCharType="begin"/>
            </w:r>
            <w:r w:rsidDel="00000000" w:rsidR="00000000" w:rsidRPr="00000000">
              <w:instrText xml:space="preserve">HYPERLINK \l "_46ad4c2"</w:instrText>
            </w:r>
            <w:r w:rsidDel="00000000" w:rsidR="00000000" w:rsidRPr="00000000">
              <w:fldChar w:fldCharType="separate"/>
            </w:r>
            <w:r w:rsidDel="00000000" w:rsidR="00000000" w:rsidRPr="00000000">
              <w:rPr>
                <w:rFonts w:ascii="Cambria" w:cs="Cambria" w:eastAsia="Cambria" w:hAnsi="Cambria"/>
                <w:b w:val="1"/>
                <w:sz w:val="24"/>
                <w:szCs w:val="24"/>
                <w:vertAlign w:val="baseline"/>
                <w:rtl w:val="0"/>
              </w:rPr>
              <w:tab/>
            </w:r>
            <w:r w:rsidDel="00000000" w:rsidR="00000000" w:rsidRPr="00000000">
              <w:fldChar w:fldCharType="end"/>
            </w:r>
          </w:ins>
          <w:r w:rsidDel="00000000" w:rsidR="00000000" w:rsidRPr="00000000">
            <w:fldChar w:fldCharType="begin"/>
            <w:instrText xml:space="preserve"> HYPERLINK \l "_46ad4c2" </w:instrText>
            <w:fldChar w:fldCharType="separate"/>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ins w:author="Heritage Comments" w:id="163" w:date="2013-11-05T16:40:00Z">
            <w:r w:rsidDel="00000000" w:rsidR="00000000" w:rsidRPr="00000000">
              <w:rPr>
                <w:rFonts w:ascii="Cambria" w:cs="Cambria" w:eastAsia="Cambria" w:hAnsi="Cambria"/>
                <w:b w:val="1"/>
                <w:color w:val="0000ff"/>
                <w:sz w:val="24"/>
                <w:szCs w:val="24"/>
                <w:u w:val="single"/>
                <w:vertAlign w:val="baseline"/>
                <w:rtl w:val="0"/>
              </w:rPr>
              <w:t xml:space="preserve">21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1"/>
                <w:color w:val="0000ff"/>
                <w:sz w:val="24"/>
                <w:szCs w:val="24"/>
                <w:u w:val="single"/>
                <w:vertAlign w:val="baseline"/>
                <w:rtl w:val="0"/>
              </w:rPr>
              <w:t xml:space="preserve">REINSURANCE FUNCTIONS</w:t>
            </w:r>
            <w:r w:rsidDel="00000000" w:rsidR="00000000" w:rsidRPr="00000000">
              <w:rPr>
                <w:rFonts w:ascii="Cambria" w:cs="Cambria" w:eastAsia="Cambria" w:hAnsi="Cambria"/>
                <w:b w:val="1"/>
                <w:sz w:val="24"/>
                <w:szCs w:val="24"/>
                <w:vertAlign w:val="baseline"/>
                <w:rtl w:val="0"/>
              </w:rPr>
              <w:tab/>
            </w:r>
          </w:ins>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164" w:date="2013-11-05T16:40:00Z">
            <w:r w:rsidDel="00000000" w:rsidR="00000000" w:rsidRPr="00000000">
              <w:rPr>
                <w:rFonts w:ascii="Cambria" w:cs="Cambria" w:eastAsia="Cambria" w:hAnsi="Cambria"/>
                <w:b w:val="0"/>
                <w:color w:val="0000ff"/>
                <w:sz w:val="24"/>
                <w:szCs w:val="24"/>
                <w:u w:val="single"/>
                <w:vertAlign w:val="baseline"/>
                <w:rtl w:val="0"/>
              </w:rPr>
              <w:t xml:space="preserve">21.1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Facultative Inwards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165" w:date="2013-11-05T16:40:00Z">
            <w:r w:rsidDel="00000000" w:rsidR="00000000" w:rsidRPr="00000000">
              <w:rPr>
                <w:rFonts w:ascii="Cambria" w:cs="Cambria" w:eastAsia="Cambria" w:hAnsi="Cambria"/>
                <w:b w:val="0"/>
                <w:color w:val="0000ff"/>
                <w:sz w:val="24"/>
                <w:szCs w:val="24"/>
                <w:u w:val="single"/>
                <w:vertAlign w:val="baseline"/>
                <w:rtl w:val="0"/>
              </w:rPr>
              <w:t xml:space="preserve">21.2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Facultative Outwards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166" w:date="2013-11-05T16:40:00Z">
            <w:r w:rsidDel="00000000" w:rsidR="00000000" w:rsidRPr="00000000">
              <w:rPr>
                <w:rFonts w:ascii="Cambria" w:cs="Cambria" w:eastAsia="Cambria" w:hAnsi="Cambria"/>
                <w:b w:val="0"/>
                <w:color w:val="0000ff"/>
                <w:sz w:val="24"/>
                <w:szCs w:val="24"/>
                <w:u w:val="single"/>
                <w:vertAlign w:val="baseline"/>
                <w:rtl w:val="0"/>
              </w:rPr>
              <w:t xml:space="preserve">21.3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Proportional Treaties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67" w:date="2013-11-05T16:40:00Z">
            <w:r w:rsidDel="00000000" w:rsidR="00000000" w:rsidRPr="00000000">
              <w:rPr>
                <w:rFonts w:ascii="Cambria" w:cs="Cambria" w:eastAsia="Cambria" w:hAnsi="Cambria"/>
                <w:b w:val="0"/>
                <w:color w:val="0000ff"/>
                <w:sz w:val="24"/>
                <w:szCs w:val="24"/>
                <w:u w:val="single"/>
                <w:vertAlign w:val="baseline"/>
                <w:rtl w:val="0"/>
              </w:rPr>
              <w:t xml:space="preserve">21.3.1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Treaty Premium Bordereaux</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68" w:date="2013-11-05T16:40:00Z">
            <w:r w:rsidDel="00000000" w:rsidR="00000000" w:rsidRPr="00000000">
              <w:rPr>
                <w:rFonts w:ascii="Cambria" w:cs="Cambria" w:eastAsia="Cambria" w:hAnsi="Cambria"/>
                <w:b w:val="0"/>
                <w:color w:val="0000ff"/>
                <w:sz w:val="24"/>
                <w:szCs w:val="24"/>
                <w:u w:val="single"/>
                <w:vertAlign w:val="baseline"/>
                <w:rtl w:val="0"/>
              </w:rPr>
              <w:t xml:space="preserve">21.3.2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Treaty Claim Paid Bordereaux</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69" w:date="2013-11-05T16:40:00Z">
            <w:r w:rsidDel="00000000" w:rsidR="00000000" w:rsidRPr="00000000">
              <w:rPr>
                <w:rFonts w:ascii="Cambria" w:cs="Cambria" w:eastAsia="Cambria" w:hAnsi="Cambria"/>
                <w:b w:val="0"/>
                <w:color w:val="0000ff"/>
                <w:sz w:val="24"/>
                <w:szCs w:val="24"/>
                <w:u w:val="single"/>
                <w:vertAlign w:val="baseline"/>
                <w:rtl w:val="0"/>
              </w:rPr>
              <w:t xml:space="preserve">21.3.3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Treaty Claim Outstanding Bordereaux</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70" w:date="2013-11-05T16:40:00Z">
            <w:r w:rsidDel="00000000" w:rsidR="00000000" w:rsidRPr="00000000">
              <w:rPr>
                <w:rFonts w:ascii="Cambria" w:cs="Cambria" w:eastAsia="Cambria" w:hAnsi="Cambria"/>
                <w:b w:val="0"/>
                <w:color w:val="0000ff"/>
                <w:sz w:val="24"/>
                <w:szCs w:val="24"/>
                <w:u w:val="single"/>
                <w:vertAlign w:val="baseline"/>
                <w:rtl w:val="0"/>
              </w:rPr>
              <w:t xml:space="preserve">21.3.4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Risk and Loss Profiles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71" w:date="2013-11-05T16:40:00Z">
            <w:r w:rsidDel="00000000" w:rsidR="00000000" w:rsidRPr="00000000">
              <w:fldChar w:fldCharType="begin"/>
            </w:r>
            <w:r w:rsidDel="00000000" w:rsidR="00000000" w:rsidRPr="00000000">
              <w:instrText xml:space="preserve">HYPERLINK \l "_1rf9gpq"</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21.3.5</w:t>
            </w:r>
            <w:r w:rsidDel="00000000" w:rsidR="00000000" w:rsidRPr="00000000">
              <w:fldChar w:fldCharType="end"/>
            </w:r>
            <w:r w:rsidDel="00000000" w:rsidR="00000000" w:rsidRPr="00000000">
              <w:fldChar w:fldCharType="begin"/>
            </w:r>
            <w:r w:rsidDel="00000000" w:rsidR="00000000" w:rsidRPr="00000000">
              <w:instrText xml:space="preserve">HYPERLINK \l "_1rf9gpq"</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"_1rf9gpq"</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Treaty Account Statement (Treaty Summary)</w:t>
            </w:r>
            <w:r w:rsidDel="00000000" w:rsidR="00000000" w:rsidRPr="00000000">
              <w:fldChar w:fldCharType="end"/>
            </w:r>
            <w:r w:rsidDel="00000000" w:rsidR="00000000" w:rsidRPr="00000000">
              <w:fldChar w:fldCharType="begin"/>
            </w:r>
            <w:r w:rsidDel="00000000" w:rsidR="00000000" w:rsidRPr="00000000">
              <w:instrText xml:space="preserve">HYPERLINK \l "_1rf9gpq"</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"_1rf9gpq" </w:instrText>
            <w:fldChar w:fldCharType="separate"/>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r w:rsidDel="00000000" w:rsidR="00000000" w:rsidRPr="00000000">
            <w:fldChar w:fldCharType="end"/>
          </w:r>
          <w:ins w:author="Heritage Comments" w:id="172" w:date="2013-11-05T16:40:00Z">
            <w:r w:rsidDel="00000000" w:rsidR="00000000" w:rsidRPr="00000000">
              <w:rPr>
                <w:rFonts w:ascii="Cambria" w:cs="Cambria" w:eastAsia="Cambria" w:hAnsi="Cambria"/>
                <w:b w:val="0"/>
                <w:color w:val="0000ff"/>
                <w:sz w:val="24"/>
                <w:szCs w:val="24"/>
                <w:u w:val="single"/>
                <w:vertAlign w:val="baseline"/>
                <w:rtl w:val="0"/>
              </w:rPr>
              <w:t xml:space="preserve">21.3.6</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Treaty Statistics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73" w:date="2013-11-05T16:40:00Z">
            <w:r w:rsidDel="00000000" w:rsidR="00000000" w:rsidRPr="00000000">
              <w:rPr>
                <w:rFonts w:ascii="Cambria" w:cs="Cambria" w:eastAsia="Cambria" w:hAnsi="Cambria"/>
                <w:b w:val="0"/>
                <w:color w:val="0000ff"/>
                <w:sz w:val="24"/>
                <w:szCs w:val="24"/>
                <w:u w:val="single"/>
                <w:vertAlign w:val="baseline"/>
                <w:rtl w:val="0"/>
              </w:rPr>
              <w:t xml:space="preserve">21.3.7</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Profit Commission Statement</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74" w:date="2013-11-05T16:40:00Z">
            <w:r w:rsidDel="00000000" w:rsidR="00000000" w:rsidRPr="00000000">
              <w:rPr>
                <w:rFonts w:ascii="Cambria" w:cs="Cambria" w:eastAsia="Cambria" w:hAnsi="Cambria"/>
                <w:b w:val="0"/>
                <w:color w:val="0000ff"/>
                <w:sz w:val="24"/>
                <w:szCs w:val="24"/>
                <w:u w:val="single"/>
                <w:vertAlign w:val="baseline"/>
                <w:rtl w:val="0"/>
              </w:rPr>
              <w:t xml:space="preserve">21.3.8</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Portfolio Adjustment</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175" w:date="2013-11-05T16:40:00Z">
            <w:r w:rsidDel="00000000" w:rsidR="00000000" w:rsidRPr="00000000">
              <w:fldChar w:fldCharType="begin"/>
            </w:r>
            <w:r w:rsidDel="00000000" w:rsidR="00000000" w:rsidRPr="00000000">
              <w:instrText xml:space="preserve">HYPERLINK \l "_3pp52gy"</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21.4</w:t>
            </w:r>
            <w:r w:rsidDel="00000000" w:rsidR="00000000" w:rsidRPr="00000000">
              <w:fldChar w:fldCharType="end"/>
            </w:r>
            <w:r w:rsidDel="00000000" w:rsidR="00000000" w:rsidRPr="00000000">
              <w:fldChar w:fldCharType="begin"/>
            </w:r>
            <w:r w:rsidDel="00000000" w:rsidR="00000000" w:rsidRPr="00000000">
              <w:instrText xml:space="preserve">HYPERLINK \l "_3pp52gy"</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"_3pp52gy"</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Non - Proportional Treaties (Excess of Loss)</w:t>
            </w:r>
            <w:r w:rsidDel="00000000" w:rsidR="00000000" w:rsidRPr="00000000">
              <w:fldChar w:fldCharType="end"/>
            </w:r>
            <w:r w:rsidDel="00000000" w:rsidR="00000000" w:rsidRPr="00000000">
              <w:fldChar w:fldCharType="begin"/>
            </w:r>
            <w:r w:rsidDel="00000000" w:rsidR="00000000" w:rsidRPr="00000000">
              <w:instrText xml:space="preserve">HYPERLINK \l "_3pp52gy"</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"_3pp52gy" </w:instrText>
            <w:fldChar w:fldCharType="separate"/>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r w:rsidDel="00000000" w:rsidR="00000000" w:rsidRPr="00000000">
            <w:fldChar w:fldCharType="end"/>
          </w:r>
          <w:ins w:author="Heritage Comments" w:id="176" w:date="2013-11-05T16:40:00Z">
            <w:r w:rsidDel="00000000" w:rsidR="00000000" w:rsidRPr="00000000">
              <w:rPr>
                <w:rFonts w:ascii="Cambria" w:cs="Cambria" w:eastAsia="Cambria" w:hAnsi="Cambria"/>
                <w:b w:val="0"/>
                <w:color w:val="0000ff"/>
                <w:sz w:val="24"/>
                <w:szCs w:val="24"/>
                <w:u w:val="single"/>
                <w:vertAlign w:val="baseline"/>
                <w:rtl w:val="0"/>
              </w:rPr>
              <w:t xml:space="preserve">21.4.1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XOL Treaty</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660" w:firstLine="0"/>
            <w:rPr/>
          </w:pPr>
          <w:ins w:author="Heritage Comments" w:id="177" w:date="2013-11-05T16:40:00Z">
            <w:r w:rsidDel="00000000" w:rsidR="00000000" w:rsidRPr="00000000">
              <w:rPr>
                <w:rFonts w:ascii="Times New Roman" w:cs="Times New Roman" w:eastAsia="Times New Roman" w:hAnsi="Times New Roman"/>
                <w:b w:val="0"/>
                <w:color w:val="0000ff"/>
                <w:sz w:val="18"/>
                <w:szCs w:val="18"/>
                <w:u w:val="single"/>
                <w:vertAlign w:val="baseline"/>
                <w:rtl w:val="0"/>
              </w:rPr>
              <w:t xml:space="preserve">21.4.1.1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Times New Roman" w:cs="Times New Roman" w:eastAsia="Times New Roman" w:hAnsi="Times New Roman"/>
                <w:b w:val="0"/>
                <w:color w:val="0000ff"/>
                <w:sz w:val="18"/>
                <w:szCs w:val="18"/>
                <w:u w:val="single"/>
                <w:vertAlign w:val="baseline"/>
                <w:rtl w:val="0"/>
              </w:rPr>
              <w:t xml:space="preserve">XOL Processing</w:t>
            </w:r>
            <w:r w:rsidDel="00000000" w:rsidR="00000000" w:rsidRPr="00000000">
              <w:rPr>
                <w:rFonts w:ascii="Times New Roman" w:cs="Times New Roman" w:eastAsia="Times New Roman" w:hAnsi="Times New Roman"/>
                <w:b w:val="0"/>
                <w:sz w:val="18"/>
                <w:szCs w:val="18"/>
                <w:vertAlign w:val="baseline"/>
                <w:rtl w:val="0"/>
              </w:rPr>
              <w:tab/>
            </w:r>
          </w:ins>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78" w:date="2013-11-05T16:40:00Z">
            <w:r w:rsidDel="00000000" w:rsidR="00000000" w:rsidRPr="00000000">
              <w:rPr>
                <w:rFonts w:ascii="Cambria" w:cs="Cambria" w:eastAsia="Cambria" w:hAnsi="Cambria"/>
                <w:b w:val="0"/>
                <w:color w:val="0000ff"/>
                <w:sz w:val="24"/>
                <w:szCs w:val="24"/>
                <w:u w:val="single"/>
                <w:vertAlign w:val="baseline"/>
                <w:rtl w:val="0"/>
              </w:rPr>
              <w:t xml:space="preserve">21.4.2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XOL Adjustments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79" w:date="2013-11-05T16:40:00Z">
            <w:r w:rsidDel="00000000" w:rsidR="00000000" w:rsidRPr="00000000">
              <w:rPr>
                <w:rFonts w:ascii="Cambria" w:cs="Cambria" w:eastAsia="Cambria" w:hAnsi="Cambria"/>
                <w:b w:val="0"/>
                <w:color w:val="0000ff"/>
                <w:sz w:val="24"/>
                <w:szCs w:val="24"/>
                <w:u w:val="single"/>
                <w:vertAlign w:val="baseline"/>
                <w:rtl w:val="0"/>
              </w:rPr>
              <w:t xml:space="preserve">21.4.3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Reinstatement of Cover</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180" w:date="2013-11-05T16:40:00Z">
            <w:r w:rsidDel="00000000" w:rsidR="00000000" w:rsidRPr="00000000">
              <w:rPr>
                <w:rFonts w:ascii="Cambria" w:cs="Cambria" w:eastAsia="Cambria" w:hAnsi="Cambria"/>
                <w:b w:val="0"/>
                <w:color w:val="0000ff"/>
                <w:sz w:val="24"/>
                <w:szCs w:val="24"/>
                <w:u w:val="single"/>
                <w:vertAlign w:val="baseline"/>
                <w:rtl w:val="0"/>
              </w:rPr>
              <w:t xml:space="preserve">21.5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Other Reinsurance reports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81" w:date="2013-11-05T16:40:00Z">
            <w:r w:rsidDel="00000000" w:rsidR="00000000" w:rsidRPr="00000000">
              <w:rPr>
                <w:rFonts w:ascii="Cambria" w:cs="Cambria" w:eastAsia="Cambria" w:hAnsi="Cambria"/>
                <w:b w:val="0"/>
                <w:color w:val="0000ff"/>
                <w:sz w:val="24"/>
                <w:szCs w:val="24"/>
                <w:u w:val="single"/>
                <w:vertAlign w:val="baseline"/>
                <w:rtl w:val="0"/>
              </w:rPr>
              <w:t xml:space="preserve">21.5.1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Large Losses Processing Inputs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82" w:date="2013-11-05T16:40:00Z">
            <w:r w:rsidDel="00000000" w:rsidR="00000000" w:rsidRPr="00000000">
              <w:rPr>
                <w:rFonts w:ascii="Cambria" w:cs="Cambria" w:eastAsia="Cambria" w:hAnsi="Cambria"/>
                <w:b w:val="0"/>
                <w:color w:val="0000ff"/>
                <w:sz w:val="24"/>
                <w:szCs w:val="24"/>
                <w:u w:val="single"/>
                <w:vertAlign w:val="baseline"/>
                <w:rtl w:val="0"/>
              </w:rPr>
              <w:t xml:space="preserve">21.5.2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Claims Triangulation</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83" w:date="2013-11-05T16:40:00Z">
            <w:r w:rsidDel="00000000" w:rsidR="00000000" w:rsidRPr="00000000">
              <w:rPr>
                <w:rFonts w:ascii="Cambria" w:cs="Cambria" w:eastAsia="Cambria" w:hAnsi="Cambria"/>
                <w:b w:val="0"/>
                <w:color w:val="0000ff"/>
                <w:sz w:val="24"/>
                <w:szCs w:val="24"/>
                <w:u w:val="single"/>
                <w:vertAlign w:val="baseline"/>
                <w:rtl w:val="0"/>
              </w:rPr>
              <w:t xml:space="preserve">21.5.3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Accumulation of Exposure</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0" w:line="240" w:lineRule="auto"/>
            <w:rPr/>
          </w:pPr>
          <w:ins w:author="Heritage Comments" w:id="184" w:date="2013-11-05T16:40:00Z">
            <w:r w:rsidDel="00000000" w:rsidR="00000000" w:rsidRPr="00000000">
              <w:rPr>
                <w:rFonts w:ascii="Cambria" w:cs="Cambria" w:eastAsia="Cambria" w:hAnsi="Cambria"/>
                <w:b w:val="1"/>
                <w:color w:val="0000ff"/>
                <w:sz w:val="24"/>
                <w:szCs w:val="24"/>
                <w:u w:val="single"/>
                <w:vertAlign w:val="baseline"/>
                <w:rtl w:val="0"/>
              </w:rPr>
              <w:t xml:space="preserve">22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1"/>
                <w:color w:val="0000ff"/>
                <w:sz w:val="24"/>
                <w:szCs w:val="24"/>
                <w:u w:val="single"/>
                <w:vertAlign w:val="baseline"/>
                <w:rtl w:val="0"/>
              </w:rPr>
              <w:t xml:space="preserve">CLAIMS FUNCTIONS</w:t>
            </w:r>
            <w:r w:rsidDel="00000000" w:rsidR="00000000" w:rsidRPr="00000000">
              <w:rPr>
                <w:rFonts w:ascii="Cambria" w:cs="Cambria" w:eastAsia="Cambria" w:hAnsi="Cambria"/>
                <w:b w:val="1"/>
                <w:sz w:val="24"/>
                <w:szCs w:val="24"/>
                <w:vertAlign w:val="baseline"/>
                <w:rtl w:val="0"/>
              </w:rPr>
              <w:tab/>
            </w:r>
          </w:ins>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185" w:date="2013-11-05T16:40:00Z">
            <w:r w:rsidDel="00000000" w:rsidR="00000000" w:rsidRPr="00000000">
              <w:rPr>
                <w:rFonts w:ascii="Cambria" w:cs="Cambria" w:eastAsia="Cambria" w:hAnsi="Cambria"/>
                <w:b w:val="0"/>
                <w:color w:val="0000ff"/>
                <w:sz w:val="24"/>
                <w:szCs w:val="24"/>
                <w:u w:val="single"/>
                <w:vertAlign w:val="baseline"/>
                <w:rtl w:val="0"/>
              </w:rPr>
              <w:t xml:space="preserve">22.1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Registration of New Claims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186" w:date="2013-11-05T16:40:00Z">
            <w:r w:rsidDel="00000000" w:rsidR="00000000" w:rsidRPr="00000000">
              <w:rPr>
                <w:rFonts w:ascii="Cambria" w:cs="Cambria" w:eastAsia="Cambria" w:hAnsi="Cambria"/>
                <w:b w:val="0"/>
                <w:color w:val="0000ff"/>
                <w:sz w:val="24"/>
                <w:szCs w:val="24"/>
                <w:u w:val="single"/>
                <w:vertAlign w:val="baseline"/>
                <w:rtl w:val="0"/>
              </w:rPr>
              <w:t xml:space="preserve">22.2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 Revisions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87" w:date="2013-11-05T16:40:00Z">
            <w:r w:rsidDel="00000000" w:rsidR="00000000" w:rsidRPr="00000000">
              <w:rPr>
                <w:rFonts w:ascii="Cambria" w:cs="Cambria" w:eastAsia="Cambria" w:hAnsi="Cambria"/>
                <w:b w:val="0"/>
                <w:color w:val="0000ff"/>
                <w:sz w:val="24"/>
                <w:szCs w:val="24"/>
                <w:u w:val="single"/>
                <w:vertAlign w:val="baseline"/>
                <w:rtl w:val="0"/>
              </w:rPr>
              <w:t xml:space="preserve">22.2.1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 Revisions Inputs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88" w:date="2013-11-05T16:40:00Z">
            <w:r w:rsidDel="00000000" w:rsidR="00000000" w:rsidRPr="00000000">
              <w:rPr>
                <w:rFonts w:ascii="Cambria" w:cs="Cambria" w:eastAsia="Cambria" w:hAnsi="Cambria"/>
                <w:b w:val="0"/>
                <w:color w:val="0000ff"/>
                <w:sz w:val="24"/>
                <w:szCs w:val="24"/>
                <w:u w:val="single"/>
                <w:vertAlign w:val="baseline"/>
                <w:rtl w:val="0"/>
              </w:rPr>
              <w:t xml:space="preserve">22.2.2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 Revisions Processes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89" w:date="2013-11-05T16:40:00Z">
            <w:r w:rsidDel="00000000" w:rsidR="00000000" w:rsidRPr="00000000">
              <w:rPr>
                <w:rFonts w:ascii="Cambria" w:cs="Cambria" w:eastAsia="Cambria" w:hAnsi="Cambria"/>
                <w:b w:val="0"/>
                <w:color w:val="0000ff"/>
                <w:sz w:val="24"/>
                <w:szCs w:val="24"/>
                <w:u w:val="single"/>
                <w:vertAlign w:val="baseline"/>
                <w:rtl w:val="0"/>
              </w:rPr>
              <w:t xml:space="preserve">22.2.3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 Revisions Outputs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190" w:date="2013-11-05T16:40:00Z">
            <w:r w:rsidDel="00000000" w:rsidR="00000000" w:rsidRPr="00000000">
              <w:rPr>
                <w:rFonts w:ascii="Cambria" w:cs="Cambria" w:eastAsia="Cambria" w:hAnsi="Cambria"/>
                <w:b w:val="0"/>
                <w:color w:val="0000ff"/>
                <w:sz w:val="24"/>
                <w:szCs w:val="24"/>
                <w:u w:val="single"/>
                <w:vertAlign w:val="baseline"/>
                <w:rtl w:val="0"/>
              </w:rPr>
              <w:t xml:space="preserve">22.3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 Payments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91" w:date="2013-11-05T16:40:00Z">
            <w:r w:rsidDel="00000000" w:rsidR="00000000" w:rsidRPr="00000000">
              <w:rPr>
                <w:rFonts w:ascii="Cambria" w:cs="Cambria" w:eastAsia="Cambria" w:hAnsi="Cambria"/>
                <w:b w:val="0"/>
                <w:color w:val="0000ff"/>
                <w:sz w:val="24"/>
                <w:szCs w:val="24"/>
                <w:u w:val="single"/>
                <w:vertAlign w:val="baseline"/>
                <w:rtl w:val="0"/>
              </w:rPr>
              <w:t xml:space="preserve">22.3.1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 Payments Inputs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92" w:date="2013-11-05T16:40:00Z">
            <w:r w:rsidDel="00000000" w:rsidR="00000000" w:rsidRPr="00000000">
              <w:rPr>
                <w:rFonts w:ascii="Cambria" w:cs="Cambria" w:eastAsia="Cambria" w:hAnsi="Cambria"/>
                <w:b w:val="0"/>
                <w:color w:val="0000ff"/>
                <w:sz w:val="24"/>
                <w:szCs w:val="24"/>
                <w:u w:val="single"/>
                <w:vertAlign w:val="baseline"/>
                <w:rtl w:val="0"/>
              </w:rPr>
              <w:t xml:space="preserve">22.3.2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 Payments Processes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93" w:date="2013-11-05T16:40:00Z">
            <w:r w:rsidDel="00000000" w:rsidR="00000000" w:rsidRPr="00000000">
              <w:rPr>
                <w:rFonts w:ascii="Cambria" w:cs="Cambria" w:eastAsia="Cambria" w:hAnsi="Cambria"/>
                <w:b w:val="0"/>
                <w:color w:val="0000ff"/>
                <w:sz w:val="24"/>
                <w:szCs w:val="24"/>
                <w:u w:val="single"/>
                <w:vertAlign w:val="baseline"/>
                <w:rtl w:val="0"/>
              </w:rPr>
              <w:t xml:space="preserve">22.3.3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 Payments Outputs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194" w:date="2013-11-05T16:40:00Z">
            <w:r w:rsidDel="00000000" w:rsidR="00000000" w:rsidRPr="00000000">
              <w:rPr>
                <w:rFonts w:ascii="Cambria" w:cs="Cambria" w:eastAsia="Cambria" w:hAnsi="Cambria"/>
                <w:b w:val="0"/>
                <w:color w:val="0000ff"/>
                <w:sz w:val="24"/>
                <w:szCs w:val="24"/>
                <w:u w:val="single"/>
                <w:vertAlign w:val="baseline"/>
                <w:rtl w:val="0"/>
              </w:rPr>
              <w:t xml:space="preserve">22.4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 Fee Payments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95" w:date="2013-11-05T16:40:00Z">
            <w:r w:rsidDel="00000000" w:rsidR="00000000" w:rsidRPr="00000000">
              <w:rPr>
                <w:rFonts w:ascii="Cambria" w:cs="Cambria" w:eastAsia="Cambria" w:hAnsi="Cambria"/>
                <w:b w:val="0"/>
                <w:color w:val="0000ff"/>
                <w:sz w:val="24"/>
                <w:szCs w:val="24"/>
                <w:u w:val="single"/>
                <w:vertAlign w:val="baseline"/>
                <w:rtl w:val="0"/>
              </w:rPr>
              <w:t xml:space="preserve">22.4.1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 Payments Inputs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96" w:date="2013-11-05T16:40:00Z">
            <w:r w:rsidDel="00000000" w:rsidR="00000000" w:rsidRPr="00000000">
              <w:rPr>
                <w:rFonts w:ascii="Cambria" w:cs="Cambria" w:eastAsia="Cambria" w:hAnsi="Cambria"/>
                <w:b w:val="0"/>
                <w:color w:val="0000ff"/>
                <w:sz w:val="24"/>
                <w:szCs w:val="24"/>
                <w:u w:val="single"/>
                <w:vertAlign w:val="baseline"/>
                <w:rtl w:val="0"/>
              </w:rPr>
              <w:t xml:space="preserve">22.4.2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 Payments Processes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197" w:date="2013-11-05T16:40:00Z">
            <w:r w:rsidDel="00000000" w:rsidR="00000000" w:rsidRPr="00000000">
              <w:rPr>
                <w:rFonts w:ascii="Cambria" w:cs="Cambria" w:eastAsia="Cambria" w:hAnsi="Cambria"/>
                <w:b w:val="0"/>
                <w:color w:val="0000ff"/>
                <w:sz w:val="24"/>
                <w:szCs w:val="24"/>
                <w:u w:val="single"/>
                <w:vertAlign w:val="baseline"/>
                <w:rtl w:val="0"/>
              </w:rPr>
              <w:t xml:space="preserve">22.4.3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 Payments Outputs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198" w:date="2013-11-05T16:40:00Z">
            <w:r w:rsidDel="00000000" w:rsidR="00000000" w:rsidRPr="00000000">
              <w:fldChar w:fldCharType="begin"/>
            </w:r>
            <w:r w:rsidDel="00000000" w:rsidR="00000000" w:rsidRPr="00000000">
              <w:instrText xml:space="preserve">HYPERLINK \l "_1tdr5v4"</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22.5</w:t>
            </w:r>
            <w:r w:rsidDel="00000000" w:rsidR="00000000" w:rsidRPr="00000000">
              <w:fldChar w:fldCharType="end"/>
            </w:r>
            <w:r w:rsidDel="00000000" w:rsidR="00000000" w:rsidRPr="00000000">
              <w:fldChar w:fldCharType="begin"/>
            </w:r>
            <w:r w:rsidDel="00000000" w:rsidR="00000000" w:rsidRPr="00000000">
              <w:instrText xml:space="preserve">HYPERLINK \l "_1tdr5v4"</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"_1tdr5v4"</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Claim Salvages</w:t>
            </w:r>
            <w:r w:rsidDel="00000000" w:rsidR="00000000" w:rsidRPr="00000000">
              <w:fldChar w:fldCharType="end"/>
            </w:r>
            <w:r w:rsidDel="00000000" w:rsidR="00000000" w:rsidRPr="00000000">
              <w:fldChar w:fldCharType="begin"/>
            </w:r>
            <w:r w:rsidDel="00000000" w:rsidR="00000000" w:rsidRPr="00000000">
              <w:instrText xml:space="preserve">HYPERLINK \l "_1tdr5v4"</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"_1tdr5v4" </w:instrText>
            <w:fldChar w:fldCharType="separate"/>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r w:rsidDel="00000000" w:rsidR="00000000" w:rsidRPr="00000000">
            <w:fldChar w:fldCharType="end"/>
          </w:r>
          <w:ins w:author="Heritage Comments" w:id="199" w:date="2013-11-05T16:40:00Z">
            <w:r w:rsidDel="00000000" w:rsidR="00000000" w:rsidRPr="00000000">
              <w:fldChar w:fldCharType="begin"/>
            </w:r>
            <w:r w:rsidDel="00000000" w:rsidR="00000000" w:rsidRPr="00000000">
              <w:instrText xml:space="preserve">HYPERLINK \l "_2sioyqq"</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22.5.1</w:t>
            </w:r>
            <w:r w:rsidDel="00000000" w:rsidR="00000000" w:rsidRPr="00000000">
              <w:fldChar w:fldCharType="end"/>
            </w:r>
            <w:r w:rsidDel="00000000" w:rsidR="00000000" w:rsidRPr="00000000">
              <w:fldChar w:fldCharType="begin"/>
            </w:r>
            <w:r w:rsidDel="00000000" w:rsidR="00000000" w:rsidRPr="00000000">
              <w:instrText xml:space="preserve">HYPERLINK \l "_2sioyqq"</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"_2sioyqq"</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Claim Salvage Processes</w:t>
            </w:r>
            <w:r w:rsidDel="00000000" w:rsidR="00000000" w:rsidRPr="00000000">
              <w:fldChar w:fldCharType="end"/>
            </w:r>
            <w:r w:rsidDel="00000000" w:rsidR="00000000" w:rsidRPr="00000000">
              <w:fldChar w:fldCharType="begin"/>
            </w:r>
            <w:r w:rsidDel="00000000" w:rsidR="00000000" w:rsidRPr="00000000">
              <w:instrText xml:space="preserve">HYPERLINK \l "_2sioyqq"</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"_2sioyqq" </w:instrText>
            <w:fldChar w:fldCharType="separate"/>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r w:rsidDel="00000000" w:rsidR="00000000" w:rsidRPr="00000000">
            <w:fldChar w:fldCharType="end"/>
          </w:r>
          <w:ins w:author="Heritage Comments" w:id="200" w:date="2013-11-05T16:40:00Z">
            <w:r w:rsidDel="00000000" w:rsidR="00000000" w:rsidRPr="00000000">
              <w:rPr>
                <w:rFonts w:ascii="Cambria" w:cs="Cambria" w:eastAsia="Cambria" w:hAnsi="Cambria"/>
                <w:b w:val="0"/>
                <w:color w:val="0000ff"/>
                <w:sz w:val="24"/>
                <w:szCs w:val="24"/>
                <w:u w:val="single"/>
                <w:vertAlign w:val="baseline"/>
                <w:rtl w:val="0"/>
              </w:rPr>
              <w:t xml:space="preserve">22.5.2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 Salvage Outputs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01" w:date="2013-11-05T16:40:00Z">
            <w:r w:rsidDel="00000000" w:rsidR="00000000" w:rsidRPr="00000000">
              <w:rPr>
                <w:rFonts w:ascii="Cambria" w:cs="Cambria" w:eastAsia="Cambria" w:hAnsi="Cambria"/>
                <w:b w:val="0"/>
                <w:color w:val="0000ff"/>
                <w:sz w:val="24"/>
                <w:szCs w:val="24"/>
                <w:u w:val="single"/>
                <w:vertAlign w:val="baseline"/>
                <w:rtl w:val="0"/>
              </w:rPr>
              <w:t xml:space="preserve">22.6</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Claims Recoveries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202" w:date="2013-11-05T16:40:00Z">
            <w:r w:rsidDel="00000000" w:rsidR="00000000" w:rsidRPr="00000000">
              <w:rPr>
                <w:rFonts w:ascii="Cambria" w:cs="Cambria" w:eastAsia="Cambria" w:hAnsi="Cambria"/>
                <w:b w:val="0"/>
                <w:color w:val="0000ff"/>
                <w:sz w:val="24"/>
                <w:szCs w:val="24"/>
                <w:u w:val="single"/>
                <w:vertAlign w:val="baseline"/>
                <w:rtl w:val="0"/>
              </w:rPr>
              <w:t xml:space="preserve">22.6.1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 Recoveries Inputs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203" w:date="2013-11-05T16:40:00Z">
            <w:r w:rsidDel="00000000" w:rsidR="00000000" w:rsidRPr="00000000">
              <w:rPr>
                <w:rFonts w:ascii="Cambria" w:cs="Cambria" w:eastAsia="Cambria" w:hAnsi="Cambria"/>
                <w:b w:val="0"/>
                <w:color w:val="0000ff"/>
                <w:sz w:val="24"/>
                <w:szCs w:val="24"/>
                <w:u w:val="single"/>
                <w:vertAlign w:val="baseline"/>
                <w:rtl w:val="0"/>
              </w:rPr>
              <w:t xml:space="preserve">22.6.2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 Recoveries Processes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204" w:date="2013-11-05T16:40:00Z">
            <w:r w:rsidDel="00000000" w:rsidR="00000000" w:rsidRPr="00000000">
              <w:rPr>
                <w:rFonts w:ascii="Cambria" w:cs="Cambria" w:eastAsia="Cambria" w:hAnsi="Cambria"/>
                <w:b w:val="0"/>
                <w:color w:val="0000ff"/>
                <w:sz w:val="24"/>
                <w:szCs w:val="24"/>
                <w:u w:val="single"/>
                <w:vertAlign w:val="baseline"/>
                <w:rtl w:val="0"/>
              </w:rPr>
              <w:t xml:space="preserve">22.6.3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 Recoveries Outputs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05" w:date="2013-11-05T16:40:00Z">
            <w:r w:rsidDel="00000000" w:rsidR="00000000" w:rsidRPr="00000000">
              <w:rPr>
                <w:rFonts w:ascii="Cambria" w:cs="Cambria" w:eastAsia="Cambria" w:hAnsi="Cambria"/>
                <w:b w:val="0"/>
                <w:color w:val="0000ff"/>
                <w:sz w:val="24"/>
                <w:szCs w:val="24"/>
                <w:u w:val="single"/>
                <w:vertAlign w:val="baseline"/>
                <w:rtl w:val="0"/>
              </w:rPr>
              <w:t xml:space="preserve">22.7</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 Contra Transactions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06" w:date="2013-11-05T16:40:00Z">
            <w:r w:rsidDel="00000000" w:rsidR="00000000" w:rsidRPr="00000000">
              <w:rPr>
                <w:rFonts w:ascii="Cambria" w:cs="Cambria" w:eastAsia="Cambria" w:hAnsi="Cambria"/>
                <w:b w:val="0"/>
                <w:color w:val="0000ff"/>
                <w:sz w:val="24"/>
                <w:szCs w:val="24"/>
                <w:u w:val="single"/>
                <w:vertAlign w:val="baseline"/>
                <w:rtl w:val="0"/>
              </w:rPr>
              <w:t xml:space="preserve">22.8</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Defending a Claim</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07" w:date="2013-11-05T16:40:00Z">
            <w:r w:rsidDel="00000000" w:rsidR="00000000" w:rsidRPr="00000000">
              <w:fldChar w:fldCharType="begin"/>
            </w:r>
            <w:r w:rsidDel="00000000" w:rsidR="00000000" w:rsidRPr="00000000">
              <w:instrText xml:space="preserve">HYPERLINK \l "_2k82xt6"</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22.9</w:t>
            </w:r>
            <w:r w:rsidDel="00000000" w:rsidR="00000000" w:rsidRPr="00000000">
              <w:fldChar w:fldCharType="end"/>
            </w:r>
            <w:r w:rsidDel="00000000" w:rsidR="00000000" w:rsidRPr="00000000">
              <w:fldChar w:fldCharType="begin"/>
            </w:r>
            <w:r w:rsidDel="00000000" w:rsidR="00000000" w:rsidRPr="00000000">
              <w:instrText xml:space="preserve">HYPERLINK \l "_2k82xt6"</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"_2k82xt6"</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PA claims (Cash basis Claims)</w:t>
            </w:r>
            <w:r w:rsidDel="00000000" w:rsidR="00000000" w:rsidRPr="00000000">
              <w:fldChar w:fldCharType="end"/>
            </w:r>
            <w:r w:rsidDel="00000000" w:rsidR="00000000" w:rsidRPr="00000000">
              <w:fldChar w:fldCharType="begin"/>
            </w:r>
            <w:r w:rsidDel="00000000" w:rsidR="00000000" w:rsidRPr="00000000">
              <w:instrText xml:space="preserve">HYPERLINK \l "_2k82xt6"</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"_2k82xt6" </w:instrText>
            <w:fldChar w:fldCharType="separate"/>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208" w:date="2013-11-05T16:40:00Z">
            <w:r w:rsidDel="00000000" w:rsidR="00000000" w:rsidRPr="00000000">
              <w:rPr>
                <w:rFonts w:ascii="Cambria" w:cs="Cambria" w:eastAsia="Cambria" w:hAnsi="Cambria"/>
                <w:b w:val="0"/>
                <w:color w:val="0000ff"/>
                <w:sz w:val="24"/>
                <w:szCs w:val="24"/>
                <w:u w:val="single"/>
                <w:vertAlign w:val="baseline"/>
                <w:rtl w:val="0"/>
              </w:rPr>
              <w:t xml:space="preserve">22.10</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Claims Reports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40" w:lineRule="auto"/>
            <w:rPr/>
          </w:pPr>
          <w:ins w:author="Heritage Comments" w:id="209" w:date="2013-11-05T16:40:00Z">
            <w:r w:rsidDel="00000000" w:rsidR="00000000" w:rsidRPr="00000000">
              <w:rPr>
                <w:rFonts w:ascii="Cambria" w:cs="Cambria" w:eastAsia="Cambria" w:hAnsi="Cambria"/>
                <w:b w:val="1"/>
                <w:color w:val="0000ff"/>
                <w:sz w:val="24"/>
                <w:szCs w:val="24"/>
                <w:u w:val="single"/>
                <w:vertAlign w:val="baseline"/>
                <w:rtl w:val="0"/>
              </w:rPr>
              <w:t xml:space="preserve">23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1"/>
                <w:color w:val="0000ff"/>
                <w:sz w:val="24"/>
                <w:szCs w:val="24"/>
                <w:u w:val="single"/>
                <w:vertAlign w:val="baseline"/>
                <w:rtl w:val="0"/>
              </w:rPr>
              <w:t xml:space="preserve">ACCOUNTS FUNCTIONS</w:t>
            </w:r>
            <w:r w:rsidDel="00000000" w:rsidR="00000000" w:rsidRPr="00000000">
              <w:rPr>
                <w:rFonts w:ascii="Cambria" w:cs="Cambria" w:eastAsia="Cambria" w:hAnsi="Cambria"/>
                <w:b w:val="1"/>
                <w:sz w:val="24"/>
                <w:szCs w:val="24"/>
                <w:vertAlign w:val="baseline"/>
                <w:rtl w:val="0"/>
              </w:rPr>
              <w:tab/>
            </w:r>
          </w:ins>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10" w:date="2013-11-05T16:40:00Z">
            <w:r w:rsidDel="00000000" w:rsidR="00000000" w:rsidRPr="00000000">
              <w:rPr>
                <w:rFonts w:ascii="Cambria" w:cs="Cambria" w:eastAsia="Cambria" w:hAnsi="Cambria"/>
                <w:b w:val="0"/>
                <w:color w:val="0000ff"/>
                <w:sz w:val="24"/>
                <w:szCs w:val="24"/>
                <w:u w:val="single"/>
                <w:vertAlign w:val="baseline"/>
                <w:rtl w:val="0"/>
              </w:rPr>
              <w:t xml:space="preserve">23.1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GIS/FMS Interface</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211" w:date="2013-11-05T16:40:00Z">
            <w:r w:rsidDel="00000000" w:rsidR="00000000" w:rsidRPr="00000000">
              <w:rPr>
                <w:rFonts w:ascii="Cambria" w:cs="Cambria" w:eastAsia="Cambria" w:hAnsi="Cambria"/>
                <w:b w:val="0"/>
                <w:color w:val="0000ff"/>
                <w:sz w:val="24"/>
                <w:szCs w:val="24"/>
                <w:u w:val="single"/>
                <w:vertAlign w:val="baseline"/>
                <w:rtl w:val="0"/>
              </w:rPr>
              <w:t xml:space="preserve">23.1.1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Underwriting Accounts Interface</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212" w:date="2013-11-05T16:40:00Z">
            <w:r w:rsidDel="00000000" w:rsidR="00000000" w:rsidRPr="00000000">
              <w:rPr>
                <w:rFonts w:ascii="Cambria" w:cs="Cambria" w:eastAsia="Cambria" w:hAnsi="Cambria"/>
                <w:b w:val="0"/>
                <w:color w:val="0000ff"/>
                <w:sz w:val="24"/>
                <w:szCs w:val="24"/>
                <w:u w:val="single"/>
                <w:vertAlign w:val="baseline"/>
                <w:rtl w:val="0"/>
              </w:rPr>
              <w:t xml:space="preserve">23.1.2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Claims Accounts Interface</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13" w:date="2013-11-05T16:40:00Z">
            <w:r w:rsidDel="00000000" w:rsidR="00000000" w:rsidRPr="00000000">
              <w:rPr>
                <w:rFonts w:ascii="Cambria" w:cs="Cambria" w:eastAsia="Cambria" w:hAnsi="Cambria"/>
                <w:b w:val="0"/>
                <w:color w:val="0000ff"/>
                <w:sz w:val="24"/>
                <w:szCs w:val="24"/>
                <w:u w:val="single"/>
                <w:vertAlign w:val="baseline"/>
                <w:rtl w:val="0"/>
              </w:rPr>
              <w:t xml:space="preserve">23.2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Sub ledger Accounting</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214" w:date="2013-11-05T16:40:00Z">
            <w:r w:rsidDel="00000000" w:rsidR="00000000" w:rsidRPr="00000000">
              <w:rPr>
                <w:rFonts w:ascii="Cambria" w:cs="Cambria" w:eastAsia="Cambria" w:hAnsi="Cambria"/>
                <w:b w:val="0"/>
                <w:color w:val="0000ff"/>
                <w:sz w:val="24"/>
                <w:szCs w:val="24"/>
                <w:u w:val="single"/>
                <w:vertAlign w:val="baseline"/>
                <w:rtl w:val="0"/>
              </w:rPr>
              <w:t xml:space="preserve">23.2.1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Statement of accounts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215" w:date="2013-11-05T16:40:00Z">
            <w:r w:rsidDel="00000000" w:rsidR="00000000" w:rsidRPr="00000000">
              <w:rPr>
                <w:rFonts w:ascii="Cambria" w:cs="Cambria" w:eastAsia="Cambria" w:hAnsi="Cambria"/>
                <w:b w:val="0"/>
                <w:color w:val="0000ff"/>
                <w:sz w:val="24"/>
                <w:szCs w:val="24"/>
                <w:u w:val="single"/>
                <w:vertAlign w:val="baseline"/>
                <w:rtl w:val="0"/>
              </w:rPr>
              <w:t xml:space="preserve">23.2.2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Account Aging Report</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16" w:date="2013-11-05T16:40:00Z">
            <w:r w:rsidDel="00000000" w:rsidR="00000000" w:rsidRPr="00000000">
              <w:rPr>
                <w:rFonts w:ascii="Cambria" w:cs="Cambria" w:eastAsia="Cambria" w:hAnsi="Cambria"/>
                <w:b w:val="0"/>
                <w:color w:val="0000ff"/>
                <w:sz w:val="24"/>
                <w:szCs w:val="24"/>
                <w:u w:val="single"/>
                <w:vertAlign w:val="baseline"/>
                <w:rtl w:val="0"/>
              </w:rPr>
              <w:t xml:space="preserve">23.3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Allocations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17" w:date="2013-11-05T16:40:00Z">
            <w:r w:rsidDel="00000000" w:rsidR="00000000" w:rsidRPr="00000000">
              <w:rPr>
                <w:rFonts w:ascii="Cambria" w:cs="Cambria" w:eastAsia="Cambria" w:hAnsi="Cambria"/>
                <w:b w:val="0"/>
                <w:color w:val="0000ff"/>
                <w:sz w:val="24"/>
                <w:szCs w:val="24"/>
                <w:u w:val="single"/>
                <w:vertAlign w:val="baseline"/>
                <w:rtl w:val="0"/>
              </w:rPr>
              <w:t xml:space="preserve">23.4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Payments Processing</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18" w:date="2013-11-05T16:40:00Z">
            <w:r w:rsidDel="00000000" w:rsidR="00000000" w:rsidRPr="00000000">
              <w:rPr>
                <w:rFonts w:ascii="Cambria" w:cs="Cambria" w:eastAsia="Cambria" w:hAnsi="Cambria"/>
                <w:b w:val="0"/>
                <w:color w:val="0000ff"/>
                <w:sz w:val="24"/>
                <w:szCs w:val="24"/>
                <w:u w:val="single"/>
                <w:vertAlign w:val="baseline"/>
                <w:rtl w:val="0"/>
              </w:rPr>
              <w:t xml:space="preserve">23.5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Commission Processing</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240" w:lineRule="auto"/>
            <w:rPr/>
          </w:pPr>
          <w:ins w:author="Heritage Comments" w:id="219" w:date="2013-11-05T16:40:00Z">
            <w:r w:rsidDel="00000000" w:rsidR="00000000" w:rsidRPr="00000000">
              <w:rPr>
                <w:rFonts w:ascii="Cambria" w:cs="Cambria" w:eastAsia="Cambria" w:hAnsi="Cambria"/>
                <w:b w:val="1"/>
                <w:color w:val="0000ff"/>
                <w:sz w:val="24"/>
                <w:szCs w:val="24"/>
                <w:u w:val="single"/>
                <w:vertAlign w:val="baseline"/>
                <w:rtl w:val="0"/>
              </w:rPr>
              <w:t xml:space="preserve">24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1"/>
                <w:color w:val="0000ff"/>
                <w:sz w:val="24"/>
                <w:szCs w:val="24"/>
                <w:u w:val="single"/>
                <w:vertAlign w:val="baseline"/>
                <w:rtl w:val="0"/>
              </w:rPr>
              <w:t xml:space="preserve">GENERAL FUNCTIONS</w:t>
            </w:r>
            <w:r w:rsidDel="00000000" w:rsidR="00000000" w:rsidRPr="00000000">
              <w:rPr>
                <w:rFonts w:ascii="Cambria" w:cs="Cambria" w:eastAsia="Cambria" w:hAnsi="Cambria"/>
                <w:b w:val="1"/>
                <w:sz w:val="24"/>
                <w:szCs w:val="24"/>
                <w:vertAlign w:val="baseline"/>
                <w:rtl w:val="0"/>
              </w:rPr>
              <w:tab/>
            </w:r>
          </w:ins>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20" w:date="2013-11-05T16:40:00Z">
            <w:r w:rsidDel="00000000" w:rsidR="00000000" w:rsidRPr="00000000">
              <w:rPr>
                <w:rFonts w:ascii="Cambria" w:cs="Cambria" w:eastAsia="Cambria" w:hAnsi="Cambria"/>
                <w:b w:val="0"/>
                <w:color w:val="0000ff"/>
                <w:sz w:val="24"/>
                <w:szCs w:val="24"/>
                <w:u w:val="single"/>
                <w:vertAlign w:val="baseline"/>
                <w:rtl w:val="0"/>
              </w:rPr>
              <w:t xml:space="preserve">24.1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Multi currency</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221" w:date="2013-11-05T16:40:00Z">
            <w:r w:rsidDel="00000000" w:rsidR="00000000" w:rsidRPr="00000000">
              <w:rPr>
                <w:rFonts w:ascii="Cambria" w:cs="Cambria" w:eastAsia="Cambria" w:hAnsi="Cambria"/>
                <w:b w:val="0"/>
                <w:color w:val="0000ff"/>
                <w:sz w:val="24"/>
                <w:szCs w:val="24"/>
                <w:u w:val="single"/>
                <w:vertAlign w:val="baseline"/>
                <w:rtl w:val="0"/>
              </w:rPr>
              <w:t xml:space="preserve">24.1.1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Underwriting</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222" w:date="2013-11-05T16:40:00Z">
            <w:r w:rsidDel="00000000" w:rsidR="00000000" w:rsidRPr="00000000">
              <w:rPr>
                <w:rFonts w:ascii="Cambria" w:cs="Cambria" w:eastAsia="Cambria" w:hAnsi="Cambria"/>
                <w:b w:val="0"/>
                <w:color w:val="0000ff"/>
                <w:sz w:val="24"/>
                <w:szCs w:val="24"/>
                <w:u w:val="single"/>
                <w:vertAlign w:val="baseline"/>
                <w:rtl w:val="0"/>
              </w:rPr>
              <w:t xml:space="preserve">24.1.2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Claims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tabs>
              <w:tab w:val="left" w:pos="1540"/>
              <w:tab w:val="right" w:pos="9350"/>
            </w:tabs>
            <w:spacing w:after="0" w:before="0" w:line="240" w:lineRule="auto"/>
            <w:ind w:left="480" w:firstLine="0"/>
            <w:rPr/>
          </w:pPr>
          <w:ins w:author="Heritage Comments" w:id="223" w:date="2013-11-05T16:40:00Z">
            <w:r w:rsidDel="00000000" w:rsidR="00000000" w:rsidRPr="00000000">
              <w:rPr>
                <w:rFonts w:ascii="Cambria" w:cs="Cambria" w:eastAsia="Cambria" w:hAnsi="Cambria"/>
                <w:b w:val="0"/>
                <w:color w:val="0000ff"/>
                <w:sz w:val="24"/>
                <w:szCs w:val="24"/>
                <w:u w:val="single"/>
                <w:vertAlign w:val="baseline"/>
                <w:rtl w:val="0"/>
              </w:rPr>
              <w:t xml:space="preserve">24.1.3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Reinsurance</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24" w:date="2013-11-05T16:40:00Z">
            <w:r w:rsidDel="00000000" w:rsidR="00000000" w:rsidRPr="00000000">
              <w:rPr>
                <w:rFonts w:ascii="Cambria" w:cs="Cambria" w:eastAsia="Cambria" w:hAnsi="Cambria"/>
                <w:b w:val="0"/>
                <w:color w:val="0000ff"/>
                <w:sz w:val="24"/>
                <w:szCs w:val="24"/>
                <w:u w:val="single"/>
                <w:vertAlign w:val="baseline"/>
                <w:rtl w:val="0"/>
              </w:rPr>
              <w:t xml:space="preserve">24.2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Letters and Memos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25" w:date="2013-11-05T16:40:00Z">
            <w:r w:rsidDel="00000000" w:rsidR="00000000" w:rsidRPr="00000000">
              <w:rPr>
                <w:rFonts w:ascii="Cambria" w:cs="Cambria" w:eastAsia="Cambria" w:hAnsi="Cambria"/>
                <w:b w:val="0"/>
                <w:color w:val="0000ff"/>
                <w:sz w:val="24"/>
                <w:szCs w:val="24"/>
                <w:u w:val="single"/>
                <w:vertAlign w:val="baseline"/>
                <w:rtl w:val="0"/>
              </w:rPr>
              <w:t xml:space="preserve">24.3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Email Functionality</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26" w:date="2013-11-05T16:40:00Z">
            <w:r w:rsidDel="00000000" w:rsidR="00000000" w:rsidRPr="00000000">
              <w:rPr>
                <w:rFonts w:ascii="Cambria" w:cs="Cambria" w:eastAsia="Cambria" w:hAnsi="Cambria"/>
                <w:b w:val="0"/>
                <w:color w:val="0000ff"/>
                <w:sz w:val="24"/>
                <w:szCs w:val="24"/>
                <w:u w:val="single"/>
                <w:vertAlign w:val="baseline"/>
                <w:rtl w:val="0"/>
              </w:rPr>
              <w:t xml:space="preserve">24.4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SMS Functionality</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27" w:date="2013-11-05T16:40:00Z">
            <w:r w:rsidDel="00000000" w:rsidR="00000000" w:rsidRPr="00000000">
              <w:rPr>
                <w:rFonts w:ascii="Cambria" w:cs="Cambria" w:eastAsia="Cambria" w:hAnsi="Cambria"/>
                <w:b w:val="0"/>
                <w:color w:val="0000ff"/>
                <w:sz w:val="24"/>
                <w:szCs w:val="24"/>
                <w:u w:val="single"/>
                <w:vertAlign w:val="baseline"/>
                <w:rtl w:val="0"/>
              </w:rPr>
              <w:t xml:space="preserve">24.5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File Tracking</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28" w:date="2013-11-05T16:40:00Z">
            <w:r w:rsidDel="00000000" w:rsidR="00000000" w:rsidRPr="00000000">
              <w:rPr>
                <w:rFonts w:ascii="Cambria" w:cs="Cambria" w:eastAsia="Cambria" w:hAnsi="Cambria"/>
                <w:b w:val="0"/>
                <w:color w:val="0000ff"/>
                <w:sz w:val="24"/>
                <w:szCs w:val="24"/>
                <w:u w:val="single"/>
                <w:vertAlign w:val="baseline"/>
                <w:rtl w:val="0"/>
              </w:rPr>
              <w:t xml:space="preserve">24.6</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Business Process Management (BPM)  module</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29" w:date="2013-11-05T16:40:00Z">
            <w:r w:rsidDel="00000000" w:rsidR="00000000" w:rsidRPr="00000000">
              <w:rPr>
                <w:rFonts w:ascii="Cambria" w:cs="Cambria" w:eastAsia="Cambria" w:hAnsi="Cambria"/>
                <w:b w:val="0"/>
                <w:color w:val="0000ff"/>
                <w:sz w:val="24"/>
                <w:szCs w:val="24"/>
                <w:u w:val="single"/>
                <w:vertAlign w:val="baseline"/>
                <w:rtl w:val="0"/>
              </w:rPr>
              <w:t xml:space="preserve">24.7</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Reports</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rPr/>
          </w:pPr>
          <w:ins w:author="Heritage Comments" w:id="230" w:date="2013-11-05T16:40:00Z">
            <w:r w:rsidDel="00000000" w:rsidR="00000000" w:rsidRPr="00000000">
              <w:fldChar w:fldCharType="begin"/>
            </w:r>
            <w:r w:rsidDel="00000000" w:rsidR="00000000" w:rsidRPr="00000000">
              <w:instrText xml:space="preserve">HYPERLINK \l "_2h20rx3"</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Core Reports</w:t>
            </w:r>
            <w:r w:rsidDel="00000000" w:rsidR="00000000" w:rsidRPr="00000000">
              <w:fldChar w:fldCharType="end"/>
            </w:r>
            <w:r w:rsidDel="00000000" w:rsidR="00000000" w:rsidRPr="00000000">
              <w:fldChar w:fldCharType="begin"/>
            </w:r>
            <w:r w:rsidDel="00000000" w:rsidR="00000000" w:rsidRPr="00000000">
              <w:instrText xml:space="preserve">HYPERLINK \l "_2h20rx3"</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"_2h20rx3" </w:instrText>
            <w:fldChar w:fldCharType="separate"/>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tabs>
              <w:tab w:val="right" w:pos="9350"/>
            </w:tabs>
            <w:spacing w:after="0" w:before="0" w:line="240" w:lineRule="auto"/>
            <w:ind w:left="480" w:firstLine="0"/>
            <w:rPr/>
          </w:pPr>
          <w:r w:rsidDel="00000000" w:rsidR="00000000" w:rsidRPr="00000000">
            <w:fldChar w:fldCharType="end"/>
          </w:r>
          <w:ins w:author="Heritage Comments" w:id="231" w:date="2013-11-05T16:40:00Z">
            <w:r w:rsidDel="00000000" w:rsidR="00000000" w:rsidRPr="00000000">
              <w:fldChar w:fldCharType="begin"/>
            </w:r>
            <w:r w:rsidDel="00000000" w:rsidR="00000000" w:rsidRPr="00000000">
              <w:instrText xml:space="preserve">HYPERLINK \l "_w7b24w"</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UNDEWRITTING REPORTS</w:t>
            </w:r>
            <w:r w:rsidDel="00000000" w:rsidR="00000000" w:rsidRPr="00000000">
              <w:fldChar w:fldCharType="end"/>
            </w:r>
            <w:r w:rsidDel="00000000" w:rsidR="00000000" w:rsidRPr="00000000">
              <w:fldChar w:fldCharType="begin"/>
            </w:r>
            <w:r w:rsidDel="00000000" w:rsidR="00000000" w:rsidRPr="00000000">
              <w:instrText xml:space="preserve">HYPERLINK \l "_w7b24w"</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"_w7b24w" </w:instrText>
            <w:fldChar w:fldCharType="separate"/>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ins w:author="Heritage Comments" w:id="232" w:date="2013-11-05T16:40:00Z">
            <w:r w:rsidDel="00000000" w:rsidR="00000000" w:rsidRPr="00000000">
              <w:rPr>
                <w:rFonts w:ascii="Cambria" w:cs="Cambria" w:eastAsia="Cambria" w:hAnsi="Cambria"/>
                <w:b w:val="1"/>
                <w:color w:val="0000ff"/>
                <w:sz w:val="24"/>
                <w:szCs w:val="24"/>
                <w:u w:val="single"/>
                <w:vertAlign w:val="baseline"/>
                <w:rtl w:val="0"/>
              </w:rPr>
              <w:t xml:space="preserve">25</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1"/>
                <w:color w:val="0000ff"/>
                <w:sz w:val="24"/>
                <w:szCs w:val="24"/>
                <w:u w:val="single"/>
                <w:vertAlign w:val="baseline"/>
                <w:rtl w:val="0"/>
              </w:rPr>
              <w:t xml:space="preserve">SYSTEM SECURITY AND AUDIT</w:t>
            </w:r>
            <w:r w:rsidDel="00000000" w:rsidR="00000000" w:rsidRPr="00000000">
              <w:rPr>
                <w:rFonts w:ascii="Cambria" w:cs="Cambria" w:eastAsia="Cambria" w:hAnsi="Cambria"/>
                <w:b w:val="1"/>
                <w:sz w:val="24"/>
                <w:szCs w:val="24"/>
                <w:vertAlign w:val="baseline"/>
                <w:rtl w:val="0"/>
              </w:rPr>
              <w:tab/>
            </w:r>
          </w:ins>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33" w:date="2013-11-05T16:40:00Z">
            <w:r w:rsidDel="00000000" w:rsidR="00000000" w:rsidRPr="00000000">
              <w:rPr>
                <w:rFonts w:ascii="Cambria" w:cs="Cambria" w:eastAsia="Cambria" w:hAnsi="Cambria"/>
                <w:b w:val="0"/>
                <w:color w:val="0000ff"/>
                <w:sz w:val="24"/>
                <w:szCs w:val="24"/>
                <w:u w:val="single"/>
                <w:vertAlign w:val="baseline"/>
                <w:rtl w:val="0"/>
              </w:rPr>
              <w:t xml:space="preserve">25.1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System security</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34" w:date="2013-11-05T16:40:00Z">
            <w:r w:rsidDel="00000000" w:rsidR="00000000" w:rsidRPr="00000000">
              <w:rPr>
                <w:rFonts w:ascii="Cambria" w:cs="Cambria" w:eastAsia="Cambria" w:hAnsi="Cambria"/>
                <w:b w:val="0"/>
                <w:color w:val="0000ff"/>
                <w:sz w:val="24"/>
                <w:szCs w:val="24"/>
                <w:u w:val="single"/>
                <w:vertAlign w:val="baseline"/>
                <w:rtl w:val="0"/>
              </w:rPr>
              <w:t xml:space="preserve">25.2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Audit function</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before="0" w:line="240" w:lineRule="auto"/>
            <w:rPr/>
          </w:pPr>
          <w:ins w:author="Heritage Comments" w:id="235" w:date="2013-11-05T16:40:00Z">
            <w:r w:rsidDel="00000000" w:rsidR="00000000" w:rsidRPr="00000000">
              <w:fldChar w:fldCharType="begin"/>
            </w:r>
            <w:r w:rsidDel="00000000" w:rsidR="00000000" w:rsidRPr="00000000">
              <w:instrText xml:space="preserve">HYPERLINK \l "_2uh6nw4"</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26</w:t>
            </w:r>
            <w:r w:rsidDel="00000000" w:rsidR="00000000" w:rsidRPr="00000000">
              <w:fldChar w:fldCharType="end"/>
            </w:r>
            <w:r w:rsidDel="00000000" w:rsidR="00000000" w:rsidRPr="00000000">
              <w:fldChar w:fldCharType="begin"/>
            </w:r>
            <w:r w:rsidDel="00000000" w:rsidR="00000000" w:rsidRPr="00000000">
              <w:instrText xml:space="preserve">HYPERLINK \l "_2uh6nw4"</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"_2uh6nw4"</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APPENDICES</w:t>
            </w:r>
            <w:r w:rsidDel="00000000" w:rsidR="00000000" w:rsidRPr="00000000">
              <w:fldChar w:fldCharType="end"/>
            </w:r>
            <w:r w:rsidDel="00000000" w:rsidR="00000000" w:rsidRPr="00000000">
              <w:fldChar w:fldCharType="begin"/>
            </w:r>
            <w:r w:rsidDel="00000000" w:rsidR="00000000" w:rsidRPr="00000000">
              <w:instrText xml:space="preserve">HYPERLINK \l "_2uh6nw4"</w:instrText>
            </w:r>
            <w:r w:rsidDel="00000000" w:rsidR="00000000" w:rsidRPr="00000000">
              <w:fldChar w:fldCharType="separate"/>
            </w:r>
            <w:r w:rsidDel="00000000" w:rsidR="00000000" w:rsidRPr="00000000">
              <w:rPr>
                <w:rFonts w:ascii="Cambria" w:cs="Cambria" w:eastAsia="Cambria" w:hAnsi="Cambria"/>
                <w:b w:val="1"/>
                <w:sz w:val="24"/>
                <w:szCs w:val="24"/>
                <w:vertAlign w:val="baseline"/>
                <w:rtl w:val="0"/>
              </w:rPr>
              <w:tab/>
            </w:r>
            <w:r w:rsidDel="00000000" w:rsidR="00000000" w:rsidRPr="00000000">
              <w:fldChar w:fldCharType="end"/>
            </w:r>
          </w:ins>
          <w:r w:rsidDel="00000000" w:rsidR="00000000" w:rsidRPr="00000000">
            <w:fldChar w:fldCharType="begin"/>
            <w:instrText xml:space="preserve"> HYPERLINK \l "_2uh6nw4" </w:instrText>
            <w:fldChar w:fldCharType="separate"/>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236" w:date="2013-11-05T16:40:00Z">
            <w:r w:rsidDel="00000000" w:rsidR="00000000" w:rsidRPr="00000000">
              <w:rPr>
                <w:rFonts w:ascii="Cambria" w:cs="Cambria" w:eastAsia="Cambria" w:hAnsi="Cambria"/>
                <w:b w:val="0"/>
                <w:color w:val="0000ff"/>
                <w:sz w:val="24"/>
                <w:szCs w:val="24"/>
                <w:u w:val="single"/>
                <w:vertAlign w:val="baseline"/>
                <w:rtl w:val="0"/>
              </w:rPr>
              <w:t xml:space="preserve">26.1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APPENDIX 1- QUOTATIONS PROCESS FLOW CHART</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37" w:date="2013-11-05T16:40:00Z">
            <w:r w:rsidDel="00000000" w:rsidR="00000000" w:rsidRPr="00000000">
              <w:fldChar w:fldCharType="begin"/>
            </w:r>
            <w:r w:rsidDel="00000000" w:rsidR="00000000" w:rsidRPr="00000000">
              <w:instrText xml:space="preserve">HYPERLINK \l "_3tm4grq"</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26.2</w:t>
            </w:r>
            <w:r w:rsidDel="00000000" w:rsidR="00000000" w:rsidRPr="00000000">
              <w:fldChar w:fldCharType="end"/>
            </w:r>
            <w:r w:rsidDel="00000000" w:rsidR="00000000" w:rsidRPr="00000000">
              <w:fldChar w:fldCharType="begin"/>
            </w:r>
            <w:r w:rsidDel="00000000" w:rsidR="00000000" w:rsidRPr="00000000">
              <w:instrText xml:space="preserve">HYPERLINK \l "_3tm4grq"</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"_3tm4grq"</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APPENDIX 2- UNDERWRITING PROCESS FLOW CHART</w:t>
            </w:r>
            <w:r w:rsidDel="00000000" w:rsidR="00000000" w:rsidRPr="00000000">
              <w:fldChar w:fldCharType="end"/>
            </w:r>
            <w:r w:rsidDel="00000000" w:rsidR="00000000" w:rsidRPr="00000000">
              <w:fldChar w:fldCharType="begin"/>
            </w:r>
            <w:r w:rsidDel="00000000" w:rsidR="00000000" w:rsidRPr="00000000">
              <w:instrText xml:space="preserve">HYPERLINK \l "_3tm4grq"</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"_3tm4grq" </w:instrText>
            <w:fldChar w:fldCharType="separate"/>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238" w:date="2013-11-05T16:40:00Z">
            <w:r w:rsidDel="00000000" w:rsidR="00000000" w:rsidRPr="00000000">
              <w:rPr>
                <w:rFonts w:ascii="Cambria" w:cs="Cambria" w:eastAsia="Cambria" w:hAnsi="Cambria"/>
                <w:b w:val="0"/>
                <w:color w:val="0000ff"/>
                <w:sz w:val="24"/>
                <w:szCs w:val="24"/>
                <w:u w:val="single"/>
                <w:vertAlign w:val="baseline"/>
                <w:rtl w:val="0"/>
              </w:rPr>
              <w:t xml:space="preserve">26.3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APPENDIX 3- PRODUCTS LISTING</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39" w:date="2013-11-05T16:40:00Z">
            <w:r w:rsidDel="00000000" w:rsidR="00000000" w:rsidRPr="00000000">
              <w:fldChar w:fldCharType="begin"/>
            </w:r>
            <w:r w:rsidDel="00000000" w:rsidR="00000000" w:rsidRPr="00000000">
              <w:instrText xml:space="preserve">HYPERLINK \l "_1n1mu2y"</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26.4</w:t>
            </w:r>
            <w:r w:rsidDel="00000000" w:rsidR="00000000" w:rsidRPr="00000000">
              <w:fldChar w:fldCharType="end"/>
            </w:r>
            <w:r w:rsidDel="00000000" w:rsidR="00000000" w:rsidRPr="00000000">
              <w:fldChar w:fldCharType="begin"/>
            </w:r>
            <w:r w:rsidDel="00000000" w:rsidR="00000000" w:rsidRPr="00000000">
              <w:instrText xml:space="preserve">HYPERLINK \l "_1n1mu2y"</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"_1n1mu2y"</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APPENDIX 4- CLAIMS PROCESS FLOW CHART</w:t>
            </w:r>
            <w:r w:rsidDel="00000000" w:rsidR="00000000" w:rsidRPr="00000000">
              <w:fldChar w:fldCharType="end"/>
            </w:r>
            <w:r w:rsidDel="00000000" w:rsidR="00000000" w:rsidRPr="00000000">
              <w:fldChar w:fldCharType="begin"/>
            </w:r>
            <w:r w:rsidDel="00000000" w:rsidR="00000000" w:rsidRPr="00000000">
              <w:instrText xml:space="preserve">HYPERLINK \l "_1n1mu2y"</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"_1n1mu2y" </w:instrText>
            <w:fldChar w:fldCharType="separate"/>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240" w:date="2013-11-05T16:40:00Z">
            <w:r w:rsidDel="00000000" w:rsidR="00000000" w:rsidRPr="00000000">
              <w:fldChar w:fldCharType="begin"/>
            </w:r>
            <w:r w:rsidDel="00000000" w:rsidR="00000000" w:rsidRPr="00000000">
              <w:instrText xml:space="preserve">HYPERLINK \l "_471acqr"</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26.5</w:t>
            </w:r>
            <w:r w:rsidDel="00000000" w:rsidR="00000000" w:rsidRPr="00000000">
              <w:fldChar w:fldCharType="end"/>
            </w:r>
            <w:r w:rsidDel="00000000" w:rsidR="00000000" w:rsidRPr="00000000">
              <w:fldChar w:fldCharType="begin"/>
            </w:r>
            <w:r w:rsidDel="00000000" w:rsidR="00000000" w:rsidRPr="00000000">
              <w:instrText xml:space="preserve">HYPERLINK \l "_471acqr"</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"_471acqr"</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APPENDIX 5- FUNCTIONAL DECOMPOSITION DIAGRAM (FDD)</w:t>
            </w:r>
            <w:r w:rsidDel="00000000" w:rsidR="00000000" w:rsidRPr="00000000">
              <w:fldChar w:fldCharType="end"/>
            </w:r>
            <w:r w:rsidDel="00000000" w:rsidR="00000000" w:rsidRPr="00000000">
              <w:fldChar w:fldCharType="begin"/>
            </w:r>
            <w:r w:rsidDel="00000000" w:rsidR="00000000" w:rsidRPr="00000000">
              <w:instrText xml:space="preserve">HYPERLINK \l "_471acqr"</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"_471acqr" </w:instrText>
            <w:fldChar w:fldCharType="separate"/>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241" w:date="2013-11-05T16:40:00Z">
            <w:r w:rsidDel="00000000" w:rsidR="00000000" w:rsidRPr="00000000">
              <w:rPr>
                <w:rFonts w:ascii="Cambria" w:cs="Cambria" w:eastAsia="Cambria" w:hAnsi="Cambria"/>
                <w:b w:val="0"/>
                <w:color w:val="0000ff"/>
                <w:sz w:val="24"/>
                <w:szCs w:val="24"/>
                <w:u w:val="single"/>
                <w:vertAlign w:val="baseline"/>
                <w:rtl w:val="0"/>
              </w:rPr>
              <w:t xml:space="preserve">26.6</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mbria" w:cs="Cambria" w:eastAsia="Cambria" w:hAnsi="Cambria"/>
                <w:b w:val="0"/>
                <w:color w:val="0000ff"/>
                <w:sz w:val="24"/>
                <w:szCs w:val="24"/>
                <w:u w:val="single"/>
                <w:vertAlign w:val="baseline"/>
                <w:rtl w:val="0"/>
              </w:rPr>
              <w:t xml:space="preserve">APPENDIX 6- MANAGEMENT OVERVIEW DIAGRAM</w:t>
            </w:r>
            <w:r w:rsidDel="00000000" w:rsidR="00000000" w:rsidRPr="00000000">
              <w:rPr>
                <w:rFonts w:ascii="Cambria" w:cs="Cambria" w:eastAsia="Cambria" w:hAnsi="Cambria"/>
                <w:b w:val="0"/>
                <w:sz w:val="24"/>
                <w:szCs w:val="24"/>
                <w:vertAlign w:val="baseline"/>
                <w:rtl w:val="0"/>
              </w:rPr>
              <w:tab/>
            </w:r>
          </w:ins>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ins w:author="Heritage Comments" w:id="242" w:date="2013-11-05T16:40:00Z">
            <w:r w:rsidDel="00000000" w:rsidR="00000000" w:rsidRPr="00000000">
              <w:fldChar w:fldCharType="begin"/>
            </w:r>
            <w:r w:rsidDel="00000000" w:rsidR="00000000" w:rsidRPr="00000000">
              <w:instrText xml:space="preserve">HYPERLINK \l "_11bux6d"</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26.7</w:t>
            </w:r>
            <w:r w:rsidDel="00000000" w:rsidR="00000000" w:rsidRPr="00000000">
              <w:fldChar w:fldCharType="end"/>
            </w:r>
            <w:r w:rsidDel="00000000" w:rsidR="00000000" w:rsidRPr="00000000">
              <w:fldChar w:fldCharType="begin"/>
            </w:r>
            <w:r w:rsidDel="00000000" w:rsidR="00000000" w:rsidRPr="00000000">
              <w:instrText xml:space="preserve">HYPERLINK \l "_11bux6d"</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"_11bux6d"</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APPENDIX 7 – GL MAPPING</w:t>
            </w:r>
            <w:r w:rsidDel="00000000" w:rsidR="00000000" w:rsidRPr="00000000">
              <w:fldChar w:fldCharType="end"/>
            </w:r>
            <w:r w:rsidDel="00000000" w:rsidR="00000000" w:rsidRPr="00000000">
              <w:fldChar w:fldCharType="begin"/>
            </w:r>
            <w:r w:rsidDel="00000000" w:rsidR="00000000" w:rsidRPr="00000000">
              <w:instrText xml:space="preserve">HYPERLINK \l "_11bux6d"</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"_11bux6d" </w:instrText>
            <w:fldChar w:fldCharType="separate"/>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243" w:date="2013-11-05T16:40:00Z">
            <w:r w:rsidDel="00000000" w:rsidR="00000000" w:rsidRPr="00000000">
              <w:fldChar w:fldCharType="begin"/>
            </w:r>
            <w:r w:rsidDel="00000000" w:rsidR="00000000" w:rsidRPr="00000000">
              <w:instrText xml:space="preserve">HYPERLINK \l "_4kgg8ps"</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26.8</w:t>
            </w:r>
            <w:r w:rsidDel="00000000" w:rsidR="00000000" w:rsidRPr="00000000">
              <w:fldChar w:fldCharType="end"/>
            </w:r>
            <w:r w:rsidDel="00000000" w:rsidR="00000000" w:rsidRPr="00000000">
              <w:fldChar w:fldCharType="begin"/>
            </w:r>
            <w:r w:rsidDel="00000000" w:rsidR="00000000" w:rsidRPr="00000000">
              <w:instrText xml:space="preserve">HYPERLINK \l "_4kgg8ps"</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"_4kgg8ps"</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APPENDIX 8– GAP ISSUES</w:t>
            </w:r>
            <w:r w:rsidDel="00000000" w:rsidR="00000000" w:rsidRPr="00000000">
              <w:fldChar w:fldCharType="end"/>
            </w:r>
            <w:r w:rsidDel="00000000" w:rsidR="00000000" w:rsidRPr="00000000">
              <w:fldChar w:fldCharType="begin"/>
            </w:r>
            <w:r w:rsidDel="00000000" w:rsidR="00000000" w:rsidRPr="00000000">
              <w:instrText xml:space="preserve">HYPERLINK \l "_4kgg8ps"</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"_4kgg8ps" </w:instrText>
            <w:fldChar w:fldCharType="separate"/>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240" w:firstLine="0"/>
            <w:rPr/>
          </w:pPr>
          <w:r w:rsidDel="00000000" w:rsidR="00000000" w:rsidRPr="00000000">
            <w:fldChar w:fldCharType="end"/>
          </w:r>
          <w:ins w:author="Heritage Comments" w:id="244" w:date="2013-11-05T16:40:00Z">
            <w:r w:rsidDel="00000000" w:rsidR="00000000" w:rsidRPr="00000000">
              <w:fldChar w:fldCharType="begin"/>
            </w:r>
            <w:r w:rsidDel="00000000" w:rsidR="00000000" w:rsidRPr="00000000">
              <w:instrText xml:space="preserve">HYPERLINK \l "_2zlqixl"</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26.9</w:t>
            </w:r>
            <w:r w:rsidDel="00000000" w:rsidR="00000000" w:rsidRPr="00000000">
              <w:fldChar w:fldCharType="end"/>
            </w:r>
            <w:r w:rsidDel="00000000" w:rsidR="00000000" w:rsidRPr="00000000">
              <w:fldChar w:fldCharType="begin"/>
            </w:r>
            <w:r w:rsidDel="00000000" w:rsidR="00000000" w:rsidRPr="00000000">
              <w:instrText xml:space="preserve">HYPERLINK \l "_2zlqixl"</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"_2zlqixl"</w:instrText>
            </w:r>
            <w:r w:rsidDel="00000000" w:rsidR="00000000" w:rsidRPr="00000000">
              <w:fldChar w:fldCharType="separate"/>
            </w:r>
            <w:r w:rsidDel="00000000" w:rsidR="00000000" w:rsidRPr="00000000">
              <w:rPr>
                <w:rFonts w:ascii="Cambria" w:cs="Cambria" w:eastAsia="Cambria" w:hAnsi="Cambria"/>
                <w:b w:val="0"/>
                <w:color w:val="0000ff"/>
                <w:sz w:val="24"/>
                <w:szCs w:val="24"/>
                <w:u w:val="single"/>
                <w:vertAlign w:val="baseline"/>
                <w:rtl w:val="0"/>
              </w:rPr>
              <w:t xml:space="preserve">APPENDIX 9 – REVISED BUSINESS REQUIREMENTS</w:t>
            </w:r>
            <w:r w:rsidDel="00000000" w:rsidR="00000000" w:rsidRPr="00000000">
              <w:fldChar w:fldCharType="end"/>
            </w:r>
            <w:r w:rsidDel="00000000" w:rsidR="00000000" w:rsidRPr="00000000">
              <w:fldChar w:fldCharType="begin"/>
            </w:r>
            <w:r w:rsidDel="00000000" w:rsidR="00000000" w:rsidRPr="00000000">
              <w:instrText xml:space="preserve">HYPERLINK \l "_2zlqixl"</w:instrText>
            </w:r>
            <w:r w:rsidDel="00000000" w:rsidR="00000000" w:rsidRPr="00000000">
              <w:fldChar w:fldCharType="separate"/>
            </w:r>
            <w:r w:rsidDel="00000000" w:rsidR="00000000" w:rsidRPr="00000000">
              <w:rPr>
                <w:rFonts w:ascii="Cambria" w:cs="Cambria" w:eastAsia="Cambria" w:hAnsi="Cambria"/>
                <w:b w:val="0"/>
                <w:sz w:val="24"/>
                <w:szCs w:val="24"/>
                <w:vertAlign w:val="baseline"/>
                <w:rtl w:val="0"/>
              </w:rPr>
              <w:tab/>
            </w:r>
            <w:r w:rsidDel="00000000" w:rsidR="00000000" w:rsidRPr="00000000">
              <w:fldChar w:fldCharType="end"/>
            </w:r>
          </w:ins>
          <w:r w:rsidDel="00000000" w:rsidR="00000000" w:rsidRPr="00000000">
            <w:fldChar w:fldCharType="begin"/>
            <w:instrText xml:space="preserve"> HYPERLINK \l "_2zlqixl" </w:instrText>
            <w:fldChar w:fldCharType="separate"/>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fldChar w:fldCharType="end"/>
          </w:r>
          <w:ins w:author="Heritage Comments" w:id="245" w:date="2013-11-05T16:40:00Z">
            <w:r w:rsidDel="00000000" w:rsidR="00000000" w:rsidRPr="00000000">
              <w:fldChar w:fldCharType="begin"/>
            </w:r>
            <w:r w:rsidDel="00000000" w:rsidR="00000000" w:rsidRPr="00000000">
              <w:instrText xml:space="preserve">HYPERLINK \l "_3yqobt7"</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27</w:t>
            </w:r>
            <w:r w:rsidDel="00000000" w:rsidR="00000000" w:rsidRPr="00000000">
              <w:fldChar w:fldCharType="end"/>
            </w:r>
            <w:r w:rsidDel="00000000" w:rsidR="00000000" w:rsidRPr="00000000">
              <w:fldChar w:fldCharType="begin"/>
            </w:r>
            <w:r w:rsidDel="00000000" w:rsidR="00000000" w:rsidRPr="00000000">
              <w:instrText xml:space="preserve">HYPERLINK \l "_3yqobt7"</w:instrText>
            </w:r>
            <w:r w:rsidDel="00000000" w:rsidR="00000000" w:rsidRPr="00000000">
              <w:fldChar w:fldCharType="separate"/>
            </w:r>
            <w:r w:rsidDel="00000000" w:rsidR="00000000" w:rsidRPr="00000000">
              <w:rPr>
                <w:rFonts w:ascii="Calibri" w:cs="Calibri" w:eastAsia="Calibri" w:hAnsi="Calibri"/>
                <w:b w:val="0"/>
                <w:sz w:val="22"/>
                <w:szCs w:val="22"/>
                <w:vertAlign w:val="baseline"/>
                <w:rtl w:val="0"/>
              </w:rPr>
              <w:tab/>
            </w:r>
            <w:r w:rsidDel="00000000" w:rsidR="00000000" w:rsidRPr="00000000">
              <w:fldChar w:fldCharType="end"/>
            </w:r>
            <w:r w:rsidDel="00000000" w:rsidR="00000000" w:rsidRPr="00000000">
              <w:fldChar w:fldCharType="begin"/>
            </w:r>
            <w:r w:rsidDel="00000000" w:rsidR="00000000" w:rsidRPr="00000000">
              <w:instrText xml:space="preserve">HYPERLINK \l "_3yqobt7"</w:instrText>
            </w:r>
            <w:r w:rsidDel="00000000" w:rsidR="00000000" w:rsidRPr="00000000">
              <w:fldChar w:fldCharType="separate"/>
            </w:r>
            <w:r w:rsidDel="00000000" w:rsidR="00000000" w:rsidRPr="00000000">
              <w:rPr>
                <w:rFonts w:ascii="Cambria" w:cs="Cambria" w:eastAsia="Cambria" w:hAnsi="Cambria"/>
                <w:b w:val="1"/>
                <w:color w:val="0000ff"/>
                <w:sz w:val="24"/>
                <w:szCs w:val="24"/>
                <w:u w:val="single"/>
                <w:vertAlign w:val="baseline"/>
                <w:rtl w:val="0"/>
              </w:rPr>
              <w:t xml:space="preserve">DOCUMENT SIGNATURES</w:t>
            </w:r>
            <w:r w:rsidDel="00000000" w:rsidR="00000000" w:rsidRPr="00000000">
              <w:fldChar w:fldCharType="end"/>
            </w:r>
            <w:r w:rsidDel="00000000" w:rsidR="00000000" w:rsidRPr="00000000">
              <w:fldChar w:fldCharType="begin"/>
            </w:r>
            <w:r w:rsidDel="00000000" w:rsidR="00000000" w:rsidRPr="00000000">
              <w:instrText xml:space="preserve">HYPERLINK \l "_3yqobt7"</w:instrText>
            </w:r>
            <w:r w:rsidDel="00000000" w:rsidR="00000000" w:rsidRPr="00000000">
              <w:fldChar w:fldCharType="separate"/>
            </w:r>
            <w:r w:rsidDel="00000000" w:rsidR="00000000" w:rsidRPr="00000000">
              <w:rPr>
                <w:rFonts w:ascii="Cambria" w:cs="Cambria" w:eastAsia="Cambria" w:hAnsi="Cambria"/>
                <w:b w:val="1"/>
                <w:sz w:val="24"/>
                <w:szCs w:val="24"/>
                <w:vertAlign w:val="baseline"/>
                <w:rtl w:val="0"/>
              </w:rPr>
              <w:tab/>
            </w:r>
            <w:r w:rsidDel="00000000" w:rsidR="00000000" w:rsidRPr="00000000">
              <w:fldChar w:fldCharType="end"/>
            </w:r>
          </w:ins>
          <w:r w:rsidDel="00000000" w:rsidR="00000000" w:rsidRPr="00000000">
            <w:fldChar w:fldCharType="begin"/>
            <w:instrText xml:space="preserve"> HYPERLINK \l "_3yqobt7"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both"/>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both"/>
        <w:rPr/>
      </w:pPr>
      <w:bookmarkStart w:colFirst="0" w:colLast="0" w:name="_1fob9te" w:id="2"/>
      <w:bookmarkEnd w:id="2"/>
      <w:r w:rsidDel="00000000" w:rsidR="00000000" w:rsidRPr="00000000">
        <w:rPr>
          <w:rtl w:val="0"/>
        </w:rPr>
      </w:r>
    </w:p>
    <w:p w:rsidR="00000000" w:rsidDel="00000000" w:rsidP="00000000" w:rsidRDefault="00000000" w:rsidRPr="00000000" w14:paraId="00000177">
      <w:pPr>
        <w:pStyle w:val="Heading1"/>
        <w:numPr>
          <w:ilvl w:val="8"/>
          <w:numId w:val="94"/>
        </w:numPr>
        <w:pBdr>
          <w:top w:space="0" w:sz="0" w:val="nil"/>
          <w:left w:space="0" w:sz="0" w:val="nil"/>
          <w:bottom w:space="0" w:sz="0" w:val="nil"/>
          <w:right w:space="0" w:sz="0" w:val="nil"/>
          <w:between w:space="0" w:sz="0" w:val="nil"/>
        </w:pBdr>
        <w:shd w:fill="auto" w:val="clear"/>
        <w:jc w:val="both"/>
        <w:rPr/>
      </w:pPr>
      <w:r w:rsidDel="00000000" w:rsidR="00000000" w:rsidRPr="00000000">
        <w:fldChar w:fldCharType="end"/>
      </w: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178">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bookmarkStart w:colFirst="0" w:colLast="0" w:name="_3znysh7" w:id="3"/>
      <w:bookmarkEnd w:id="3"/>
      <w:r w:rsidDel="00000000" w:rsidR="00000000" w:rsidRPr="00000000">
        <w:rPr>
          <w:rFonts w:ascii="Cambria" w:cs="Cambria" w:eastAsia="Cambria" w:hAnsi="Cambria"/>
          <w:b w:val="1"/>
          <w:smallCaps w:val="1"/>
          <w:color w:val="000000"/>
          <w:sz w:val="24"/>
          <w:szCs w:val="24"/>
          <w:u w:val="none"/>
          <w:vertAlign w:val="baseline"/>
          <w:rtl w:val="0"/>
          <w:rPrChange w:author="Heritage Comments" w:id="246" w:date="2013-11-05T16:40:00Z">
            <w:rPr>
              <w:rFonts w:ascii="Cambria" w:cs="Cambria" w:eastAsia="Cambria" w:hAnsi="Cambria"/>
              <w:b w:val="1"/>
              <w:smallCaps w:val="1"/>
              <w:color w:val="0000ff"/>
              <w:sz w:val="24"/>
              <w:szCs w:val="24"/>
              <w:u w:val="single"/>
              <w:vertAlign w:val="baseline"/>
            </w:rPr>
          </w:rPrChange>
        </w:rPr>
        <w:t xml:space="preserve">OBJECTIVE OF REQUIREMENTS PHASE</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specification contains the software requirements for Heritage Insurance Company.  The main objectives of the requirement specification phase are;</w:t>
      </w:r>
      <w:r w:rsidDel="00000000" w:rsidR="00000000" w:rsidRPr="00000000">
        <w:rPr>
          <w:rtl w:val="0"/>
        </w:rPr>
      </w:r>
    </w:p>
    <w:p w:rsidR="00000000" w:rsidDel="00000000" w:rsidP="00000000" w:rsidRDefault="00000000" w:rsidRPr="00000000" w14:paraId="0000017A">
      <w:pPr>
        <w:numPr>
          <w:ilvl w:val="0"/>
          <w:numId w:val="14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Establish grounds for agreement between Heritage Insurance company and Turnkey Africa Limited as to what problem is to be solved by the software</w:t>
      </w:r>
      <w:r w:rsidDel="00000000" w:rsidR="00000000" w:rsidRPr="00000000">
        <w:rPr>
          <w:rtl w:val="0"/>
        </w:rPr>
      </w:r>
    </w:p>
    <w:p w:rsidR="00000000" w:rsidDel="00000000" w:rsidP="00000000" w:rsidRDefault="00000000" w:rsidRPr="00000000" w14:paraId="0000017B">
      <w:pPr>
        <w:numPr>
          <w:ilvl w:val="0"/>
          <w:numId w:val="14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Define a baseline for the remaining technical activities, such as design, implementation, testing, and maintenance. </w:t>
      </w:r>
      <w:r w:rsidDel="00000000" w:rsidR="00000000" w:rsidRPr="00000000">
        <w:rPr>
          <w:rtl w:val="0"/>
        </w:rPr>
      </w:r>
    </w:p>
    <w:p w:rsidR="00000000" w:rsidDel="00000000" w:rsidP="00000000" w:rsidRDefault="00000000" w:rsidRPr="00000000" w14:paraId="0000017C">
      <w:pPr>
        <w:numPr>
          <w:ilvl w:val="0"/>
          <w:numId w:val="14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Give a basis for traceability of the requirements through the life cycle. </w:t>
      </w:r>
      <w:r w:rsidDel="00000000" w:rsidR="00000000" w:rsidRPr="00000000">
        <w:rPr>
          <w:rtl w:val="0"/>
        </w:rPr>
      </w:r>
    </w:p>
    <w:p w:rsidR="00000000" w:rsidDel="00000000" w:rsidP="00000000" w:rsidRDefault="00000000" w:rsidRPr="00000000" w14:paraId="0000017D">
      <w:pPr>
        <w:numPr>
          <w:ilvl w:val="0"/>
          <w:numId w:val="14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Provide a baseline that management can use in guiding the development process. </w:t>
      </w:r>
      <w:r w:rsidDel="00000000" w:rsidR="00000000" w:rsidRPr="00000000">
        <w:rPr>
          <w:rtl w:val="0"/>
        </w:rPr>
      </w:r>
    </w:p>
    <w:p w:rsidR="00000000" w:rsidDel="00000000" w:rsidP="00000000" w:rsidRDefault="00000000" w:rsidRPr="00000000" w14:paraId="0000017E">
      <w:pPr>
        <w:numPr>
          <w:ilvl w:val="0"/>
          <w:numId w:val="14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Track and avoid loss of the requirements during implementation. </w:t>
      </w:r>
      <w:r w:rsidDel="00000000" w:rsidR="00000000" w:rsidRPr="00000000">
        <w:rPr>
          <w:rtl w:val="0"/>
        </w:rPr>
      </w:r>
    </w:p>
    <w:p w:rsidR="00000000" w:rsidDel="00000000" w:rsidP="00000000" w:rsidRDefault="00000000" w:rsidRPr="00000000" w14:paraId="0000017F">
      <w:pPr>
        <w:numPr>
          <w:ilvl w:val="0"/>
          <w:numId w:val="14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Control Project Management. </w:t>
      </w:r>
      <w:r w:rsidDel="00000000" w:rsidR="00000000" w:rsidRPr="00000000">
        <w:rPr>
          <w:rtl w:val="0"/>
        </w:rPr>
      </w:r>
    </w:p>
    <w:p w:rsidR="00000000" w:rsidDel="00000000" w:rsidP="00000000" w:rsidRDefault="00000000" w:rsidRPr="00000000" w14:paraId="00000180">
      <w:pPr>
        <w:numPr>
          <w:ilvl w:val="0"/>
          <w:numId w:val="14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Facilitate effective communication among stakeholders of the system. </w:t>
      </w:r>
      <w:r w:rsidDel="00000000" w:rsidR="00000000" w:rsidRPr="00000000">
        <w:rPr>
          <w:rtl w:val="0"/>
        </w:rPr>
      </w:r>
    </w:p>
    <w:p w:rsidR="00000000" w:rsidDel="00000000" w:rsidP="00000000" w:rsidRDefault="00000000" w:rsidRPr="00000000" w14:paraId="00000181">
      <w:pPr>
        <w:numPr>
          <w:ilvl w:val="0"/>
          <w:numId w:val="14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Trace requirement evolution throughout the development and customization life cycle and into the maintenance phase. </w:t>
      </w:r>
      <w:r w:rsidDel="00000000" w:rsidR="00000000" w:rsidRPr="00000000">
        <w:rPr>
          <w:rtl w:val="0"/>
        </w:rPr>
      </w:r>
    </w:p>
    <w:p w:rsidR="00000000" w:rsidDel="00000000" w:rsidP="00000000" w:rsidRDefault="00000000" w:rsidRPr="00000000" w14:paraId="00000182">
      <w:pPr>
        <w:numPr>
          <w:ilvl w:val="0"/>
          <w:numId w:val="14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Reduce project cost overruns and schedule delays that are attributed to poorly identified or unidentified requirements. </w:t>
      </w:r>
      <w:r w:rsidDel="00000000" w:rsidR="00000000" w:rsidRPr="00000000">
        <w:rPr>
          <w:rtl w:val="0"/>
        </w:rPr>
      </w:r>
    </w:p>
    <w:p w:rsidR="00000000" w:rsidDel="00000000" w:rsidP="00000000" w:rsidRDefault="00000000" w:rsidRPr="00000000" w14:paraId="00000183">
      <w:pPr>
        <w:numPr>
          <w:ilvl w:val="0"/>
          <w:numId w:val="14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Detect requirement errors to avoid unnecessary cost associated with implementing the wrong requirements. </w:t>
      </w:r>
      <w:r w:rsidDel="00000000" w:rsidR="00000000" w:rsidRPr="00000000">
        <w:rPr>
          <w:rtl w:val="0"/>
        </w:rPr>
      </w:r>
    </w:p>
    <w:p w:rsidR="00000000" w:rsidDel="00000000" w:rsidP="00000000" w:rsidRDefault="00000000" w:rsidRPr="00000000" w14:paraId="00000184">
      <w:pPr>
        <w:numPr>
          <w:ilvl w:val="0"/>
          <w:numId w:val="14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Avoid scope creeps by providing a detailed listing of all requirements to be covered. </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both"/>
        <w:rPr/>
      </w:pPr>
      <w:bookmarkStart w:colFirst="0" w:colLast="0" w:name="_2et92p0" w:id="4"/>
      <w:bookmarkEnd w:id="4"/>
      <w:r w:rsidDel="00000000" w:rsidR="00000000" w:rsidRPr="00000000">
        <w:rPr>
          <w:rtl w:val="0"/>
        </w:rPr>
      </w:r>
    </w:p>
    <w:p w:rsidR="00000000" w:rsidDel="00000000" w:rsidP="00000000" w:rsidRDefault="00000000" w:rsidRPr="00000000" w14:paraId="00000186">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sz w:val="24"/>
          <w:szCs w:val="24"/>
          <w:vertAlign w:val="baseline"/>
          <w:rtl w:val="0"/>
        </w:rPr>
        <w:t xml:space="preserve">PURPOSE OF THIS DOCUMENT</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document contains the system requirements &amp; specifications for the TurnQuest General Insurance System (TurnQuest GIS).   It explains </w:t>
      </w:r>
      <w:r w:rsidDel="00000000" w:rsidR="00000000" w:rsidRPr="00000000">
        <w:rPr>
          <w:b w:val="1"/>
          <w:vertAlign w:val="baseline"/>
          <w:rtl w:val="0"/>
        </w:rPr>
        <w:t xml:space="preserve">WHAT</w:t>
      </w:r>
      <w:r w:rsidDel="00000000" w:rsidR="00000000" w:rsidRPr="00000000">
        <w:rPr>
          <w:vertAlign w:val="baseline"/>
          <w:rtl w:val="0"/>
        </w:rPr>
        <w:t xml:space="preserve"> will be contained in the proposed system and the </w:t>
      </w:r>
      <w:r w:rsidDel="00000000" w:rsidR="00000000" w:rsidRPr="00000000">
        <w:rPr>
          <w:b w:val="1"/>
          <w:vertAlign w:val="baseline"/>
          <w:rtl w:val="0"/>
        </w:rPr>
        <w:t xml:space="preserve">HOW</w:t>
      </w:r>
      <w:r w:rsidDel="00000000" w:rsidR="00000000" w:rsidRPr="00000000">
        <w:rPr>
          <w:vertAlign w:val="baseline"/>
          <w:rtl w:val="0"/>
        </w:rPr>
        <w:t xml:space="preserve"> the proposed system will achieve its functionality.  The document outlines the following for the TurnQuest GIS System:</w:t>
      </w:r>
      <w:r w:rsidDel="00000000" w:rsidR="00000000" w:rsidRPr="00000000">
        <w:rPr>
          <w:rtl w:val="0"/>
        </w:rPr>
      </w:r>
    </w:p>
    <w:p w:rsidR="00000000" w:rsidDel="00000000" w:rsidP="00000000" w:rsidRDefault="00000000" w:rsidRPr="00000000" w14:paraId="00000188">
      <w:pPr>
        <w:numPr>
          <w:ilvl w:val="0"/>
          <w:numId w:val="14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scope. </w:t>
      </w:r>
      <w:r w:rsidDel="00000000" w:rsidR="00000000" w:rsidRPr="00000000">
        <w:rPr>
          <w:rtl w:val="0"/>
        </w:rPr>
      </w:r>
    </w:p>
    <w:p w:rsidR="00000000" w:rsidDel="00000000" w:rsidP="00000000" w:rsidRDefault="00000000" w:rsidRPr="00000000" w14:paraId="00000189">
      <w:pPr>
        <w:numPr>
          <w:ilvl w:val="0"/>
          <w:numId w:val="14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functionality to be incorporated. </w:t>
      </w:r>
      <w:r w:rsidDel="00000000" w:rsidR="00000000" w:rsidRPr="00000000">
        <w:rPr>
          <w:rtl w:val="0"/>
        </w:rPr>
      </w:r>
    </w:p>
    <w:p w:rsidR="00000000" w:rsidDel="00000000" w:rsidP="00000000" w:rsidRDefault="00000000" w:rsidRPr="00000000" w14:paraId="0000018A">
      <w:pPr>
        <w:numPr>
          <w:ilvl w:val="0"/>
          <w:numId w:val="14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work flow. </w:t>
      </w:r>
      <w:r w:rsidDel="00000000" w:rsidR="00000000" w:rsidRPr="00000000">
        <w:rPr>
          <w:rtl w:val="0"/>
        </w:rPr>
      </w:r>
    </w:p>
    <w:p w:rsidR="00000000" w:rsidDel="00000000" w:rsidP="00000000" w:rsidRDefault="00000000" w:rsidRPr="00000000" w14:paraId="0000018B">
      <w:pPr>
        <w:numPr>
          <w:ilvl w:val="0"/>
          <w:numId w:val="14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Specifications to guide any changes. </w:t>
      </w:r>
      <w:r w:rsidDel="00000000" w:rsidR="00000000" w:rsidRPr="00000000">
        <w:rPr>
          <w:rtl w:val="0"/>
        </w:rPr>
      </w:r>
    </w:p>
    <w:p w:rsidR="00000000" w:rsidDel="00000000" w:rsidP="00000000" w:rsidRDefault="00000000" w:rsidRPr="00000000" w14:paraId="0000018C">
      <w:pPr>
        <w:numPr>
          <w:ilvl w:val="0"/>
          <w:numId w:val="143"/>
        </w:numPr>
        <w:pBdr>
          <w:top w:space="0" w:sz="0" w:val="nil"/>
          <w:left w:space="0" w:sz="0" w:val="nil"/>
          <w:bottom w:space="0" w:sz="0" w:val="nil"/>
          <w:right w:space="0" w:sz="0" w:val="nil"/>
          <w:between w:space="0" w:sz="0" w:val="nil"/>
        </w:pBdr>
        <w:shd w:fill="auto" w:val="clear"/>
        <w:ind w:left="720" w:hanging="360"/>
        <w:jc w:val="both"/>
        <w:rPr/>
      </w:pPr>
      <w:bookmarkStart w:colFirst="0" w:colLast="0" w:name="_tyjcwt" w:id="5"/>
      <w:bookmarkEnd w:id="5"/>
      <w:r w:rsidDel="00000000" w:rsidR="00000000" w:rsidRPr="00000000">
        <w:rPr>
          <w:vertAlign w:val="baseline"/>
          <w:rtl w:val="0"/>
        </w:rPr>
        <w:t xml:space="preserve">Establish a common understanding and reference document among the project stakeholders about the requirements that are addressed by the software. </w:t>
      </w: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both"/>
        <w:rPr/>
      </w:pPr>
      <w:bookmarkStart w:colFirst="0" w:colLast="0" w:name="_3dy6vkm" w:id="6"/>
      <w:bookmarkEnd w:id="6"/>
      <w:r w:rsidDel="00000000" w:rsidR="00000000" w:rsidRPr="00000000">
        <w:rPr>
          <w:rtl w:val="0"/>
        </w:rPr>
      </w:r>
    </w:p>
    <w:p w:rsidR="00000000" w:rsidDel="00000000" w:rsidP="00000000" w:rsidRDefault="00000000" w:rsidRPr="00000000" w14:paraId="0000018E">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sz w:val="24"/>
          <w:szCs w:val="24"/>
          <w:vertAlign w:val="baseline"/>
          <w:rtl w:val="0"/>
        </w:rPr>
        <w:t xml:space="preserve">DOCUMENT USERS</w:t>
      </w: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document is intended for the audience of the management, steering committee and the technical committee of both Heritage Insurance Company and Turnkey Africa Limited</w:t>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both"/>
        <w:rPr/>
      </w:pPr>
      <w:bookmarkStart w:colFirst="0" w:colLast="0" w:name="_1t3h5sf" w:id="7"/>
      <w:bookmarkEnd w:id="7"/>
      <w:r w:rsidDel="00000000" w:rsidR="00000000" w:rsidRPr="00000000">
        <w:rPr>
          <w:rtl w:val="0"/>
        </w:rPr>
      </w:r>
    </w:p>
    <w:p w:rsidR="00000000" w:rsidDel="00000000" w:rsidP="00000000" w:rsidRDefault="00000000" w:rsidRPr="00000000" w14:paraId="00000191">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sz w:val="24"/>
          <w:szCs w:val="24"/>
          <w:vertAlign w:val="baseline"/>
          <w:rtl w:val="0"/>
        </w:rPr>
        <w:t xml:space="preserve">THE TECHNICAL COMMITTEE</w: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technical team comprises of both Heritage Insurance Company and Turnkey’s staff.  The technical committee will oversee the development and implementation process of the system and will be responsible for setting out the deliverables and the delivery deadlines.  </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vertAlign w:val="baseline"/>
          <w:rtl w:val="0"/>
        </w:rPr>
        <w:t xml:space="preserve">They include:</w:t>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 - Heritage Insurance Company IT </w: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 - Project Manager Turnkey Africa Limited </w: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 - Project Manager Heritage Insurance Company </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 - Heritage Insurance Company Super Users</w: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both"/>
        <w:rPr/>
      </w:pPr>
      <w:bookmarkStart w:colFirst="0" w:colLast="0" w:name="_4d34og8" w:id="8"/>
      <w:bookmarkEnd w:id="8"/>
      <w:r w:rsidDel="00000000" w:rsidR="00000000" w:rsidRPr="00000000">
        <w:rPr>
          <w:rtl w:val="0"/>
        </w:rPr>
      </w:r>
    </w:p>
    <w:p w:rsidR="00000000" w:rsidDel="00000000" w:rsidP="00000000" w:rsidRDefault="00000000" w:rsidRPr="00000000" w14:paraId="0000019C">
      <w:pPr>
        <w:pStyle w:val="Heading1"/>
        <w:pBdr>
          <w:top w:space="0" w:sz="0" w:val="nil"/>
          <w:left w:space="0" w:sz="0" w:val="nil"/>
          <w:bottom w:space="0" w:sz="0" w:val="nil"/>
          <w:right w:space="0" w:sz="0" w:val="nil"/>
          <w:between w:space="0" w:sz="0" w:val="nil"/>
        </w:pBdr>
        <w:shd w:fill="auto" w:val="clear"/>
        <w:ind w:left="432" w:firstLine="0"/>
        <w:jc w:val="both"/>
        <w:rPr/>
      </w:pPr>
      <w:r w:rsidDel="00000000" w:rsidR="00000000" w:rsidRPr="00000000">
        <w:rPr>
          <w:rtl w:val="0"/>
        </w:rPr>
      </w:r>
    </w:p>
    <w:p w:rsidR="00000000" w:rsidDel="00000000" w:rsidP="00000000" w:rsidRDefault="00000000" w:rsidRPr="00000000" w14:paraId="0000019D">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2s8eyo1" w:id="9"/>
      <w:bookmarkEnd w:id="9"/>
      <w:r w:rsidDel="00000000" w:rsidR="00000000" w:rsidRPr="00000000">
        <w:br w:type="page"/>
      </w:r>
      <w:r w:rsidDel="00000000" w:rsidR="00000000" w:rsidRPr="00000000">
        <w:rPr>
          <w:b w:val="1"/>
          <w:color w:val="000000"/>
          <w:u w:val="none"/>
          <w:vertAlign w:val="baseline"/>
          <w:rtl w:val="0"/>
          <w:rPrChange w:author="Heritage Comments" w:id="247" w:date="2013-11-05T16:40:00Z">
            <w:rPr>
              <w:color w:val="0000ff"/>
              <w:u w:val="single"/>
              <w:vertAlign w:val="baseline"/>
            </w:rPr>
          </w:rPrChange>
        </w:rPr>
        <w:t xml:space="preserve">Scope of the General Insurance System</w:t>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document presents the detailed software requirements for the GIS software components.  The scope includes the functional and performance requirements of the General Insurance Department system</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both"/>
        <w:rPr/>
      </w:pPr>
      <w:bookmarkStart w:colFirst="0" w:colLast="0" w:name="_17dp8vu" w:id="10"/>
      <w:bookmarkEnd w:id="10"/>
      <w:r w:rsidDel="00000000" w:rsidR="00000000" w:rsidRPr="00000000">
        <w:rPr>
          <w:rtl w:val="0"/>
        </w:rPr>
      </w:r>
    </w:p>
    <w:p w:rsidR="00000000" w:rsidDel="00000000" w:rsidP="00000000" w:rsidRDefault="00000000" w:rsidRPr="00000000" w14:paraId="000001A0">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sz w:val="24"/>
          <w:szCs w:val="24"/>
          <w:vertAlign w:val="baseline"/>
          <w:rtl w:val="0"/>
        </w:rPr>
        <w:t xml:space="preserve">DEFINITIONS</w:t>
      </w:r>
      <w:r w:rsidDel="00000000" w:rsidR="00000000" w:rsidRPr="00000000">
        <w:rPr>
          <w:rFonts w:ascii="Cambria" w:cs="Cambria" w:eastAsia="Cambria" w:hAnsi="Cambria"/>
          <w:b w:val="1"/>
          <w:smallCaps w:val="1"/>
          <w:color w:val="000000"/>
          <w:sz w:val="24"/>
          <w:szCs w:val="24"/>
          <w:u w:val="none"/>
          <w:vertAlign w:val="baseline"/>
          <w:rtl w:val="0"/>
          <w:rPrChange w:author="Heritage Comments" w:id="248" w:date="2013-11-05T16:40:00Z">
            <w:rPr>
              <w:rFonts w:ascii="Cambria" w:cs="Cambria" w:eastAsia="Cambria" w:hAnsi="Cambria"/>
              <w:b w:val="1"/>
              <w:smallCaps w:val="1"/>
              <w:color w:val="0000ff"/>
              <w:sz w:val="24"/>
              <w:szCs w:val="24"/>
              <w:u w:val="single"/>
              <w:vertAlign w:val="baseline"/>
            </w:rPr>
          </w:rPrChange>
        </w:rPr>
        <w:t xml:space="preserve">, ACRONYMS AND ABBREVIATIONS </w:t>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following terms, as defined in this section, are commonly used throughout this document to describe the GIS parameters. </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2"/>
        <w:tblW w:w="9450.0" w:type="dxa"/>
        <w:jc w:val="left"/>
        <w:tblInd w:w="126.0" w:type="dxa"/>
        <w:tblBorders>
          <w:top w:color="000000" w:space="0" w:sz="8" w:val="single"/>
          <w:left w:color="000000" w:space="0" w:sz="8" w:val="single"/>
          <w:bottom w:color="000000" w:space="0" w:sz="8" w:val="single"/>
          <w:right w:color="000000" w:space="0" w:sz="8" w:val="single"/>
        </w:tblBorders>
        <w:tblLayout w:type="fixed"/>
        <w:tblLook w:val="0000"/>
      </w:tblPr>
      <w:tblGrid>
        <w:gridCol w:w="2520"/>
        <w:gridCol w:w="6930"/>
        <w:tblGridChange w:id="0">
          <w:tblGrid>
            <w:gridCol w:w="2520"/>
            <w:gridCol w:w="693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Term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Meaning/Definition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GIS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General Insurance system.  This refers to the insurance production system.  It is one of the systems in the TurnQuest suite.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Financial Management System.  This refers to the financial system in the TurnQuest suite.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CRM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Client relationship management.  This refers to the client relations management system in the TurnQuest suite.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Proposer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party that introduces business to the insurer on behalf of a client other than an intermediary.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Intermediary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Agency parties internal or external, acting as agents or business brokers for the insurance company.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Client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is the company or individual requesting for cover for risks or responsible of several insured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Insured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parties covered or owners of the risks depending on the type of cover.  In cases where the clients seek cover for own property, the client then becomes the insured too.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Insurer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Insurance company.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General grouping or types of insurance cover provided in the marketplace and recognized by the insurance governing body in the country of incorporation of the company, and for purposes of reporting e.g.,  Motor, Fire, Marine, Accidents, etc.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Sub - Class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subset of major classes of insurance e.g.,  Motor Private, Motor Commercial that belong to the Motor Class.  The split is purely for the convenience of the underwriter, and reporting.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Product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product can be made up of one or several sub - classes of business.  Combined (multi - subclass)  products allow lumping together several sub - classes that can be issued as a single product e.g.,  Office Combined.  This allows the insurer to design insurance product that combine several sub classes while maintaining the peculiarities between every subclasses and allowing sub class level.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Product Groups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Products Groups provide a way of grouping products at the convenience of the insurer for reporting purposes.  The product groups are tailored on classes except for the purposes of combined policies.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Base Currency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default transacting currency for the company.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Sections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elements of cover that are used to derive premium for the cover.  These include the various sections of cover, riders, extensions that attract premium, loadings, discounts, earthquake etc.  They may also indicate limits of cover, and thus extensions are availed to claims together with perils for purposes of claim reserving.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Excesses/Deductible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It is the portion of any claim that is not covered by the insurance provider and is required to be paid by the policy holder before the insurer processes the claim or can be deducted from the claim payable amount.  It is normally quoted as a fixed/variable amount and is a part of most policies covering losses to the policy holder.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Perils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Potential loss - causing aspects that are insured against.  E.g., Vehicle own damage riots &amp; strikes, earthquake, vehicle Third party property damage etc.  These will be given a value or be limitless.  Some perils may be defined for any one event, any one person, etc.  There will be perils that belong to cover by product, unless specifically removed.  They will be available on claim inception.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Schedules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listing of items covered (item description, cover limit)  per risk, per policy.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Policy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document to the insured from the insurer detailing the type of cover, the price, the extent and nature of cover, the period of cover and policy schedules.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Coinsurance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division of a risk among several insurers and subsequent sharing of the losses on the same proportions.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Declaration Policy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Form of policy where insurance cover is provided on estimate basis and declarations are done by policyholders at regular intervals.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Gross Premium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is the premium amount as charged to the client before addition of any policy extras and or taxes.  The commission, reinsurance apportionment, and premium - based taxes will be calculated based on this amount.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Net Premium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Gross Premium plus taxes.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Transaction Types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various unique transactions that may take place in the GIS system.  This includes New business, revision of cover, declaration, cancellation, renewal, extension, contra, lapsation transactions and loading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Reinsurance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Where an insurer passes on part of the liability to another insurer (the reinsurer)  in respect of claims arising.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Proportional Treaties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These are the treaties or agreements between the insurer and the reinsurers, where the reinsurer accepts an agreed share of the risks ceded, takes. the same proportional of the original premium less a reinsurance commission and pays that same share of any losses incurred.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Clean Cut Treaties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Treaties where portfolio transfers are done at the end of an underwriting year to new treaty arrangements with the same or different reinsurers.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Underwriting Year Treaties/Run - off treaties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These are treaties where the reinsurers assume liability on a reinsurance agreement to extinction of all the risks or policies covered in the treaties.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Mandatory Treaty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reinsurance agreement where the reinsurer takes. an agreed percentage of Gross premium underwritten.  It is a must that insurer cedes to the mandatory treaty.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Quota Share Treaty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reinsurance agreement where the reinsurer takes. an agreed percentage of the Gross Retention.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Surplus Treaty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Reinsurance agreement where the insurer (ceding company)  reinsures only those risks where the sum insured exceeds its own Gross Retention limit.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Facultative Reinsurance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Reinsurance arranged on an individual risk basis.  The ceding company is free to decide where to offer the risk to the reinsurer who in turn is not obliged to accept.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Facultative Obligatory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Like the Facultative Reinsurance above, except that the reinsurer is bound to accept automatically the businesses offered.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Reinsurers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An insurer who accepts reinsurance contracts.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Non - Proportional Treaties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These are the treaties or agreements between the insurer and the reinsurers, where the reinsurer agrees to contribute to losses exceeding a specified amount in return for a premium negotiated with the insurer.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Working XOL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non - proportional reinsurance agreement where the insurer is not required to cede to the reinsurer, but is based on a deposit paid by the insurer at the beginning of the XOL cover and recoveries are required from the reinsurer (s)  only for claims exceeding a pre - agreed amount on a per risk basis or per event basis.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Stop Loss XOL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Similar to the working XOL treaty, the reinsurer liability is based on the aggregate retained claims incurred by the ceding company during a year, which exceed a specified sum of money.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Catastrophe XOL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Also Similar to the working XOL treaty, the reinsurers’ liability is based on the total losses incurred by the ceding company due to the occurrence of one catastrophe.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Gross Retention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is the maximum that a company would want to pay in respect of any one loss inclusive of the Quota Shares portions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Personal Identification Number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Net Retention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Insurers share of claim or premium after deduction of reinsurer’s portion.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Treaty Participants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reinsurers in any one treaty.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Arrangement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various treaties to which a class or group of sub - classes cede premium in predefined proportions.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Claimant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person or organization lodging a claim.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Causation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predefined possible cause of a loss.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Event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single loss occurrence.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Catastrophe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single disaster that can cause several losses.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Amount set aside for possible settlement of a claim.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Increasing or decreasing the reserve.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Correspondent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Person (s)  appointed or hired for providing particular services.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amount payable to a correspondent for the services rendered.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Recovery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Receipt payments from claimants or third parties.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Salvage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Value realized from remnants of the property that is subject to the claim.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Payment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Claim settlement or fee payment.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Total Reserves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Sum of all the reserves made plus recoveries and salvages.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Outstanding 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Total reserves minus payments.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Treaty participants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reinsurance accounts in any one treaty.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Payment voucher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voucher to advice on claim amount to be paid and meant to aid posting to FMS.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Payee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person or party to receive payment- in whose name (s)  a cheque is to be drawn.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Debtor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Client, agency/broker, insurance or reinsurance company that has business transactions with the company, and potentially owes or is owed money by the company.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Journal voucher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double entry accounts transaction used to effect corrections by way of transferring amounts from one account to another.  This is primarily used for correcting receipt posted to wrong account.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U/W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Underwriting.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Tender Quotation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quotation that has been placed for competition and in which the insurer may get a number of requests from various intermediaries for the same risk</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Dual Rating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is a rating method where the rate is applied on some limit and then additional flat amount is charged based on say the number of employees or as a load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Motor Certificates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These are the stickers issued to motors to show they’re on cover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With effect from (Date)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With effect to (Date)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XOL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Excess Of Loss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Sum Insured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Reinsurance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EML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Estimated maximum loss.  An alternative term commonly used is Probable Maximum Loss. </w:t>
            </w:r>
            <w:r w:rsidDel="00000000" w:rsidR="00000000" w:rsidRPr="00000000">
              <w:rPr>
                <w:rtl w:val="0"/>
              </w:rPr>
            </w:r>
          </w:p>
        </w:tc>
      </w:tr>
    </w:tbl>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both"/>
        <w:rPr/>
      </w:pPr>
      <w:bookmarkStart w:colFirst="0" w:colLast="0" w:name="_3rdcrjn" w:id="11"/>
      <w:bookmarkEnd w:id="11"/>
      <w:r w:rsidDel="00000000" w:rsidR="00000000" w:rsidRPr="00000000">
        <w:rPr>
          <w:rtl w:val="0"/>
        </w:rPr>
      </w:r>
    </w:p>
    <w:p w:rsidR="00000000" w:rsidDel="00000000" w:rsidP="00000000" w:rsidRDefault="00000000" w:rsidRPr="00000000" w14:paraId="00000232">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sz w:val="24"/>
          <w:szCs w:val="24"/>
          <w:vertAlign w:val="baseline"/>
          <w:rtl w:val="0"/>
        </w:rPr>
        <w:t xml:space="preserve">SYSTEM USER CLASSES AND CHARACTERISTICS</w:t>
      </w:r>
      <w:r w:rsidDel="00000000" w:rsidR="00000000" w:rsidRPr="00000000">
        <w:rPr>
          <w:rtl w:val="0"/>
        </w:rPr>
      </w:r>
    </w:p>
    <w:tbl>
      <w:tblPr>
        <w:tblStyle w:val="Table3"/>
        <w:tblW w:w="9429.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2"/>
        <w:gridCol w:w="6887"/>
        <w:tblGridChange w:id="0">
          <w:tblGrid>
            <w:gridCol w:w="2542"/>
            <w:gridCol w:w="6887"/>
          </w:tblGrid>
        </w:tblGridChange>
      </w:tblGrid>
      <w:tr>
        <w:tc>
          <w:tcP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User Class</w:t>
            </w:r>
            <w:r w:rsidDel="00000000" w:rsidR="00000000" w:rsidRPr="00000000">
              <w:rPr>
                <w:rtl w:val="0"/>
              </w:rPr>
            </w:r>
          </w:p>
        </w:tc>
        <w:tc>
          <w:tcP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Characteristics</w:t>
            </w:r>
            <w:r w:rsidDel="00000000" w:rsidR="00000000" w:rsidRPr="00000000">
              <w:rPr>
                <w:rtl w:val="0"/>
              </w:rPr>
            </w:r>
          </w:p>
        </w:tc>
      </w:tr>
      <w:tr>
        <w:tc>
          <w:tcP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Agent</w:t>
            </w:r>
            <w:r w:rsidDel="00000000" w:rsidR="00000000" w:rsidRPr="00000000">
              <w:rPr>
                <w:rtl w:val="0"/>
              </w:rPr>
            </w:r>
          </w:p>
        </w:tc>
        <w:tc>
          <w:tcP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Individual or company licensed by a state to sell insurance for one or more specific insurance companies.  Explain features, advantages and disadvantages of various policies to promote sale of insurance plans.  Process Quotations for the prospective clients.  Ensure that policy requirements are fulfilled, including any necessary medical examinations and the completion of appropriate forms by the new clients.  </w:t>
            </w:r>
            <w:r w:rsidDel="00000000" w:rsidR="00000000" w:rsidRPr="00000000">
              <w:rPr>
                <w:rtl w:val="0"/>
              </w:rPr>
            </w:r>
          </w:p>
        </w:tc>
      </w:tr>
      <w:tr>
        <w:tc>
          <w:tcP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Underwriter</w:t>
            </w:r>
            <w:r w:rsidDel="00000000" w:rsidR="00000000" w:rsidRPr="00000000">
              <w:rPr>
                <w:rtl w:val="0"/>
              </w:rPr>
            </w:r>
          </w:p>
        </w:tc>
        <w:tc>
          <w:tcP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Underwriters evaluate applications for insurance policies.  They assess the degree of risk to the insurance company of the person listed on the application.  Duties include reviewing insurance applications to ensure that all questions have been answered, compiling data on insurance policy changes, changing policy records to conform to insured party's specifications, compiling data on lapsed insurance policies to determine automatic reinstatement according to company policies, and verifying the accuracy of insurance company records.  Issuing of any product certificates as required. </w:t>
            </w:r>
            <w:r w:rsidDel="00000000" w:rsidR="00000000" w:rsidRPr="00000000">
              <w:rPr>
                <w:rtl w:val="0"/>
              </w:rPr>
            </w:r>
          </w:p>
        </w:tc>
      </w:tr>
      <w:tr>
        <w:tc>
          <w:tcP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Reinsurance Staff</w:t>
            </w:r>
            <w:r w:rsidDel="00000000" w:rsidR="00000000" w:rsidRPr="00000000">
              <w:rPr>
                <w:rtl w:val="0"/>
              </w:rPr>
            </w:r>
          </w:p>
        </w:tc>
        <w:tc>
          <w:tcP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Reinsurance staff assesses the policies underwritten and selects those with a re - insurable risk and processes the premium due to the reinsurance company. </w:t>
            </w:r>
            <w:r w:rsidDel="00000000" w:rsidR="00000000" w:rsidRPr="00000000">
              <w:rPr>
                <w:rtl w:val="0"/>
              </w:rPr>
            </w:r>
          </w:p>
        </w:tc>
      </w:tr>
      <w:tr>
        <w:tc>
          <w:tcP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Underwriting Manager</w:t>
            </w:r>
            <w:r w:rsidDel="00000000" w:rsidR="00000000" w:rsidRPr="00000000">
              <w:rPr>
                <w:rtl w:val="0"/>
              </w:rPr>
            </w:r>
          </w:p>
        </w:tc>
        <w:tc>
          <w:tcP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One charged with the supervisory responsibility over the underwriters in the insurance company </w:t>
            </w:r>
            <w:r w:rsidDel="00000000" w:rsidR="00000000" w:rsidRPr="00000000">
              <w:rPr>
                <w:rtl w:val="0"/>
              </w:rPr>
            </w:r>
          </w:p>
        </w:tc>
      </w:tr>
      <w:tr>
        <w:tc>
          <w:tcP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Commission Staff</w:t>
            </w:r>
            <w:r w:rsidDel="00000000" w:rsidR="00000000" w:rsidRPr="00000000">
              <w:rPr>
                <w:rtl w:val="0"/>
              </w:rPr>
            </w:r>
          </w:p>
        </w:tc>
        <w:tc>
          <w:tcP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One charged with the responsibility of processing commissions for the different insurance intermediaries</w:t>
            </w:r>
            <w:r w:rsidDel="00000000" w:rsidR="00000000" w:rsidRPr="00000000">
              <w:rPr>
                <w:rtl w:val="0"/>
              </w:rPr>
            </w:r>
          </w:p>
        </w:tc>
      </w:tr>
      <w:tr>
        <w:tc>
          <w:tcP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Claims Staff</w:t>
            </w:r>
            <w:r w:rsidDel="00000000" w:rsidR="00000000" w:rsidRPr="00000000">
              <w:rPr>
                <w:rtl w:val="0"/>
              </w:rPr>
            </w:r>
          </w:p>
        </w:tc>
        <w:tc>
          <w:tcP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One charged with the responsibility of processing claims for an insurance company by verifying the accuracy and completeness of information on claims forms, applications and related documents, and company records.  They also update existing policies and company records to reflect changes requested by policyholders and insurance company representatives</w:t>
            </w:r>
            <w:r w:rsidDel="00000000" w:rsidR="00000000" w:rsidRPr="00000000">
              <w:rPr>
                <w:rtl w:val="0"/>
              </w:rPr>
            </w:r>
          </w:p>
        </w:tc>
      </w:tr>
      <w:tr>
        <w:tc>
          <w:tcP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Claims Manager</w:t>
            </w:r>
            <w:r w:rsidDel="00000000" w:rsidR="00000000" w:rsidRPr="00000000">
              <w:rPr>
                <w:rtl w:val="0"/>
              </w:rPr>
            </w:r>
          </w:p>
        </w:tc>
        <w:tc>
          <w:tcP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One charged with the supervisory responsibility over the claims staff in the insurance company.  Process applications for cancellation of insurance policies.  </w:t>
            </w:r>
            <w:r w:rsidDel="00000000" w:rsidR="00000000" w:rsidRPr="00000000">
              <w:rPr>
                <w:rtl w:val="0"/>
              </w:rPr>
            </w:r>
          </w:p>
        </w:tc>
      </w:tr>
      <w:tr>
        <w:tc>
          <w:tcP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Finance Staff</w:t>
            </w:r>
            <w:r w:rsidDel="00000000" w:rsidR="00000000" w:rsidRPr="00000000">
              <w:rPr>
                <w:rtl w:val="0"/>
              </w:rPr>
            </w:r>
          </w:p>
        </w:tc>
        <w:tc>
          <w:tcP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Examine and analyze accounting records before authorization of transactions to determine financial status of establishment and prepare financial reports concerning operating procedures, assessing clients' assets, liabilities, cash flow, insurance coverage, tax status, and financial objectives to establish investment strategies</w:t>
            </w:r>
            <w:r w:rsidDel="00000000" w:rsidR="00000000" w:rsidRPr="00000000">
              <w:rPr>
                <w:rtl w:val="0"/>
              </w:rPr>
            </w:r>
          </w:p>
        </w:tc>
      </w:tr>
      <w:tr>
        <w:tc>
          <w:tcP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Customer Service Representative</w:t>
            </w:r>
            <w:r w:rsidDel="00000000" w:rsidR="00000000" w:rsidRPr="00000000">
              <w:rPr>
                <w:rtl w:val="0"/>
              </w:rPr>
            </w:r>
          </w:p>
        </w:tc>
        <w:tc>
          <w:tcP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Interact with customers to provide information in response to inquiries about products and services and to handle and resolve complaints</w:t>
            </w:r>
            <w:r w:rsidDel="00000000" w:rsidR="00000000" w:rsidRPr="00000000">
              <w:rPr>
                <w:rtl w:val="0"/>
              </w:rPr>
            </w:r>
          </w:p>
        </w:tc>
      </w:tr>
    </w:tbl>
    <w:p w:rsidR="00000000" w:rsidDel="00000000" w:rsidP="00000000" w:rsidRDefault="00000000" w:rsidRPr="00000000" w14:paraId="00000247">
      <w:pPr>
        <w:keepNext w:val="1"/>
        <w:pBdr>
          <w:top w:space="0" w:sz="0" w:val="nil"/>
          <w:left w:space="0" w:sz="0" w:val="nil"/>
          <w:bottom w:space="0" w:sz="0" w:val="nil"/>
          <w:right w:space="0" w:sz="0" w:val="nil"/>
          <w:between w:space="0" w:sz="0" w:val="nil"/>
        </w:pBdr>
        <w:shd w:fill="auto" w:val="clear"/>
        <w:spacing w:after="0" w:before="0" w:line="240" w:lineRule="auto"/>
        <w:ind w:left="360" w:firstLine="0"/>
        <w:jc w:val="both"/>
        <w:rPr/>
      </w:pPr>
      <w:bookmarkStart w:colFirst="0" w:colLast="0" w:name="_26in1rg" w:id="12"/>
      <w:bookmarkEnd w:id="12"/>
      <w:r w:rsidDel="00000000" w:rsidR="00000000" w:rsidRPr="00000000">
        <w:rPr>
          <w:rtl w:val="0"/>
        </w:rPr>
      </w:r>
    </w:p>
    <w:p w:rsidR="00000000" w:rsidDel="00000000" w:rsidP="00000000" w:rsidRDefault="00000000" w:rsidRPr="00000000" w14:paraId="00000248">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bookmarkStart w:colFirst="0" w:colLast="0" w:name="_lnxbz9" w:id="13"/>
      <w:bookmarkEnd w:id="13"/>
      <w:r w:rsidDel="00000000" w:rsidR="00000000" w:rsidRPr="00000000">
        <w:rPr>
          <w:rFonts w:ascii="Cambria" w:cs="Cambria" w:eastAsia="Cambria" w:hAnsi="Cambria"/>
          <w:b w:val="1"/>
          <w:smallCaps w:val="1"/>
          <w:color w:val="000000"/>
          <w:sz w:val="24"/>
          <w:szCs w:val="24"/>
          <w:u w:val="none"/>
          <w:vertAlign w:val="baseline"/>
          <w:rtl w:val="0"/>
          <w:rPrChange w:author="Heritage Comments" w:id="248" w:date="2013-11-05T16:40:00Z">
            <w:rPr>
              <w:rFonts w:ascii="Cambria" w:cs="Cambria" w:eastAsia="Cambria" w:hAnsi="Cambria"/>
              <w:b w:val="1"/>
              <w:smallCaps w:val="1"/>
              <w:color w:val="0000ff"/>
              <w:sz w:val="24"/>
              <w:szCs w:val="24"/>
              <w:u w:val="single"/>
              <w:vertAlign w:val="baseline"/>
            </w:rPr>
          </w:rPrChange>
        </w:rPr>
        <w:t xml:space="preserve">FUNCTIONS COVERED</w:t>
      </w:r>
      <w:r w:rsidDel="00000000" w:rsidR="00000000" w:rsidRPr="00000000">
        <w:rPr>
          <w:rtl w:val="0"/>
        </w:rPr>
      </w:r>
    </w:p>
    <w:p w:rsidR="00000000" w:rsidDel="00000000" w:rsidP="00000000" w:rsidRDefault="00000000" w:rsidRPr="00000000" w14:paraId="00000249">
      <w:pPr>
        <w:numPr>
          <w:ilvl w:val="0"/>
          <w:numId w:val="1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Quotation Functions</w:t>
      </w:r>
      <w:r w:rsidDel="00000000" w:rsidR="00000000" w:rsidRPr="00000000">
        <w:rPr>
          <w:rtl w:val="0"/>
        </w:rPr>
      </w:r>
    </w:p>
    <w:p w:rsidR="00000000" w:rsidDel="00000000" w:rsidP="00000000" w:rsidRDefault="00000000" w:rsidRPr="00000000" w14:paraId="0000024A">
      <w:pPr>
        <w:numPr>
          <w:ilvl w:val="0"/>
          <w:numId w:val="1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Marketing Functions</w:t>
      </w:r>
      <w:r w:rsidDel="00000000" w:rsidR="00000000" w:rsidRPr="00000000">
        <w:rPr>
          <w:rtl w:val="0"/>
        </w:rPr>
      </w:r>
    </w:p>
    <w:p w:rsidR="00000000" w:rsidDel="00000000" w:rsidP="00000000" w:rsidRDefault="00000000" w:rsidRPr="00000000" w14:paraId="0000024B">
      <w:pPr>
        <w:numPr>
          <w:ilvl w:val="0"/>
          <w:numId w:val="1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Underwriting functions</w:t>
      </w:r>
      <w:r w:rsidDel="00000000" w:rsidR="00000000" w:rsidRPr="00000000">
        <w:rPr>
          <w:rtl w:val="0"/>
        </w:rPr>
      </w:r>
    </w:p>
    <w:p w:rsidR="00000000" w:rsidDel="00000000" w:rsidP="00000000" w:rsidRDefault="00000000" w:rsidRPr="00000000" w14:paraId="0000024C">
      <w:pPr>
        <w:numPr>
          <w:ilvl w:val="1"/>
          <w:numId w:val="14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vertAlign w:val="baseline"/>
          <w:rtl w:val="0"/>
        </w:rPr>
        <w:t xml:space="preserve">Policy Servicing (Endorsements) </w:t>
      </w:r>
      <w:r w:rsidDel="00000000" w:rsidR="00000000" w:rsidRPr="00000000">
        <w:rPr>
          <w:rtl w:val="0"/>
        </w:rPr>
      </w:r>
    </w:p>
    <w:p w:rsidR="00000000" w:rsidDel="00000000" w:rsidP="00000000" w:rsidRDefault="00000000" w:rsidRPr="00000000" w14:paraId="0000024D">
      <w:pPr>
        <w:numPr>
          <w:ilvl w:val="1"/>
          <w:numId w:val="14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vertAlign w:val="baseline"/>
          <w:rtl w:val="0"/>
        </w:rPr>
        <w:t xml:space="preserve">Policy Lapsation</w:t>
      </w:r>
      <w:r w:rsidDel="00000000" w:rsidR="00000000" w:rsidRPr="00000000">
        <w:rPr>
          <w:rtl w:val="0"/>
        </w:rPr>
      </w:r>
    </w:p>
    <w:p w:rsidR="00000000" w:rsidDel="00000000" w:rsidP="00000000" w:rsidRDefault="00000000" w:rsidRPr="00000000" w14:paraId="0000024E">
      <w:pPr>
        <w:numPr>
          <w:ilvl w:val="1"/>
          <w:numId w:val="14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vertAlign w:val="baseline"/>
          <w:rtl w:val="0"/>
        </w:rPr>
        <w:t xml:space="preserve">Policy Reinstatement</w:t>
      </w:r>
      <w:r w:rsidDel="00000000" w:rsidR="00000000" w:rsidRPr="00000000">
        <w:rPr>
          <w:rtl w:val="0"/>
        </w:rPr>
      </w:r>
    </w:p>
    <w:p w:rsidR="00000000" w:rsidDel="00000000" w:rsidP="00000000" w:rsidRDefault="00000000" w:rsidRPr="00000000" w14:paraId="0000024F">
      <w:pPr>
        <w:numPr>
          <w:ilvl w:val="1"/>
          <w:numId w:val="14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vertAlign w:val="baseline"/>
          <w:rtl w:val="0"/>
        </w:rPr>
        <w:t xml:space="preserve">Renewals </w:t>
      </w:r>
      <w:r w:rsidDel="00000000" w:rsidR="00000000" w:rsidRPr="00000000">
        <w:rPr>
          <w:rtl w:val="0"/>
        </w:rPr>
      </w:r>
    </w:p>
    <w:p w:rsidR="00000000" w:rsidDel="00000000" w:rsidP="00000000" w:rsidRDefault="00000000" w:rsidRPr="00000000" w14:paraId="00000250">
      <w:pPr>
        <w:numPr>
          <w:ilvl w:val="1"/>
          <w:numId w:val="14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vertAlign w:val="baseline"/>
          <w:rtl w:val="0"/>
        </w:rPr>
        <w:t xml:space="preserve">Reinsurance functions</w:t>
      </w:r>
      <w:r w:rsidDel="00000000" w:rsidR="00000000" w:rsidRPr="00000000">
        <w:rPr>
          <w:rtl w:val="0"/>
        </w:rPr>
      </w:r>
    </w:p>
    <w:p w:rsidR="00000000" w:rsidDel="00000000" w:rsidP="00000000" w:rsidRDefault="00000000" w:rsidRPr="00000000" w14:paraId="00000251">
      <w:pPr>
        <w:numPr>
          <w:ilvl w:val="0"/>
          <w:numId w:val="1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Capturing of the treaty arrangement parameters</w:t>
      </w:r>
      <w:r w:rsidDel="00000000" w:rsidR="00000000" w:rsidRPr="00000000">
        <w:rPr>
          <w:rtl w:val="0"/>
        </w:rPr>
      </w:r>
    </w:p>
    <w:p w:rsidR="00000000" w:rsidDel="00000000" w:rsidP="00000000" w:rsidRDefault="00000000" w:rsidRPr="00000000" w14:paraId="00000252">
      <w:pPr>
        <w:numPr>
          <w:ilvl w:val="0"/>
          <w:numId w:val="1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Annual/Renewal Reinsurance</w:t>
      </w:r>
      <w:r w:rsidDel="00000000" w:rsidR="00000000" w:rsidRPr="00000000">
        <w:rPr>
          <w:rtl w:val="0"/>
        </w:rPr>
      </w:r>
    </w:p>
    <w:p w:rsidR="00000000" w:rsidDel="00000000" w:rsidP="00000000" w:rsidRDefault="00000000" w:rsidRPr="00000000" w14:paraId="00000253">
      <w:pPr>
        <w:numPr>
          <w:ilvl w:val="0"/>
          <w:numId w:val="1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Generating periodic statements</w:t>
      </w:r>
      <w:r w:rsidDel="00000000" w:rsidR="00000000" w:rsidRPr="00000000">
        <w:rPr>
          <w:rtl w:val="0"/>
        </w:rPr>
      </w:r>
    </w:p>
    <w:p w:rsidR="00000000" w:rsidDel="00000000" w:rsidP="00000000" w:rsidRDefault="00000000" w:rsidRPr="00000000" w14:paraId="00000254">
      <w:pPr>
        <w:numPr>
          <w:ilvl w:val="0"/>
          <w:numId w:val="1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Claims Functions</w:t>
      </w:r>
      <w:r w:rsidDel="00000000" w:rsidR="00000000" w:rsidRPr="00000000">
        <w:rPr>
          <w:rtl w:val="0"/>
        </w:rPr>
      </w:r>
    </w:p>
    <w:p w:rsidR="00000000" w:rsidDel="00000000" w:rsidP="00000000" w:rsidRDefault="00000000" w:rsidRPr="00000000" w14:paraId="00000255">
      <w:pPr>
        <w:numPr>
          <w:ilvl w:val="1"/>
          <w:numId w:val="14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vertAlign w:val="baseline"/>
          <w:rtl w:val="0"/>
        </w:rPr>
        <w:t xml:space="preserve">Claim Opening</w:t>
      </w:r>
      <w:r w:rsidDel="00000000" w:rsidR="00000000" w:rsidRPr="00000000">
        <w:rPr>
          <w:rtl w:val="0"/>
        </w:rPr>
      </w:r>
    </w:p>
    <w:p w:rsidR="00000000" w:rsidDel="00000000" w:rsidP="00000000" w:rsidRDefault="00000000" w:rsidRPr="00000000" w14:paraId="00000256">
      <w:pPr>
        <w:numPr>
          <w:ilvl w:val="1"/>
          <w:numId w:val="14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vertAlign w:val="baseline"/>
          <w:rtl w:val="0"/>
        </w:rPr>
        <w:t xml:space="preserve">Claim Revisions</w:t>
      </w:r>
      <w:r w:rsidDel="00000000" w:rsidR="00000000" w:rsidRPr="00000000">
        <w:rPr>
          <w:rtl w:val="0"/>
        </w:rPr>
      </w:r>
    </w:p>
    <w:p w:rsidR="00000000" w:rsidDel="00000000" w:rsidP="00000000" w:rsidRDefault="00000000" w:rsidRPr="00000000" w14:paraId="00000257">
      <w:pPr>
        <w:numPr>
          <w:ilvl w:val="1"/>
          <w:numId w:val="14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vertAlign w:val="baseline"/>
          <w:rtl w:val="0"/>
        </w:rPr>
        <w:t xml:space="preserve">Claim Payments</w:t>
      </w:r>
      <w:r w:rsidDel="00000000" w:rsidR="00000000" w:rsidRPr="00000000">
        <w:rPr>
          <w:rtl w:val="0"/>
        </w:rPr>
      </w:r>
    </w:p>
    <w:p w:rsidR="00000000" w:rsidDel="00000000" w:rsidP="00000000" w:rsidRDefault="00000000" w:rsidRPr="00000000" w14:paraId="00000258">
      <w:pPr>
        <w:numPr>
          <w:ilvl w:val="1"/>
          <w:numId w:val="14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vertAlign w:val="baseline"/>
          <w:rtl w:val="0"/>
        </w:rPr>
        <w:t xml:space="preserve">Claim Fee payments</w:t>
      </w:r>
      <w:r w:rsidDel="00000000" w:rsidR="00000000" w:rsidRPr="00000000">
        <w:rPr>
          <w:rtl w:val="0"/>
        </w:rPr>
      </w:r>
    </w:p>
    <w:p w:rsidR="00000000" w:rsidDel="00000000" w:rsidP="00000000" w:rsidRDefault="00000000" w:rsidRPr="00000000" w14:paraId="00000259">
      <w:pPr>
        <w:numPr>
          <w:ilvl w:val="1"/>
          <w:numId w:val="14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vertAlign w:val="baseline"/>
          <w:rtl w:val="0"/>
        </w:rPr>
        <w:t xml:space="preserve">Claims Salvages</w:t>
      </w:r>
      <w:r w:rsidDel="00000000" w:rsidR="00000000" w:rsidRPr="00000000">
        <w:rPr>
          <w:rtl w:val="0"/>
        </w:rPr>
      </w:r>
    </w:p>
    <w:p w:rsidR="00000000" w:rsidDel="00000000" w:rsidP="00000000" w:rsidRDefault="00000000" w:rsidRPr="00000000" w14:paraId="0000025A">
      <w:pPr>
        <w:numPr>
          <w:ilvl w:val="1"/>
          <w:numId w:val="14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vertAlign w:val="baseline"/>
          <w:rtl w:val="0"/>
        </w:rPr>
        <w:t xml:space="preserve">Claim Recoveries</w:t>
      </w:r>
      <w:r w:rsidDel="00000000" w:rsidR="00000000" w:rsidRPr="00000000">
        <w:rPr>
          <w:rtl w:val="0"/>
        </w:rPr>
      </w:r>
    </w:p>
    <w:p w:rsidR="00000000" w:rsidDel="00000000" w:rsidP="00000000" w:rsidRDefault="00000000" w:rsidRPr="00000000" w14:paraId="0000025B">
      <w:pPr>
        <w:numPr>
          <w:ilvl w:val="1"/>
          <w:numId w:val="14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vertAlign w:val="baseline"/>
          <w:rtl w:val="0"/>
        </w:rPr>
        <w:t xml:space="preserve">General functions</w:t>
      </w:r>
      <w:r w:rsidDel="00000000" w:rsidR="00000000" w:rsidRPr="00000000">
        <w:rPr>
          <w:rtl w:val="0"/>
        </w:rPr>
      </w:r>
    </w:p>
    <w:p w:rsidR="00000000" w:rsidDel="00000000" w:rsidP="00000000" w:rsidRDefault="00000000" w:rsidRPr="00000000" w14:paraId="0000025C">
      <w:pPr>
        <w:numPr>
          <w:ilvl w:val="0"/>
          <w:numId w:val="1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Functional authorization</w:t>
      </w:r>
      <w:r w:rsidDel="00000000" w:rsidR="00000000" w:rsidRPr="00000000">
        <w:rPr>
          <w:rtl w:val="0"/>
        </w:rPr>
      </w:r>
    </w:p>
    <w:p w:rsidR="00000000" w:rsidDel="00000000" w:rsidP="00000000" w:rsidRDefault="00000000" w:rsidRPr="00000000" w14:paraId="0000025D">
      <w:pPr>
        <w:numPr>
          <w:ilvl w:val="0"/>
          <w:numId w:val="1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Business Process flow</w:t>
      </w:r>
      <w:r w:rsidDel="00000000" w:rsidR="00000000" w:rsidRPr="00000000">
        <w:rPr>
          <w:rtl w:val="0"/>
        </w:rPr>
      </w:r>
    </w:p>
    <w:p w:rsidR="00000000" w:rsidDel="00000000" w:rsidP="00000000" w:rsidRDefault="00000000" w:rsidRPr="00000000" w14:paraId="0000025E">
      <w:pPr>
        <w:numPr>
          <w:ilvl w:val="0"/>
          <w:numId w:val="1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Emails</w:t>
      </w:r>
      <w:r w:rsidDel="00000000" w:rsidR="00000000" w:rsidRPr="00000000">
        <w:rPr>
          <w:rtl w:val="0"/>
        </w:rPr>
      </w:r>
    </w:p>
    <w:p w:rsidR="00000000" w:rsidDel="00000000" w:rsidP="00000000" w:rsidRDefault="00000000" w:rsidRPr="00000000" w14:paraId="0000025F">
      <w:pPr>
        <w:numPr>
          <w:ilvl w:val="0"/>
          <w:numId w:val="1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SMS</w:t>
      </w:r>
      <w:r w:rsidDel="00000000" w:rsidR="00000000" w:rsidRPr="00000000">
        <w:rPr>
          <w:rtl w:val="0"/>
        </w:rPr>
      </w:r>
    </w:p>
    <w:p w:rsidR="00000000" w:rsidDel="00000000" w:rsidP="00000000" w:rsidRDefault="00000000" w:rsidRPr="00000000" w14:paraId="00000260">
      <w:pPr>
        <w:numPr>
          <w:ilvl w:val="0"/>
          <w:numId w:val="1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ECM- Document Management</w:t>
      </w:r>
      <w:r w:rsidDel="00000000" w:rsidR="00000000" w:rsidRPr="00000000">
        <w:rPr>
          <w:rtl w:val="0"/>
        </w:rPr>
      </w:r>
    </w:p>
    <w:p w:rsidR="00000000" w:rsidDel="00000000" w:rsidP="00000000" w:rsidRDefault="00000000" w:rsidRPr="00000000" w14:paraId="00000261">
      <w:pPr>
        <w:numPr>
          <w:ilvl w:val="0"/>
          <w:numId w:val="1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Commission Process</w:t>
      </w:r>
      <w:r w:rsidDel="00000000" w:rsidR="00000000" w:rsidRPr="00000000">
        <w:rPr>
          <w:rtl w:val="0"/>
        </w:rPr>
      </w:r>
    </w:p>
    <w:p w:rsidR="00000000" w:rsidDel="00000000" w:rsidP="00000000" w:rsidRDefault="00000000" w:rsidRPr="00000000" w14:paraId="00000262">
      <w:pPr>
        <w:numPr>
          <w:ilvl w:val="0"/>
          <w:numId w:val="1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Interface to Financial system</w:t>
      </w:r>
      <w:r w:rsidDel="00000000" w:rsidR="00000000" w:rsidRPr="00000000">
        <w:rPr>
          <w:rtl w:val="0"/>
        </w:rPr>
      </w:r>
    </w:p>
    <w:p w:rsidR="00000000" w:rsidDel="00000000" w:rsidP="00000000" w:rsidRDefault="00000000" w:rsidRPr="00000000" w14:paraId="00000263">
      <w:pPr>
        <w:numPr>
          <w:ilvl w:val="0"/>
          <w:numId w:val="1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Payments</w:t>
      </w:r>
      <w:r w:rsidDel="00000000" w:rsidR="00000000" w:rsidRPr="00000000">
        <w:rPr>
          <w:rtl w:val="0"/>
        </w:rPr>
      </w:r>
    </w:p>
    <w:p w:rsidR="00000000" w:rsidDel="00000000" w:rsidP="00000000" w:rsidRDefault="00000000" w:rsidRPr="00000000" w14:paraId="00000264">
      <w:pPr>
        <w:numPr>
          <w:ilvl w:val="0"/>
          <w:numId w:val="1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Receipting</w:t>
      </w:r>
      <w:r w:rsidDel="00000000" w:rsidR="00000000" w:rsidRPr="00000000">
        <w:rPr>
          <w:rtl w:val="0"/>
        </w:rPr>
      </w:r>
    </w:p>
    <w:p w:rsidR="00000000" w:rsidDel="00000000" w:rsidP="00000000" w:rsidRDefault="00000000" w:rsidRPr="00000000" w14:paraId="00000265">
      <w:pPr>
        <w:numPr>
          <w:ilvl w:val="0"/>
          <w:numId w:val="1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General ledger mapping</w:t>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both"/>
        <w:rPr/>
      </w:pPr>
      <w:bookmarkStart w:colFirst="0" w:colLast="0" w:name="_35nkun2" w:id="14"/>
      <w:bookmarkEnd w:id="14"/>
      <w:r w:rsidDel="00000000" w:rsidR="00000000" w:rsidRPr="00000000">
        <w:rPr>
          <w:rtl w:val="0"/>
        </w:rPr>
      </w:r>
    </w:p>
    <w:p w:rsidR="00000000" w:rsidDel="00000000" w:rsidP="00000000" w:rsidRDefault="00000000" w:rsidRPr="00000000" w14:paraId="00000270">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sz w:val="24"/>
          <w:szCs w:val="24"/>
          <w:vertAlign w:val="baseline"/>
          <w:rtl w:val="0"/>
        </w:rPr>
        <w:t xml:space="preserve">FUNCTIONAL LISTING OF THE TURNQUEST GIS SYSTEM</w:t>
      </w: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4"/>
        <w:tblW w:w="928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48"/>
        <w:gridCol w:w="1440"/>
        <w:tblGridChange w:id="0">
          <w:tblGrid>
            <w:gridCol w:w="7848"/>
            <w:gridCol w:w="1440"/>
          </w:tblGrid>
        </w:tblGridChange>
      </w:tblGrid>
      <w:tr>
        <w:tc>
          <w:tcP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Requirement/Feature</w:t>
            </w:r>
            <w:r w:rsidDel="00000000" w:rsidR="00000000" w:rsidRPr="00000000">
              <w:rPr>
                <w:rtl w:val="0"/>
              </w:rPr>
            </w:r>
          </w:p>
        </w:tc>
        <w:tc>
          <w:tcP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Comments</w:t>
            </w:r>
            <w:r w:rsidDel="00000000" w:rsidR="00000000" w:rsidRPr="00000000">
              <w:rPr>
                <w:rtl w:val="0"/>
              </w:rPr>
            </w:r>
          </w:p>
        </w:tc>
      </w:tr>
      <w:tr>
        <w:tc>
          <w:tcP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both"/>
              <w:rPr/>
            </w:pPr>
            <w:r w:rsidDel="00000000" w:rsidR="00000000" w:rsidRPr="00000000">
              <w:rPr>
                <w:b w:val="1"/>
                <w:vertAlign w:val="baseline"/>
                <w:rtl w:val="0"/>
              </w:rPr>
              <w:t xml:space="preserve">QUOTATIONS</w:t>
            </w:r>
            <w:r w:rsidDel="00000000" w:rsidR="00000000" w:rsidRPr="00000000">
              <w:rPr>
                <w:rtl w:val="0"/>
              </w:rPr>
            </w:r>
          </w:p>
          <w:p w:rsidR="00000000" w:rsidDel="00000000" w:rsidP="00000000" w:rsidRDefault="00000000" w:rsidRPr="00000000" w14:paraId="00000276">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process quotations. </w:t>
            </w:r>
            <w:r w:rsidDel="00000000" w:rsidR="00000000" w:rsidRPr="00000000">
              <w:rPr>
                <w:rtl w:val="0"/>
              </w:rPr>
            </w:r>
          </w:p>
          <w:p w:rsidR="00000000" w:rsidDel="00000000" w:rsidP="00000000" w:rsidRDefault="00000000" w:rsidRPr="00000000" w14:paraId="00000277">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revise quotations. </w:t>
            </w:r>
            <w:r w:rsidDel="00000000" w:rsidR="00000000" w:rsidRPr="00000000">
              <w:rPr>
                <w:rtl w:val="0"/>
              </w:rPr>
            </w:r>
          </w:p>
          <w:p w:rsidR="00000000" w:rsidDel="00000000" w:rsidP="00000000" w:rsidRDefault="00000000" w:rsidRPr="00000000" w14:paraId="00000278">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quote for multiple products and multiple risks per product. </w:t>
            </w:r>
            <w:r w:rsidDel="00000000" w:rsidR="00000000" w:rsidRPr="00000000">
              <w:rPr>
                <w:rtl w:val="0"/>
              </w:rPr>
            </w:r>
          </w:p>
          <w:p w:rsidR="00000000" w:rsidDel="00000000" w:rsidP="00000000" w:rsidRDefault="00000000" w:rsidRPr="00000000" w14:paraId="00000279">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attach an expiry date to a quotation. </w:t>
            </w:r>
            <w:r w:rsidDel="00000000" w:rsidR="00000000" w:rsidRPr="00000000">
              <w:rPr>
                <w:rtl w:val="0"/>
              </w:rPr>
            </w:r>
          </w:p>
          <w:p w:rsidR="00000000" w:rsidDel="00000000" w:rsidP="00000000" w:rsidRDefault="00000000" w:rsidRPr="00000000" w14:paraId="0000027A">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quotation number and revision numbers. </w:t>
            </w:r>
            <w:r w:rsidDel="00000000" w:rsidR="00000000" w:rsidRPr="00000000">
              <w:rPr>
                <w:rtl w:val="0"/>
              </w:rPr>
            </w:r>
          </w:p>
          <w:p w:rsidR="00000000" w:rsidDel="00000000" w:rsidP="00000000" w:rsidRDefault="00000000" w:rsidRPr="00000000" w14:paraId="0000027B">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calculate premium, commissions and taxes for every quotation. </w:t>
            </w:r>
            <w:r w:rsidDel="00000000" w:rsidR="00000000" w:rsidRPr="00000000">
              <w:rPr>
                <w:rtl w:val="0"/>
              </w:rPr>
            </w:r>
          </w:p>
          <w:p w:rsidR="00000000" w:rsidDel="00000000" w:rsidP="00000000" w:rsidRDefault="00000000" w:rsidRPr="00000000" w14:paraId="0000027C">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multi currency quotations. </w:t>
            </w:r>
            <w:r w:rsidDel="00000000" w:rsidR="00000000" w:rsidRPr="00000000">
              <w:rPr>
                <w:rtl w:val="0"/>
              </w:rPr>
            </w:r>
          </w:p>
          <w:p w:rsidR="00000000" w:rsidDel="00000000" w:rsidP="00000000" w:rsidRDefault="00000000" w:rsidRPr="00000000" w14:paraId="0000027D">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attach a marketer to a quotation. </w:t>
            </w:r>
            <w:r w:rsidDel="00000000" w:rsidR="00000000" w:rsidRPr="00000000">
              <w:rPr>
                <w:rtl w:val="0"/>
              </w:rPr>
            </w:r>
          </w:p>
          <w:p w:rsidR="00000000" w:rsidDel="00000000" w:rsidP="00000000" w:rsidRDefault="00000000" w:rsidRPr="00000000" w14:paraId="0000027E">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attach the quotation source i.e., Direct, Intermediary. </w:t>
            </w:r>
            <w:r w:rsidDel="00000000" w:rsidR="00000000" w:rsidRPr="00000000">
              <w:rPr>
                <w:rtl w:val="0"/>
              </w:rPr>
            </w:r>
          </w:p>
          <w:p w:rsidR="00000000" w:rsidDel="00000000" w:rsidP="00000000" w:rsidRDefault="00000000" w:rsidRPr="00000000" w14:paraId="0000027F">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attach an intermediary per quotation. </w:t>
            </w:r>
            <w:r w:rsidDel="00000000" w:rsidR="00000000" w:rsidRPr="00000000">
              <w:rPr>
                <w:rtl w:val="0"/>
              </w:rPr>
            </w:r>
          </w:p>
          <w:p w:rsidR="00000000" w:rsidDel="00000000" w:rsidP="00000000" w:rsidRDefault="00000000" w:rsidRPr="00000000" w14:paraId="00000280">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authorize quotation before being marked as accepted by the client. </w:t>
            </w:r>
            <w:r w:rsidDel="00000000" w:rsidR="00000000" w:rsidRPr="00000000">
              <w:rPr>
                <w:rtl w:val="0"/>
              </w:rPr>
            </w:r>
          </w:p>
          <w:p w:rsidR="00000000" w:rsidDel="00000000" w:rsidP="00000000" w:rsidRDefault="00000000" w:rsidRPr="00000000" w14:paraId="00000281">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cancel quotations. </w:t>
            </w:r>
            <w:r w:rsidDel="00000000" w:rsidR="00000000" w:rsidRPr="00000000">
              <w:rPr>
                <w:rtl w:val="0"/>
              </w:rPr>
            </w:r>
          </w:p>
          <w:p w:rsidR="00000000" w:rsidDel="00000000" w:rsidP="00000000" w:rsidRDefault="00000000" w:rsidRPr="00000000" w14:paraId="00000282">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attach clauses, memos, excesses to a risk, products. </w:t>
            </w:r>
            <w:r w:rsidDel="00000000" w:rsidR="00000000" w:rsidRPr="00000000">
              <w:rPr>
                <w:rtl w:val="0"/>
              </w:rPr>
            </w:r>
          </w:p>
          <w:p w:rsidR="00000000" w:rsidDel="00000000" w:rsidP="00000000" w:rsidRDefault="00000000" w:rsidRPr="00000000" w14:paraId="00000283">
            <w:pPr>
              <w:numPr>
                <w:ilvl w:val="0"/>
                <w:numId w:val="145"/>
              </w:numPr>
              <w:pBdr>
                <w:top w:space="0" w:sz="0" w:val="nil"/>
                <w:left w:space="0" w:sz="0" w:val="nil"/>
                <w:bottom w:space="0" w:sz="0" w:val="nil"/>
                <w:right w:space="0" w:sz="0" w:val="nil"/>
                <w:between w:space="0" w:sz="0" w:val="nil"/>
              </w:pBdr>
              <w:shd w:fill="auto" w:val="clear"/>
              <w:ind w:left="720" w:hanging="360"/>
              <w:jc w:val="both"/>
              <w:rPr/>
            </w:pPr>
            <w:ins w:author="Heritage Comments" w:id="249" w:date="2013-11-05T16:40:00Z">
              <w:r w:rsidDel="00000000" w:rsidR="00000000" w:rsidRPr="00000000">
                <w:rPr>
                  <w:color w:val="ff0000"/>
                  <w:vertAlign w:val="baseline"/>
                  <w:rtl w:val="0"/>
                </w:rPr>
                <w:t xml:space="preserve">Ability to predefine and attach applicable standard clauses to a product and allow for editing and/or </w:t>
              </w:r>
              <w:commentRangeStart w:id="0"/>
              <w:r w:rsidDel="00000000" w:rsidR="00000000" w:rsidRPr="00000000">
                <w:rPr>
                  <w:color w:val="ff0000"/>
                  <w:vertAlign w:val="baseline"/>
                  <w:rtl w:val="0"/>
                </w:rPr>
                <w:t xml:space="preserve">deletion</w:t>
              </w:r>
              <w:commentRangeEnd w:id="0"/>
              <w:r w:rsidDel="00000000" w:rsidR="00000000" w:rsidRPr="00000000">
                <w:commentReference w:id="0"/>
              </w:r>
              <w:r w:rsidDel="00000000" w:rsidR="00000000" w:rsidRPr="00000000">
                <w:rPr>
                  <w:color w:val="ff0000"/>
                  <w:vertAlign w:val="baseline"/>
                  <w:rtl w:val="0"/>
                </w:rPr>
                <w:t xml:space="preserve">.</w:t>
              </w:r>
            </w:ins>
            <w:r w:rsidDel="00000000" w:rsidR="00000000" w:rsidRPr="00000000">
              <w:rPr>
                <w:rtl w:val="0"/>
              </w:rPr>
            </w:r>
          </w:p>
          <w:p w:rsidR="00000000" w:rsidDel="00000000" w:rsidP="00000000" w:rsidRDefault="00000000" w:rsidRPr="00000000" w14:paraId="00000284">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get an analysis on quotations won and lost, by agent/broker given acquisition ratio (quotations versus business closed).  </w:t>
            </w:r>
            <w:r w:rsidDel="00000000" w:rsidR="00000000" w:rsidRPr="00000000">
              <w:rPr>
                <w:rtl w:val="0"/>
              </w:rPr>
            </w:r>
          </w:p>
          <w:p w:rsidR="00000000" w:rsidDel="00000000" w:rsidP="00000000" w:rsidRDefault="00000000" w:rsidRPr="00000000" w14:paraId="00000285">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report on the quotations by the intermediary or marketer and not necessarily the quotation numbers. </w:t>
            </w:r>
            <w:r w:rsidDel="00000000" w:rsidR="00000000" w:rsidRPr="00000000">
              <w:rPr>
                <w:rtl w:val="0"/>
              </w:rPr>
            </w:r>
          </w:p>
          <w:p w:rsidR="00000000" w:rsidDel="00000000" w:rsidP="00000000" w:rsidRDefault="00000000" w:rsidRPr="00000000" w14:paraId="00000286">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automatically populate default quotation clauses rather than user selection of the clauses. </w:t>
            </w:r>
            <w:r w:rsidDel="00000000" w:rsidR="00000000" w:rsidRPr="00000000">
              <w:rPr>
                <w:rtl w:val="0"/>
              </w:rPr>
            </w:r>
          </w:p>
          <w:p w:rsidR="00000000" w:rsidDel="00000000" w:rsidP="00000000" w:rsidRDefault="00000000" w:rsidRPr="00000000" w14:paraId="00000287">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check for cross - selling during quotation process. </w:t>
            </w:r>
            <w:r w:rsidDel="00000000" w:rsidR="00000000" w:rsidRPr="00000000">
              <w:rPr>
                <w:rtl w:val="0"/>
              </w:rPr>
            </w:r>
          </w:p>
          <w:p w:rsidR="00000000" w:rsidDel="00000000" w:rsidP="00000000" w:rsidRDefault="00000000" w:rsidRPr="00000000" w14:paraId="00000288">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select additional products that the client can take up under cross selling. </w:t>
            </w:r>
            <w:r w:rsidDel="00000000" w:rsidR="00000000" w:rsidRPr="00000000">
              <w:rPr>
                <w:rtl w:val="0"/>
              </w:rPr>
            </w:r>
          </w:p>
          <w:p w:rsidR="00000000" w:rsidDel="00000000" w:rsidP="00000000" w:rsidRDefault="00000000" w:rsidRPr="00000000" w14:paraId="00000289">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check for internal claim experience and register the external claim experience for a new client. </w:t>
            </w:r>
            <w:r w:rsidDel="00000000" w:rsidR="00000000" w:rsidRPr="00000000">
              <w:rPr>
                <w:rtl w:val="0"/>
              </w:rPr>
            </w:r>
          </w:p>
          <w:p w:rsidR="00000000" w:rsidDel="00000000" w:rsidP="00000000" w:rsidRDefault="00000000" w:rsidRPr="00000000" w14:paraId="0000028A">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print summary quotation in addition to the detailed quotation. </w:t>
            </w:r>
            <w:r w:rsidDel="00000000" w:rsidR="00000000" w:rsidRPr="00000000">
              <w:rPr>
                <w:rtl w:val="0"/>
              </w:rPr>
            </w:r>
          </w:p>
          <w:p w:rsidR="00000000" w:rsidDel="00000000" w:rsidP="00000000" w:rsidRDefault="00000000" w:rsidRPr="00000000" w14:paraId="0000028B">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allow override of the computed premium by the user i.e., ‘but charge’. </w:t>
            </w:r>
            <w:r w:rsidDel="00000000" w:rsidR="00000000" w:rsidRPr="00000000">
              <w:rPr>
                <w:rtl w:val="0"/>
              </w:rPr>
            </w:r>
          </w:p>
          <w:p w:rsidR="00000000" w:rsidDel="00000000" w:rsidP="00000000" w:rsidRDefault="00000000" w:rsidRPr="00000000" w14:paraId="0000028C">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accept usage of multipliers in premium computation. </w:t>
            </w:r>
            <w:r w:rsidDel="00000000" w:rsidR="00000000" w:rsidRPr="00000000">
              <w:rPr>
                <w:rtl w:val="0"/>
              </w:rPr>
            </w:r>
          </w:p>
          <w:p w:rsidR="00000000" w:rsidDel="00000000" w:rsidP="00000000" w:rsidRDefault="00000000" w:rsidRPr="00000000" w14:paraId="0000028D">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accept escalators in premium computation. </w:t>
            </w:r>
            <w:r w:rsidDel="00000000" w:rsidR="00000000" w:rsidRPr="00000000">
              <w:rPr>
                <w:rtl w:val="0"/>
              </w:rPr>
            </w:r>
          </w:p>
          <w:p w:rsidR="00000000" w:rsidDel="00000000" w:rsidP="00000000" w:rsidRDefault="00000000" w:rsidRPr="00000000" w14:paraId="0000028E">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convert quotation to their respective policies multi - product quotations e.g.,  in one quotation one would have fire, motor and engineering.  On conversion, the system should give three policies as each of the products quoted for ought to be reflected separately. </w:t>
            </w:r>
            <w:r w:rsidDel="00000000" w:rsidR="00000000" w:rsidRPr="00000000">
              <w:rPr>
                <w:rtl w:val="0"/>
              </w:rPr>
            </w:r>
          </w:p>
          <w:p w:rsidR="00000000" w:rsidDel="00000000" w:rsidP="00000000" w:rsidRDefault="00000000" w:rsidRPr="00000000" w14:paraId="0000028F">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load soft - copies of vehicles/schedules into the system in cases where the vehicles are provided in a format specified by Turnkey. </w:t>
            </w:r>
            <w:r w:rsidDel="00000000" w:rsidR="00000000" w:rsidRPr="00000000">
              <w:rPr>
                <w:rtl w:val="0"/>
              </w:rPr>
            </w:r>
          </w:p>
          <w:p w:rsidR="00000000" w:rsidDel="00000000" w:rsidP="00000000" w:rsidRDefault="00000000" w:rsidRPr="00000000" w14:paraId="00000290">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allow revision of quotations after validity period. </w:t>
            </w:r>
            <w:r w:rsidDel="00000000" w:rsidR="00000000" w:rsidRPr="00000000">
              <w:rPr>
                <w:rtl w:val="0"/>
              </w:rPr>
            </w:r>
          </w:p>
          <w:p w:rsidR="00000000" w:rsidDel="00000000" w:rsidP="00000000" w:rsidRDefault="00000000" w:rsidRPr="00000000" w14:paraId="00000291">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have quotation sent in soft copies to the</w:t>
            </w:r>
            <w:r w:rsidDel="00000000" w:rsidR="00000000" w:rsidRPr="00000000">
              <w:rPr>
                <w:color w:val="ff6600"/>
                <w:vertAlign w:val="baseline"/>
                <w:rtl w:val="0"/>
              </w:rPr>
              <w:t xml:space="preserve"> </w:t>
            </w:r>
            <w:r w:rsidDel="00000000" w:rsidR="00000000" w:rsidRPr="00000000">
              <w:rPr>
                <w:vertAlign w:val="baseline"/>
                <w:rtl w:val="0"/>
              </w:rPr>
              <w:t xml:space="preserve">client i.e., PDF formats by email. </w:t>
            </w:r>
            <w:r w:rsidDel="00000000" w:rsidR="00000000" w:rsidRPr="00000000">
              <w:rPr>
                <w:rtl w:val="0"/>
              </w:rPr>
            </w:r>
          </w:p>
          <w:p w:rsidR="00000000" w:rsidDel="00000000" w:rsidP="00000000" w:rsidRDefault="00000000" w:rsidRPr="00000000" w14:paraId="00000292">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send SMS alerts to clients. </w:t>
            </w:r>
            <w:r w:rsidDel="00000000" w:rsidR="00000000" w:rsidRPr="00000000">
              <w:rPr>
                <w:rtl w:val="0"/>
              </w:rPr>
            </w:r>
          </w:p>
          <w:p w:rsidR="00000000" w:rsidDel="00000000" w:rsidP="00000000" w:rsidRDefault="00000000" w:rsidRPr="00000000" w14:paraId="00000293">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send and maintain any correspondence i.e., any standard letters and memos. </w:t>
            </w:r>
            <w:r w:rsidDel="00000000" w:rsidR="00000000" w:rsidRPr="00000000">
              <w:rPr>
                <w:rtl w:val="0"/>
              </w:rPr>
            </w:r>
          </w:p>
          <w:p w:rsidR="00000000" w:rsidDel="00000000" w:rsidP="00000000" w:rsidRDefault="00000000" w:rsidRPr="00000000" w14:paraId="00000294">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attach documents received from clients. </w:t>
            </w:r>
            <w:r w:rsidDel="00000000" w:rsidR="00000000" w:rsidRPr="00000000">
              <w:rPr>
                <w:rtl w:val="0"/>
              </w:rPr>
            </w:r>
          </w:p>
          <w:p w:rsidR="00000000" w:rsidDel="00000000" w:rsidP="00000000" w:rsidRDefault="00000000" w:rsidRPr="00000000" w14:paraId="00000295">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convert a quotation into a policy. </w:t>
            </w:r>
            <w:r w:rsidDel="00000000" w:rsidR="00000000" w:rsidRPr="00000000">
              <w:rPr>
                <w:rtl w:val="0"/>
              </w:rPr>
            </w:r>
          </w:p>
          <w:p w:rsidR="00000000" w:rsidDel="00000000" w:rsidP="00000000" w:rsidRDefault="00000000" w:rsidRPr="00000000" w14:paraId="00000296">
            <w:pPr>
              <w:numPr>
                <w:ilvl w:val="0"/>
                <w:numId w:val="14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Ability to Auto - generate quotations from existing policy information.  (This is in cases where previously quotes had not been generated, e.g.,  transferred business, single sourced businesses etc).  </w:t>
            </w:r>
            <w:r w:rsidDel="00000000" w:rsidR="00000000" w:rsidRPr="00000000">
              <w:rPr>
                <w:rtl w:val="0"/>
              </w:rPr>
            </w:r>
          </w:p>
          <w:p w:rsidR="00000000" w:rsidDel="00000000" w:rsidP="00000000" w:rsidRDefault="00000000" w:rsidRPr="00000000" w14:paraId="00000297">
            <w:pPr>
              <w:numPr>
                <w:ilvl w:val="0"/>
                <w:numId w:val="28"/>
              </w:numPr>
              <w:pBdr>
                <w:top w:space="0" w:sz="0" w:val="nil"/>
                <w:left w:space="0" w:sz="0" w:val="nil"/>
                <w:bottom w:space="0" w:sz="0" w:val="nil"/>
                <w:right w:space="0" w:sz="0" w:val="nil"/>
                <w:between w:space="0" w:sz="0" w:val="nil"/>
              </w:pBdr>
              <w:shd w:fill="auto" w:val="clear"/>
              <w:tabs>
                <w:tab w:val="left" w:pos="90"/>
              </w:tabs>
              <w:ind w:left="720" w:hanging="360"/>
              <w:jc w:val="both"/>
              <w:rPr/>
            </w:pPr>
            <w:r w:rsidDel="00000000" w:rsidR="00000000" w:rsidRPr="00000000">
              <w:rPr>
                <w:color w:val="000000"/>
                <w:vertAlign w:val="baseline"/>
                <w:rtl w:val="0"/>
              </w:rPr>
              <w:t xml:space="preserve">Ability to select campaign as a source of quotation and </w:t>
            </w:r>
            <w:r w:rsidDel="00000000" w:rsidR="00000000" w:rsidRPr="00000000">
              <w:rPr>
                <w:vertAlign w:val="baseline"/>
                <w:rtl w:val="0"/>
              </w:rPr>
              <w:t xml:space="preserve">if one selects the campaign as the source, then the system should display a list of value for campaigns in the system which should be attached to the quotation. </w:t>
            </w:r>
            <w:r w:rsidDel="00000000" w:rsidR="00000000" w:rsidRPr="00000000">
              <w:rPr>
                <w:rtl w:val="0"/>
              </w:rPr>
            </w:r>
          </w:p>
          <w:p w:rsidR="00000000" w:rsidDel="00000000" w:rsidP="00000000" w:rsidRDefault="00000000" w:rsidRPr="00000000" w14:paraId="00000298">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define clients as being either Corporate, Individual. </w:t>
            </w:r>
            <w:r w:rsidDel="00000000" w:rsidR="00000000" w:rsidRPr="00000000">
              <w:rPr>
                <w:rtl w:val="0"/>
              </w:rPr>
            </w:r>
          </w:p>
          <w:p w:rsidR="00000000" w:rsidDel="00000000" w:rsidP="00000000" w:rsidRDefault="00000000" w:rsidRPr="00000000" w14:paraId="00000299">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define joint clients/different trading names.  </w:t>
            </w:r>
            <w:r w:rsidDel="00000000" w:rsidR="00000000" w:rsidRPr="00000000">
              <w:rPr>
                <w:rtl w:val="0"/>
              </w:rPr>
            </w:r>
          </w:p>
          <w:p w:rsidR="00000000" w:rsidDel="00000000" w:rsidP="00000000" w:rsidRDefault="00000000" w:rsidRPr="00000000" w14:paraId="0000029A">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do budgeting for new business, renewals and organic growth either per class of business or all business.  Budget should be monthly and at sub - class level and per source (agents, brokers, direct).  </w:t>
            </w:r>
            <w:r w:rsidDel="00000000" w:rsidR="00000000" w:rsidRPr="00000000">
              <w:rPr>
                <w:rtl w:val="0"/>
              </w:rPr>
            </w:r>
          </w:p>
          <w:p w:rsidR="00000000" w:rsidDel="00000000" w:rsidP="00000000" w:rsidRDefault="00000000" w:rsidRPr="00000000" w14:paraId="0000029B">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attach a holding company to an organization. </w:t>
            </w:r>
            <w:r w:rsidDel="00000000" w:rsidR="00000000" w:rsidRPr="00000000">
              <w:rPr>
                <w:rtl w:val="0"/>
              </w:rPr>
            </w:r>
          </w:p>
          <w:p w:rsidR="00000000" w:rsidDel="00000000" w:rsidP="00000000" w:rsidRDefault="00000000" w:rsidRPr="00000000" w14:paraId="0000029C">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define associated companies not necessary holding company. </w:t>
            </w:r>
            <w:r w:rsidDel="00000000" w:rsidR="00000000" w:rsidRPr="00000000">
              <w:rPr>
                <w:rtl w:val="0"/>
              </w:rPr>
            </w:r>
          </w:p>
          <w:p w:rsidR="00000000" w:rsidDel="00000000" w:rsidP="00000000" w:rsidRDefault="00000000" w:rsidRPr="00000000" w14:paraId="0000029D">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attach other companies that the insurance company holding company has interests in. </w:t>
            </w:r>
            <w:r w:rsidDel="00000000" w:rsidR="00000000" w:rsidRPr="00000000">
              <w:rPr>
                <w:rtl w:val="0"/>
              </w:rPr>
            </w:r>
          </w:p>
          <w:p w:rsidR="00000000" w:rsidDel="00000000" w:rsidP="00000000" w:rsidRDefault="00000000" w:rsidRPr="00000000" w14:paraId="0000029E">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tie clients to a policy as opposed to tying client to an agent. </w:t>
            </w:r>
            <w:r w:rsidDel="00000000" w:rsidR="00000000" w:rsidRPr="00000000">
              <w:rPr>
                <w:rtl w:val="0"/>
              </w:rPr>
            </w:r>
          </w:p>
          <w:p w:rsidR="00000000" w:rsidDel="00000000" w:rsidP="00000000" w:rsidRDefault="00000000" w:rsidRPr="00000000" w14:paraId="0000029F">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search a client using PIN Number. </w:t>
            </w:r>
            <w:r w:rsidDel="00000000" w:rsidR="00000000" w:rsidRPr="00000000">
              <w:rPr>
                <w:rtl w:val="0"/>
              </w:rPr>
            </w:r>
          </w:p>
          <w:p w:rsidR="00000000" w:rsidDel="00000000" w:rsidP="00000000" w:rsidRDefault="00000000" w:rsidRPr="00000000" w14:paraId="000002A0">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capture the Client ID as internal ID as opposed to ID. </w:t>
            </w:r>
            <w:r w:rsidDel="00000000" w:rsidR="00000000" w:rsidRPr="00000000">
              <w:rPr>
                <w:rtl w:val="0"/>
              </w:rPr>
            </w:r>
          </w:p>
          <w:p w:rsidR="00000000" w:rsidDel="00000000" w:rsidP="00000000" w:rsidRDefault="00000000" w:rsidRPr="00000000" w14:paraId="000002A1">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auto authorise clients created. </w:t>
            </w:r>
            <w:r w:rsidDel="00000000" w:rsidR="00000000" w:rsidRPr="00000000">
              <w:rPr>
                <w:rtl w:val="0"/>
              </w:rPr>
            </w:r>
          </w:p>
          <w:p w:rsidR="00000000" w:rsidDel="00000000" w:rsidP="00000000" w:rsidRDefault="00000000" w:rsidRPr="00000000" w14:paraId="000002A2">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mark clients and agents as black listed. </w:t>
            </w:r>
            <w:r w:rsidDel="00000000" w:rsidR="00000000" w:rsidRPr="00000000">
              <w:rPr>
                <w:rtl w:val="0"/>
              </w:rPr>
            </w:r>
          </w:p>
          <w:p w:rsidR="00000000" w:rsidDel="00000000" w:rsidP="00000000" w:rsidRDefault="00000000" w:rsidRPr="00000000" w14:paraId="000002A3">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define reasons for blacklisting. </w:t>
            </w:r>
            <w:r w:rsidDel="00000000" w:rsidR="00000000" w:rsidRPr="00000000">
              <w:rPr>
                <w:rtl w:val="0"/>
              </w:rPr>
            </w:r>
          </w:p>
          <w:p w:rsidR="00000000" w:rsidDel="00000000" w:rsidP="00000000" w:rsidRDefault="00000000" w:rsidRPr="00000000" w14:paraId="000002A4">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 Ability to select the reason for blacklisting, specify date of blacklisting.  In case unblacklisted, specify the date when it was unblacklisted.  </w:t>
            </w:r>
            <w:r w:rsidDel="00000000" w:rsidR="00000000" w:rsidRPr="00000000">
              <w:rPr>
                <w:rtl w:val="0"/>
              </w:rPr>
            </w:r>
          </w:p>
          <w:p w:rsidR="00000000" w:rsidDel="00000000" w:rsidP="00000000" w:rsidRDefault="00000000" w:rsidRPr="00000000" w14:paraId="000002A5">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allow unconcluded transactions (claims)  for blacklisted agents and clients  but with an exception.  Renewals, endorsements and new business should not be allowed for blacklisted agents, clients, risks unless 'unblacklisted'. </w:t>
            </w: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For risks check if property is blacklisted at schedule and risk level. </w:t>
            </w:r>
            <w:r w:rsidDel="00000000" w:rsidR="00000000" w:rsidRPr="00000000">
              <w:rPr>
                <w:rtl w:val="0"/>
              </w:rPr>
            </w:r>
          </w:p>
          <w:p w:rsidR="00000000" w:rsidDel="00000000" w:rsidP="00000000" w:rsidRDefault="00000000" w:rsidRPr="00000000" w14:paraId="000002A7">
            <w:pPr>
              <w:numPr>
                <w:ilvl w:val="0"/>
                <w:numId w:val="118"/>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vertAlign w:val="baseline"/>
                <w:rtl w:val="0"/>
              </w:rPr>
              <w:t xml:space="preserve">Ability to keep track of blacklisted vehicle registration number use chassis number. </w:t>
            </w:r>
            <w:r w:rsidDel="00000000" w:rsidR="00000000" w:rsidRPr="00000000">
              <w:rPr>
                <w:rtl w:val="0"/>
              </w:rPr>
            </w:r>
          </w:p>
          <w:p w:rsidR="00000000" w:rsidDel="00000000" w:rsidP="00000000" w:rsidRDefault="00000000" w:rsidRPr="00000000" w14:paraId="000002A8">
            <w:pPr>
              <w:numPr>
                <w:ilvl w:val="0"/>
                <w:numId w:val="145"/>
              </w:numPr>
              <w:pBdr>
                <w:top w:space="0" w:sz="0" w:val="nil"/>
                <w:left w:space="0" w:sz="0" w:val="nil"/>
                <w:bottom w:space="0" w:sz="0" w:val="nil"/>
                <w:right w:space="0" w:sz="0" w:val="nil"/>
                <w:between w:space="0" w:sz="0" w:val="nil"/>
              </w:pBdr>
              <w:shd w:fill="auto" w:val="clear"/>
              <w:spacing w:after="40" w:before="4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Ability to capture </w:t>
            </w:r>
            <w:r w:rsidDel="00000000" w:rsidR="00000000" w:rsidRPr="00000000">
              <w:rPr>
                <w:rFonts w:ascii="Cambria" w:cs="Cambria" w:eastAsia="Cambria" w:hAnsi="Cambria"/>
                <w:b w:val="0"/>
                <w:color w:val="000000"/>
                <w:sz w:val="24"/>
                <w:szCs w:val="24"/>
                <w:vertAlign w:val="baseline"/>
                <w:rtl w:val="0"/>
              </w:rPr>
              <w:t xml:space="preserve">Parent company name, Group company name, Subsidiary company names, Physical address (head office and provision for subsidiary companies).  </w:t>
            </w:r>
            <w:r w:rsidDel="00000000" w:rsidR="00000000" w:rsidRPr="00000000">
              <w:rPr>
                <w:rtl w:val="0"/>
              </w:rPr>
            </w:r>
          </w:p>
          <w:p w:rsidR="00000000" w:rsidDel="00000000" w:rsidP="00000000" w:rsidRDefault="00000000" w:rsidRPr="00000000" w14:paraId="000002A9">
            <w:pPr>
              <w:numPr>
                <w:ilvl w:val="0"/>
                <w:numId w:val="145"/>
              </w:numPr>
              <w:pBdr>
                <w:top w:space="0" w:sz="0" w:val="nil"/>
                <w:left w:space="0" w:sz="0" w:val="nil"/>
                <w:bottom w:space="0" w:sz="0" w:val="nil"/>
                <w:right w:space="0" w:sz="0" w:val="nil"/>
                <w:between w:space="0" w:sz="0" w:val="nil"/>
              </w:pBdr>
              <w:shd w:fill="auto" w:val="clear"/>
              <w:spacing w:after="40" w:before="4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Ability to uniquely identify a client who may have a number of business plus maybe his own personal insurances and link all of those to one client by a number or reference. (Trading names/Entities) </w:t>
            </w:r>
            <w:r w:rsidDel="00000000" w:rsidR="00000000" w:rsidRPr="00000000">
              <w:rPr>
                <w:rtl w:val="0"/>
              </w:rPr>
            </w:r>
          </w:p>
          <w:p w:rsidR="00000000" w:rsidDel="00000000" w:rsidP="00000000" w:rsidRDefault="00000000" w:rsidRPr="00000000" w14:paraId="000002AA">
            <w:pPr>
              <w:numPr>
                <w:ilvl w:val="0"/>
                <w:numId w:val="145"/>
              </w:numPr>
              <w:pBdr>
                <w:top w:space="0" w:sz="0" w:val="nil"/>
                <w:left w:space="0" w:sz="0" w:val="nil"/>
                <w:bottom w:space="0" w:sz="0" w:val="nil"/>
                <w:right w:space="0" w:sz="0" w:val="nil"/>
                <w:between w:space="0" w:sz="0" w:val="nil"/>
              </w:pBdr>
              <w:shd w:fill="auto" w:val="clear"/>
              <w:spacing w:after="40" w:before="4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The system should have a capability of defining different trading names which share the same unique identifier which is the PIN number. </w:t>
            </w:r>
            <w:r w:rsidDel="00000000" w:rsidR="00000000" w:rsidRPr="00000000">
              <w:rPr>
                <w:rtl w:val="0"/>
              </w:rPr>
            </w:r>
          </w:p>
          <w:p w:rsidR="00000000" w:rsidDel="00000000" w:rsidP="00000000" w:rsidRDefault="00000000" w:rsidRPr="00000000" w14:paraId="000002AB">
            <w:pPr>
              <w:numPr>
                <w:ilvl w:val="0"/>
                <w:numId w:val="14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Ability to Record Not Taken Up (NTU) quotations and the reasons for decline.  Report to show quotation which have expired.  An option to key in the reason why the quotation has not been NTU. </w:t>
            </w: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mbria" w:cs="Cambria" w:eastAsia="Cambria" w:hAnsi="Cambria"/>
                <w:b w:val="0"/>
                <w:color w:val="000000"/>
                <w:sz w:val="24"/>
                <w:szCs w:val="24"/>
                <w:vertAlign w:val="baseline"/>
                <w:rtl w:val="0"/>
              </w:rPr>
              <w:t xml:space="preserve">Ability to select a batch of quotation and mark them as NTU and key in reason. </w:t>
            </w:r>
            <w:r w:rsidDel="00000000" w:rsidR="00000000" w:rsidRPr="00000000">
              <w:rPr>
                <w:rtl w:val="0"/>
              </w:rPr>
            </w:r>
          </w:p>
          <w:p w:rsidR="00000000" w:rsidDel="00000000" w:rsidP="00000000" w:rsidRDefault="00000000" w:rsidRPr="00000000" w14:paraId="000002AD">
            <w:pPr>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Ability of Escalation of unattended - to quotes to immediate supervisor within ‘X’ days.  This is the period it takes. to complete a quotation.  Will use the first quotation on is expected)  quotation.  Add an option of specifying due date of quotation (The date when the quotation is expected to be out, date received and an option of allocating quotation to a user who is responsible for the quotation. </w:t>
            </w: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mbria" w:cs="Cambria" w:eastAsia="Cambria" w:hAnsi="Cambria"/>
                <w:b w:val="0"/>
                <w:color w:val="000000"/>
                <w:sz w:val="24"/>
                <w:szCs w:val="24"/>
                <w:vertAlign w:val="baseline"/>
                <w:rtl w:val="0"/>
              </w:rPr>
              <w:t xml:space="preserve">The quotation should be printed after authorization not before. </w:t>
            </w: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Fonts w:ascii="Cambria" w:cs="Cambria" w:eastAsia="Cambria" w:hAnsi="Cambria"/>
                <w:b w:val="0"/>
                <w:color w:val="000000"/>
                <w:sz w:val="24"/>
                <w:szCs w:val="24"/>
                <w:vertAlign w:val="baseline"/>
                <w:rtl w:val="0"/>
              </w:rPr>
              <w:t xml:space="preserve">Option to send quotation for a specific subclass at revision. </w:t>
            </w: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40" w:before="40" w:line="240" w:lineRule="auto"/>
              <w:ind w:left="720" w:firstLine="0"/>
              <w:jc w:val="both"/>
              <w:rPr/>
            </w:pPr>
            <w:r w:rsidDel="00000000" w:rsidR="00000000" w:rsidRPr="00000000">
              <w:rPr>
                <w:rFonts w:ascii="Cambria" w:cs="Cambria" w:eastAsia="Cambria" w:hAnsi="Cambria"/>
                <w:b w:val="0"/>
                <w:color w:val="000000"/>
                <w:sz w:val="24"/>
                <w:szCs w:val="24"/>
                <w:vertAlign w:val="baseline"/>
                <w:rtl w:val="0"/>
              </w:rPr>
              <w:t xml:space="preserve">Mark quotation NTU for a client or product in a quotation. </w:t>
            </w: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40" w:before="40" w:line="240" w:lineRule="auto"/>
              <w:ind w:left="720" w:firstLine="0"/>
              <w:jc w:val="both"/>
              <w:rPr/>
            </w:pPr>
            <w:r w:rsidDel="00000000" w:rsidR="00000000" w:rsidRPr="00000000">
              <w:rPr>
                <w:rFonts w:ascii="Cambria" w:cs="Cambria" w:eastAsia="Cambria" w:hAnsi="Cambria"/>
                <w:b w:val="0"/>
                <w:color w:val="000000"/>
                <w:sz w:val="24"/>
                <w:szCs w:val="24"/>
                <w:vertAlign w:val="baseline"/>
                <w:rtl w:val="0"/>
              </w:rPr>
              <w:t xml:space="preserve">Mark NTU for a specific agent. </w:t>
            </w:r>
            <w:r w:rsidDel="00000000" w:rsidR="00000000" w:rsidRPr="00000000">
              <w:rPr>
                <w:rtl w:val="0"/>
              </w:rPr>
            </w:r>
          </w:p>
          <w:p w:rsidR="00000000" w:rsidDel="00000000" w:rsidP="00000000" w:rsidRDefault="00000000" w:rsidRPr="00000000" w14:paraId="000002B2">
            <w:pPr>
              <w:numPr>
                <w:ilvl w:val="0"/>
                <w:numId w:val="145"/>
              </w:numPr>
              <w:pBdr>
                <w:top w:space="0" w:sz="0" w:val="nil"/>
                <w:left w:space="0" w:sz="0" w:val="nil"/>
                <w:bottom w:space="0" w:sz="0" w:val="nil"/>
                <w:right w:space="0" w:sz="0" w:val="nil"/>
                <w:between w:space="0" w:sz="0" w:val="nil"/>
              </w:pBdr>
              <w:shd w:fill="auto" w:val="clear"/>
              <w:spacing w:after="40" w:before="4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Ability to record visit details by the marketing department, i.e., nature of visit, clients visited, client feedback, date of next visit action after visit, prospects for organic growth. </w:t>
            </w:r>
            <w:r w:rsidDel="00000000" w:rsidR="00000000" w:rsidRPr="00000000">
              <w:rPr>
                <w:rtl w:val="0"/>
              </w:rPr>
            </w:r>
          </w:p>
          <w:p w:rsidR="00000000" w:rsidDel="00000000" w:rsidP="00000000" w:rsidRDefault="00000000" w:rsidRPr="00000000" w14:paraId="000002B3">
            <w:pPr>
              <w:numPr>
                <w:ilvl w:val="0"/>
                <w:numId w:val="145"/>
              </w:numPr>
              <w:pBdr>
                <w:top w:space="0" w:sz="0" w:val="nil"/>
                <w:left w:space="0" w:sz="0" w:val="nil"/>
                <w:bottom w:space="0" w:sz="0" w:val="nil"/>
                <w:right w:space="0" w:sz="0" w:val="nil"/>
                <w:between w:space="0" w:sz="0" w:val="nil"/>
              </w:pBdr>
              <w:shd w:fill="auto" w:val="clear"/>
              <w:spacing w:after="40" w:before="4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Ability to allow marketers to record/ share information gathered during client visits such as complaints, compliments, feedback on quotes, new developments, new requirements etc. </w:t>
            </w:r>
            <w:r w:rsidDel="00000000" w:rsidR="00000000" w:rsidRPr="00000000">
              <w:rPr>
                <w:rtl w:val="0"/>
              </w:rPr>
            </w:r>
          </w:p>
          <w:p w:rsidR="00000000" w:rsidDel="00000000" w:rsidP="00000000" w:rsidRDefault="00000000" w:rsidRPr="00000000" w14:paraId="000002B4">
            <w:pPr>
              <w:numPr>
                <w:ilvl w:val="0"/>
                <w:numId w:val="145"/>
              </w:numPr>
              <w:pBdr>
                <w:top w:space="0" w:sz="0" w:val="nil"/>
                <w:left w:space="0" w:sz="0" w:val="nil"/>
                <w:bottom w:space="0" w:sz="0" w:val="nil"/>
                <w:right w:space="0" w:sz="0" w:val="nil"/>
                <w:between w:space="0" w:sz="0" w:val="nil"/>
              </w:pBdr>
              <w:shd w:fill="auto" w:val="clear"/>
              <w:spacing w:after="40" w:before="4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Ability to capture promotion, publicity and advertising details. (This is the campaign management module in CRM) </w:t>
            </w:r>
            <w:r w:rsidDel="00000000" w:rsidR="00000000" w:rsidRPr="00000000">
              <w:rPr>
                <w:rtl w:val="0"/>
              </w:rPr>
            </w:r>
          </w:p>
          <w:p w:rsidR="00000000" w:rsidDel="00000000" w:rsidP="00000000" w:rsidRDefault="00000000" w:rsidRPr="00000000" w14:paraId="000002B5">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vertAlign w:val="baseline"/>
                <w:rtl w:val="0"/>
              </w:rPr>
              <w:t xml:space="preserve">Ability to perform quick searches of client database to be able to display the worth of clients (portfolio value).  - This is to be provided as a report - Client summary report</w:t>
            </w:r>
            <w:r w:rsidDel="00000000" w:rsidR="00000000" w:rsidRPr="00000000">
              <w:rPr>
                <w:rtl w:val="0"/>
              </w:rPr>
            </w:r>
          </w:p>
          <w:p w:rsidR="00000000" w:rsidDel="00000000" w:rsidP="00000000" w:rsidRDefault="00000000" w:rsidRPr="00000000" w14:paraId="000002B6">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vertAlign w:val="baseline"/>
                <w:rtl w:val="0"/>
              </w:rPr>
              <w:t xml:space="preserve">Ability to publish details for one branch to be used in another branch i.e., address or branch details.  Specify the branch details to use. </w:t>
            </w:r>
            <w:r w:rsidDel="00000000" w:rsidR="00000000" w:rsidRPr="00000000">
              <w:rPr>
                <w:rtl w:val="0"/>
              </w:rPr>
            </w:r>
          </w:p>
          <w:p w:rsidR="00000000" w:rsidDel="00000000" w:rsidP="00000000" w:rsidRDefault="00000000" w:rsidRPr="00000000" w14:paraId="000002B7">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vertAlign w:val="baseline"/>
                <w:rtl w:val="0"/>
              </w:rPr>
              <w:t xml:space="preserve">Ability to </w:t>
            </w:r>
            <w:r w:rsidDel="00000000" w:rsidR="00000000" w:rsidRPr="00000000">
              <w:rPr>
                <w:vertAlign w:val="baseline"/>
                <w:rtl w:val="0"/>
              </w:rPr>
              <w:t xml:space="preserve">update specific license number on agent creation screen. </w:t>
            </w:r>
            <w:r w:rsidDel="00000000" w:rsidR="00000000" w:rsidRPr="00000000">
              <w:rPr>
                <w:rtl w:val="0"/>
              </w:rPr>
            </w:r>
          </w:p>
          <w:p w:rsidR="00000000" w:rsidDel="00000000" w:rsidP="00000000" w:rsidRDefault="00000000" w:rsidRPr="00000000" w14:paraId="000002B8">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for the system to generate Exception report for agents not licensed to specific person.  Notification to be sent to the marketer attached to the agent. </w:t>
            </w:r>
            <w:r w:rsidDel="00000000" w:rsidR="00000000" w:rsidRPr="00000000">
              <w:rPr>
                <w:rtl w:val="0"/>
              </w:rPr>
            </w:r>
          </w:p>
          <w:p w:rsidR="00000000" w:rsidDel="00000000" w:rsidP="00000000" w:rsidRDefault="00000000" w:rsidRPr="00000000" w14:paraId="000002B9">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vertAlign w:val="baseline"/>
                <w:rtl w:val="0"/>
              </w:rPr>
              <w:t xml:space="preserve">Ability to validate PIN number on all screens which have PIN number field to ensure that the number keyed in by a user conforms to Kenyan format. </w:t>
            </w:r>
            <w:r w:rsidDel="00000000" w:rsidR="00000000" w:rsidRPr="00000000">
              <w:rPr>
                <w:rtl w:val="0"/>
              </w:rPr>
            </w:r>
          </w:p>
          <w:p w:rsidR="00000000" w:rsidDel="00000000" w:rsidP="00000000" w:rsidRDefault="00000000" w:rsidRPr="00000000" w14:paraId="000002BA">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vertAlign w:val="baseline"/>
                <w:rtl w:val="0"/>
              </w:rPr>
              <w:t xml:space="preserve">Ability to specify organization which rated an agency and the rating and an audit of the same in case of a change.  The rating is done yearly.  Allow rating by more than one organization. </w:t>
            </w:r>
            <w:r w:rsidDel="00000000" w:rsidR="00000000" w:rsidRPr="00000000">
              <w:rPr>
                <w:rtl w:val="0"/>
              </w:rPr>
            </w:r>
          </w:p>
          <w:p w:rsidR="00000000" w:rsidDel="00000000" w:rsidP="00000000" w:rsidRDefault="00000000" w:rsidRPr="00000000" w14:paraId="000002BB">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vertAlign w:val="baseline"/>
                <w:rtl w:val="0"/>
              </w:rPr>
              <w:t xml:space="preserve">Ability to attach a principal officer when creating agents.  The principal should not be attached to more than one agent; system should send an alert in case same principal is attached to more than one agent.  The unique identifier for the principal will be the PIN number. </w:t>
            </w:r>
            <w:r w:rsidDel="00000000" w:rsidR="00000000" w:rsidRPr="00000000">
              <w:rPr>
                <w:rtl w:val="0"/>
              </w:rPr>
            </w:r>
          </w:p>
          <w:p w:rsidR="00000000" w:rsidDel="00000000" w:rsidP="00000000" w:rsidRDefault="00000000" w:rsidRPr="00000000" w14:paraId="000002BC">
            <w:pPr>
              <w:numPr>
                <w:ilvl w:val="0"/>
                <w:numId w:val="14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vertAlign w:val="baseline"/>
                <w:rtl w:val="0"/>
              </w:rPr>
              <w:t xml:space="preserve">Ability to mask the agency registration number to a specific format. </w:t>
            </w:r>
            <w:r w:rsidDel="00000000" w:rsidR="00000000" w:rsidRPr="00000000">
              <w:rPr>
                <w:rtl w:val="0"/>
              </w:rPr>
            </w:r>
          </w:p>
        </w:tc>
        <w:tc>
          <w:tcP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12140" w:hRule="atLeast"/>
        </w:trPr>
        <w:tc>
          <w:tcP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vertAlign w:val="baseline"/>
                <w:rtl w:val="0"/>
              </w:rPr>
              <w:t xml:space="preserve">UNDERWRITING</w:t>
            </w:r>
            <w:r w:rsidDel="00000000" w:rsidR="00000000" w:rsidRPr="00000000">
              <w:rPr>
                <w:rtl w:val="0"/>
              </w:rPr>
            </w:r>
          </w:p>
          <w:p w:rsidR="00000000" w:rsidDel="00000000" w:rsidP="00000000" w:rsidRDefault="00000000" w:rsidRPr="00000000" w14:paraId="000002C0">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vertAlign w:val="baseline"/>
                <w:rtl w:val="0"/>
              </w:rPr>
              <w:t xml:space="preserve">Ability to predefine all the accounts used in the underwriting process and their details i.e., direct clients, Agents, Brokers, Marketers (</w:t>
            </w:r>
            <w:r w:rsidDel="00000000" w:rsidR="00000000" w:rsidRPr="00000000">
              <w:rPr>
                <w:vertAlign w:val="baseline"/>
                <w:rtl w:val="0"/>
              </w:rPr>
              <w:t xml:space="preserve">Marketers do not earn commission),</w:t>
            </w:r>
            <w:r w:rsidDel="00000000" w:rsidR="00000000" w:rsidRPr="00000000">
              <w:rPr>
                <w:color w:val="000000"/>
                <w:vertAlign w:val="baseline"/>
                <w:rtl w:val="0"/>
              </w:rPr>
              <w:t xml:space="preserve"> In - house Agents (</w:t>
            </w:r>
            <w:r w:rsidDel="00000000" w:rsidR="00000000" w:rsidRPr="00000000">
              <w:rPr>
                <w:vertAlign w:val="baseline"/>
                <w:rtl w:val="0"/>
              </w:rPr>
              <w:t xml:space="preserve">tie this with their managers),</w:t>
            </w:r>
            <w:r w:rsidDel="00000000" w:rsidR="00000000" w:rsidRPr="00000000">
              <w:rPr>
                <w:color w:val="000000"/>
                <w:vertAlign w:val="baseline"/>
                <w:rtl w:val="0"/>
              </w:rPr>
              <w:t xml:space="preserve"> Insurance companies, staff</w:t>
            </w:r>
            <w:del w:author="Heritage Comments" w:id="250" w:date="2013-11-05T16:40:00Z">
              <w:r w:rsidDel="00000000" w:rsidR="00000000" w:rsidRPr="00000000">
                <w:rPr>
                  <w:color w:val="000000"/>
                  <w:vertAlign w:val="baseline"/>
                  <w:rtl w:val="0"/>
                </w:rPr>
                <w:delText xml:space="preserve"> (</w:delText>
              </w:r>
              <w:r w:rsidDel="00000000" w:rsidR="00000000" w:rsidRPr="00000000">
                <w:rPr>
                  <w:vertAlign w:val="baseline"/>
                  <w:rtl w:val="0"/>
                </w:rPr>
                <w:delText xml:space="preserve">systems</w:delText>
              </w:r>
            </w:del>
            <w:ins w:author="Heritage Comments" w:id="250" w:date="2013-11-05T16:40:00Z">
              <w:r w:rsidDel="00000000" w:rsidR="00000000" w:rsidRPr="00000000">
                <w:rPr>
                  <w:color w:val="ff0000"/>
                  <w:vertAlign w:val="baseline"/>
                  <w:rtl w:val="0"/>
                </w:rPr>
                <w:t xml:space="preserve">/bank assurance/Affinity</w:t>
              </w:r>
              <w:r w:rsidDel="00000000" w:rsidR="00000000" w:rsidRPr="00000000">
                <w:rPr>
                  <w:color w:val="000000"/>
                  <w:vertAlign w:val="baseline"/>
                  <w:rtl w:val="0"/>
                </w:rPr>
                <w:t xml:space="preserve"> Sy</w:t>
              </w:r>
              <w:r w:rsidDel="00000000" w:rsidR="00000000" w:rsidRPr="00000000">
                <w:rPr>
                  <w:vertAlign w:val="baseline"/>
                  <w:rtl w:val="0"/>
                </w:rPr>
                <w:t xml:space="preserve">stems</w:t>
              </w:r>
            </w:ins>
            <w:r w:rsidDel="00000000" w:rsidR="00000000" w:rsidRPr="00000000">
              <w:rPr>
                <w:vertAlign w:val="baseline"/>
                <w:rtl w:val="0"/>
              </w:rPr>
              <w:t xml:space="preserve"> should be able to tell business brought by a certain staff - introducer of business) </w:t>
            </w:r>
            <w:r w:rsidDel="00000000" w:rsidR="00000000" w:rsidRPr="00000000">
              <w:rPr>
                <w:color w:val="000000"/>
                <w:vertAlign w:val="baseline"/>
                <w:rtl w:val="0"/>
              </w:rPr>
              <w:t xml:space="preserve">and Reinsurance companies. </w:t>
            </w:r>
            <w:r w:rsidDel="00000000" w:rsidR="00000000" w:rsidRPr="00000000">
              <w:rPr>
                <w:rtl w:val="0"/>
              </w:rPr>
            </w:r>
          </w:p>
          <w:p w:rsidR="00000000" w:rsidDel="00000000" w:rsidP="00000000" w:rsidRDefault="00000000" w:rsidRPr="00000000" w14:paraId="000002C1">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vertAlign w:val="baseline"/>
                <w:rtl w:val="0"/>
              </w:rPr>
              <w:t xml:space="preserve">Ability of the system to keep an audit trail in case of a change of an </w:t>
            </w:r>
            <w:del w:author="Heritage Comments" w:id="251" w:date="2013-11-05T16:40:00Z">
              <w:r w:rsidDel="00000000" w:rsidR="00000000" w:rsidRPr="00000000">
                <w:rPr>
                  <w:color w:val="000000"/>
                  <w:vertAlign w:val="baseline"/>
                  <w:rtl w:val="0"/>
                </w:rPr>
                <w:delText xml:space="preserve">introduce</w:delText>
              </w:r>
            </w:del>
            <w:ins w:author="Heritage Comments" w:id="251" w:date="2013-11-05T16:40:00Z">
              <w:r w:rsidDel="00000000" w:rsidR="00000000" w:rsidRPr="00000000">
                <w:rPr>
                  <w:color w:val="000000"/>
                  <w:vertAlign w:val="baseline"/>
                  <w:rtl w:val="0"/>
                </w:rPr>
                <w:t xml:space="preserve">introduce</w:t>
              </w:r>
              <w:r w:rsidDel="00000000" w:rsidR="00000000" w:rsidRPr="00000000">
                <w:rPr>
                  <w:color w:val="ff0000"/>
                  <w:vertAlign w:val="baseline"/>
                  <w:rtl w:val="0"/>
                </w:rPr>
                <w:t xml:space="preserve">r</w:t>
              </w:r>
            </w:ins>
            <w:r w:rsidDel="00000000" w:rsidR="00000000" w:rsidRPr="00000000">
              <w:rPr>
                <w:rtl w:val="0"/>
              </w:rPr>
            </w:r>
          </w:p>
          <w:p w:rsidR="00000000" w:rsidDel="00000000" w:rsidP="00000000" w:rsidRDefault="00000000" w:rsidRPr="00000000" w14:paraId="000002C2">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vertAlign w:val="baseline"/>
                <w:rtl w:val="0"/>
              </w:rPr>
              <w:t xml:space="preserve">Ability to define new c</w:t>
            </w:r>
            <w:r w:rsidDel="00000000" w:rsidR="00000000" w:rsidRPr="00000000">
              <w:rPr>
                <w:vertAlign w:val="baseline"/>
                <w:rtl w:val="0"/>
              </w:rPr>
              <w:t xml:space="preserve">l</w:t>
            </w:r>
            <w:r w:rsidDel="00000000" w:rsidR="00000000" w:rsidRPr="00000000">
              <w:rPr>
                <w:color w:val="000000"/>
                <w:vertAlign w:val="baseline"/>
                <w:rtl w:val="0"/>
              </w:rPr>
              <w:t xml:space="preserve">ients with their previous claims experience if any. </w:t>
            </w:r>
            <w:r w:rsidDel="00000000" w:rsidR="00000000" w:rsidRPr="00000000">
              <w:rPr>
                <w:rtl w:val="0"/>
              </w:rPr>
            </w:r>
          </w:p>
          <w:p w:rsidR="00000000" w:rsidDel="00000000" w:rsidP="00000000" w:rsidRDefault="00000000" w:rsidRPr="00000000" w14:paraId="000002C3">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vertAlign w:val="baseline"/>
                <w:rtl w:val="0"/>
              </w:rPr>
              <w:t xml:space="preserve">Ability to attach policy document which is different from the other one specified in setup with an exception (These document is to be archived in DMS) </w:t>
            </w:r>
            <w:r w:rsidDel="00000000" w:rsidR="00000000" w:rsidRPr="00000000">
              <w:rPr>
                <w:rtl w:val="0"/>
              </w:rPr>
            </w:r>
          </w:p>
          <w:p w:rsidR="00000000" w:rsidDel="00000000" w:rsidP="00000000" w:rsidRDefault="00000000" w:rsidRPr="00000000" w14:paraId="000002C4">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vertAlign w:val="baseline"/>
                <w:rtl w:val="0"/>
              </w:rPr>
              <w:t xml:space="preserve">Ability to define</w:t>
            </w:r>
            <w:r w:rsidDel="00000000" w:rsidR="00000000" w:rsidRPr="00000000">
              <w:rPr>
                <w:vertAlign w:val="baseline"/>
                <w:rtl w:val="0"/>
              </w:rPr>
              <w:t xml:space="preserve"> the various classes and sub - classes of insurance.  </w:t>
            </w:r>
            <w:r w:rsidDel="00000000" w:rsidR="00000000" w:rsidRPr="00000000">
              <w:rPr>
                <w:rtl w:val="0"/>
              </w:rPr>
            </w:r>
          </w:p>
          <w:p w:rsidR="00000000" w:rsidDel="00000000" w:rsidP="00000000" w:rsidRDefault="00000000" w:rsidRPr="00000000" w14:paraId="000002C5">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define the various products and product sub classes and business rules. </w:t>
            </w:r>
            <w:r w:rsidDel="00000000" w:rsidR="00000000" w:rsidRPr="00000000">
              <w:rPr>
                <w:rtl w:val="0"/>
              </w:rPr>
            </w:r>
          </w:p>
          <w:p w:rsidR="00000000" w:rsidDel="00000000" w:rsidP="00000000" w:rsidRDefault="00000000" w:rsidRPr="00000000" w14:paraId="000002C6">
            <w:pPr>
              <w:numPr>
                <w:ilvl w:val="0"/>
                <w:numId w:val="146"/>
              </w:numPr>
              <w:pBdr>
                <w:top w:space="0" w:sz="0" w:val="nil"/>
                <w:left w:space="0" w:sz="0" w:val="nil"/>
                <w:bottom w:space="0" w:sz="0" w:val="nil"/>
                <w:right w:space="0" w:sz="0" w:val="nil"/>
                <w:between w:space="0" w:sz="0" w:val="nil"/>
              </w:pBdr>
              <w:shd w:fill="auto" w:val="clear"/>
              <w:ind w:left="720" w:hanging="360"/>
              <w:jc w:val="both"/>
              <w:rPr/>
            </w:pPr>
            <w:ins w:author="Heritage Comments" w:id="252" w:date="2013-11-05T16:40:00Z">
              <w:r w:rsidDel="00000000" w:rsidR="00000000" w:rsidRPr="00000000">
                <w:rPr>
                  <w:highlight w:val="yellow"/>
                  <w:vertAlign w:val="baseline"/>
                  <w:rtl w:val="0"/>
                </w:rPr>
                <w:t xml:space="preserve">The system should have an ability to define and underwrite a multiproduct on either monthly, quarterly, semi annual or annual basis. It should be possible to have combination of the various premium payment modes (monthly, quarterly, semi annual or annual) under the various sub-classes of a multiproduct policy. A policy can therefore have one sub-class paying on monthly basis and another one on annual basis.</w:t>
              </w:r>
            </w:ins>
            <w:r w:rsidDel="00000000" w:rsidR="00000000" w:rsidRPr="00000000">
              <w:rPr>
                <w:highlight w:val="yellow"/>
                <w:vertAlign w:val="baseline"/>
                <w:rtl w:val="0"/>
              </w:rPr>
              <w:t xml:space="preserve"> </w:t>
            </w:r>
            <w:r w:rsidDel="00000000" w:rsidR="00000000" w:rsidRPr="00000000">
              <w:rPr>
                <w:color w:val="ff0000"/>
                <w:vertAlign w:val="baseline"/>
                <w:rtl w:val="0"/>
              </w:rPr>
              <w:t xml:space="preserve">As agreed by mutual consent </w:t>
            </w:r>
            <w:ins w:author="Turnkey" w:id="253" w:date="2013-11-18T07:54:00Z">
              <w:r w:rsidDel="00000000" w:rsidR="00000000" w:rsidRPr="00000000">
                <w:rPr>
                  <w:color w:val="ff0000"/>
                  <w:vertAlign w:val="baseline"/>
                  <w:rtl w:val="0"/>
                </w:rPr>
                <w:t xml:space="preserve">between heritage and turnkey, </w:t>
              </w:r>
            </w:ins>
            <w:r w:rsidDel="00000000" w:rsidR="00000000" w:rsidRPr="00000000">
              <w:rPr>
                <w:color w:val="ff0000"/>
                <w:vertAlign w:val="baseline"/>
                <w:rtl w:val="0"/>
              </w:rPr>
              <w:t xml:space="preserve">this is not in this scope.</w:t>
            </w:r>
            <w:r w:rsidDel="00000000" w:rsidR="00000000" w:rsidRPr="00000000">
              <w:rPr>
                <w:rtl w:val="0"/>
              </w:rPr>
            </w:r>
          </w:p>
          <w:p w:rsidR="00000000" w:rsidDel="00000000" w:rsidP="00000000" w:rsidRDefault="00000000" w:rsidRPr="00000000" w14:paraId="000002C7">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mark sub classes as one requiring declarations or not.  Allow Monthly declaration and annual declaration. </w:t>
            </w:r>
            <w:r w:rsidDel="00000000" w:rsidR="00000000" w:rsidRPr="00000000">
              <w:rPr>
                <w:rtl w:val="0"/>
              </w:rPr>
            </w:r>
          </w:p>
          <w:p w:rsidR="00000000" w:rsidDel="00000000" w:rsidP="00000000" w:rsidRDefault="00000000" w:rsidRPr="00000000" w14:paraId="000002C8">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declare per risk</w:t>
            </w:r>
            <w:ins w:author="Heritage Comments" w:id="254" w:date="2013-11-05T16:40:00Z">
              <w:r w:rsidDel="00000000" w:rsidR="00000000" w:rsidRPr="00000000">
                <w:rPr>
                  <w:color w:val="ff0000"/>
                  <w:vertAlign w:val="baseline"/>
                  <w:rtl w:val="0"/>
                </w:rPr>
                <w:t xml:space="preserve">/subclass</w:t>
              </w:r>
            </w:ins>
            <w:r w:rsidDel="00000000" w:rsidR="00000000" w:rsidRPr="00000000">
              <w:rPr>
                <w:color w:val="ff0000"/>
                <w:u w:val="none"/>
                <w:vertAlign w:val="baseline"/>
                <w:rtl w:val="0"/>
                <w:rPrChange w:author="Heritage Comments" w:id="255" w:date="2013-11-05T16:40:00Z">
                  <w:rPr>
                    <w:color w:val="0000ff"/>
                    <w:u w:val="single"/>
                    <w:vertAlign w:val="baseline"/>
                  </w:rPr>
                </w:rPrChange>
              </w:rPr>
              <w:t xml:space="preserv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C9">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predefine the various premium items (or premium sections)  to be used in the premium computation. </w:t>
            </w:r>
            <w:r w:rsidDel="00000000" w:rsidR="00000000" w:rsidRPr="00000000">
              <w:rPr>
                <w:rtl w:val="0"/>
              </w:rPr>
            </w:r>
          </w:p>
          <w:p w:rsidR="00000000" w:rsidDel="00000000" w:rsidP="00000000" w:rsidRDefault="00000000" w:rsidRPr="00000000" w14:paraId="000002CA">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a report showing premium per section</w:t>
            </w:r>
            <w:r w:rsidDel="00000000" w:rsidR="00000000" w:rsidRPr="00000000">
              <w:rPr>
                <w:rtl w:val="0"/>
              </w:rPr>
            </w:r>
          </w:p>
          <w:p w:rsidR="00000000" w:rsidDel="00000000" w:rsidP="00000000" w:rsidRDefault="00000000" w:rsidRPr="00000000" w14:paraId="000002CB">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predefine commission rates at sub class level and at intermediary level. .  There must be a commission rate for the rate to be changed then an exception rate. </w:t>
            </w:r>
            <w:r w:rsidDel="00000000" w:rsidR="00000000" w:rsidRPr="00000000">
              <w:rPr>
                <w:rtl w:val="0"/>
              </w:rPr>
            </w:r>
          </w:p>
          <w:p w:rsidR="00000000" w:rsidDel="00000000" w:rsidP="00000000" w:rsidRDefault="00000000" w:rsidRPr="00000000" w14:paraId="000002CC">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548dd4"/>
                <w:u w:val="none"/>
                <w:vertAlign w:val="baseline"/>
                <w:rtl w:val="0"/>
                <w:rPrChange w:author="Heritage Comments" w:id="256" w:date="2013-11-05T16:40:00Z">
                  <w:rPr>
                    <w:color w:val="0000ff"/>
                    <w:u w:val="single"/>
                    <w:vertAlign w:val="baseline"/>
                  </w:rPr>
                </w:rPrChange>
              </w:rPr>
              <w:t xml:space="preserve">Ability for the system not to allow change of commission rate if the source is direct.  Direct commission rate should always be zero. </w:t>
            </w:r>
            <w:r w:rsidDel="00000000" w:rsidR="00000000" w:rsidRPr="00000000">
              <w:rPr>
                <w:rtl w:val="0"/>
              </w:rPr>
            </w:r>
          </w:p>
          <w:p w:rsidR="00000000" w:rsidDel="00000000" w:rsidP="00000000" w:rsidRDefault="00000000" w:rsidRPr="00000000" w14:paraId="000002CD">
            <w:pPr>
              <w:numPr>
                <w:ilvl w:val="0"/>
                <w:numId w:val="139"/>
              </w:numPr>
              <w:pBdr>
                <w:top w:space="0" w:sz="0" w:val="nil"/>
                <w:left w:space="0" w:sz="0" w:val="nil"/>
                <w:bottom w:space="0" w:sz="0" w:val="nil"/>
                <w:right w:space="0" w:sz="0" w:val="nil"/>
                <w:between w:space="0" w:sz="0" w:val="nil"/>
              </w:pBdr>
              <w:shd w:fill="auto" w:val="clear"/>
              <w:ind w:left="709" w:hanging="360"/>
              <w:jc w:val="both"/>
              <w:rPr/>
            </w:pPr>
            <w:r w:rsidDel="00000000" w:rsidR="00000000" w:rsidRPr="00000000">
              <w:rPr>
                <w:color w:val="548dd4"/>
                <w:u w:val="none"/>
                <w:vertAlign w:val="baseline"/>
                <w:rtl w:val="0"/>
                <w:rPrChange w:author="Heritage Comments" w:id="256" w:date="2013-11-05T16:40:00Z">
                  <w:rPr>
                    <w:color w:val="0000ff"/>
                    <w:u w:val="single"/>
                    <w:vertAlign w:val="baseline"/>
                  </w:rPr>
                </w:rPrChange>
              </w:rPr>
              <w:t xml:space="preserve">Ability to pay full commission to the broker who brought a facre in business. </w:t>
            </w:r>
            <w:r w:rsidDel="00000000" w:rsidR="00000000" w:rsidRPr="00000000">
              <w:rPr>
                <w:rtl w:val="0"/>
              </w:rPr>
            </w:r>
          </w:p>
          <w:p w:rsidR="00000000" w:rsidDel="00000000" w:rsidP="00000000" w:rsidRDefault="00000000" w:rsidRPr="00000000" w14:paraId="000002CE">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capture primary broker (broker who gave the business to the ceding company).  This is in case of facre in business to Heritage. </w:t>
            </w:r>
            <w:r w:rsidDel="00000000" w:rsidR="00000000" w:rsidRPr="00000000">
              <w:rPr>
                <w:rtl w:val="0"/>
              </w:rPr>
            </w:r>
          </w:p>
          <w:p w:rsidR="00000000" w:rsidDel="00000000" w:rsidP="00000000" w:rsidRDefault="00000000" w:rsidRPr="00000000" w14:paraId="000002CF">
            <w:pPr>
              <w:numPr>
                <w:ilvl w:val="0"/>
                <w:numId w:val="139"/>
              </w:numPr>
              <w:pBdr>
                <w:top w:space="0" w:sz="0" w:val="nil"/>
                <w:left w:space="0" w:sz="0" w:val="nil"/>
                <w:bottom w:space="0" w:sz="0" w:val="nil"/>
                <w:right w:space="0" w:sz="0" w:val="nil"/>
                <w:between w:space="0" w:sz="0" w:val="nil"/>
              </w:pBdr>
              <w:shd w:fill="auto" w:val="clear"/>
              <w:ind w:left="709" w:hanging="360"/>
              <w:jc w:val="both"/>
              <w:rPr/>
            </w:pPr>
            <w:r w:rsidDel="00000000" w:rsidR="00000000" w:rsidRPr="00000000">
              <w:rPr>
                <w:vertAlign w:val="baseline"/>
                <w:rtl w:val="0"/>
              </w:rPr>
              <w:t xml:space="preserve">Ability to upload facre in documents - These documents should be uploaded to DMS. </w:t>
            </w:r>
            <w:r w:rsidDel="00000000" w:rsidR="00000000" w:rsidRPr="00000000">
              <w:rPr>
                <w:rtl w:val="0"/>
              </w:rPr>
            </w:r>
          </w:p>
          <w:p w:rsidR="00000000" w:rsidDel="00000000" w:rsidP="00000000" w:rsidRDefault="00000000" w:rsidRPr="00000000" w14:paraId="000002D0">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attach perils to premium items (sections).  </w:t>
            </w:r>
            <w:r w:rsidDel="00000000" w:rsidR="00000000" w:rsidRPr="00000000">
              <w:rPr>
                <w:rtl w:val="0"/>
              </w:rPr>
            </w:r>
          </w:p>
          <w:p w:rsidR="00000000" w:rsidDel="00000000" w:rsidP="00000000" w:rsidRDefault="00000000" w:rsidRPr="00000000" w14:paraId="000002D1">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predefine the limits of liability to be used per sub - class. </w:t>
            </w:r>
            <w:r w:rsidDel="00000000" w:rsidR="00000000" w:rsidRPr="00000000">
              <w:rPr>
                <w:rtl w:val="0"/>
              </w:rPr>
            </w:r>
          </w:p>
          <w:p w:rsidR="00000000" w:rsidDel="00000000" w:rsidP="00000000" w:rsidRDefault="00000000" w:rsidRPr="00000000" w14:paraId="000002D2">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predefine the tax types, their rates and any addition or variations of the rates at sub class level. </w:t>
            </w:r>
            <w:r w:rsidDel="00000000" w:rsidR="00000000" w:rsidRPr="00000000">
              <w:rPr>
                <w:rtl w:val="0"/>
              </w:rPr>
            </w:r>
          </w:p>
          <w:p w:rsidR="00000000" w:rsidDel="00000000" w:rsidP="00000000" w:rsidRDefault="00000000" w:rsidRPr="00000000" w14:paraId="000002D3">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for the system to compute reinsurance premium tax. </w:t>
            </w:r>
            <w:r w:rsidDel="00000000" w:rsidR="00000000" w:rsidRPr="00000000">
              <w:rPr>
                <w:rtl w:val="0"/>
              </w:rPr>
            </w:r>
          </w:p>
          <w:p w:rsidR="00000000" w:rsidDel="00000000" w:rsidP="00000000" w:rsidRDefault="00000000" w:rsidRPr="00000000" w14:paraId="000002D4">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define the various conditions attached to cover agreements.  These are Clauses, warranties, special conditions, excesses, perils, exclusions and extensions. </w:t>
            </w:r>
            <w:r w:rsidDel="00000000" w:rsidR="00000000" w:rsidRPr="00000000">
              <w:rPr>
                <w:rtl w:val="0"/>
              </w:rPr>
            </w:r>
          </w:p>
          <w:p w:rsidR="00000000" w:rsidDel="00000000" w:rsidP="00000000" w:rsidRDefault="00000000" w:rsidRPr="00000000" w14:paraId="000002D5">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predefine the various flood/Quake zones risks covered would fall in.  Breakdown the zones to the areas in each zone. </w:t>
            </w:r>
            <w:r w:rsidDel="00000000" w:rsidR="00000000" w:rsidRPr="00000000">
              <w:rPr>
                <w:rtl w:val="0"/>
              </w:rPr>
            </w:r>
          </w:p>
          <w:p w:rsidR="00000000" w:rsidDel="00000000" w:rsidP="00000000" w:rsidRDefault="00000000" w:rsidRPr="00000000" w14:paraId="000002D6">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define events which should be availed for use in claims. </w:t>
            </w:r>
            <w:r w:rsidDel="00000000" w:rsidR="00000000" w:rsidRPr="00000000">
              <w:rPr>
                <w:rtl w:val="0"/>
              </w:rPr>
            </w:r>
          </w:p>
          <w:p w:rsidR="00000000" w:rsidDel="00000000" w:rsidP="00000000" w:rsidRDefault="00000000" w:rsidRPr="00000000" w14:paraId="000002D7">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aggregate events for XOL recovery. </w:t>
            </w:r>
            <w:r w:rsidDel="00000000" w:rsidR="00000000" w:rsidRPr="00000000">
              <w:rPr>
                <w:rtl w:val="0"/>
              </w:rPr>
            </w:r>
          </w:p>
          <w:p w:rsidR="00000000" w:rsidDel="00000000" w:rsidP="00000000" w:rsidRDefault="00000000" w:rsidRPr="00000000" w14:paraId="000002D8">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specify if a travel policy is </w:t>
            </w:r>
            <w:del w:author="Heritage Comments" w:id="257" w:date="2013-11-05T16:40:00Z">
              <w:r w:rsidDel="00000000" w:rsidR="00000000" w:rsidRPr="00000000">
                <w:rPr>
                  <w:vertAlign w:val="baseline"/>
                  <w:rtl w:val="0"/>
                </w:rPr>
                <w:delText xml:space="preserve">renewal</w:delText>
              </w:r>
            </w:del>
            <w:ins w:author="Heritage Comments" w:id="257" w:date="2013-11-05T16:40:00Z">
              <w:r w:rsidDel="00000000" w:rsidR="00000000" w:rsidRPr="00000000">
                <w:rPr>
                  <w:vertAlign w:val="baseline"/>
                  <w:rtl w:val="0"/>
                </w:rPr>
                <w:t xml:space="preserve">renewa</w:t>
              </w:r>
              <w:r w:rsidDel="00000000" w:rsidR="00000000" w:rsidRPr="00000000">
                <w:rPr>
                  <w:color w:val="ff0000"/>
                  <w:vertAlign w:val="baseline"/>
                  <w:rtl w:val="0"/>
                </w:rPr>
                <w:t xml:space="preserve">ble</w:t>
              </w:r>
            </w:ins>
            <w:r w:rsidDel="00000000" w:rsidR="00000000" w:rsidRPr="00000000">
              <w:rPr>
                <w:vertAlign w:val="baseline"/>
                <w:rtl w:val="0"/>
              </w:rPr>
              <w:t xml:space="preserve"> or not. </w:t>
            </w:r>
            <w:r w:rsidDel="00000000" w:rsidR="00000000" w:rsidRPr="00000000">
              <w:rPr>
                <w:rtl w:val="0"/>
              </w:rPr>
            </w:r>
          </w:p>
          <w:p w:rsidR="00000000" w:rsidDel="00000000" w:rsidP="00000000" w:rsidRDefault="00000000" w:rsidRPr="00000000" w14:paraId="000002D9">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keep travel deposit - This should not be recognized as revenue until allocation is done.  The unallocated amount should not go to the statement as it will appear as if client has overpaid.  This amount should be stored in a separate area (suspense account).   The amount should be allocated to a debit of a policy specified during receipting. </w:t>
            </w:r>
            <w:r w:rsidDel="00000000" w:rsidR="00000000" w:rsidRPr="00000000">
              <w:rPr>
                <w:rtl w:val="0"/>
              </w:rPr>
            </w:r>
          </w:p>
          <w:p w:rsidR="00000000" w:rsidDel="00000000" w:rsidP="00000000" w:rsidRDefault="00000000" w:rsidRPr="00000000" w14:paraId="000002DA">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predefine Short Period rates and Section specific short period rates. </w:t>
            </w:r>
            <w:r w:rsidDel="00000000" w:rsidR="00000000" w:rsidRPr="00000000">
              <w:rPr>
                <w:rtl w:val="0"/>
              </w:rPr>
            </w:r>
          </w:p>
          <w:p w:rsidR="00000000" w:rsidDel="00000000" w:rsidP="00000000" w:rsidRDefault="00000000" w:rsidRPr="00000000" w14:paraId="000002DB">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underwrite the various products of insurance specified in this documents. </w:t>
            </w:r>
            <w:r w:rsidDel="00000000" w:rsidR="00000000" w:rsidRPr="00000000">
              <w:rPr>
                <w:rtl w:val="0"/>
              </w:rPr>
            </w:r>
          </w:p>
          <w:p w:rsidR="00000000" w:rsidDel="00000000" w:rsidP="00000000" w:rsidRDefault="00000000" w:rsidRPr="00000000" w14:paraId="000002DC">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policy numbers and endorsement number as per Heritage formats. </w:t>
            </w:r>
            <w:r w:rsidDel="00000000" w:rsidR="00000000" w:rsidRPr="00000000">
              <w:rPr>
                <w:rtl w:val="0"/>
              </w:rPr>
            </w:r>
          </w:p>
          <w:p w:rsidR="00000000" w:rsidDel="00000000" w:rsidP="00000000" w:rsidRDefault="00000000" w:rsidRPr="00000000" w14:paraId="000002DD">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Capturing the following policy level details i.e., details applying to the whole policy regardless of risks covered. </w:t>
            </w:r>
            <w:r w:rsidDel="00000000" w:rsidR="00000000" w:rsidRPr="00000000">
              <w:rPr>
                <w:rtl w:val="0"/>
              </w:rPr>
            </w:r>
          </w:p>
          <w:p w:rsidR="00000000" w:rsidDel="00000000" w:rsidP="00000000" w:rsidRDefault="00000000" w:rsidRPr="00000000" w14:paraId="000002DE">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Capturing policy level special conditions. </w:t>
            </w:r>
            <w:r w:rsidDel="00000000" w:rsidR="00000000" w:rsidRPr="00000000">
              <w:rPr>
                <w:rtl w:val="0"/>
              </w:rPr>
            </w:r>
          </w:p>
          <w:p w:rsidR="00000000" w:rsidDel="00000000" w:rsidP="00000000" w:rsidRDefault="00000000" w:rsidRPr="00000000" w14:paraId="000002DF">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Capturing insured’s.  Insureds should not be treated the same as clients - The threshold for client is different from insured.  Allow defining an individual as an insured or client or both.  If you are client you can be an insured but if you are insured you cannot be a client.  Clients must have PIN insured does not necessary have PIN</w:t>
            </w:r>
            <w:r w:rsidDel="00000000" w:rsidR="00000000" w:rsidRPr="00000000">
              <w:rPr>
                <w:rtl w:val="0"/>
              </w:rPr>
            </w:r>
          </w:p>
          <w:p w:rsidR="00000000" w:rsidDel="00000000" w:rsidP="00000000" w:rsidRDefault="00000000" w:rsidRPr="00000000" w14:paraId="000002E0">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Capturing insured’s risks. </w:t>
            </w:r>
            <w:r w:rsidDel="00000000" w:rsidR="00000000" w:rsidRPr="00000000">
              <w:rPr>
                <w:rtl w:val="0"/>
              </w:rPr>
            </w:r>
          </w:p>
          <w:p w:rsidR="00000000" w:rsidDel="00000000" w:rsidP="00000000" w:rsidRDefault="00000000" w:rsidRPr="00000000" w14:paraId="000002E1">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Capturing risk /schedule details. </w:t>
            </w:r>
            <w:r w:rsidDel="00000000" w:rsidR="00000000" w:rsidRPr="00000000">
              <w:rPr>
                <w:rtl w:val="0"/>
              </w:rPr>
            </w:r>
          </w:p>
          <w:p w:rsidR="00000000" w:rsidDel="00000000" w:rsidP="00000000" w:rsidRDefault="00000000" w:rsidRPr="00000000" w14:paraId="000002E2">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upload risk/schedule details. </w:t>
            </w:r>
            <w:r w:rsidDel="00000000" w:rsidR="00000000" w:rsidRPr="00000000">
              <w:rPr>
                <w:rtl w:val="0"/>
              </w:rPr>
            </w:r>
          </w:p>
          <w:p w:rsidR="00000000" w:rsidDel="00000000" w:rsidP="00000000" w:rsidRDefault="00000000" w:rsidRPr="00000000" w14:paraId="000002E3">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import schedule details from one policy to another. </w:t>
            </w:r>
            <w:r w:rsidDel="00000000" w:rsidR="00000000" w:rsidRPr="00000000">
              <w:rPr>
                <w:rtl w:val="0"/>
              </w:rPr>
            </w:r>
          </w:p>
          <w:p w:rsidR="00000000" w:rsidDel="00000000" w:rsidP="00000000" w:rsidRDefault="00000000" w:rsidRPr="00000000" w14:paraId="000002E4">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define risk cover period, value, maximum estimated loss, and escalation rates. </w:t>
            </w:r>
            <w:r w:rsidDel="00000000" w:rsidR="00000000" w:rsidRPr="00000000">
              <w:rPr>
                <w:rtl w:val="0"/>
              </w:rPr>
            </w:r>
          </w:p>
          <w:p w:rsidR="00000000" w:rsidDel="00000000" w:rsidP="00000000" w:rsidRDefault="00000000" w:rsidRPr="00000000" w14:paraId="000002E5">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define Maximum exposure or top location or consolidation amount. </w:t>
            </w:r>
            <w:r w:rsidDel="00000000" w:rsidR="00000000" w:rsidRPr="00000000">
              <w:rPr>
                <w:rtl w:val="0"/>
              </w:rPr>
            </w:r>
          </w:p>
          <w:p w:rsidR="00000000" w:rsidDel="00000000" w:rsidP="00000000" w:rsidRDefault="00000000" w:rsidRPr="00000000" w14:paraId="000002E6">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Capture risk schedule/specification details. </w:t>
            </w:r>
            <w:r w:rsidDel="00000000" w:rsidR="00000000" w:rsidRPr="00000000">
              <w:rPr>
                <w:rtl w:val="0"/>
              </w:rPr>
            </w:r>
          </w:p>
          <w:p w:rsidR="00000000" w:rsidDel="00000000" w:rsidP="00000000" w:rsidRDefault="00000000" w:rsidRPr="00000000" w14:paraId="000002E7">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Capture risk level special conditions. </w:t>
            </w:r>
            <w:r w:rsidDel="00000000" w:rsidR="00000000" w:rsidRPr="00000000">
              <w:rPr>
                <w:rtl w:val="0"/>
              </w:rPr>
            </w:r>
          </w:p>
          <w:p w:rsidR="00000000" w:rsidDel="00000000" w:rsidP="00000000" w:rsidRDefault="00000000" w:rsidRPr="00000000" w14:paraId="000002E8">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Specify the various premium items (sections)</w:t>
            </w:r>
            <w:del w:author="Heritage Comments" w:id="258" w:date="2013-11-05T16:40:00Z">
              <w:r w:rsidDel="00000000" w:rsidR="00000000" w:rsidRPr="00000000">
                <w:rPr>
                  <w:vertAlign w:val="baseline"/>
                  <w:rtl w:val="0"/>
                </w:rPr>
                <w:delText xml:space="preserve"> </w:delText>
              </w:r>
            </w:del>
            <w:r w:rsidDel="00000000" w:rsidR="00000000" w:rsidRPr="00000000">
              <w:rPr>
                <w:vertAlign w:val="baseline"/>
                <w:rtl w:val="0"/>
              </w:rPr>
              <w:t xml:space="preserve"> that define the extent of cover and used for premium calculation, provide the section limits and rates.  This includes premium items, discounts, loading, escalations and extensions. </w:t>
            </w:r>
            <w:r w:rsidDel="00000000" w:rsidR="00000000" w:rsidRPr="00000000">
              <w:rPr>
                <w:rtl w:val="0"/>
              </w:rPr>
            </w:r>
          </w:p>
          <w:p w:rsidR="00000000" w:rsidDel="00000000" w:rsidP="00000000" w:rsidRDefault="00000000" w:rsidRPr="00000000" w14:paraId="000002E9">
            <w:pPr>
              <w:numPr>
                <w:ilvl w:val="0"/>
                <w:numId w:val="146"/>
              </w:numPr>
              <w:pBdr>
                <w:top w:space="0" w:sz="0" w:val="nil"/>
                <w:left w:space="0" w:sz="0" w:val="nil"/>
                <w:bottom w:space="0" w:sz="0" w:val="nil"/>
                <w:right w:space="0" w:sz="0" w:val="nil"/>
                <w:between w:space="0" w:sz="0" w:val="nil"/>
              </w:pBdr>
              <w:shd w:fill="auto" w:val="clear"/>
              <w:ind w:left="720" w:hanging="360"/>
              <w:jc w:val="both"/>
              <w:rPr/>
            </w:pPr>
            <w:ins w:author="Heritage Comments" w:id="259" w:date="2013-11-05T16:40:00Z">
              <w:r w:rsidDel="00000000" w:rsidR="00000000" w:rsidRPr="00000000">
                <w:rPr>
                  <w:color w:val="ff0000"/>
                  <w:vertAlign w:val="baseline"/>
                  <w:rtl w:val="0"/>
                </w:rPr>
                <w:t xml:space="preserve">Ability to define discounts both at policy level and risk level</w:t>
              </w:r>
            </w:ins>
            <w:ins w:author="Turnkey" w:id="260" w:date="2013-11-18T07:56:00Z">
              <w:r w:rsidDel="00000000" w:rsidR="00000000" w:rsidRPr="00000000">
                <w:rPr>
                  <w:color w:val="ff0000"/>
                  <w:vertAlign w:val="baseline"/>
                  <w:rtl w:val="0"/>
                </w:rPr>
                <w:t xml:space="preserve">at binder level and be able to apply the same to a binder policy</w:t>
              </w:r>
            </w:ins>
            <w:ins w:author="Heritage Comments" w:id="261" w:date="2013-11-05T16:40:00Z">
              <w:r w:rsidDel="00000000" w:rsidR="00000000" w:rsidRPr="00000000">
                <w:rPr>
                  <w:color w:val="ff0000"/>
                  <w:vertAlign w:val="baseline"/>
                  <w:rtl w:val="0"/>
                </w:rPr>
                <w:t xml:space="preserve">.</w:t>
              </w:r>
            </w:ins>
            <w:r w:rsidDel="00000000" w:rsidR="00000000" w:rsidRPr="00000000">
              <w:rPr>
                <w:rtl w:val="0"/>
              </w:rPr>
            </w:r>
          </w:p>
          <w:p w:rsidR="00000000" w:rsidDel="00000000" w:rsidP="00000000" w:rsidRDefault="00000000" w:rsidRPr="00000000" w14:paraId="000002EA">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change the premium rates and create an exception. (Mid - term - endorsements) </w:t>
            </w:r>
            <w:r w:rsidDel="00000000" w:rsidR="00000000" w:rsidRPr="00000000">
              <w:rPr>
                <w:rtl w:val="0"/>
              </w:rPr>
            </w:r>
          </w:p>
          <w:p w:rsidR="00000000" w:rsidDel="00000000" w:rsidP="00000000" w:rsidRDefault="00000000" w:rsidRPr="00000000" w14:paraId="000002EB">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compute premium based on the section limits and rates specified. </w:t>
            </w:r>
            <w:r w:rsidDel="00000000" w:rsidR="00000000" w:rsidRPr="00000000">
              <w:rPr>
                <w:rtl w:val="0"/>
              </w:rPr>
            </w:r>
          </w:p>
          <w:p w:rsidR="00000000" w:rsidDel="00000000" w:rsidP="00000000" w:rsidRDefault="00000000" w:rsidRPr="00000000" w14:paraId="000002EC">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Compute Reinsurance apportionment based on the Sum Insured calculated or the Maximum exposure or Top location provided.  Keeping into considerations the EML and Escalation. </w:t>
            </w:r>
            <w:r w:rsidDel="00000000" w:rsidR="00000000" w:rsidRPr="00000000">
              <w:rPr>
                <w:rtl w:val="0"/>
              </w:rPr>
            </w:r>
          </w:p>
          <w:p w:rsidR="00000000" w:rsidDel="00000000" w:rsidP="00000000" w:rsidRDefault="00000000" w:rsidRPr="00000000" w14:paraId="000002ED">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use the predefined Reinsurance arrangements to reinsure risks but with provision for changes. </w:t>
            </w:r>
            <w:r w:rsidDel="00000000" w:rsidR="00000000" w:rsidRPr="00000000">
              <w:rPr>
                <w:rtl w:val="0"/>
              </w:rPr>
            </w:r>
          </w:p>
          <w:p w:rsidR="00000000" w:rsidDel="00000000" w:rsidP="00000000" w:rsidRDefault="00000000" w:rsidRPr="00000000" w14:paraId="000002EE">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cede to the various treaty types which are Mandatory, Quota share, Surpluses and Facultative. </w:t>
            </w:r>
            <w:r w:rsidDel="00000000" w:rsidR="00000000" w:rsidRPr="00000000">
              <w:rPr>
                <w:rtl w:val="0"/>
              </w:rPr>
            </w:r>
          </w:p>
          <w:p w:rsidR="00000000" w:rsidDel="00000000" w:rsidP="00000000" w:rsidRDefault="00000000" w:rsidRPr="00000000" w14:paraId="000002EF">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calculate the cession to the various treaties participants. </w:t>
            </w:r>
            <w:r w:rsidDel="00000000" w:rsidR="00000000" w:rsidRPr="00000000">
              <w:rPr>
                <w:rtl w:val="0"/>
              </w:rPr>
            </w:r>
          </w:p>
          <w:p w:rsidR="00000000" w:rsidDel="00000000" w:rsidP="00000000" w:rsidRDefault="00000000" w:rsidRPr="00000000" w14:paraId="000002F0">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authorize the premium working and the underwriting working done.  Posting the various revenue items to accounts to affect the various accounts. </w:t>
            </w:r>
            <w:r w:rsidDel="00000000" w:rsidR="00000000" w:rsidRPr="00000000">
              <w:rPr>
                <w:rtl w:val="0"/>
              </w:rPr>
            </w:r>
          </w:p>
          <w:p w:rsidR="00000000" w:rsidDel="00000000" w:rsidP="00000000" w:rsidRDefault="00000000" w:rsidRPr="00000000" w14:paraId="000002F1">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underwrite broker business on accrual basis (agent business and direct business are normally on cash basis, if issued on accrual basis an exception must be raised. </w:t>
            </w: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Ability to for the system to allow part payment for cash basis policies.  If payment is part payment the policy should not be authorized.  The full premium to be debited but a one month certificate to be issued.  It should be possible to allow extension of a certificate.  A parameter to define the maximum number of extensions for certificate (3 months</w:t>
            </w:r>
            <w:del w:author="Heritage Comments" w:id="262" w:date="2013-11-05T16:40:00Z">
              <w:r w:rsidDel="00000000" w:rsidR="00000000" w:rsidRPr="00000000">
                <w:rPr>
                  <w:vertAlign w:val="baseline"/>
                  <w:rtl w:val="0"/>
                </w:rPr>
                <w:delText xml:space="preserve">) .</w:delText>
              </w:r>
            </w:del>
            <w:ins w:author="Heritage Comments" w:id="262" w:date="2013-11-05T16:40:00Z">
              <w:r w:rsidDel="00000000" w:rsidR="00000000" w:rsidRPr="00000000">
                <w:rPr>
                  <w:vertAlign w:val="baseline"/>
                  <w:rtl w:val="0"/>
                </w:rPr>
                <w:t xml:space="preserve">).</w:t>
              </w:r>
            </w:ins>
            <w:r w:rsidDel="00000000" w:rsidR="00000000" w:rsidRPr="00000000">
              <w:rPr>
                <w:vertAlign w:val="baseline"/>
                <w:rtl w:val="0"/>
              </w:rPr>
              <w:t xml:space="preserve">  An exception to be created beyond the maximum extension defined.  </w:t>
            </w:r>
            <w:r w:rsidDel="00000000" w:rsidR="00000000" w:rsidRPr="00000000">
              <w:rPr>
                <w:rtl w:val="0"/>
              </w:rPr>
            </w:r>
          </w:p>
          <w:p w:rsidR="00000000" w:rsidDel="00000000" w:rsidP="00000000" w:rsidRDefault="00000000" w:rsidRPr="00000000" w14:paraId="000002F3">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Capture due date for the cheque used to pay for a debit.  Exception if due date is changed (cashbook) - An alert to finance.  Ability to monitor clients/agents who issue bounced cheque for blacklisting.  A mail to be send to a specified person if a cheque bounces Ability for system not to allow issuing of a receipt if due date for a post dated cheque has not reached. </w:t>
            </w:r>
            <w:r w:rsidDel="00000000" w:rsidR="00000000" w:rsidRPr="00000000">
              <w:rPr>
                <w:rtl w:val="0"/>
              </w:rPr>
            </w:r>
          </w:p>
          <w:p w:rsidR="00000000" w:rsidDel="00000000" w:rsidP="00000000" w:rsidRDefault="00000000" w:rsidRPr="00000000" w14:paraId="000002F4">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for system to send an alert to the underwriter if no action on a bounced cheque after 30 days. </w:t>
            </w:r>
            <w:r w:rsidDel="00000000" w:rsidR="00000000" w:rsidRPr="00000000">
              <w:rPr>
                <w:rtl w:val="0"/>
              </w:rPr>
            </w:r>
          </w:p>
          <w:p w:rsidR="00000000" w:rsidDel="00000000" w:rsidP="00000000" w:rsidRDefault="00000000" w:rsidRPr="00000000" w14:paraId="000002F5">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settle premium through IPF only or a combination of IPF and cash. </w:t>
            </w:r>
            <w:r w:rsidDel="00000000" w:rsidR="00000000" w:rsidRPr="00000000">
              <w:rPr>
                <w:rtl w:val="0"/>
              </w:rPr>
            </w:r>
          </w:p>
          <w:p w:rsidR="00000000" w:rsidDel="00000000" w:rsidP="00000000" w:rsidRDefault="00000000" w:rsidRPr="00000000" w14:paraId="000002F6">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attach and print certificates for a risk. </w:t>
            </w:r>
            <w:r w:rsidDel="00000000" w:rsidR="00000000" w:rsidRPr="00000000">
              <w:rPr>
                <w:rtl w:val="0"/>
              </w:rPr>
            </w:r>
          </w:p>
          <w:p w:rsidR="00000000" w:rsidDel="00000000" w:rsidP="00000000" w:rsidRDefault="00000000" w:rsidRPr="00000000" w14:paraId="000002F7">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process multi risk and multi sub classes policies. </w:t>
            </w:r>
            <w:r w:rsidDel="00000000" w:rsidR="00000000" w:rsidRPr="00000000">
              <w:rPr>
                <w:rtl w:val="0"/>
              </w:rPr>
            </w:r>
          </w:p>
          <w:p w:rsidR="00000000" w:rsidDel="00000000" w:rsidP="00000000" w:rsidRDefault="00000000" w:rsidRPr="00000000" w14:paraId="000002F8">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produce policy documents and schedules/specification for policy underwritten. </w:t>
            </w:r>
            <w:r w:rsidDel="00000000" w:rsidR="00000000" w:rsidRPr="00000000">
              <w:rPr>
                <w:rtl w:val="0"/>
              </w:rPr>
            </w:r>
          </w:p>
          <w:p w:rsidR="00000000" w:rsidDel="00000000" w:rsidP="00000000" w:rsidRDefault="00000000" w:rsidRPr="00000000" w14:paraId="000002F9">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ability to process short period covers. .   Allow one extension, more than one extension create an exception.  Short period should not be renewable. </w:t>
            </w:r>
            <w:r w:rsidDel="00000000" w:rsidR="00000000" w:rsidRPr="00000000">
              <w:rPr>
                <w:rtl w:val="0"/>
              </w:rPr>
            </w:r>
          </w:p>
          <w:p w:rsidR="00000000" w:rsidDel="00000000" w:rsidP="00000000" w:rsidRDefault="00000000" w:rsidRPr="00000000" w14:paraId="000002FA">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revise cover through endorsement transactions.  These are declarations, deletions, extensions, refunds, and additional premium.  The functionality for endorsements has been explained in another section of this document.  These revisions should not affect the previous cover details. </w:t>
            </w:r>
            <w:r w:rsidDel="00000000" w:rsidR="00000000" w:rsidRPr="00000000">
              <w:rPr>
                <w:rtl w:val="0"/>
              </w:rPr>
            </w:r>
          </w:p>
          <w:p w:rsidR="00000000" w:rsidDel="00000000" w:rsidP="00000000" w:rsidRDefault="00000000" w:rsidRPr="00000000" w14:paraId="000002FB">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process renewals (receipting creates the renewal) </w:t>
            </w:r>
            <w:del w:author="Heritage Comments" w:id="263" w:date="2013-11-05T16:40:00Z">
              <w:r w:rsidDel="00000000" w:rsidR="00000000" w:rsidRPr="00000000">
                <w:rPr>
                  <w:vertAlign w:val="baseline"/>
                  <w:rtl w:val="0"/>
                </w:rPr>
                <w:delText xml:space="preserve"> </w:delText>
              </w:r>
            </w:del>
            <w:r w:rsidDel="00000000" w:rsidR="00000000" w:rsidRPr="00000000">
              <w:rPr>
                <w:vertAlign w:val="baseline"/>
                <w:rtl w:val="0"/>
              </w:rPr>
              <w:t xml:space="preserve">as is or with amendments. .   Trigger to be sent to underwriter to print the documents (The alert to be send to the manager).  The renewal notice will have barcodes (transmittal) </w:t>
            </w:r>
            <w:del w:author="Heritage Comments" w:id="264" w:date="2013-11-05T16:40:00Z">
              <w:r w:rsidDel="00000000" w:rsidR="00000000" w:rsidRPr="00000000">
                <w:rPr>
                  <w:vertAlign w:val="baseline"/>
                  <w:rtl w:val="0"/>
                </w:rPr>
                <w:delText xml:space="preserve"> </w:delText>
              </w:r>
            </w:del>
            <w:r w:rsidDel="00000000" w:rsidR="00000000" w:rsidRPr="00000000">
              <w:rPr>
                <w:vertAlign w:val="baseline"/>
                <w:rtl w:val="0"/>
              </w:rPr>
              <w:t xml:space="preserve">which will be used when receipting. </w:t>
            </w: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Renewal to be automated for policies whose payments are done before renewal date.  If there is any amendment to be done then this should start from underwriting by users making the necessary changes before receipting. </w:t>
            </w:r>
            <w:r w:rsidDel="00000000" w:rsidR="00000000" w:rsidRPr="00000000">
              <w:rPr>
                <w:rtl w:val="0"/>
              </w:rPr>
            </w:r>
          </w:p>
          <w:p w:rsidR="00000000" w:rsidDel="00000000" w:rsidP="00000000" w:rsidRDefault="00000000" w:rsidRPr="00000000" w14:paraId="000002FD">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mark a policy as renewable or not renewable. </w:t>
            </w:r>
            <w:r w:rsidDel="00000000" w:rsidR="00000000" w:rsidRPr="00000000">
              <w:rPr>
                <w:rtl w:val="0"/>
              </w:rPr>
            </w:r>
          </w:p>
          <w:p w:rsidR="00000000" w:rsidDel="00000000" w:rsidP="00000000" w:rsidRDefault="00000000" w:rsidRPr="00000000" w14:paraId="000002FE">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cancel policies.  (This can be from inception or mid - term) - Cancel from inception- if the cancellation is after 30 days - create an exception.  System should not allow cancellation of policy if there is a claim (if less than the minimum no refund and if refund an exception) </w:t>
            </w:r>
            <w:ins w:author="Heritage Comments" w:id="265" w:date="2013-11-05T16:40:00Z">
              <w:r w:rsidDel="00000000" w:rsidR="00000000" w:rsidRPr="00000000">
                <w:rPr>
                  <w:vertAlign w:val="baseline"/>
                  <w:rtl w:val="0"/>
                </w:rPr>
                <w:t xml:space="preserve">.</w:t>
              </w:r>
              <w:r w:rsidDel="00000000" w:rsidR="00000000" w:rsidRPr="00000000">
                <w:rPr>
                  <w:color w:val="ff0000"/>
                  <w:vertAlign w:val="baseline"/>
                  <w:rtl w:val="0"/>
                </w:rPr>
                <w:t xml:space="preserve">The system should allow cancellation but with no refund if there is a claim, if with refund then the system should through an exception.</w:t>
              </w:r>
            </w:ins>
            <w:r w:rsidDel="00000000" w:rsidR="00000000" w:rsidRPr="00000000">
              <w:rPr>
                <w:rtl w:val="0"/>
              </w:rPr>
            </w:r>
          </w:p>
          <w:p w:rsidR="00000000" w:rsidDel="00000000" w:rsidP="00000000" w:rsidRDefault="00000000" w:rsidRPr="00000000" w14:paraId="000002FF">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lapse policies. .  - After 90 days if policy not renewed the system should automatically lapse the policy.  Also manual lapse should be possible with reasons.  Allow to key in reason for lapse for automatically lapsed policies. </w:t>
            </w:r>
            <w:ins w:author="Heritage Comments" w:id="266" w:date="2013-11-05T16:40:00Z">
              <w:r w:rsidDel="00000000" w:rsidR="00000000" w:rsidRPr="00000000">
                <w:rPr>
                  <w:color w:val="548dd4"/>
                  <w:vertAlign w:val="baseline"/>
                  <w:rtl w:val="0"/>
                </w:rPr>
                <w:t xml:space="preserve">Refer Isaac</w:t>
              </w:r>
            </w:ins>
            <w:r w:rsidDel="00000000" w:rsidR="00000000" w:rsidRPr="00000000">
              <w:rPr>
                <w:rtl w:val="0"/>
              </w:rPr>
            </w:r>
          </w:p>
          <w:p w:rsidR="00000000" w:rsidDel="00000000" w:rsidP="00000000" w:rsidRDefault="00000000" w:rsidRPr="00000000" w14:paraId="00000300">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Reinstate cover (windscreen</w:t>
            </w:r>
            <w:ins w:author="Heritage Comments" w:id="267" w:date="2013-11-05T16:40:00Z">
              <w:r w:rsidDel="00000000" w:rsidR="00000000" w:rsidRPr="00000000">
                <w:rPr>
                  <w:color w:val="ff0000"/>
                  <w:vertAlign w:val="baseline"/>
                  <w:rtl w:val="0"/>
                </w:rPr>
                <w:t xml:space="preserve">/accessories/carhire/excess protection</w:t>
              </w:r>
            </w:ins>
            <w:r w:rsidDel="00000000" w:rsidR="00000000" w:rsidRPr="00000000">
              <w:rPr>
                <w:color w:val="ff0000"/>
                <w:u w:val="none"/>
                <w:vertAlign w:val="baseline"/>
                <w:rtl w:val="0"/>
                <w:rPrChange w:author="Heritage Comments" w:id="268" w:date="2013-11-05T16:40:00Z">
                  <w:rPr>
                    <w:color w:val="0000ff"/>
                    <w:u w:val="single"/>
                    <w:vertAlign w:val="baseline"/>
                  </w:rPr>
                </w:rPrChange>
              </w:rPr>
              <w:t xml:space="preserve">)</w:t>
            </w:r>
            <w:r w:rsidDel="00000000" w:rsidR="00000000" w:rsidRPr="00000000">
              <w:rPr>
                <w:vertAlign w:val="baseline"/>
                <w:rtl w:val="0"/>
              </w:rPr>
              <w:t xml:space="preserve"> - This will be manual - A notification to be send to underwriters alerting them that the extension need to be reinstated.  This should be done once annually.  In case more than one reinstatement an exception should be created. </w:t>
            </w:r>
            <w:r w:rsidDel="00000000" w:rsidR="00000000" w:rsidRPr="00000000">
              <w:rPr>
                <w:rtl w:val="0"/>
              </w:rPr>
            </w:r>
          </w:p>
          <w:p w:rsidR="00000000" w:rsidDel="00000000" w:rsidP="00000000" w:rsidRDefault="00000000" w:rsidRPr="00000000" w14:paraId="00000301">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of not </w:t>
            </w:r>
            <w:r w:rsidDel="00000000" w:rsidR="00000000" w:rsidRPr="00000000">
              <w:rPr>
                <w:strike w:val="1"/>
                <w:color w:val="ff0000"/>
                <w:u w:val="none"/>
                <w:vertAlign w:val="baseline"/>
                <w:rtl w:val="0"/>
                <w:rPrChange w:author="Heritage Comments" w:id="269" w:date="2013-11-05T16:40:00Z">
                  <w:rPr>
                    <w:color w:val="0000ff"/>
                    <w:u w:val="single"/>
                    <w:vertAlign w:val="baseline"/>
                  </w:rPr>
                </w:rPrChange>
              </w:rPr>
              <w:t xml:space="preserve">reducing</w:t>
            </w:r>
            <w:ins w:author="Heritage Comments" w:id="270" w:date="2013-11-05T16:40:00Z">
              <w:r w:rsidDel="00000000" w:rsidR="00000000" w:rsidRPr="00000000">
                <w:rPr>
                  <w:color w:val="ff0000"/>
                  <w:vertAlign w:val="baseline"/>
                  <w:rtl w:val="0"/>
                </w:rPr>
                <w:t xml:space="preserve"> changing</w:t>
              </w:r>
            </w:ins>
            <w:r w:rsidDel="00000000" w:rsidR="00000000" w:rsidRPr="00000000">
              <w:rPr>
                <w:vertAlign w:val="baseline"/>
                <w:rtl w:val="0"/>
              </w:rPr>
              <w:t xml:space="preserve"> sum insured if there is a claim.  Reducing sum insured for a policy with a claim an exception should be created. </w:t>
            </w:r>
            <w:r w:rsidDel="00000000" w:rsidR="00000000" w:rsidRPr="00000000">
              <w:rPr>
                <w:rtl w:val="0"/>
              </w:rPr>
            </w:r>
          </w:p>
          <w:p w:rsidR="00000000" w:rsidDel="00000000" w:rsidP="00000000" w:rsidRDefault="00000000" w:rsidRPr="00000000" w14:paraId="00000302">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process accumulations. </w:t>
            </w:r>
            <w:r w:rsidDel="00000000" w:rsidR="00000000" w:rsidRPr="00000000">
              <w:rPr>
                <w:rtl w:val="0"/>
              </w:rPr>
            </w:r>
          </w:p>
          <w:p w:rsidR="00000000" w:rsidDel="00000000" w:rsidP="00000000" w:rsidRDefault="00000000" w:rsidRPr="00000000" w14:paraId="00000303">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produce debit/credit notes for direct clients, agents and reinsurance companies. </w:t>
            </w:r>
            <w:r w:rsidDel="00000000" w:rsidR="00000000" w:rsidRPr="00000000">
              <w:rPr>
                <w:rtl w:val="0"/>
              </w:rPr>
            </w:r>
          </w:p>
          <w:p w:rsidR="00000000" w:rsidDel="00000000" w:rsidP="00000000" w:rsidRDefault="00000000" w:rsidRPr="00000000" w14:paraId="00000304">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produce debit note per insured for binders and schemes.  The taxes that </w:t>
            </w:r>
            <w:del w:author="Heritage Comments" w:id="271" w:date="2013-11-05T16:40:00Z">
              <w:r w:rsidDel="00000000" w:rsidR="00000000" w:rsidRPr="00000000">
                <w:rPr>
                  <w:vertAlign w:val="baseline"/>
                  <w:rtl w:val="0"/>
                </w:rPr>
                <w:delText xml:space="preserve">is</w:delText>
              </w:r>
            </w:del>
            <w:ins w:author="Heritage Comments" w:id="271" w:date="2013-11-05T16:40:00Z">
              <w:r w:rsidDel="00000000" w:rsidR="00000000" w:rsidRPr="00000000">
                <w:rPr>
                  <w:vertAlign w:val="baseline"/>
                  <w:rtl w:val="0"/>
                </w:rPr>
                <w:t xml:space="preserve">are</w:t>
              </w:r>
            </w:ins>
            <w:r w:rsidDel="00000000" w:rsidR="00000000" w:rsidRPr="00000000">
              <w:rPr>
                <w:vertAlign w:val="baseline"/>
                <w:rtl w:val="0"/>
              </w:rPr>
              <w:t xml:space="preserve"> PHF, TL and stamp duty to be distributed to each insured. </w:t>
            </w:r>
            <w:r w:rsidDel="00000000" w:rsidR="00000000" w:rsidRPr="00000000">
              <w:rPr>
                <w:rtl w:val="0"/>
              </w:rPr>
            </w:r>
          </w:p>
          <w:p w:rsidR="00000000" w:rsidDel="00000000" w:rsidP="00000000" w:rsidRDefault="00000000" w:rsidRPr="00000000" w14:paraId="00000305">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allocate premium for binders at insured level. </w:t>
            </w:r>
            <w:r w:rsidDel="00000000" w:rsidR="00000000" w:rsidRPr="00000000">
              <w:rPr>
                <w:rtl w:val="0"/>
              </w:rPr>
            </w:r>
          </w:p>
          <w:p w:rsidR="00000000" w:rsidDel="00000000" w:rsidP="00000000" w:rsidRDefault="00000000" w:rsidRPr="00000000" w14:paraId="00000306">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receipt against the insured debits for binders and schemes. </w:t>
            </w:r>
            <w:r w:rsidDel="00000000" w:rsidR="00000000" w:rsidRPr="00000000">
              <w:rPr>
                <w:rtl w:val="0"/>
              </w:rPr>
            </w:r>
          </w:p>
          <w:p w:rsidR="00000000" w:rsidDel="00000000" w:rsidP="00000000" w:rsidRDefault="00000000" w:rsidRPr="00000000" w14:paraId="00000307">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for the statements to show the insured debits for binder policies. </w:t>
            </w:r>
            <w:r w:rsidDel="00000000" w:rsidR="00000000" w:rsidRPr="00000000">
              <w:rPr>
                <w:rtl w:val="0"/>
              </w:rPr>
            </w:r>
          </w:p>
          <w:p w:rsidR="00000000" w:rsidDel="00000000" w:rsidP="00000000" w:rsidRDefault="00000000" w:rsidRPr="00000000" w14:paraId="00000308">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upload payments for insured on the receipting screen (risk note to be used as the unique identifier) </w:t>
            </w:r>
            <w:r w:rsidDel="00000000" w:rsidR="00000000" w:rsidRPr="00000000">
              <w:rPr>
                <w:rtl w:val="0"/>
              </w:rPr>
            </w:r>
          </w:p>
          <w:p w:rsidR="00000000" w:rsidDel="00000000" w:rsidP="00000000" w:rsidRDefault="00000000" w:rsidRPr="00000000" w14:paraId="00000309">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for the main debit note not to go to the statement in cases of binder and scheme policy. </w:t>
            </w:r>
            <w:r w:rsidDel="00000000" w:rsidR="00000000" w:rsidRPr="00000000">
              <w:rPr>
                <w:rtl w:val="0"/>
              </w:rPr>
            </w:r>
          </w:p>
          <w:p w:rsidR="00000000" w:rsidDel="00000000" w:rsidP="00000000" w:rsidRDefault="00000000" w:rsidRPr="00000000" w14:paraId="0000030A">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indicate if to issue insured debit or one debit when underwriting a scheme policy. </w:t>
            </w:r>
            <w:r w:rsidDel="00000000" w:rsidR="00000000" w:rsidRPr="00000000">
              <w:rPr>
                <w:rtl w:val="0"/>
              </w:rPr>
            </w:r>
          </w:p>
          <w:p w:rsidR="00000000" w:rsidDel="00000000" w:rsidP="00000000" w:rsidRDefault="00000000" w:rsidRPr="00000000" w14:paraId="0000030B">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pay commission when an insured debit is fully paid for binders and schemes. </w:t>
            </w:r>
            <w:r w:rsidDel="00000000" w:rsidR="00000000" w:rsidRPr="00000000">
              <w:rPr>
                <w:rtl w:val="0"/>
              </w:rPr>
            </w:r>
          </w:p>
          <w:p w:rsidR="00000000" w:rsidDel="00000000" w:rsidP="00000000" w:rsidRDefault="00000000" w:rsidRPr="00000000" w14:paraId="0000030C">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process coinsurance business</w:t>
            </w:r>
            <w:ins w:author="Heritage Comments" w:id="272" w:date="2013-11-05T16:40:00Z">
              <w:r w:rsidDel="00000000" w:rsidR="00000000" w:rsidRPr="00000000">
                <w:rPr>
                  <w:vertAlign w:val="baseline"/>
                  <w:rtl w:val="0"/>
                </w:rPr>
                <w:t xml:space="preserve">,</w:t>
              </w:r>
            </w:ins>
            <w:r w:rsidDel="00000000" w:rsidR="00000000" w:rsidRPr="00000000">
              <w:rPr>
                <w:vertAlign w:val="baseline"/>
                <w:rtl w:val="0"/>
              </w:rPr>
              <w:t xml:space="preserve"> keeping the coinsurance details with functionality to raise the service fee notes.  </w:t>
            </w:r>
            <w:r w:rsidDel="00000000" w:rsidR="00000000" w:rsidRPr="00000000">
              <w:rPr>
                <w:rtl w:val="0"/>
              </w:rPr>
            </w:r>
          </w:p>
          <w:p w:rsidR="00000000" w:rsidDel="00000000" w:rsidP="00000000" w:rsidRDefault="00000000" w:rsidRPr="00000000" w14:paraId="0000030D">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attach the policy documents from the other insurance companies. </w:t>
            </w:r>
            <w:r w:rsidDel="00000000" w:rsidR="00000000" w:rsidRPr="00000000">
              <w:rPr>
                <w:rtl w:val="0"/>
              </w:rPr>
            </w:r>
          </w:p>
          <w:p w:rsidR="00000000" w:rsidDel="00000000" w:rsidP="00000000" w:rsidRDefault="00000000" w:rsidRPr="00000000" w14:paraId="0000030E">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setup maximum and minimum service fee. </w:t>
            </w:r>
            <w:r w:rsidDel="00000000" w:rsidR="00000000" w:rsidRPr="00000000">
              <w:rPr>
                <w:rtl w:val="0"/>
              </w:rPr>
            </w:r>
          </w:p>
          <w:p w:rsidR="00000000" w:rsidDel="00000000" w:rsidP="00000000" w:rsidRDefault="00000000" w:rsidRPr="00000000" w14:paraId="0000030F">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process Reinsurance Inward business. </w:t>
            </w:r>
            <w:r w:rsidDel="00000000" w:rsidR="00000000" w:rsidRPr="00000000">
              <w:rPr>
                <w:rtl w:val="0"/>
              </w:rPr>
            </w:r>
          </w:p>
          <w:p w:rsidR="00000000" w:rsidDel="00000000" w:rsidP="00000000" w:rsidRDefault="00000000" w:rsidRPr="00000000" w14:paraId="00000310">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 Ability to enforce authorization level and limits for any changes in the system.  The system should allow combining of SI and premium as authorization limits. </w:t>
            </w:r>
            <w:r w:rsidDel="00000000" w:rsidR="00000000" w:rsidRPr="00000000">
              <w:rPr>
                <w:rtl w:val="0"/>
              </w:rPr>
            </w:r>
          </w:p>
          <w:p w:rsidR="00000000" w:rsidDel="00000000" w:rsidP="00000000" w:rsidRDefault="00000000" w:rsidRPr="00000000" w14:paraId="00000311">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transact in any currency. </w:t>
            </w:r>
            <w:r w:rsidDel="00000000" w:rsidR="00000000" w:rsidRPr="00000000">
              <w:rPr>
                <w:rtl w:val="0"/>
              </w:rPr>
            </w:r>
          </w:p>
          <w:p w:rsidR="00000000" w:rsidDel="00000000" w:rsidP="00000000" w:rsidRDefault="00000000" w:rsidRPr="00000000" w14:paraId="00000312">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capture proposal details depending on the products. </w:t>
            </w:r>
            <w:r w:rsidDel="00000000" w:rsidR="00000000" w:rsidRPr="00000000">
              <w:rPr>
                <w:rtl w:val="0"/>
              </w:rPr>
            </w:r>
          </w:p>
          <w:p w:rsidR="00000000" w:rsidDel="00000000" w:rsidP="00000000" w:rsidRDefault="00000000" w:rsidRPr="00000000" w14:paraId="00000313">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view the claims experience when underwriting. </w:t>
            </w:r>
            <w:r w:rsidDel="00000000" w:rsidR="00000000" w:rsidRPr="00000000">
              <w:rPr>
                <w:rtl w:val="0"/>
              </w:rPr>
            </w:r>
          </w:p>
          <w:p w:rsidR="00000000" w:rsidDel="00000000" w:rsidP="00000000" w:rsidRDefault="00000000" w:rsidRPr="00000000" w14:paraId="00000314">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risk profiles. </w:t>
            </w:r>
            <w:r w:rsidDel="00000000" w:rsidR="00000000" w:rsidRPr="00000000">
              <w:rPr>
                <w:rtl w:val="0"/>
              </w:rPr>
            </w:r>
          </w:p>
          <w:p w:rsidR="00000000" w:rsidDel="00000000" w:rsidP="00000000" w:rsidRDefault="00000000" w:rsidRPr="00000000" w14:paraId="00000315">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enter into a diary items or issues to be followed up at a later date</w:t>
            </w:r>
            <w:r w:rsidDel="00000000" w:rsidR="00000000" w:rsidRPr="00000000">
              <w:rPr>
                <w:rtl w:val="0"/>
              </w:rPr>
            </w:r>
          </w:p>
          <w:p w:rsidR="00000000" w:rsidDel="00000000" w:rsidP="00000000" w:rsidRDefault="00000000" w:rsidRPr="00000000" w14:paraId="00000316">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expected renewal list and actual monthly renewal report by broker, class and/or by client</w:t>
            </w:r>
            <w:ins w:author="Heritage Comments" w:id="273" w:date="2013-11-05T16:40:00Z">
              <w:r w:rsidDel="00000000" w:rsidR="00000000" w:rsidRPr="00000000">
                <w:rPr>
                  <w:vertAlign w:val="baseline"/>
                  <w:rtl w:val="0"/>
                </w:rPr>
                <w:t xml:space="preserve">/</w:t>
              </w:r>
              <w:r w:rsidDel="00000000" w:rsidR="00000000" w:rsidRPr="00000000">
                <w:rPr>
                  <w:color w:val="ff0000"/>
                  <w:vertAlign w:val="baseline"/>
                  <w:rtl w:val="0"/>
                </w:rPr>
                <w:t xml:space="preserve">product/region/branch, etc.</w:t>
              </w:r>
            </w:ins>
            <w:r w:rsidDel="00000000" w:rsidR="00000000" w:rsidRPr="00000000">
              <w:rPr>
                <w:rtl w:val="0"/>
              </w:rPr>
            </w:r>
          </w:p>
          <w:p w:rsidR="00000000" w:rsidDel="00000000" w:rsidP="00000000" w:rsidRDefault="00000000" w:rsidRPr="00000000" w14:paraId="00000317">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allow escalation of specific items in the policy</w:t>
            </w:r>
            <w:r w:rsidDel="00000000" w:rsidR="00000000" w:rsidRPr="00000000">
              <w:rPr>
                <w:rtl w:val="0"/>
              </w:rPr>
            </w:r>
          </w:p>
          <w:p w:rsidR="00000000" w:rsidDel="00000000" w:rsidP="00000000" w:rsidRDefault="00000000" w:rsidRPr="00000000" w14:paraId="00000318">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maintain non - refundable sections of the policy e.g.,  windscreen, radio cassette.  The system should enforce the same. </w:t>
            </w:r>
            <w:r w:rsidDel="00000000" w:rsidR="00000000" w:rsidRPr="00000000">
              <w:rPr>
                <w:rtl w:val="0"/>
              </w:rPr>
            </w:r>
          </w:p>
          <w:p w:rsidR="00000000" w:rsidDel="00000000" w:rsidP="00000000" w:rsidRDefault="00000000" w:rsidRPr="00000000" w14:paraId="00000319">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view claims under the given policy from the underwriting module. </w:t>
            </w:r>
            <w:r w:rsidDel="00000000" w:rsidR="00000000" w:rsidRPr="00000000">
              <w:rPr>
                <w:rtl w:val="0"/>
              </w:rPr>
            </w:r>
          </w:p>
          <w:p w:rsidR="00000000" w:rsidDel="00000000" w:rsidP="00000000" w:rsidRDefault="00000000" w:rsidRPr="00000000" w14:paraId="0000031A">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define the various binders applicable per broker including the clauses, premium rates and items, perils, commission and policy servicing fee. </w:t>
            </w:r>
            <w:r w:rsidDel="00000000" w:rsidR="00000000" w:rsidRPr="00000000">
              <w:rPr>
                <w:rtl w:val="0"/>
              </w:rPr>
            </w:r>
          </w:p>
          <w:p w:rsidR="00000000" w:rsidDel="00000000" w:rsidP="00000000" w:rsidRDefault="00000000" w:rsidRPr="00000000" w14:paraId="0000031B">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mark a transaction as being a new business, Renewal or Organic growth. </w:t>
            </w:r>
            <w:r w:rsidDel="00000000" w:rsidR="00000000" w:rsidRPr="00000000">
              <w:rPr>
                <w:rtl w:val="0"/>
              </w:rPr>
            </w:r>
          </w:p>
          <w:p w:rsidR="00000000" w:rsidDel="00000000" w:rsidP="00000000" w:rsidRDefault="00000000" w:rsidRPr="00000000" w14:paraId="0000031C">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define fixed exchange rate per policy which should not be changed during endorsement until renewal of policy when the exchange rate is agreed between the client and Heritage Insurance Company. (System should allow specifying the date from and date to for the exchange rate).  </w:t>
            </w:r>
            <w:r w:rsidDel="00000000" w:rsidR="00000000" w:rsidRPr="00000000">
              <w:rPr>
                <w:rtl w:val="0"/>
              </w:rPr>
            </w:r>
          </w:p>
          <w:p w:rsidR="00000000" w:rsidDel="00000000" w:rsidP="00000000" w:rsidRDefault="00000000" w:rsidRPr="00000000" w14:paraId="0000031D">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define staff accounts and be able to produce a statement per staff.  (Aggregate staff amounts).   Produce debtors for staff. </w:t>
            </w:r>
            <w:r w:rsidDel="00000000" w:rsidR="00000000" w:rsidRPr="00000000">
              <w:rPr>
                <w:rtl w:val="0"/>
              </w:rPr>
            </w:r>
          </w:p>
          <w:p w:rsidR="00000000" w:rsidDel="00000000" w:rsidP="00000000" w:rsidRDefault="00000000" w:rsidRPr="00000000" w14:paraId="0000031E">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for run - off and active account to allow endorsements and receipts only.  Renewals and New business should not be posted to a run off account. </w:t>
            </w:r>
            <w:r w:rsidDel="00000000" w:rsidR="00000000" w:rsidRPr="00000000">
              <w:rPr>
                <w:rtl w:val="0"/>
              </w:rPr>
            </w:r>
          </w:p>
          <w:p w:rsidR="00000000" w:rsidDel="00000000" w:rsidP="00000000" w:rsidRDefault="00000000" w:rsidRPr="00000000" w14:paraId="0000031F">
            <w:pPr>
              <w:numPr>
                <w:ilvl w:val="0"/>
                <w:numId w:val="27"/>
              </w:numPr>
              <w:pBdr>
                <w:top w:space="0" w:sz="0" w:val="nil"/>
                <w:left w:space="0" w:sz="0" w:val="nil"/>
                <w:bottom w:space="0" w:sz="0" w:val="nil"/>
                <w:right w:space="0" w:sz="0" w:val="nil"/>
                <w:between w:space="0" w:sz="0" w:val="nil"/>
              </w:pBdr>
              <w:shd w:fill="auto" w:val="clear"/>
              <w:ind w:left="630" w:hanging="360"/>
              <w:jc w:val="both"/>
              <w:rPr/>
            </w:pPr>
            <w:r w:rsidDel="00000000" w:rsidR="00000000" w:rsidRPr="00000000">
              <w:rPr>
                <w:vertAlign w:val="baseline"/>
                <w:rtl w:val="0"/>
              </w:rPr>
              <w:t xml:space="preserve">Ability to capture client PIN number when doing an underwriting transaction, if PIN number not captured system should create an exception. ( At this point the client is not verified) </w:t>
            </w:r>
            <w:r w:rsidDel="00000000" w:rsidR="00000000" w:rsidRPr="00000000">
              <w:rPr>
                <w:rtl w:val="0"/>
              </w:rPr>
            </w:r>
          </w:p>
          <w:p w:rsidR="00000000" w:rsidDel="00000000" w:rsidP="00000000" w:rsidRDefault="00000000" w:rsidRPr="00000000" w14:paraId="00000320">
            <w:pPr>
              <w:numPr>
                <w:ilvl w:val="0"/>
                <w:numId w:val="27"/>
              </w:numPr>
              <w:pBdr>
                <w:top w:space="0" w:sz="0" w:val="nil"/>
                <w:left w:space="0" w:sz="0" w:val="nil"/>
                <w:bottom w:space="0" w:sz="0" w:val="nil"/>
                <w:right w:space="0" w:sz="0" w:val="nil"/>
                <w:between w:space="0" w:sz="0" w:val="nil"/>
              </w:pBdr>
              <w:shd w:fill="auto" w:val="clear"/>
              <w:ind w:left="630" w:hanging="360"/>
              <w:jc w:val="both"/>
              <w:rPr/>
            </w:pPr>
            <w:r w:rsidDel="00000000" w:rsidR="00000000" w:rsidRPr="00000000">
              <w:rPr>
                <w:vertAlign w:val="baseline"/>
                <w:rtl w:val="0"/>
              </w:rPr>
              <w:t xml:space="preserve">Ability to auto - graduate NCD level and the level to go down if a claim/claims occurs as per set parameters. </w:t>
            </w:r>
            <w:r w:rsidDel="00000000" w:rsidR="00000000" w:rsidRPr="00000000">
              <w:rPr>
                <w:rtl w:val="0"/>
              </w:rPr>
            </w:r>
          </w:p>
          <w:p w:rsidR="00000000" w:rsidDel="00000000" w:rsidP="00000000" w:rsidRDefault="00000000" w:rsidRPr="00000000" w14:paraId="00000321">
            <w:pPr>
              <w:numPr>
                <w:ilvl w:val="0"/>
                <w:numId w:val="27"/>
              </w:numPr>
              <w:pBdr>
                <w:top w:space="0" w:sz="0" w:val="nil"/>
                <w:left w:space="0" w:sz="0" w:val="nil"/>
                <w:bottom w:space="0" w:sz="0" w:val="nil"/>
                <w:right w:space="0" w:sz="0" w:val="nil"/>
                <w:between w:space="0" w:sz="0" w:val="nil"/>
              </w:pBdr>
              <w:shd w:fill="auto" w:val="clear"/>
              <w:ind w:left="630" w:hanging="360"/>
              <w:jc w:val="both"/>
              <w:rPr/>
            </w:pPr>
            <w:r w:rsidDel="00000000" w:rsidR="00000000" w:rsidRPr="00000000">
              <w:rPr>
                <w:vertAlign w:val="baseline"/>
                <w:rtl w:val="0"/>
              </w:rPr>
              <w:t xml:space="preserve">Ability to underwrite transactions in accrual or cash basis as defined in the product setup. </w:t>
            </w:r>
            <w:r w:rsidDel="00000000" w:rsidR="00000000" w:rsidRPr="00000000">
              <w:rPr>
                <w:rtl w:val="0"/>
              </w:rPr>
            </w:r>
          </w:p>
          <w:p w:rsidR="00000000" w:rsidDel="00000000" w:rsidP="00000000" w:rsidRDefault="00000000" w:rsidRPr="00000000" w14:paraId="00000322">
            <w:pPr>
              <w:numPr>
                <w:ilvl w:val="0"/>
                <w:numId w:val="27"/>
              </w:numPr>
              <w:pBdr>
                <w:top w:space="0" w:sz="0" w:val="nil"/>
                <w:left w:space="0" w:sz="0" w:val="nil"/>
                <w:bottom w:space="0" w:sz="0" w:val="nil"/>
                <w:right w:space="0" w:sz="0" w:val="nil"/>
                <w:between w:space="0" w:sz="0" w:val="nil"/>
              </w:pBdr>
              <w:shd w:fill="auto" w:val="clear"/>
              <w:ind w:left="630" w:hanging="360"/>
              <w:jc w:val="both"/>
              <w:rPr/>
            </w:pPr>
            <w:r w:rsidDel="00000000" w:rsidR="00000000" w:rsidRPr="00000000">
              <w:rPr>
                <w:vertAlign w:val="baseline"/>
                <w:rtl w:val="0"/>
              </w:rPr>
              <w:t xml:space="preserve">Ability to issue one invoice for more than one policy which belongs to the same client. </w:t>
            </w:r>
            <w:r w:rsidDel="00000000" w:rsidR="00000000" w:rsidRPr="00000000">
              <w:rPr>
                <w:rtl w:val="0"/>
              </w:rPr>
            </w:r>
          </w:p>
          <w:p w:rsidR="00000000" w:rsidDel="00000000" w:rsidP="00000000" w:rsidRDefault="00000000" w:rsidRPr="00000000" w14:paraId="00000323">
            <w:pPr>
              <w:numPr>
                <w:ilvl w:val="0"/>
                <w:numId w:val="27"/>
              </w:numPr>
              <w:pBdr>
                <w:top w:space="0" w:sz="0" w:val="nil"/>
                <w:left w:space="0" w:sz="0" w:val="nil"/>
                <w:bottom w:space="0" w:sz="0" w:val="nil"/>
                <w:right w:space="0" w:sz="0" w:val="nil"/>
                <w:between w:space="0" w:sz="0" w:val="nil"/>
              </w:pBdr>
              <w:shd w:fill="auto" w:val="clear"/>
              <w:ind w:left="630" w:hanging="360"/>
              <w:jc w:val="both"/>
              <w:rPr/>
            </w:pPr>
            <w:r w:rsidDel="00000000" w:rsidR="00000000" w:rsidRPr="00000000">
              <w:rPr>
                <w:vertAlign w:val="baseline"/>
                <w:rtl w:val="0"/>
              </w:rPr>
              <w:t xml:space="preserve">Ability to cancel valuation request.  A user should only be able to do a valuation on a risk if the previous request has been cancelled. </w:t>
            </w:r>
            <w:r w:rsidDel="00000000" w:rsidR="00000000" w:rsidRPr="00000000">
              <w:rPr>
                <w:rtl w:val="0"/>
              </w:rPr>
            </w:r>
          </w:p>
          <w:p w:rsidR="00000000" w:rsidDel="00000000" w:rsidP="00000000" w:rsidRDefault="00000000" w:rsidRPr="00000000" w14:paraId="00000324">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tie down all valuations done on a risk system to the payments so as to ensure that one cannot double pay on a valuation/survey.  The expenses should be tied to the policy. </w:t>
            </w:r>
            <w:r w:rsidDel="00000000" w:rsidR="00000000" w:rsidRPr="00000000">
              <w:rPr>
                <w:rtl w:val="0"/>
              </w:rPr>
            </w:r>
          </w:p>
          <w:p w:rsidR="00000000" w:rsidDel="00000000" w:rsidP="00000000" w:rsidRDefault="00000000" w:rsidRPr="00000000" w14:paraId="00000325">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setup valuation fee per risk per given period.  The rates should be at service provider level. </w:t>
            </w:r>
            <w:r w:rsidDel="00000000" w:rsidR="00000000" w:rsidRPr="00000000">
              <w:rPr>
                <w:rtl w:val="0"/>
              </w:rPr>
            </w:r>
          </w:p>
          <w:p w:rsidR="00000000" w:rsidDel="00000000" w:rsidP="00000000" w:rsidRDefault="00000000" w:rsidRPr="00000000" w14:paraId="00000326">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scan the valuation documents and attaching them to the risk that has been valued.  </w:t>
            </w:r>
            <w:r w:rsidDel="00000000" w:rsidR="00000000" w:rsidRPr="00000000">
              <w:rPr>
                <w:rtl w:val="0"/>
              </w:rPr>
            </w:r>
          </w:p>
          <w:p w:rsidR="00000000" w:rsidDel="00000000" w:rsidP="00000000" w:rsidRDefault="00000000" w:rsidRPr="00000000" w14:paraId="00000327">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prevent renewal of a risk in a policy if there is a total loss claim on it. </w:t>
            </w:r>
            <w:r w:rsidDel="00000000" w:rsidR="00000000" w:rsidRPr="00000000">
              <w:rPr>
                <w:rtl w:val="0"/>
              </w:rPr>
            </w:r>
          </w:p>
          <w:p w:rsidR="00000000" w:rsidDel="00000000" w:rsidP="00000000" w:rsidRDefault="00000000" w:rsidRPr="00000000" w14:paraId="00000328">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compare the premium charged for excess and the excess waived due to excess protector (This is a report).  </w:t>
            </w:r>
            <w:r w:rsidDel="00000000" w:rsidR="00000000" w:rsidRPr="00000000">
              <w:rPr>
                <w:rtl w:val="0"/>
              </w:rPr>
            </w:r>
          </w:p>
          <w:p w:rsidR="00000000" w:rsidDel="00000000" w:rsidP="00000000" w:rsidRDefault="00000000" w:rsidRPr="00000000" w14:paraId="00000329">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cap the number of reinstatements that can be done on an excess protector section.  The system should only allow not more than two extensions if the indicated extensions are passed system should create an exception. </w:t>
            </w:r>
            <w:r w:rsidDel="00000000" w:rsidR="00000000" w:rsidRPr="00000000">
              <w:rPr>
                <w:rtl w:val="0"/>
              </w:rPr>
            </w:r>
          </w:p>
          <w:p w:rsidR="00000000" w:rsidDel="00000000" w:rsidP="00000000" w:rsidRDefault="00000000" w:rsidRPr="00000000" w14:paraId="0000032A">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claim experience per insured in a binder. </w:t>
            </w:r>
            <w:r w:rsidDel="00000000" w:rsidR="00000000" w:rsidRPr="00000000">
              <w:rPr>
                <w:rtl w:val="0"/>
              </w:rPr>
            </w:r>
          </w:p>
          <w:p w:rsidR="00000000" w:rsidDel="00000000" w:rsidP="00000000" w:rsidRDefault="00000000" w:rsidRPr="00000000" w14:paraId="0000032B">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amend limits of liability per policy. </w:t>
            </w:r>
            <w:r w:rsidDel="00000000" w:rsidR="00000000" w:rsidRPr="00000000">
              <w:rPr>
                <w:rtl w:val="0"/>
              </w:rPr>
            </w:r>
          </w:p>
          <w:p w:rsidR="00000000" w:rsidDel="00000000" w:rsidP="00000000" w:rsidRDefault="00000000" w:rsidRPr="00000000" w14:paraId="0000032C">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set reorder for certificate. </w:t>
            </w:r>
            <w:r w:rsidDel="00000000" w:rsidR="00000000" w:rsidRPr="00000000">
              <w:rPr>
                <w:rtl w:val="0"/>
              </w:rPr>
            </w:r>
          </w:p>
          <w:p w:rsidR="00000000" w:rsidDel="00000000" w:rsidP="00000000" w:rsidRDefault="00000000" w:rsidRPr="00000000" w14:paraId="0000032D">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send an alert to the admin whenever the registered certificates go below reorder level. </w:t>
            </w:r>
            <w:r w:rsidDel="00000000" w:rsidR="00000000" w:rsidRPr="00000000">
              <w:rPr>
                <w:rtl w:val="0"/>
              </w:rPr>
            </w:r>
          </w:p>
          <w:p w:rsidR="00000000" w:rsidDel="00000000" w:rsidP="00000000" w:rsidRDefault="00000000" w:rsidRPr="00000000" w14:paraId="0000032E">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blacklist a car registration number, building or make of a car and for the blacklisted items the user should not allow a transaction to be done on it until the risk is marked as not blacklisted</w:t>
            </w:r>
            <w:r w:rsidDel="00000000" w:rsidR="00000000" w:rsidRPr="00000000">
              <w:rPr>
                <w:rtl w:val="0"/>
              </w:rPr>
            </w:r>
          </w:p>
          <w:p w:rsidR="00000000" w:rsidDel="00000000" w:rsidP="00000000" w:rsidRDefault="00000000" w:rsidRPr="00000000" w14:paraId="0000032F">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send out alerts email/SMS to clients to remind them of IPF payments. </w:t>
            </w:r>
            <w:r w:rsidDel="00000000" w:rsidR="00000000" w:rsidRPr="00000000">
              <w:rPr>
                <w:rtl w:val="0"/>
              </w:rPr>
            </w:r>
          </w:p>
          <w:p w:rsidR="00000000" w:rsidDel="00000000" w:rsidP="00000000" w:rsidRDefault="00000000" w:rsidRPr="00000000" w14:paraId="00000330">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send an email alert to the person who prepared and the person who authorized the transaction. </w:t>
            </w:r>
            <w:r w:rsidDel="00000000" w:rsidR="00000000" w:rsidRPr="00000000">
              <w:rPr>
                <w:rtl w:val="0"/>
              </w:rPr>
            </w:r>
          </w:p>
          <w:p w:rsidR="00000000" w:rsidDel="00000000" w:rsidP="00000000" w:rsidRDefault="00000000" w:rsidRPr="00000000" w14:paraId="00000331">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print policy documents, policy schedules, clause wording based on the product name, user who prepared and for a given period.  (Allow specifying the documents to be printed for each transaction type).  </w:t>
            </w:r>
            <w:r w:rsidDel="00000000" w:rsidR="00000000" w:rsidRPr="00000000">
              <w:rPr>
                <w:rtl w:val="0"/>
              </w:rPr>
            </w:r>
          </w:p>
          <w:p w:rsidR="00000000" w:rsidDel="00000000" w:rsidP="00000000" w:rsidRDefault="00000000" w:rsidRPr="00000000" w14:paraId="00000332">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amend schedule details (With the exception of the risk ID &amp; limits of liabilities) , clauses without raising an endorsement and an audit kept to show the change and who changed when a policy is authorized. </w:t>
            </w:r>
            <w:r w:rsidDel="00000000" w:rsidR="00000000" w:rsidRPr="00000000">
              <w:rPr>
                <w:rtl w:val="0"/>
              </w:rPr>
            </w:r>
          </w:p>
          <w:p w:rsidR="00000000" w:rsidDel="00000000" w:rsidP="00000000" w:rsidRDefault="00000000" w:rsidRPr="00000000" w14:paraId="00000333">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link one security document (A security can be a log book)  to several bonds. </w:t>
            </w:r>
            <w:r w:rsidDel="00000000" w:rsidR="00000000" w:rsidRPr="00000000">
              <w:rPr>
                <w:rtl w:val="0"/>
              </w:rPr>
            </w:r>
          </w:p>
          <w:p w:rsidR="00000000" w:rsidDel="00000000" w:rsidP="00000000" w:rsidRDefault="00000000" w:rsidRPr="00000000" w14:paraId="00000334">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for the system not to allow Heritage to return the security document until all the bonds linked to it have been cancelled. </w:t>
            </w:r>
            <w:r w:rsidDel="00000000" w:rsidR="00000000" w:rsidRPr="00000000">
              <w:rPr>
                <w:rtl w:val="0"/>
              </w:rPr>
            </w:r>
          </w:p>
          <w:p w:rsidR="00000000" w:rsidDel="00000000" w:rsidP="00000000" w:rsidRDefault="00000000" w:rsidRPr="00000000" w14:paraId="00000335">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restrict cancellation/revision of cover where a risk is being used as security. </w:t>
            </w:r>
            <w:r w:rsidDel="00000000" w:rsidR="00000000" w:rsidRPr="00000000">
              <w:rPr>
                <w:rtl w:val="0"/>
              </w:rPr>
            </w:r>
          </w:p>
          <w:p w:rsidR="00000000" w:rsidDel="00000000" w:rsidP="00000000" w:rsidRDefault="00000000" w:rsidRPr="00000000" w14:paraId="00000336">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for the system to maintain an electronic filing system i.e., documents are scanned and stored on a central filing depository accessible to underwriting staff. </w:t>
            </w:r>
            <w:r w:rsidDel="00000000" w:rsidR="00000000" w:rsidRPr="00000000">
              <w:rPr>
                <w:rtl w:val="0"/>
              </w:rPr>
            </w:r>
          </w:p>
          <w:p w:rsidR="00000000" w:rsidDel="00000000" w:rsidP="00000000" w:rsidRDefault="00000000" w:rsidRPr="00000000" w14:paraId="00000337">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print renewal notices in batch and for all products at the same time instead of printing per product. </w:t>
            </w:r>
            <w:ins w:author="Heritage Comments" w:id="274" w:date="2013-11-05T16:40:00Z">
              <w:r w:rsidDel="00000000" w:rsidR="00000000" w:rsidRPr="00000000">
                <w:rPr>
                  <w:color w:val="ff0000"/>
                  <w:vertAlign w:val="baseline"/>
                  <w:rtl w:val="0"/>
                </w:rPr>
                <w:t xml:space="preserve">Repetition</w:t>
              </w:r>
            </w:ins>
            <w:r w:rsidDel="00000000" w:rsidR="00000000" w:rsidRPr="00000000">
              <w:rPr>
                <w:rtl w:val="0"/>
              </w:rPr>
            </w:r>
          </w:p>
          <w:p w:rsidR="00000000" w:rsidDel="00000000" w:rsidP="00000000" w:rsidRDefault="00000000" w:rsidRPr="00000000" w14:paraId="00000338">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automatically forward the raised cover note to the approved staff for online authorization. </w:t>
            </w:r>
            <w:r w:rsidDel="00000000" w:rsidR="00000000" w:rsidRPr="00000000">
              <w:rPr>
                <w:rtl w:val="0"/>
              </w:rPr>
            </w:r>
          </w:p>
          <w:p w:rsidR="00000000" w:rsidDel="00000000" w:rsidP="00000000" w:rsidRDefault="00000000" w:rsidRPr="00000000" w14:paraId="00000339">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for the system to provide for the approval or rejection of the raised cover and send feedback to the requestor communicating the same. </w:t>
            </w:r>
            <w:r w:rsidDel="00000000" w:rsidR="00000000" w:rsidRPr="00000000">
              <w:rPr>
                <w:rtl w:val="0"/>
              </w:rPr>
            </w:r>
          </w:p>
          <w:p w:rsidR="00000000" w:rsidDel="00000000" w:rsidP="00000000" w:rsidRDefault="00000000" w:rsidRPr="00000000" w14:paraId="0000033A">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calculate installment premium based on the payment mode for cash basis policies. </w:t>
            </w:r>
            <w:r w:rsidDel="00000000" w:rsidR="00000000" w:rsidRPr="00000000">
              <w:rPr>
                <w:rtl w:val="0"/>
              </w:rPr>
            </w:r>
          </w:p>
          <w:p w:rsidR="00000000" w:rsidDel="00000000" w:rsidP="00000000" w:rsidRDefault="00000000" w:rsidRPr="00000000" w14:paraId="0000033B">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tie the cover period to premium paid where policy is not annual. </w:t>
            </w:r>
            <w:r w:rsidDel="00000000" w:rsidR="00000000" w:rsidRPr="00000000">
              <w:rPr>
                <w:rtl w:val="0"/>
              </w:rPr>
            </w:r>
          </w:p>
          <w:p w:rsidR="00000000" w:rsidDel="00000000" w:rsidP="00000000" w:rsidRDefault="00000000" w:rsidRPr="00000000" w14:paraId="0000033C">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auto - renew a policy which are at cash basis with the correct underwriting year upon receipting of the premium irrespective of the premium payment mode. </w:t>
            </w:r>
            <w:ins w:author="Heritage Comments" w:id="275" w:date="2013-11-05T16:40:00Z">
              <w:r w:rsidDel="00000000" w:rsidR="00000000" w:rsidRPr="00000000">
                <w:rPr>
                  <w:color w:val="ff0000"/>
                  <w:vertAlign w:val="baseline"/>
                  <w:rtl w:val="0"/>
                </w:rPr>
                <w:t xml:space="preserve">Repetition</w:t>
              </w:r>
            </w:ins>
            <w:r w:rsidDel="00000000" w:rsidR="00000000" w:rsidRPr="00000000">
              <w:rPr>
                <w:rtl w:val="0"/>
              </w:rPr>
            </w:r>
          </w:p>
          <w:p w:rsidR="00000000" w:rsidDel="00000000" w:rsidP="00000000" w:rsidRDefault="00000000" w:rsidRPr="00000000" w14:paraId="0000033D">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allow for mid - term changes which includes changing the sum insured within the policy period and charge correct installment premium moving forward, change the payment mode for a particular policy before the policy period is over, Change the policy period and accommodate all above changes at the same time. (Cash basis policies) </w:t>
            </w:r>
            <w:r w:rsidDel="00000000" w:rsidR="00000000" w:rsidRPr="00000000">
              <w:rPr>
                <w:rtl w:val="0"/>
              </w:rPr>
            </w:r>
          </w:p>
          <w:p w:rsidR="00000000" w:rsidDel="00000000" w:rsidP="00000000" w:rsidRDefault="00000000" w:rsidRPr="00000000" w14:paraId="0000033E">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reinstate of lapsed PA and variation of the reinstatement period. </w:t>
            </w:r>
            <w:r w:rsidDel="00000000" w:rsidR="00000000" w:rsidRPr="00000000">
              <w:rPr>
                <w:rtl w:val="0"/>
              </w:rPr>
            </w:r>
          </w:p>
          <w:p w:rsidR="00000000" w:rsidDel="00000000" w:rsidP="00000000" w:rsidRDefault="00000000" w:rsidRPr="00000000" w14:paraId="0000033F">
            <w:pPr>
              <w:numPr>
                <w:ilvl w:val="0"/>
                <w:numId w:val="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allow for update of the underwriting records and move the paid to date upon receipting of premium (cash basis policy e.g.,  PA policies) </w:t>
            </w:r>
            <w:r w:rsidDel="00000000" w:rsidR="00000000" w:rsidRPr="00000000">
              <w:rPr>
                <w:rtl w:val="0"/>
              </w:rPr>
            </w:r>
          </w:p>
          <w:p w:rsidR="00000000" w:rsidDel="00000000" w:rsidP="00000000" w:rsidRDefault="00000000" w:rsidRPr="00000000" w14:paraId="00000340">
            <w:pPr>
              <w:numPr>
                <w:ilvl w:val="0"/>
                <w:numId w:val="30"/>
              </w:numPr>
              <w:pBdr>
                <w:top w:space="0" w:sz="0" w:val="nil"/>
                <w:left w:space="0" w:sz="0" w:val="nil"/>
                <w:bottom w:space="0" w:sz="0" w:val="nil"/>
                <w:right w:space="0" w:sz="0" w:val="nil"/>
                <w:between w:space="0" w:sz="0" w:val="nil"/>
              </w:pBdr>
              <w:shd w:fill="auto" w:val="clear"/>
              <w:ind w:left="720" w:hanging="360"/>
              <w:jc w:val="both"/>
              <w:rPr/>
            </w:pPr>
            <w:ins w:author="Heritage Comments" w:id="276" w:date="2013-11-05T16:40:00Z">
              <w:r w:rsidDel="00000000" w:rsidR="00000000" w:rsidRPr="00000000">
                <w:rPr>
                  <w:color w:val="ff0000"/>
                  <w:vertAlign w:val="baseline"/>
                  <w:rtl w:val="0"/>
                </w:rPr>
                <w:t xml:space="preserve">Ability to authorise premium (debit to hit statement) to facilitate commission payment before other documentation (clauses etc) are done. </w:t>
              </w:r>
            </w:ins>
            <w:r w:rsidDel="00000000" w:rsidR="00000000" w:rsidRPr="00000000">
              <w:rPr>
                <w:rtl w:val="0"/>
              </w:rPr>
            </w:r>
          </w:p>
        </w:tc>
        <w:tc>
          <w:tcP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c>
          <w:tcP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b w:val="1"/>
                <w:vertAlign w:val="baseline"/>
                <w:rtl w:val="0"/>
              </w:rPr>
              <w:t xml:space="preserve">CLAIMS</w:t>
            </w:r>
            <w:r w:rsidDel="00000000" w:rsidR="00000000" w:rsidRPr="00000000">
              <w:rPr>
                <w:rtl w:val="0"/>
              </w:rPr>
            </w:r>
          </w:p>
          <w:p w:rsidR="00000000" w:rsidDel="00000000" w:rsidP="00000000" w:rsidRDefault="00000000" w:rsidRPr="00000000" w14:paraId="00000344">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predefine perils per sub - class including the excess per peril.  - Perils to be attached to sections. </w:t>
            </w:r>
            <w:r w:rsidDel="00000000" w:rsidR="00000000" w:rsidRPr="00000000">
              <w:rPr>
                <w:rtl w:val="0"/>
              </w:rPr>
            </w:r>
          </w:p>
          <w:p w:rsidR="00000000" w:rsidDel="00000000" w:rsidP="00000000" w:rsidRDefault="00000000" w:rsidRPr="00000000" w14:paraId="00000345">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predefine correspondents used in claims. </w:t>
            </w:r>
            <w:r w:rsidDel="00000000" w:rsidR="00000000" w:rsidRPr="00000000">
              <w:rPr>
                <w:rtl w:val="0"/>
              </w:rPr>
            </w:r>
          </w:p>
          <w:p w:rsidR="00000000" w:rsidDel="00000000" w:rsidP="00000000" w:rsidRDefault="00000000" w:rsidRPr="00000000" w14:paraId="00000346">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attach a discharge voucher to a claimant.  </w:t>
            </w:r>
            <w:r w:rsidDel="00000000" w:rsidR="00000000" w:rsidRPr="00000000">
              <w:rPr>
                <w:rtl w:val="0"/>
              </w:rPr>
            </w:r>
          </w:p>
          <w:p w:rsidR="00000000" w:rsidDel="00000000" w:rsidP="00000000" w:rsidRDefault="00000000" w:rsidRPr="00000000" w14:paraId="00000347">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predefine claims causations per class e.g.,  fire for fire policies or accident for motor losses. </w:t>
            </w:r>
            <w:r w:rsidDel="00000000" w:rsidR="00000000" w:rsidRPr="00000000">
              <w:rPr>
                <w:rtl w:val="0"/>
              </w:rPr>
            </w:r>
          </w:p>
          <w:p w:rsidR="00000000" w:rsidDel="00000000" w:rsidP="00000000" w:rsidRDefault="00000000" w:rsidRPr="00000000" w14:paraId="00000348">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predefine road conditions if applicable e.g.,  tarmac, concrete roads etc. </w:t>
            </w:r>
            <w:r w:rsidDel="00000000" w:rsidR="00000000" w:rsidRPr="00000000">
              <w:rPr>
                <w:rtl w:val="0"/>
              </w:rPr>
            </w:r>
          </w:p>
          <w:p w:rsidR="00000000" w:rsidDel="00000000" w:rsidP="00000000" w:rsidRDefault="00000000" w:rsidRPr="00000000" w14:paraId="00000349">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predefine Disability scales.  The aggregate should not go beyond 100%. </w:t>
            </w:r>
            <w:r w:rsidDel="00000000" w:rsidR="00000000" w:rsidRPr="00000000">
              <w:rPr>
                <w:rtl w:val="0"/>
              </w:rPr>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Fixed benefits - This can be computed with an option to use the benefits which change. </w:t>
            </w: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The benefits to be picked in underwriting then picked at claim. </w:t>
            </w: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Accumulation - Maximum exposure should be seen from claim so that the claim cannot be paid beyond that amount.  (This accumulation is per event) - If the accumulation is passed no other claim to be done on that event. </w:t>
            </w: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The accumulation (maximum exposure)  at underwriting may not be the amount to use in claim.  In claim they should be able to specify if different from what is underwriting.  Default to exposure. </w:t>
            </w: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Treaty have maximum limit per individual and per event - This limits should be viewable at underwriting and claim level and validated. </w:t>
            </w:r>
            <w:r w:rsidDel="00000000" w:rsidR="00000000" w:rsidRPr="00000000">
              <w:rPr>
                <w:rtl w:val="0"/>
              </w:rPr>
            </w:r>
          </w:p>
          <w:p w:rsidR="00000000" w:rsidDel="00000000" w:rsidP="00000000" w:rsidRDefault="00000000" w:rsidRPr="00000000" w14:paraId="0000034F">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predefine the excess based on type of loss i.e., Total Loss or Partial Loss (repairable loss).  </w:t>
            </w:r>
            <w:r w:rsidDel="00000000" w:rsidR="00000000" w:rsidRPr="00000000">
              <w:rPr>
                <w:rtl w:val="0"/>
              </w:rPr>
            </w:r>
          </w:p>
          <w:p w:rsidR="00000000" w:rsidDel="00000000" w:rsidP="00000000" w:rsidRDefault="00000000" w:rsidRPr="00000000" w14:paraId="00000350">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predefine, send and maintain claim standard letters and memos. </w:t>
            </w:r>
            <w:r w:rsidDel="00000000" w:rsidR="00000000" w:rsidRPr="00000000">
              <w:rPr>
                <w:rtl w:val="0"/>
              </w:rPr>
            </w:r>
          </w:p>
          <w:p w:rsidR="00000000" w:rsidDel="00000000" w:rsidP="00000000" w:rsidRDefault="00000000" w:rsidRPr="00000000" w14:paraId="00000351">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validate claims booked and keeps the claims details, making an opening reserve on the claim.  Assist in validation by providing all the policy - underwriting details as per the time of loss and facilitate in choosing the right reinsurance cessions for the claim. </w:t>
            </w:r>
            <w:r w:rsidDel="00000000" w:rsidR="00000000" w:rsidRPr="00000000">
              <w:rPr>
                <w:rtl w:val="0"/>
              </w:rPr>
            </w:r>
          </w:p>
          <w:p w:rsidR="00000000" w:rsidDel="00000000" w:rsidP="00000000" w:rsidRDefault="00000000" w:rsidRPr="00000000" w14:paraId="00000352">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Capture third party claimants and their details.  ID/Passport should be unique and mandatory.  (No payment until ID is provided)  and for corporation use PIN/Reg.  no. </w:t>
            </w: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Check at payment claim if ID has been provided; if not provided, create an exception.  Add emails address on claimant creation screen</w:t>
            </w: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Documents required for knock for knock - Validation that the other vehicle must be comprehensively covered. </w:t>
            </w:r>
            <w:r w:rsidDel="00000000" w:rsidR="00000000" w:rsidRPr="00000000">
              <w:rPr>
                <w:rtl w:val="0"/>
              </w:rPr>
            </w:r>
          </w:p>
          <w:p w:rsidR="00000000" w:rsidDel="00000000" w:rsidP="00000000" w:rsidRDefault="00000000" w:rsidRPr="00000000" w14:paraId="00000355">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attach a discharge voucher to a claimant.  </w:t>
            </w: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Some legal claims can be paid without discharge voucher - Use judgement letters to pay. - The letters will have a file number (date).  </w:t>
            </w:r>
            <w:r w:rsidDel="00000000" w:rsidR="00000000" w:rsidRPr="00000000">
              <w:rPr>
                <w:rtl w:val="0"/>
              </w:rPr>
            </w:r>
          </w:p>
          <w:p w:rsidR="00000000" w:rsidDel="00000000" w:rsidP="00000000" w:rsidRDefault="00000000" w:rsidRPr="00000000" w14:paraId="00000357">
            <w:pPr>
              <w:numPr>
                <w:ilvl w:val="0"/>
                <w:numId w:val="13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for the system to ensure when doing a discharge voucher, the ID number is provided; system should ensure one cannot authorize the discharge voucher for third party claims until an ID has been provided.  The ID number/PIN should be provided when creating third party claimants. </w:t>
            </w:r>
            <w:r w:rsidDel="00000000" w:rsidR="00000000" w:rsidRPr="00000000">
              <w:rPr>
                <w:rtl w:val="0"/>
              </w:rPr>
            </w:r>
          </w:p>
          <w:p w:rsidR="00000000" w:rsidDel="00000000" w:rsidP="00000000" w:rsidRDefault="00000000" w:rsidRPr="00000000" w14:paraId="00000358">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make reserve revisions on the claims keeping a record of every revision and reason for the revision. </w:t>
            </w:r>
            <w:r w:rsidDel="00000000" w:rsidR="00000000" w:rsidRPr="00000000">
              <w:rPr>
                <w:rtl w:val="0"/>
              </w:rPr>
            </w:r>
          </w:p>
          <w:p w:rsidR="00000000" w:rsidDel="00000000" w:rsidP="00000000" w:rsidRDefault="00000000" w:rsidRPr="00000000" w14:paraId="00000359">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tie limits of liability/excess in underwriting to claims such that the reserve amount specified when opening claim should check against what has been defined in underwriting.  In case the reserve is more than the limit of liability in underwriting, system should raise exception. </w:t>
            </w:r>
            <w:r w:rsidDel="00000000" w:rsidR="00000000" w:rsidRPr="00000000">
              <w:rPr>
                <w:rtl w:val="0"/>
              </w:rPr>
            </w:r>
          </w:p>
          <w:p w:rsidR="00000000" w:rsidDel="00000000" w:rsidP="00000000" w:rsidRDefault="00000000" w:rsidRPr="00000000" w14:paraId="0000035A">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keep records of Claims recoveries and Claim salvages.  On receipting the claim salvage, excess and recovery transaction should be automatically created and authorized in GIS. </w:t>
            </w:r>
            <w:r w:rsidDel="00000000" w:rsidR="00000000" w:rsidRPr="00000000">
              <w:rPr>
                <w:rtl w:val="0"/>
              </w:rPr>
            </w:r>
          </w:p>
          <w:p w:rsidR="00000000" w:rsidDel="00000000" w:rsidP="00000000" w:rsidRDefault="00000000" w:rsidRPr="00000000" w14:paraId="0000035B">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flag if a third party vehicle has been insured by Heritage. - Two claim files should be opened for the two claimants.  Remarks to be put and then in case of total loss a trigger to delete the risk in underwriting. </w:t>
            </w:r>
            <w:r w:rsidDel="00000000" w:rsidR="00000000" w:rsidRPr="00000000">
              <w:rPr>
                <w:rtl w:val="0"/>
              </w:rPr>
            </w:r>
          </w:p>
          <w:p w:rsidR="00000000" w:rsidDel="00000000" w:rsidP="00000000" w:rsidRDefault="00000000" w:rsidRPr="00000000" w14:paraId="0000035C">
            <w:pPr>
              <w:numPr>
                <w:ilvl w:val="0"/>
                <w:numId w:val="13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track vehicles provided as security- During claim opening, if there is any vehicle that had been provided as a security for a bond and a claim comes through, then the system should be able to raise an exception so that the claim people can follow up with the UW department to reinstate the security (vehicle).  - The logbook should not be released if there is no replacement for the security. </w:t>
            </w: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Before settlement of claim for write - off a reinstatement of security must be done. </w:t>
            </w:r>
            <w:r w:rsidDel="00000000" w:rsidR="00000000" w:rsidRPr="00000000">
              <w:rPr>
                <w:rtl w:val="0"/>
              </w:rPr>
            </w:r>
          </w:p>
          <w:p w:rsidR="00000000" w:rsidDel="00000000" w:rsidP="00000000" w:rsidRDefault="00000000" w:rsidRPr="00000000" w14:paraId="0000035E">
            <w:pPr>
              <w:numPr>
                <w:ilvl w:val="0"/>
                <w:numId w:val="1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ensure that for any claim done for non - motor, the value of the risk should go down by the value of the claim.  (A trigger (workflow)  to underwriter to do an endorsement)  Ability to record claim activities during claim booking with their action dates.  When the activity booked is due, the system should be able to send an email notification for the user to act.  (Claim diary).   There should also be a provision for advance reminder i.e., before the due date. </w:t>
            </w:r>
            <w:r w:rsidDel="00000000" w:rsidR="00000000" w:rsidRPr="00000000">
              <w:rPr>
                <w:rtl w:val="0"/>
              </w:rPr>
            </w:r>
          </w:p>
          <w:p w:rsidR="00000000" w:rsidDel="00000000" w:rsidP="00000000" w:rsidRDefault="00000000" w:rsidRPr="00000000" w14:paraId="0000035F">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of the system to show amount of claim recoverable from other co - insurers.  (Where Heritage is a leader/follower).  </w:t>
            </w:r>
            <w:r w:rsidDel="00000000" w:rsidR="00000000" w:rsidRPr="00000000">
              <w:rPr>
                <w:rtl w:val="0"/>
              </w:rPr>
            </w:r>
          </w:p>
          <w:p w:rsidR="00000000" w:rsidDel="00000000" w:rsidP="00000000" w:rsidRDefault="00000000" w:rsidRPr="00000000" w14:paraId="00000360">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capture PA - For CFC - Life PA claims (Or any other product in cash basis) , the system should follow the rules for PA such that one can open a claim with a grace period so long as the risk is covered. (there is a contract)  The payment should check on if the payments are up to date before payment.  Reserves should be captured as per the policy benefits i.e., PTD, TTD and Medical expenses. </w:t>
            </w:r>
            <w:r w:rsidDel="00000000" w:rsidR="00000000" w:rsidRPr="00000000">
              <w:rPr>
                <w:rtl w:val="0"/>
              </w:rPr>
            </w:r>
          </w:p>
          <w:p w:rsidR="00000000" w:rsidDel="00000000" w:rsidP="00000000" w:rsidRDefault="00000000" w:rsidRPr="00000000" w14:paraId="00000361">
            <w:pPr>
              <w:numPr>
                <w:ilvl w:val="0"/>
                <w:numId w:val="13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specify discovery period- In underwriting specify the discovery period (if the notification is after discovery claim must not be processed, however a claim can be reported as ex gratia if outside the discovery period. </w:t>
            </w:r>
            <w:r w:rsidDel="00000000" w:rsidR="00000000" w:rsidRPr="00000000">
              <w:rPr>
                <w:rtl w:val="0"/>
              </w:rPr>
            </w:r>
          </w:p>
          <w:p w:rsidR="00000000" w:rsidDel="00000000" w:rsidP="00000000" w:rsidRDefault="00000000" w:rsidRPr="00000000" w14:paraId="00000362">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process claims payments and claim fee payments. </w:t>
            </w:r>
            <w:r w:rsidDel="00000000" w:rsidR="00000000" w:rsidRPr="00000000">
              <w:rPr>
                <w:rtl w:val="0"/>
              </w:rPr>
            </w:r>
          </w:p>
          <w:p w:rsidR="00000000" w:rsidDel="00000000" w:rsidP="00000000" w:rsidRDefault="00000000" w:rsidRPr="00000000" w14:paraId="00000363">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make payments to be made from existing reserves. </w:t>
            </w:r>
            <w:r w:rsidDel="00000000" w:rsidR="00000000" w:rsidRPr="00000000">
              <w:rPr>
                <w:rtl w:val="0"/>
              </w:rPr>
            </w:r>
          </w:p>
          <w:p w:rsidR="00000000" w:rsidDel="00000000" w:rsidP="00000000" w:rsidRDefault="00000000" w:rsidRPr="00000000" w14:paraId="00000364">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for Withholding tax to be charged to the service provider if the payment goes above KES. 24, 000/ - , then the tax is applicable.  The amount is normally looked as an aggregate </w:t>
            </w:r>
            <w:r w:rsidDel="00000000" w:rsidR="00000000" w:rsidRPr="00000000">
              <w:rPr>
                <w:color w:val="000000"/>
                <w:vertAlign w:val="baseline"/>
                <w:rtl w:val="0"/>
              </w:rPr>
              <w:t xml:space="preserve">Monthly</w:t>
            </w:r>
            <w:r w:rsidDel="00000000" w:rsidR="00000000" w:rsidRPr="00000000">
              <w:rPr>
                <w:color w:val="ff0000"/>
                <w:vertAlign w:val="baseline"/>
                <w:rtl w:val="0"/>
              </w:rPr>
              <w:t xml:space="preserve"> </w:t>
            </w:r>
            <w:r w:rsidDel="00000000" w:rsidR="00000000" w:rsidRPr="00000000">
              <w:rPr>
                <w:vertAlign w:val="baseline"/>
                <w:rtl w:val="0"/>
              </w:rPr>
              <w:t xml:space="preserve">amount through several cheques. </w:t>
            </w:r>
            <w:r w:rsidDel="00000000" w:rsidR="00000000" w:rsidRPr="00000000">
              <w:rPr>
                <w:rtl w:val="0"/>
              </w:rPr>
            </w:r>
          </w:p>
          <w:p w:rsidR="00000000" w:rsidDel="00000000" w:rsidP="00000000" w:rsidRDefault="00000000" w:rsidRPr="00000000" w14:paraId="00000365">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compute VAT per transaction. </w:t>
            </w:r>
            <w:r w:rsidDel="00000000" w:rsidR="00000000" w:rsidRPr="00000000">
              <w:rPr>
                <w:rtl w:val="0"/>
              </w:rPr>
            </w:r>
          </w:p>
          <w:p w:rsidR="00000000" w:rsidDel="00000000" w:rsidP="00000000" w:rsidRDefault="00000000" w:rsidRPr="00000000" w14:paraId="00000366">
            <w:pPr>
              <w:numPr>
                <w:ilvl w:val="0"/>
                <w:numId w:val="13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system should have a provision for a user who assigned a ticket retracting and reassigning the ticket For example if user assigns a manager a ticket and finds out that the manager is not in the office he should be able to pick the ticket and assign to another manager without contacting the system administrator/IT to use the ticketing module. (Assign to group but once one person starts working on it another person should not see it) </w:t>
            </w:r>
            <w:r w:rsidDel="00000000" w:rsidR="00000000" w:rsidRPr="00000000">
              <w:rPr>
                <w:rtl w:val="0"/>
              </w:rPr>
            </w:r>
          </w:p>
          <w:p w:rsidR="00000000" w:rsidDel="00000000" w:rsidP="00000000" w:rsidRDefault="00000000" w:rsidRPr="00000000" w14:paraId="00000367">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apportion salvage when is sold to proportional treaties. </w:t>
            </w:r>
            <w:r w:rsidDel="00000000" w:rsidR="00000000" w:rsidRPr="00000000">
              <w:rPr>
                <w:rtl w:val="0"/>
              </w:rPr>
            </w:r>
          </w:p>
          <w:p w:rsidR="00000000" w:rsidDel="00000000" w:rsidP="00000000" w:rsidRDefault="00000000" w:rsidRPr="00000000" w14:paraId="00000368">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Functionality to determine the reinsurance claims portions or the amount to be claimed from reinsurers. </w:t>
            </w:r>
            <w:r w:rsidDel="00000000" w:rsidR="00000000" w:rsidRPr="00000000">
              <w:rPr>
                <w:rtl w:val="0"/>
              </w:rPr>
            </w:r>
          </w:p>
          <w:p w:rsidR="00000000" w:rsidDel="00000000" w:rsidP="00000000" w:rsidRDefault="00000000" w:rsidRPr="00000000" w14:paraId="00000369">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for the system to send a Mail to reinsurance in case amount is above the cash call (This is at claim opening or claim revision) - This is on net per claim/event.  Same should be sent for claim payment. </w:t>
            </w:r>
            <w:r w:rsidDel="00000000" w:rsidR="00000000" w:rsidRPr="00000000">
              <w:rPr>
                <w:rtl w:val="0"/>
              </w:rPr>
            </w:r>
          </w:p>
          <w:p w:rsidR="00000000" w:rsidDel="00000000" w:rsidP="00000000" w:rsidRDefault="00000000" w:rsidRPr="00000000" w14:paraId="0000036A">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profile all claims per event or catastrophe. </w:t>
            </w:r>
            <w:r w:rsidDel="00000000" w:rsidR="00000000" w:rsidRPr="00000000">
              <w:rPr>
                <w:rtl w:val="0"/>
              </w:rPr>
            </w:r>
          </w:p>
          <w:p w:rsidR="00000000" w:rsidDel="00000000" w:rsidP="00000000" w:rsidRDefault="00000000" w:rsidRPr="00000000" w14:paraId="0000036B">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handle the claims mail processes. </w:t>
            </w:r>
            <w:r w:rsidDel="00000000" w:rsidR="00000000" w:rsidRPr="00000000">
              <w:rPr>
                <w:rtl w:val="0"/>
              </w:rPr>
            </w:r>
          </w:p>
          <w:p w:rsidR="00000000" w:rsidDel="00000000" w:rsidP="00000000" w:rsidRDefault="00000000" w:rsidRPr="00000000" w14:paraId="0000036C">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determine the claims XOL deductibles for the different types of XOL treaties i.e., Working excess of loss, Stop Loss and Catastrophe XOL. </w:t>
            </w:r>
            <w:r w:rsidDel="00000000" w:rsidR="00000000" w:rsidRPr="00000000">
              <w:rPr>
                <w:rtl w:val="0"/>
              </w:rPr>
            </w:r>
          </w:p>
          <w:p w:rsidR="00000000" w:rsidDel="00000000" w:rsidP="00000000" w:rsidRDefault="00000000" w:rsidRPr="00000000" w14:paraId="0000036D">
            <w:pPr>
              <w:numPr>
                <w:ilvl w:val="0"/>
                <w:numId w:val="12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for salvage to reduce xol recoverable for a claim.  XOL for claim with XOL recoverable at payment the salvage first reduces the XOL recoverable first. </w:t>
            </w:r>
            <w:r w:rsidDel="00000000" w:rsidR="00000000" w:rsidRPr="00000000">
              <w:rPr>
                <w:rtl w:val="0"/>
              </w:rPr>
            </w:r>
          </w:p>
          <w:p w:rsidR="00000000" w:rsidDel="00000000" w:rsidP="00000000" w:rsidRDefault="00000000" w:rsidRPr="00000000" w14:paraId="0000036E">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pay claimants by cheque, credit note, Mobile Money, RTGS or Electronic funds transfer. (.  (if payment is by credit note there should be an exception) </w:t>
            </w:r>
            <w:r w:rsidDel="00000000" w:rsidR="00000000" w:rsidRPr="00000000">
              <w:rPr>
                <w:rtl w:val="0"/>
              </w:rPr>
            </w:r>
          </w:p>
          <w:p w:rsidR="00000000" w:rsidDel="00000000" w:rsidP="00000000" w:rsidRDefault="00000000" w:rsidRPr="00000000" w14:paraId="0000036F">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close claim as settled, no claim or rejected when the claim reserve is zero. (Track in case a claim is closed and reopened) </w:t>
            </w:r>
            <w:r w:rsidDel="00000000" w:rsidR="00000000" w:rsidRPr="00000000">
              <w:rPr>
                <w:rtl w:val="0"/>
              </w:rPr>
            </w:r>
          </w:p>
          <w:p w:rsidR="00000000" w:rsidDel="00000000" w:rsidP="00000000" w:rsidRDefault="00000000" w:rsidRPr="00000000" w14:paraId="00000370">
            <w:pPr>
              <w:numPr>
                <w:ilvl w:val="0"/>
                <w:numId w:val="12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process Ex - gratia payments.- For ex gratia payments, there are times when paying the claim, part of the payment or all is on ex gratia.  On the claim items, one should be able to setup one of the payment items as being ex gratia payment. (There should be an exception if a claim is ex gratia. (System should indicate the claim as not payable).  </w:t>
            </w:r>
            <w:r w:rsidDel="00000000" w:rsidR="00000000" w:rsidRPr="00000000">
              <w:rPr>
                <w:rtl w:val="0"/>
              </w:rPr>
            </w:r>
          </w:p>
          <w:p w:rsidR="00000000" w:rsidDel="00000000" w:rsidP="00000000" w:rsidRDefault="00000000" w:rsidRPr="00000000" w14:paraId="00000371">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make diary entries of items or issues to be followed up at a later date. </w:t>
            </w:r>
            <w:r w:rsidDel="00000000" w:rsidR="00000000" w:rsidRPr="00000000">
              <w:rPr>
                <w:rtl w:val="0"/>
              </w:rPr>
            </w:r>
          </w:p>
          <w:p w:rsidR="00000000" w:rsidDel="00000000" w:rsidP="00000000" w:rsidRDefault="00000000" w:rsidRPr="00000000" w14:paraId="00000372">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record the claims required document. </w:t>
            </w:r>
            <w:r w:rsidDel="00000000" w:rsidR="00000000" w:rsidRPr="00000000">
              <w:rPr>
                <w:rtl w:val="0"/>
              </w:rPr>
            </w:r>
          </w:p>
          <w:p w:rsidR="00000000" w:rsidDel="00000000" w:rsidP="00000000" w:rsidRDefault="00000000" w:rsidRPr="00000000" w14:paraId="00000373">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tag every transaction type with codes that uniquely identify the transaction type and understood by intermediaries and third parties. </w:t>
            </w:r>
            <w:r w:rsidDel="00000000" w:rsidR="00000000" w:rsidRPr="00000000">
              <w:rPr>
                <w:rtl w:val="0"/>
              </w:rPr>
            </w:r>
          </w:p>
          <w:p w:rsidR="00000000" w:rsidDel="00000000" w:rsidP="00000000" w:rsidRDefault="00000000" w:rsidRPr="00000000" w14:paraId="00000374">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raise a voucher for any claims transaction done in the system. </w:t>
            </w:r>
            <w:r w:rsidDel="00000000" w:rsidR="00000000" w:rsidRPr="00000000">
              <w:rPr>
                <w:rtl w:val="0"/>
              </w:rPr>
            </w:r>
          </w:p>
          <w:p w:rsidR="00000000" w:rsidDel="00000000" w:rsidP="00000000" w:rsidRDefault="00000000" w:rsidRPr="00000000" w14:paraId="00000375">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get a report on all outstanding claims on a class - by - class basis showing Gross and Net reserve. </w:t>
            </w:r>
            <w:r w:rsidDel="00000000" w:rsidR="00000000" w:rsidRPr="00000000">
              <w:rPr>
                <w:rtl w:val="0"/>
              </w:rPr>
            </w:r>
          </w:p>
          <w:p w:rsidR="00000000" w:rsidDel="00000000" w:rsidP="00000000" w:rsidRDefault="00000000" w:rsidRPr="00000000" w14:paraId="00000376">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get a report showing all claims over a given amount or all claims within a given range. </w:t>
            </w:r>
            <w:r w:rsidDel="00000000" w:rsidR="00000000" w:rsidRPr="00000000">
              <w:rPr>
                <w:rtl w:val="0"/>
              </w:rPr>
            </w:r>
          </w:p>
          <w:p w:rsidR="00000000" w:rsidDel="00000000" w:rsidP="00000000" w:rsidRDefault="00000000" w:rsidRPr="00000000" w14:paraId="00000377">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get a report on average cost of claims per sub class. </w:t>
            </w:r>
            <w:r w:rsidDel="00000000" w:rsidR="00000000" w:rsidRPr="00000000">
              <w:rPr>
                <w:rtl w:val="0"/>
              </w:rPr>
            </w:r>
          </w:p>
          <w:p w:rsidR="00000000" w:rsidDel="00000000" w:rsidP="00000000" w:rsidRDefault="00000000" w:rsidRPr="00000000" w14:paraId="00000378">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get all the claims closed as NIL claims. </w:t>
            </w:r>
            <w:r w:rsidDel="00000000" w:rsidR="00000000" w:rsidRPr="00000000">
              <w:rPr>
                <w:rtl w:val="0"/>
              </w:rPr>
            </w:r>
          </w:p>
          <w:p w:rsidR="00000000" w:rsidDel="00000000" w:rsidP="00000000" w:rsidRDefault="00000000" w:rsidRPr="00000000" w14:paraId="00000379">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Claims of a specified nature. </w:t>
            </w:r>
            <w:r w:rsidDel="00000000" w:rsidR="00000000" w:rsidRPr="00000000">
              <w:rPr>
                <w:rtl w:val="0"/>
              </w:rPr>
            </w:r>
          </w:p>
          <w:p w:rsidR="00000000" w:rsidDel="00000000" w:rsidP="00000000" w:rsidRDefault="00000000" w:rsidRPr="00000000" w14:paraId="0000037A">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Claims experience report showing per policy all the claims per underwriting year and their loss ratios.  The claims experience could be run per Agent, Branch, Client or Product. </w:t>
            </w:r>
            <w:r w:rsidDel="00000000" w:rsidR="00000000" w:rsidRPr="00000000">
              <w:rPr>
                <w:rtl w:val="0"/>
              </w:rPr>
            </w:r>
          </w:p>
          <w:p w:rsidR="00000000" w:rsidDel="00000000" w:rsidP="00000000" w:rsidRDefault="00000000" w:rsidRPr="00000000" w14:paraId="0000037B">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Functionality to search through the claims done in the system. </w:t>
            </w:r>
            <w:r w:rsidDel="00000000" w:rsidR="00000000" w:rsidRPr="00000000">
              <w:rPr>
                <w:rtl w:val="0"/>
              </w:rPr>
            </w:r>
          </w:p>
          <w:p w:rsidR="00000000" w:rsidDel="00000000" w:rsidP="00000000" w:rsidRDefault="00000000" w:rsidRPr="00000000" w14:paraId="0000037C">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periodic claims production reports. </w:t>
            </w:r>
            <w:r w:rsidDel="00000000" w:rsidR="00000000" w:rsidRPr="00000000">
              <w:rPr>
                <w:rtl w:val="0"/>
              </w:rPr>
            </w:r>
          </w:p>
          <w:p w:rsidR="00000000" w:rsidDel="00000000" w:rsidP="00000000" w:rsidRDefault="00000000" w:rsidRPr="00000000" w14:paraId="0000037D">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reports on claims status change, claims closed as no claim, re - opened claims.  </w:t>
            </w:r>
            <w:r w:rsidDel="00000000" w:rsidR="00000000" w:rsidRPr="00000000">
              <w:rPr>
                <w:rtl w:val="0"/>
              </w:rPr>
            </w:r>
          </w:p>
          <w:p w:rsidR="00000000" w:rsidDel="00000000" w:rsidP="00000000" w:rsidRDefault="00000000" w:rsidRPr="00000000" w14:paraId="0000037E">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Reinsurance debit notes for every transaction affecting Facultative reinsurers</w:t>
            </w:r>
            <w:r w:rsidDel="00000000" w:rsidR="00000000" w:rsidRPr="00000000">
              <w:rPr>
                <w:rtl w:val="0"/>
              </w:rPr>
            </w:r>
          </w:p>
          <w:p w:rsidR="00000000" w:rsidDel="00000000" w:rsidP="00000000" w:rsidRDefault="00000000" w:rsidRPr="00000000" w14:paraId="0000037F">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 feature to allow underwriters to know of written off vehicles or stolen items for them to raise the deletion endorsements Functionality to have the system identify sections/items that are on reinstatement or replacement basis in a policy so that when a claim occurs then the underwriting could be triggered (report submitted) so that they may raise endorsement to reinstate the cover. </w:t>
            </w:r>
            <w:r w:rsidDel="00000000" w:rsidR="00000000" w:rsidRPr="00000000">
              <w:rPr>
                <w:rtl w:val="0"/>
              </w:rPr>
            </w:r>
          </w:p>
          <w:p w:rsidR="00000000" w:rsidDel="00000000" w:rsidP="00000000" w:rsidRDefault="00000000" w:rsidRPr="00000000" w14:paraId="00000380">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 feature to control lodging of claim several times e.g., one injury could be reported severally by the third party lawyer and by the insured.  It is thus important that the system to give a warning supposing another claim exists for the same policy on the same date. </w:t>
            </w:r>
            <w:r w:rsidDel="00000000" w:rsidR="00000000" w:rsidRPr="00000000">
              <w:rPr>
                <w:rtl w:val="0"/>
              </w:rPr>
            </w:r>
          </w:p>
          <w:p w:rsidR="00000000" w:rsidDel="00000000" w:rsidP="00000000" w:rsidRDefault="00000000" w:rsidRPr="00000000" w14:paraId="00000381">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check if premium has been paid for the said policy before opening a claim. </w:t>
            </w:r>
            <w:r w:rsidDel="00000000" w:rsidR="00000000" w:rsidRPr="00000000">
              <w:rPr>
                <w:rtl w:val="0"/>
              </w:rPr>
            </w:r>
          </w:p>
          <w:p w:rsidR="00000000" w:rsidDel="00000000" w:rsidP="00000000" w:rsidRDefault="00000000" w:rsidRPr="00000000" w14:paraId="00000382">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setup the minimum days for claims review per product per transaction date to be enforced during setting of review dates at transaction time. </w:t>
            </w:r>
            <w:r w:rsidDel="00000000" w:rsidR="00000000" w:rsidRPr="00000000">
              <w:rPr>
                <w:rtl w:val="0"/>
              </w:rPr>
            </w:r>
          </w:p>
          <w:p w:rsidR="00000000" w:rsidDel="00000000" w:rsidP="00000000" w:rsidRDefault="00000000" w:rsidRPr="00000000" w14:paraId="00000383">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tag claims that require recoveries done. </w:t>
            </w:r>
            <w:r w:rsidDel="00000000" w:rsidR="00000000" w:rsidRPr="00000000">
              <w:rPr>
                <w:rtl w:val="0"/>
              </w:rPr>
            </w:r>
          </w:p>
          <w:p w:rsidR="00000000" w:rsidDel="00000000" w:rsidP="00000000" w:rsidRDefault="00000000" w:rsidRPr="00000000" w14:paraId="00000384">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 feature to check that the garages are not paid more than once for the same vehicle/claim. </w:t>
            </w:r>
            <w:r w:rsidDel="00000000" w:rsidR="00000000" w:rsidRPr="00000000">
              <w:rPr>
                <w:rtl w:val="0"/>
              </w:rPr>
            </w:r>
          </w:p>
          <w:p w:rsidR="00000000" w:rsidDel="00000000" w:rsidP="00000000" w:rsidRDefault="00000000" w:rsidRPr="00000000" w14:paraId="00000385">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report time barred claims, to compare the dates of notification against the loss dates. </w:t>
            </w:r>
            <w:r w:rsidDel="00000000" w:rsidR="00000000" w:rsidRPr="00000000">
              <w:rPr>
                <w:rtl w:val="0"/>
              </w:rPr>
            </w:r>
          </w:p>
          <w:p w:rsidR="00000000" w:rsidDel="00000000" w:rsidP="00000000" w:rsidRDefault="00000000" w:rsidRPr="00000000" w14:paraId="00000386">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 feature to remind on the third party recoveries.  A listing of the claims for third party recoveries would do. </w:t>
            </w:r>
            <w:r w:rsidDel="00000000" w:rsidR="00000000" w:rsidRPr="00000000">
              <w:rPr>
                <w:rtl w:val="0"/>
              </w:rPr>
            </w:r>
          </w:p>
          <w:p w:rsidR="00000000" w:rsidDel="00000000" w:rsidP="00000000" w:rsidRDefault="00000000" w:rsidRPr="00000000" w14:paraId="00000387">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 feature to remind cases falling due for hearing.  This will be a legal diary that captures, per respective claim record, the Limitation of Action date, Expiry of Stay of Execution date, Hearing/mention dates, Narration for each hearing/mention, expiry of stay of execution for judgment debts owed to the company, the advocate handling and automated reminders (narration and date).  </w:t>
            </w:r>
            <w:r w:rsidDel="00000000" w:rsidR="00000000" w:rsidRPr="00000000">
              <w:rPr>
                <w:rtl w:val="0"/>
              </w:rPr>
            </w:r>
          </w:p>
          <w:p w:rsidR="00000000" w:rsidDel="00000000" w:rsidP="00000000" w:rsidRDefault="00000000" w:rsidRPr="00000000" w14:paraId="00000388">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run claims outstanding report as at a given date for all or specified products in detailed or summarized format. </w:t>
            </w:r>
            <w:r w:rsidDel="00000000" w:rsidR="00000000" w:rsidRPr="00000000">
              <w:rPr>
                <w:rtl w:val="0"/>
              </w:rPr>
            </w:r>
          </w:p>
          <w:p w:rsidR="00000000" w:rsidDel="00000000" w:rsidP="00000000" w:rsidRDefault="00000000" w:rsidRPr="00000000" w14:paraId="00000389">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tag salvages per claim. </w:t>
            </w:r>
            <w:r w:rsidDel="00000000" w:rsidR="00000000" w:rsidRPr="00000000">
              <w:rPr>
                <w:rtl w:val="0"/>
              </w:rPr>
            </w:r>
          </w:p>
          <w:p w:rsidR="00000000" w:rsidDel="00000000" w:rsidP="00000000" w:rsidRDefault="00000000" w:rsidRPr="00000000" w14:paraId="0000038A">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capture salvage status - To be opened, In sale process, Awaiting invitation of tender , To be auctioneered, Sold, Other status, tender (system to generate tender number so that tenders can be grouped) , won, bought, others- Then an option of describing. </w:t>
            </w:r>
            <w:r w:rsidDel="00000000" w:rsidR="00000000" w:rsidRPr="00000000">
              <w:rPr>
                <w:rtl w:val="0"/>
              </w:rPr>
            </w:r>
          </w:p>
          <w:p w:rsidR="00000000" w:rsidDel="00000000" w:rsidP="00000000" w:rsidRDefault="00000000" w:rsidRPr="00000000" w14:paraId="0000038B">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capture storage fee for a salvage. </w:t>
            </w:r>
            <w:r w:rsidDel="00000000" w:rsidR="00000000" w:rsidRPr="00000000">
              <w:rPr>
                <w:rtl w:val="0"/>
              </w:rPr>
            </w:r>
          </w:p>
          <w:p w:rsidR="00000000" w:rsidDel="00000000" w:rsidP="00000000" w:rsidRDefault="00000000" w:rsidRPr="00000000" w14:paraId="0000038C">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capture period how long a salvage is in store - Date when a salvage was taken to store and date when salvage is removed from the store. </w:t>
            </w:r>
            <w:r w:rsidDel="00000000" w:rsidR="00000000" w:rsidRPr="00000000">
              <w:rPr>
                <w:rtl w:val="0"/>
              </w:rPr>
            </w:r>
          </w:p>
          <w:p w:rsidR="00000000" w:rsidDel="00000000" w:rsidP="00000000" w:rsidRDefault="00000000" w:rsidRPr="00000000" w14:paraId="0000038D">
            <w:pPr>
              <w:numPr>
                <w:ilvl w:val="0"/>
                <w:numId w:val="12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system should be able to pay claims net of the excess amount for cases where the user has tagged the claim to utilize the claim amount to knock - off the excess. (partial payment hence partial offset) </w:t>
            </w:r>
            <w:r w:rsidDel="00000000" w:rsidR="00000000" w:rsidRPr="00000000">
              <w:rPr>
                <w:rtl w:val="0"/>
              </w:rPr>
            </w:r>
          </w:p>
          <w:p w:rsidR="00000000" w:rsidDel="00000000" w:rsidP="00000000" w:rsidRDefault="00000000" w:rsidRPr="00000000" w14:paraId="0000038E">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Claims experience report showing per policy all the claims per underwriting year and their loss ratios.  The claims experience could be run per Agent, Branch, Client or Product, insured</w:t>
            </w: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Claim experience based on earned premium and total premium. </w:t>
            </w: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Ability to track time barred claims.  Alert to be sent if claim is getting time barred. </w:t>
            </w:r>
            <w:r w:rsidDel="00000000" w:rsidR="00000000" w:rsidRPr="00000000">
              <w:rPr>
                <w:rtl w:val="0"/>
              </w:rPr>
            </w:r>
          </w:p>
          <w:p w:rsidR="00000000" w:rsidDel="00000000" w:rsidP="00000000" w:rsidRDefault="00000000" w:rsidRPr="00000000" w14:paraId="00000391">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for the claim users to view policy document for a policy. </w:t>
            </w: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tc>
        <w:tc>
          <w:tcP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620" w:hRule="atLeast"/>
        </w:trPr>
        <w:tc>
          <w:tcP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b w:val="1"/>
                <w:vertAlign w:val="baseline"/>
                <w:rtl w:val="0"/>
              </w:rPr>
              <w:t xml:space="preserve">REINSURANCE</w:t>
            </w:r>
            <w:r w:rsidDel="00000000" w:rsidR="00000000" w:rsidRPr="00000000">
              <w:rPr>
                <w:rtl w:val="0"/>
              </w:rPr>
            </w:r>
          </w:p>
          <w:p w:rsidR="00000000" w:rsidDel="00000000" w:rsidP="00000000" w:rsidRDefault="00000000" w:rsidRPr="00000000" w14:paraId="00000396">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predefine reinsurance arrangement agreements for both proportional and non - proportional treaties. </w:t>
            </w:r>
            <w:r w:rsidDel="00000000" w:rsidR="00000000" w:rsidRPr="00000000">
              <w:rPr>
                <w:rtl w:val="0"/>
              </w:rPr>
            </w:r>
          </w:p>
          <w:p w:rsidR="00000000" w:rsidDel="00000000" w:rsidP="00000000" w:rsidRDefault="00000000" w:rsidRPr="00000000" w14:paraId="00000397">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reinsurance quarterly accounts at treaty level and treaty participant’s level. </w:t>
            </w:r>
            <w:r w:rsidDel="00000000" w:rsidR="00000000" w:rsidRPr="00000000">
              <w:rPr>
                <w:rtl w:val="0"/>
              </w:rPr>
            </w:r>
          </w:p>
          <w:p w:rsidR="00000000" w:rsidDel="00000000" w:rsidP="00000000" w:rsidRDefault="00000000" w:rsidRPr="00000000" w14:paraId="00000398">
            <w:pPr>
              <w:numPr>
                <w:ilvl w:val="0"/>
                <w:numId w:val="12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process portfolio transfers.  The portfolio transfer is normally done at the end of the year and the premium transferred is normally 40% for the previous year.  The portfolio transfer should allow one to be able to be done for a given duration.  </w:t>
            </w:r>
            <w:r w:rsidDel="00000000" w:rsidR="00000000" w:rsidRPr="00000000">
              <w:rPr>
                <w:rtl w:val="0"/>
              </w:rPr>
            </w:r>
          </w:p>
          <w:p w:rsidR="00000000" w:rsidDel="00000000" w:rsidP="00000000" w:rsidRDefault="00000000" w:rsidRPr="00000000" w14:paraId="00000399">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profit commission reports for proportional treaties with consideration of the types of treaties.  This should consider if underwriting or clean - cut treaties. </w:t>
            </w:r>
            <w:r w:rsidDel="00000000" w:rsidR="00000000" w:rsidRPr="00000000">
              <w:rPr>
                <w:rtl w:val="0"/>
              </w:rPr>
            </w:r>
          </w:p>
          <w:p w:rsidR="00000000" w:rsidDel="00000000" w:rsidP="00000000" w:rsidRDefault="00000000" w:rsidRPr="00000000" w14:paraId="0000039A">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gross and net risk profiles</w:t>
            </w:r>
            <w:r w:rsidDel="00000000" w:rsidR="00000000" w:rsidRPr="00000000">
              <w:rPr>
                <w:rtl w:val="0"/>
              </w:rPr>
            </w:r>
          </w:p>
          <w:p w:rsidR="00000000" w:rsidDel="00000000" w:rsidP="00000000" w:rsidRDefault="00000000" w:rsidRPr="00000000" w14:paraId="0000039B">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determine accumulation as per the accumulation groups predefined in the system. (Earthquake).  </w:t>
            </w:r>
            <w:r w:rsidDel="00000000" w:rsidR="00000000" w:rsidRPr="00000000">
              <w:rPr>
                <w:rtl w:val="0"/>
              </w:rPr>
            </w:r>
          </w:p>
          <w:p w:rsidR="00000000" w:rsidDel="00000000" w:rsidP="00000000" w:rsidRDefault="00000000" w:rsidRPr="00000000" w14:paraId="0000039C">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reserve and release premium with functionality to calculate Interest on Premium reserves, withholding tax and commission. </w:t>
            </w:r>
            <w:r w:rsidDel="00000000" w:rsidR="00000000" w:rsidRPr="00000000">
              <w:rPr>
                <w:rtl w:val="0"/>
              </w:rPr>
            </w:r>
          </w:p>
          <w:p w:rsidR="00000000" w:rsidDel="00000000" w:rsidP="00000000" w:rsidRDefault="00000000" w:rsidRPr="00000000" w14:paraId="0000039D">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reinsure at risk level. </w:t>
            </w:r>
            <w:r w:rsidDel="00000000" w:rsidR="00000000" w:rsidRPr="00000000">
              <w:rPr>
                <w:rtl w:val="0"/>
              </w:rPr>
            </w:r>
          </w:p>
          <w:p w:rsidR="00000000" w:rsidDel="00000000" w:rsidP="00000000" w:rsidRDefault="00000000" w:rsidRPr="00000000" w14:paraId="0000039E">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periodic treaty wise premium summaries. </w:t>
            </w:r>
            <w:r w:rsidDel="00000000" w:rsidR="00000000" w:rsidRPr="00000000">
              <w:rPr>
                <w:rtl w:val="0"/>
              </w:rPr>
            </w:r>
          </w:p>
          <w:p w:rsidR="00000000" w:rsidDel="00000000" w:rsidP="00000000" w:rsidRDefault="00000000" w:rsidRPr="00000000" w14:paraId="0000039F">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cede out facultative and also compute the commission applicable. </w:t>
            </w:r>
            <w:r w:rsidDel="00000000" w:rsidR="00000000" w:rsidRPr="00000000">
              <w:rPr>
                <w:rtl w:val="0"/>
              </w:rPr>
            </w:r>
          </w:p>
          <w:p w:rsidR="00000000" w:rsidDel="00000000" w:rsidP="00000000" w:rsidRDefault="00000000" w:rsidRPr="00000000" w14:paraId="000003A0">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run facre in and facre out statements.  Allow printing facre out statement and facre in statement and all accounts (facre in and facre out).  System should have a way of linking facre in and facre out account which are the same.  The consolidated statement should show the transactions due to facre in and transaction due to facre out then a total of the two.  </w:t>
            </w:r>
            <w:r w:rsidDel="00000000" w:rsidR="00000000" w:rsidRPr="00000000">
              <w:rPr>
                <w:rtl w:val="0"/>
              </w:rPr>
            </w:r>
          </w:p>
          <w:p w:rsidR="00000000" w:rsidDel="00000000" w:rsidP="00000000" w:rsidRDefault="00000000" w:rsidRPr="00000000" w14:paraId="000003A1">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have proportional treaty setup per currency</w:t>
            </w:r>
            <w:r w:rsidDel="00000000" w:rsidR="00000000" w:rsidRPr="00000000">
              <w:rPr>
                <w:rtl w:val="0"/>
              </w:rPr>
            </w:r>
          </w:p>
          <w:p w:rsidR="00000000" w:rsidDel="00000000" w:rsidP="00000000" w:rsidRDefault="00000000" w:rsidRPr="00000000" w14:paraId="000003A2">
            <w:pPr>
              <w:numPr>
                <w:ilvl w:val="0"/>
                <w:numId w:val="122"/>
              </w:numPr>
              <w:pBdr>
                <w:top w:space="0" w:sz="0" w:val="nil"/>
                <w:left w:space="0" w:sz="0" w:val="nil"/>
                <w:bottom w:space="0" w:sz="0" w:val="nil"/>
                <w:right w:space="0" w:sz="0" w:val="nil"/>
                <w:between w:space="0" w:sz="0" w:val="nil"/>
              </w:pBdr>
              <w:shd w:fill="auto" w:val="clear"/>
              <w:ind w:left="714" w:hanging="357"/>
              <w:jc w:val="both"/>
              <w:rPr/>
            </w:pPr>
            <w:r w:rsidDel="00000000" w:rsidR="00000000" w:rsidRPr="00000000">
              <w:rPr>
                <w:vertAlign w:val="baseline"/>
                <w:rtl w:val="0"/>
              </w:rPr>
              <w:t xml:space="preserve">Ability to send an alert to the reinsurance department when the claim is above the cash call limit.  The alert is based on the amount reserved either at Loss opening or Claim Revision and claim) </w:t>
            </w:r>
            <w:r w:rsidDel="00000000" w:rsidR="00000000" w:rsidRPr="00000000">
              <w:rPr>
                <w:rtl w:val="0"/>
              </w:rPr>
            </w:r>
          </w:p>
          <w:p w:rsidR="00000000" w:rsidDel="00000000" w:rsidP="00000000" w:rsidRDefault="00000000" w:rsidRPr="00000000" w14:paraId="000003A3">
            <w:pPr>
              <w:numPr>
                <w:ilvl w:val="0"/>
                <w:numId w:val="122"/>
              </w:numPr>
              <w:pBdr>
                <w:top w:space="0" w:sz="0" w:val="nil"/>
                <w:left w:space="0" w:sz="0" w:val="nil"/>
                <w:bottom w:space="0" w:sz="0" w:val="nil"/>
                <w:right w:space="0" w:sz="0" w:val="nil"/>
                <w:between w:space="0" w:sz="0" w:val="nil"/>
              </w:pBdr>
              <w:shd w:fill="auto" w:val="clear"/>
              <w:ind w:left="714" w:hanging="357"/>
              <w:jc w:val="both"/>
              <w:rPr/>
            </w:pPr>
            <w:r w:rsidDel="00000000" w:rsidR="00000000" w:rsidRPr="00000000">
              <w:rPr>
                <w:vertAlign w:val="baseline"/>
                <w:rtl w:val="0"/>
              </w:rPr>
              <w:t xml:space="preserve">Ability to Post reinsurance amount at treaty level </w:t>
            </w:r>
            <w:r w:rsidDel="00000000" w:rsidR="00000000" w:rsidRPr="00000000">
              <w:rPr>
                <w:rtl w:val="0"/>
              </w:rPr>
            </w:r>
          </w:p>
          <w:p w:rsidR="00000000" w:rsidDel="00000000" w:rsidP="00000000" w:rsidRDefault="00000000" w:rsidRPr="00000000" w14:paraId="000003A4">
            <w:pPr>
              <w:numPr>
                <w:ilvl w:val="0"/>
                <w:numId w:val="122"/>
              </w:numPr>
              <w:pBdr>
                <w:top w:space="0" w:sz="0" w:val="nil"/>
                <w:left w:space="0" w:sz="0" w:val="nil"/>
                <w:bottom w:space="0" w:sz="0" w:val="nil"/>
                <w:right w:space="0" w:sz="0" w:val="nil"/>
                <w:between w:space="0" w:sz="0" w:val="nil"/>
              </w:pBdr>
              <w:shd w:fill="auto" w:val="clear"/>
              <w:ind w:left="714" w:hanging="357"/>
              <w:jc w:val="both"/>
              <w:rPr/>
            </w:pPr>
            <w:r w:rsidDel="00000000" w:rsidR="00000000" w:rsidRPr="00000000">
              <w:rPr>
                <w:vertAlign w:val="baseline"/>
                <w:rtl w:val="0"/>
              </w:rPr>
              <w:t xml:space="preserve">Ability to print Reinsurance statements at participant level, broker and treaty level. </w:t>
            </w:r>
            <w:r w:rsidDel="00000000" w:rsidR="00000000" w:rsidRPr="00000000">
              <w:rPr>
                <w:rtl w:val="0"/>
              </w:rPr>
            </w:r>
          </w:p>
          <w:p w:rsidR="00000000" w:rsidDel="00000000" w:rsidP="00000000" w:rsidRDefault="00000000" w:rsidRPr="00000000" w14:paraId="000003A5">
            <w:pPr>
              <w:numPr>
                <w:ilvl w:val="0"/>
                <w:numId w:val="122"/>
              </w:numPr>
              <w:pBdr>
                <w:top w:space="0" w:sz="0" w:val="nil"/>
                <w:left w:space="0" w:sz="0" w:val="nil"/>
                <w:bottom w:space="0" w:sz="0" w:val="nil"/>
                <w:right w:space="0" w:sz="0" w:val="nil"/>
                <w:between w:space="0" w:sz="0" w:val="nil"/>
              </w:pBdr>
              <w:shd w:fill="auto" w:val="clear"/>
              <w:ind w:left="714" w:hanging="357"/>
              <w:jc w:val="both"/>
              <w:rPr/>
            </w:pPr>
            <w:r w:rsidDel="00000000" w:rsidR="00000000" w:rsidRPr="00000000">
              <w:rPr>
                <w:vertAlign w:val="baseline"/>
                <w:rtl w:val="0"/>
              </w:rPr>
              <w:t xml:space="preserve">Mid - term changes of treaty setups - We should be able to specify the wet date of a treaty.  Copy the existing treaty and create another one. .  </w:t>
            </w:r>
            <w:r w:rsidDel="00000000" w:rsidR="00000000" w:rsidRPr="00000000">
              <w:rPr>
                <w:rtl w:val="0"/>
              </w:rPr>
            </w:r>
          </w:p>
          <w:p w:rsidR="00000000" w:rsidDel="00000000" w:rsidP="00000000" w:rsidRDefault="00000000" w:rsidRPr="00000000" w14:paraId="000003A6">
            <w:pPr>
              <w:numPr>
                <w:ilvl w:val="0"/>
                <w:numId w:val="122"/>
              </w:numPr>
              <w:pBdr>
                <w:top w:space="0" w:sz="0" w:val="nil"/>
                <w:left w:space="0" w:sz="0" w:val="nil"/>
                <w:bottom w:space="0" w:sz="0" w:val="nil"/>
                <w:right w:space="0" w:sz="0" w:val="nil"/>
                <w:between w:space="0" w:sz="0" w:val="nil"/>
              </w:pBdr>
              <w:shd w:fill="auto" w:val="clear"/>
              <w:ind w:left="714" w:hanging="357"/>
              <w:jc w:val="both"/>
              <w:rPr/>
            </w:pPr>
            <w:r w:rsidDel="00000000" w:rsidR="00000000" w:rsidRPr="00000000">
              <w:rPr>
                <w:vertAlign w:val="baseline"/>
                <w:rtl w:val="0"/>
              </w:rPr>
              <w:t xml:space="preserve">Ability for the system to separate international and local treaty when posting to the general ledger. </w:t>
            </w:r>
            <w:r w:rsidDel="00000000" w:rsidR="00000000" w:rsidRPr="00000000">
              <w:rPr>
                <w:rtl w:val="0"/>
              </w:rPr>
            </w:r>
          </w:p>
          <w:p w:rsidR="00000000" w:rsidDel="00000000" w:rsidP="00000000" w:rsidRDefault="00000000" w:rsidRPr="00000000" w14:paraId="000003A7">
            <w:pPr>
              <w:numPr>
                <w:ilvl w:val="0"/>
                <w:numId w:val="122"/>
              </w:numPr>
              <w:pBdr>
                <w:top w:space="0" w:sz="0" w:val="nil"/>
                <w:left w:space="0" w:sz="0" w:val="nil"/>
                <w:bottom w:space="0" w:sz="0" w:val="nil"/>
                <w:right w:space="0" w:sz="0" w:val="nil"/>
                <w:between w:space="0" w:sz="0" w:val="nil"/>
              </w:pBdr>
              <w:shd w:fill="auto" w:val="clear"/>
              <w:ind w:left="714" w:hanging="357"/>
              <w:jc w:val="both"/>
              <w:rPr/>
            </w:pPr>
            <w:r w:rsidDel="00000000" w:rsidR="00000000" w:rsidRPr="00000000">
              <w:rPr>
                <w:vertAlign w:val="baseline"/>
                <w:rtl w:val="0"/>
              </w:rPr>
              <w:t xml:space="preserve">Ability of the system to determine if Reinsurance premium tax is applicable for a participant. </w:t>
            </w:r>
            <w:r w:rsidDel="00000000" w:rsidR="00000000" w:rsidRPr="00000000">
              <w:rPr>
                <w:rtl w:val="0"/>
              </w:rPr>
            </w:r>
          </w:p>
          <w:p w:rsidR="00000000" w:rsidDel="00000000" w:rsidP="00000000" w:rsidRDefault="00000000" w:rsidRPr="00000000" w14:paraId="000003A8">
            <w:pPr>
              <w:numPr>
                <w:ilvl w:val="0"/>
                <w:numId w:val="122"/>
              </w:numPr>
              <w:pBdr>
                <w:top w:space="0" w:sz="0" w:val="nil"/>
                <w:left w:space="0" w:sz="0" w:val="nil"/>
                <w:bottom w:space="0" w:sz="0" w:val="nil"/>
                <w:right w:space="0" w:sz="0" w:val="nil"/>
                <w:between w:space="0" w:sz="0" w:val="nil"/>
              </w:pBdr>
              <w:shd w:fill="auto" w:val="clear"/>
              <w:ind w:left="714" w:hanging="357"/>
              <w:jc w:val="both"/>
              <w:rPr/>
            </w:pPr>
            <w:r w:rsidDel="00000000" w:rsidR="00000000" w:rsidRPr="00000000">
              <w:rPr>
                <w:vertAlign w:val="baseline"/>
                <w:rtl w:val="0"/>
              </w:rPr>
              <w:t xml:space="preserve">Ability to automatically flag if Excess (Amount above retention and treaty capacity limit) is to be automatically ceded to facultative obligatory or not. - This is not for excess only. Amount can be ceded to fac oblig even if the limit is not exhausted. </w:t>
            </w:r>
            <w:r w:rsidDel="00000000" w:rsidR="00000000" w:rsidRPr="00000000">
              <w:rPr>
                <w:rtl w:val="0"/>
              </w:rPr>
            </w:r>
          </w:p>
          <w:p w:rsidR="00000000" w:rsidDel="00000000" w:rsidP="00000000" w:rsidRDefault="00000000" w:rsidRPr="00000000" w14:paraId="000003A9">
            <w:pPr>
              <w:numPr>
                <w:ilvl w:val="0"/>
                <w:numId w:val="122"/>
              </w:numPr>
              <w:pBdr>
                <w:top w:space="0" w:sz="0" w:val="nil"/>
                <w:left w:space="0" w:sz="0" w:val="nil"/>
                <w:bottom w:space="0" w:sz="0" w:val="nil"/>
                <w:right w:space="0" w:sz="0" w:val="nil"/>
                <w:between w:space="0" w:sz="0" w:val="nil"/>
              </w:pBdr>
              <w:shd w:fill="auto" w:val="clear"/>
              <w:ind w:left="714" w:hanging="357"/>
              <w:jc w:val="both"/>
              <w:rPr/>
            </w:pPr>
            <w:r w:rsidDel="00000000" w:rsidR="00000000" w:rsidRPr="00000000">
              <w:rPr>
                <w:vertAlign w:val="baseline"/>
                <w:rtl w:val="0"/>
              </w:rPr>
              <w:t xml:space="preserve">Ability to print premium reinsurance Bordeaux at subclass and product level. </w:t>
            </w:r>
            <w:r w:rsidDel="00000000" w:rsidR="00000000" w:rsidRPr="00000000">
              <w:rPr>
                <w:rtl w:val="0"/>
              </w:rPr>
            </w:r>
          </w:p>
          <w:p w:rsidR="00000000" w:rsidDel="00000000" w:rsidP="00000000" w:rsidRDefault="00000000" w:rsidRPr="00000000" w14:paraId="000003AA">
            <w:pPr>
              <w:numPr>
                <w:ilvl w:val="0"/>
                <w:numId w:val="146"/>
              </w:numPr>
              <w:pBdr>
                <w:top w:space="0" w:sz="0" w:val="nil"/>
                <w:left w:space="0" w:sz="0" w:val="nil"/>
                <w:bottom w:space="0" w:sz="0" w:val="nil"/>
                <w:right w:space="0" w:sz="0" w:val="nil"/>
                <w:between w:space="0" w:sz="0" w:val="nil"/>
              </w:pBdr>
              <w:shd w:fill="auto" w:val="clear"/>
              <w:ind w:left="714" w:hanging="357"/>
              <w:jc w:val="both"/>
              <w:rPr/>
            </w:pPr>
            <w:r w:rsidDel="00000000" w:rsidR="00000000" w:rsidRPr="00000000">
              <w:rPr>
                <w:vertAlign w:val="baseline"/>
                <w:rtl w:val="0"/>
              </w:rPr>
              <w:t xml:space="preserve">Ability to generate Reinsurance debit notes for every transaction (This is will be for </w:t>
            </w: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c>
          <w:tcP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b w:val="1"/>
                <w:vertAlign w:val="baseline"/>
                <w:rtl w:val="0"/>
              </w:rPr>
              <w:t xml:space="preserve">ACCOUNTS</w:t>
            </w:r>
            <w:r w:rsidDel="00000000" w:rsidR="00000000" w:rsidRPr="00000000">
              <w:rPr>
                <w:rtl w:val="0"/>
              </w:rPr>
            </w:r>
          </w:p>
          <w:p w:rsidR="00000000" w:rsidDel="00000000" w:rsidP="00000000" w:rsidRDefault="00000000" w:rsidRPr="00000000" w14:paraId="000003AF">
            <w:pPr>
              <w:numPr>
                <w:ilvl w:val="0"/>
                <w:numId w:val="12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update payments.  When doing refund payment, the system should pick the agent/broker/client from the policy picked.  There should be a leeway of typing.  If one types a different name from the given list, then an exception should be raised.  On raising the refund cheque, the amount raised for refund is always inclusive of the commission. </w:t>
            </w: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Refund to an agent/broker is net of commission</w:t>
            </w: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For binders/scheme you should be able to refund to the insured</w:t>
            </w:r>
            <w:r w:rsidDel="00000000" w:rsidR="00000000" w:rsidRPr="00000000">
              <w:rPr>
                <w:rtl w:val="0"/>
              </w:rPr>
            </w:r>
          </w:p>
          <w:p w:rsidR="00000000" w:rsidDel="00000000" w:rsidP="00000000" w:rsidRDefault="00000000" w:rsidRPr="00000000" w14:paraId="000003B2">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update Receipts. </w:t>
            </w:r>
            <w:r w:rsidDel="00000000" w:rsidR="00000000" w:rsidRPr="00000000">
              <w:rPr>
                <w:rtl w:val="0"/>
              </w:rPr>
            </w:r>
          </w:p>
          <w:p w:rsidR="00000000" w:rsidDel="00000000" w:rsidP="00000000" w:rsidRDefault="00000000" w:rsidRPr="00000000" w14:paraId="000003B3">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allocate transactions by policies. Allow debit of client to be allocated against credits of another client in the same account but with an exception. </w:t>
            </w:r>
            <w:r w:rsidDel="00000000" w:rsidR="00000000" w:rsidRPr="00000000">
              <w:rPr>
                <w:rtl w:val="0"/>
              </w:rPr>
            </w:r>
          </w:p>
          <w:p w:rsidR="00000000" w:rsidDel="00000000" w:rsidP="00000000" w:rsidRDefault="00000000" w:rsidRPr="00000000" w14:paraId="000003B4">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pass Journal Vouchers to transfer amount from one account to another. </w:t>
            </w:r>
            <w:r w:rsidDel="00000000" w:rsidR="00000000" w:rsidRPr="00000000">
              <w:rPr>
                <w:rtl w:val="0"/>
              </w:rPr>
            </w:r>
          </w:p>
          <w:p w:rsidR="00000000" w:rsidDel="00000000" w:rsidP="00000000" w:rsidRDefault="00000000" w:rsidRPr="00000000" w14:paraId="000003B5">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Direct, intermediary and Reinsurance Statements. </w:t>
            </w:r>
            <w:r w:rsidDel="00000000" w:rsidR="00000000" w:rsidRPr="00000000">
              <w:rPr>
                <w:rtl w:val="0"/>
              </w:rPr>
            </w:r>
          </w:p>
          <w:p w:rsidR="00000000" w:rsidDel="00000000" w:rsidP="00000000" w:rsidRDefault="00000000" w:rsidRPr="00000000" w14:paraId="000003B6">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the Unearned Premium Report. </w:t>
            </w:r>
            <w:r w:rsidDel="00000000" w:rsidR="00000000" w:rsidRPr="00000000">
              <w:rPr>
                <w:rtl w:val="0"/>
              </w:rPr>
            </w:r>
          </w:p>
          <w:p w:rsidR="00000000" w:rsidDel="00000000" w:rsidP="00000000" w:rsidRDefault="00000000" w:rsidRPr="00000000" w14:paraId="000003B7">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actual IBNR report for comparison with the formulae based. - Rate *premium year to date (debited premium) </w:t>
            </w:r>
            <w:r w:rsidDel="00000000" w:rsidR="00000000" w:rsidRPr="00000000">
              <w:rPr>
                <w:rtl w:val="0"/>
              </w:rPr>
            </w:r>
          </w:p>
          <w:p w:rsidR="00000000" w:rsidDel="00000000" w:rsidP="00000000" w:rsidRDefault="00000000" w:rsidRPr="00000000" w14:paraId="000003B8">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post movement for IBNR. </w:t>
            </w:r>
            <w:r w:rsidDel="00000000" w:rsidR="00000000" w:rsidRPr="00000000">
              <w:rPr>
                <w:rtl w:val="0"/>
              </w:rPr>
            </w:r>
          </w:p>
          <w:p w:rsidR="00000000" w:rsidDel="00000000" w:rsidP="00000000" w:rsidRDefault="00000000" w:rsidRPr="00000000" w14:paraId="000003B9">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process Unearned Premium Reserve and post into FMS as per the formulas given. </w:t>
            </w:r>
            <w:r w:rsidDel="00000000" w:rsidR="00000000" w:rsidRPr="00000000">
              <w:rPr>
                <w:rtl w:val="0"/>
              </w:rPr>
            </w:r>
          </w:p>
          <w:p w:rsidR="00000000" w:rsidDel="00000000" w:rsidP="00000000" w:rsidRDefault="00000000" w:rsidRPr="00000000" w14:paraId="000003BA">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Feature of printing previous period statements even when the periods have been closed. </w:t>
            </w:r>
            <w:r w:rsidDel="00000000" w:rsidR="00000000" w:rsidRPr="00000000">
              <w:rPr>
                <w:rtl w:val="0"/>
              </w:rPr>
            </w:r>
          </w:p>
          <w:p w:rsidR="00000000" w:rsidDel="00000000" w:rsidP="00000000" w:rsidRDefault="00000000" w:rsidRPr="00000000" w14:paraId="000003BB">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age the debts on debit note authorization date. </w:t>
            </w:r>
            <w:r w:rsidDel="00000000" w:rsidR="00000000" w:rsidRPr="00000000">
              <w:rPr>
                <w:rtl w:val="0"/>
              </w:rPr>
            </w:r>
          </w:p>
          <w:p w:rsidR="00000000" w:rsidDel="00000000" w:rsidP="00000000" w:rsidRDefault="00000000" w:rsidRPr="00000000" w14:paraId="000003BC">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An optional feature to automatically allocate contra entries. </w:t>
            </w:r>
            <w:r w:rsidDel="00000000" w:rsidR="00000000" w:rsidRPr="00000000">
              <w:rPr>
                <w:rtl w:val="0"/>
              </w:rPr>
            </w:r>
          </w:p>
          <w:p w:rsidR="00000000" w:rsidDel="00000000" w:rsidP="00000000" w:rsidRDefault="00000000" w:rsidRPr="00000000" w14:paraId="000003BD">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allow cancellations to appear in the current month and not the month of transactions. </w:t>
            </w:r>
            <w:r w:rsidDel="00000000" w:rsidR="00000000" w:rsidRPr="00000000">
              <w:rPr>
                <w:rtl w:val="0"/>
              </w:rPr>
            </w:r>
          </w:p>
          <w:p w:rsidR="00000000" w:rsidDel="00000000" w:rsidP="00000000" w:rsidRDefault="00000000" w:rsidRPr="00000000" w14:paraId="000003BE">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allow for matching at receipting or later. </w:t>
            </w:r>
            <w:r w:rsidDel="00000000" w:rsidR="00000000" w:rsidRPr="00000000">
              <w:rPr>
                <w:rtl w:val="0"/>
              </w:rPr>
            </w:r>
          </w:p>
          <w:p w:rsidR="00000000" w:rsidDel="00000000" w:rsidP="00000000" w:rsidRDefault="00000000" w:rsidRPr="00000000" w14:paraId="000003BF">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view direct client statements, agent statements and broker statements from the application. </w:t>
            </w:r>
            <w:r w:rsidDel="00000000" w:rsidR="00000000" w:rsidRPr="00000000">
              <w:rPr>
                <w:rtl w:val="0"/>
              </w:rPr>
            </w:r>
          </w:p>
          <w:p w:rsidR="00000000" w:rsidDel="00000000" w:rsidP="00000000" w:rsidRDefault="00000000" w:rsidRPr="00000000" w14:paraId="000003C0">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Feature of the reversal receipts to cross - reference the receipts they are reversing possible by the number or any other feature to enable ease of understanding the statement. </w:t>
            </w:r>
            <w:r w:rsidDel="00000000" w:rsidR="00000000" w:rsidRPr="00000000">
              <w:rPr>
                <w:rtl w:val="0"/>
              </w:rPr>
            </w:r>
          </w:p>
          <w:p w:rsidR="00000000" w:rsidDel="00000000" w:rsidP="00000000" w:rsidRDefault="00000000" w:rsidRPr="00000000" w14:paraId="000003C1">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Functionality of allowing one to enter the payee name which is sometimes very long. </w:t>
            </w:r>
            <w:r w:rsidDel="00000000" w:rsidR="00000000" w:rsidRPr="00000000">
              <w:rPr>
                <w:rtl w:val="0"/>
              </w:rPr>
            </w:r>
          </w:p>
          <w:p w:rsidR="00000000" w:rsidDel="00000000" w:rsidP="00000000" w:rsidRDefault="00000000" w:rsidRPr="00000000" w14:paraId="000003C2">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actual IBNR report for comparison with the formulae based. </w:t>
            </w:r>
            <w:r w:rsidDel="00000000" w:rsidR="00000000" w:rsidRPr="00000000">
              <w:rPr>
                <w:rtl w:val="0"/>
              </w:rPr>
            </w:r>
          </w:p>
          <w:p w:rsidR="00000000" w:rsidDel="00000000" w:rsidP="00000000" w:rsidRDefault="00000000" w:rsidRPr="00000000" w14:paraId="000003C3">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allow settlement of claims by credit note. </w:t>
            </w:r>
            <w:r w:rsidDel="00000000" w:rsidR="00000000" w:rsidRPr="00000000">
              <w:rPr>
                <w:rtl w:val="0"/>
              </w:rPr>
            </w:r>
          </w:p>
          <w:p w:rsidR="00000000" w:rsidDel="00000000" w:rsidP="00000000" w:rsidRDefault="00000000" w:rsidRPr="00000000" w14:paraId="000003C4">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generate the commission statements. </w:t>
            </w:r>
            <w:r w:rsidDel="00000000" w:rsidR="00000000" w:rsidRPr="00000000">
              <w:rPr>
                <w:rtl w:val="0"/>
              </w:rPr>
            </w:r>
          </w:p>
          <w:p w:rsidR="00000000" w:rsidDel="00000000" w:rsidP="00000000" w:rsidRDefault="00000000" w:rsidRPr="00000000" w14:paraId="000003C5">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process commission from the system and raise a cheque requisition from finance. </w:t>
            </w:r>
            <w:r w:rsidDel="00000000" w:rsidR="00000000" w:rsidRPr="00000000">
              <w:rPr>
                <w:rtl w:val="0"/>
              </w:rPr>
            </w:r>
          </w:p>
          <w:p w:rsidR="00000000" w:rsidDel="00000000" w:rsidP="00000000" w:rsidRDefault="00000000" w:rsidRPr="00000000" w14:paraId="000003C6">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set the minimum aggregate amount to process commission based on. </w:t>
            </w:r>
            <w:r w:rsidDel="00000000" w:rsidR="00000000" w:rsidRPr="00000000">
              <w:rPr>
                <w:rtl w:val="0"/>
              </w:rPr>
            </w:r>
          </w:p>
          <w:p w:rsidR="00000000" w:rsidDel="00000000" w:rsidP="00000000" w:rsidRDefault="00000000" w:rsidRPr="00000000" w14:paraId="000003C7">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write - in and write - off debtor accounts. </w:t>
            </w:r>
            <w:r w:rsidDel="00000000" w:rsidR="00000000" w:rsidRPr="00000000">
              <w:rPr>
                <w:rtl w:val="0"/>
              </w:rPr>
            </w:r>
          </w:p>
          <w:p w:rsidR="00000000" w:rsidDel="00000000" w:rsidP="00000000" w:rsidRDefault="00000000" w:rsidRPr="00000000" w14:paraId="000003C8">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raise refund cheque requisitions from the application. </w:t>
            </w: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c>
          <w:tcP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b w:val="1"/>
                <w:vertAlign w:val="baseline"/>
                <w:rtl w:val="0"/>
              </w:rPr>
              <w:t xml:space="preserve">INTERFACE</w:t>
            </w:r>
            <w:r w:rsidDel="00000000" w:rsidR="00000000" w:rsidRPr="00000000">
              <w:rPr>
                <w:rtl w:val="0"/>
              </w:rPr>
            </w:r>
          </w:p>
          <w:p w:rsidR="00000000" w:rsidDel="00000000" w:rsidP="00000000" w:rsidRDefault="00000000" w:rsidRPr="00000000" w14:paraId="000003CD">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Interface to the Financial Management System</w:t>
            </w:r>
            <w:r w:rsidDel="00000000" w:rsidR="00000000" w:rsidRPr="00000000">
              <w:rPr>
                <w:rtl w:val="0"/>
              </w:rPr>
            </w:r>
          </w:p>
          <w:p w:rsidR="00000000" w:rsidDel="00000000" w:rsidP="00000000" w:rsidRDefault="00000000" w:rsidRPr="00000000" w14:paraId="000003CE">
            <w:pPr>
              <w:numPr>
                <w:ilvl w:val="0"/>
                <w:numId w:val="14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FMS will be able to read/write (access) the accounts transactions in the GIS system interface links. </w:t>
            </w: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bl>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jc w:val="both"/>
        <w:rPr/>
      </w:pPr>
      <w:bookmarkStart w:colFirst="0" w:colLast="0" w:name="_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3D2">
      <w:pPr>
        <w:pStyle w:val="Heading1"/>
        <w:numPr>
          <w:ilvl w:val="8"/>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u w:val="none"/>
          <w:vertAlign w:val="baseline"/>
          <w:rtl w:val="0"/>
          <w:rPrChange w:author="Heritage Comments" w:id="277" w:date="2013-11-05T16:40:00Z">
            <w:rPr>
              <w:color w:val="0000ff"/>
              <w:u w:val="single"/>
              <w:vertAlign w:val="baseline"/>
            </w:rPr>
          </w:rPrChange>
        </w:rPr>
        <w:t xml:space="preserve">Client Relation Management System Setups</w:t>
      </w: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jc w:val="both"/>
        <w:rPr/>
      </w:pPr>
      <w:bookmarkStart w:colFirst="0" w:colLast="0" w:name="_44sinio" w:id="16"/>
      <w:bookmarkEnd w:id="16"/>
      <w:r w:rsidDel="00000000" w:rsidR="00000000" w:rsidRPr="00000000">
        <w:rPr>
          <w:rtl w:val="0"/>
        </w:rPr>
      </w:r>
    </w:p>
    <w:p w:rsidR="00000000" w:rsidDel="00000000" w:rsidP="00000000" w:rsidRDefault="00000000" w:rsidRPr="00000000" w14:paraId="000003D4">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78" w:date="2013-11-05T16:40:00Z">
            <w:rPr>
              <w:rFonts w:ascii="Cambria" w:cs="Cambria" w:eastAsia="Cambria" w:hAnsi="Cambria"/>
              <w:b w:val="1"/>
              <w:smallCaps w:val="1"/>
              <w:color w:val="0000ff"/>
              <w:sz w:val="24"/>
              <w:szCs w:val="24"/>
              <w:u w:val="single"/>
              <w:vertAlign w:val="baseline"/>
            </w:rPr>
          </w:rPrChange>
        </w:rPr>
        <w:t xml:space="preserve">ORGANIZATION MANAGEMENT</w:t>
      </w: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provides a capability of capturing the organization details.  </w:t>
      </w: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3D7">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Organization definition inputs;</w:t>
      </w:r>
      <w:r w:rsidDel="00000000" w:rsidR="00000000" w:rsidRPr="00000000">
        <w:rPr>
          <w:rtl w:val="0"/>
        </w:rPr>
      </w:r>
    </w:p>
    <w:p w:rsidR="00000000" w:rsidDel="00000000" w:rsidP="00000000" w:rsidRDefault="00000000" w:rsidRPr="00000000" w14:paraId="000003D8">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Organization Name </w:t>
        <w:tab/>
      </w:r>
      <w:r w:rsidDel="00000000" w:rsidR="00000000" w:rsidRPr="00000000">
        <w:rPr>
          <w:rtl w:val="0"/>
        </w:rPr>
      </w:r>
    </w:p>
    <w:p w:rsidR="00000000" w:rsidDel="00000000" w:rsidP="00000000" w:rsidRDefault="00000000" w:rsidRPr="00000000" w14:paraId="000003D9">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Postal Address </w:t>
        <w:tab/>
      </w:r>
      <w:r w:rsidDel="00000000" w:rsidR="00000000" w:rsidRPr="00000000">
        <w:rPr>
          <w:rtl w:val="0"/>
        </w:rPr>
      </w:r>
    </w:p>
    <w:p w:rsidR="00000000" w:rsidDel="00000000" w:rsidP="00000000" w:rsidRDefault="00000000" w:rsidRPr="00000000" w14:paraId="000003DA">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Physical Address </w:t>
        <w:tab/>
      </w:r>
      <w:r w:rsidDel="00000000" w:rsidR="00000000" w:rsidRPr="00000000">
        <w:rPr>
          <w:rtl w:val="0"/>
        </w:rPr>
      </w:r>
    </w:p>
    <w:p w:rsidR="00000000" w:rsidDel="00000000" w:rsidP="00000000" w:rsidRDefault="00000000" w:rsidRPr="00000000" w14:paraId="000003DB">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Postal Code</w:t>
      </w:r>
      <w:r w:rsidDel="00000000" w:rsidR="00000000" w:rsidRPr="00000000">
        <w:rPr>
          <w:rtl w:val="0"/>
        </w:rPr>
      </w:r>
    </w:p>
    <w:p w:rsidR="00000000" w:rsidDel="00000000" w:rsidP="00000000" w:rsidRDefault="00000000" w:rsidRPr="00000000" w14:paraId="000003DC">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Fax Number </w:t>
        <w:tab/>
      </w:r>
      <w:r w:rsidDel="00000000" w:rsidR="00000000" w:rsidRPr="00000000">
        <w:rPr>
          <w:rtl w:val="0"/>
        </w:rPr>
      </w:r>
    </w:p>
    <w:p w:rsidR="00000000" w:rsidDel="00000000" w:rsidP="00000000" w:rsidRDefault="00000000" w:rsidRPr="00000000" w14:paraId="000003DD">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Telephone Number - Phone number to pick accepted format </w:t>
        <w:tab/>
      </w:r>
      <w:r w:rsidDel="00000000" w:rsidR="00000000" w:rsidRPr="00000000">
        <w:rPr>
          <w:rtl w:val="0"/>
        </w:rPr>
      </w:r>
    </w:p>
    <w:p w:rsidR="00000000" w:rsidDel="00000000" w:rsidP="00000000" w:rsidRDefault="00000000" w:rsidRPr="00000000" w14:paraId="000003DE">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Web Address </w:t>
        <w:tab/>
      </w:r>
      <w:r w:rsidDel="00000000" w:rsidR="00000000" w:rsidRPr="00000000">
        <w:rPr>
          <w:rtl w:val="0"/>
        </w:rPr>
      </w:r>
    </w:p>
    <w:p w:rsidR="00000000" w:rsidDel="00000000" w:rsidP="00000000" w:rsidRDefault="00000000" w:rsidRPr="00000000" w14:paraId="000003DF">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Email Address </w:t>
        <w:tab/>
      </w:r>
      <w:r w:rsidDel="00000000" w:rsidR="00000000" w:rsidRPr="00000000">
        <w:rPr>
          <w:rtl w:val="0"/>
        </w:rPr>
      </w:r>
    </w:p>
    <w:p w:rsidR="00000000" w:rsidDel="00000000" w:rsidP="00000000" w:rsidRDefault="00000000" w:rsidRPr="00000000" w14:paraId="000003E0">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Organization Country</w:t>
      </w:r>
      <w:r w:rsidDel="00000000" w:rsidR="00000000" w:rsidRPr="00000000">
        <w:rPr>
          <w:rtl w:val="0"/>
        </w:rPr>
      </w:r>
    </w:p>
    <w:p w:rsidR="00000000" w:rsidDel="00000000" w:rsidP="00000000" w:rsidRDefault="00000000" w:rsidRPr="00000000" w14:paraId="000003E1">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Administrative Unit (County/State) </w:t>
        <w:tab/>
      </w:r>
      <w:r w:rsidDel="00000000" w:rsidR="00000000" w:rsidRPr="00000000">
        <w:rPr>
          <w:rtl w:val="0"/>
        </w:rPr>
      </w:r>
    </w:p>
    <w:p w:rsidR="00000000" w:rsidDel="00000000" w:rsidP="00000000" w:rsidRDefault="00000000" w:rsidRPr="00000000" w14:paraId="000003E2">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State/County Name - This label changes depending on the kind of administrative unit. </w:t>
      </w:r>
      <w:r w:rsidDel="00000000" w:rsidR="00000000" w:rsidRPr="00000000">
        <w:rPr>
          <w:rtl w:val="0"/>
        </w:rPr>
      </w:r>
    </w:p>
    <w:p w:rsidR="00000000" w:rsidDel="00000000" w:rsidP="00000000" w:rsidRDefault="00000000" w:rsidRPr="00000000" w14:paraId="000003E3">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Town</w:t>
        <w:tab/>
      </w:r>
      <w:r w:rsidDel="00000000" w:rsidR="00000000" w:rsidRPr="00000000">
        <w:rPr>
          <w:rtl w:val="0"/>
        </w:rPr>
      </w:r>
    </w:p>
    <w:p w:rsidR="00000000" w:rsidDel="00000000" w:rsidP="00000000" w:rsidRDefault="00000000" w:rsidRPr="00000000" w14:paraId="000003E4">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Base Currency</w:t>
        <w:tab/>
        <w:t xml:space="preserve"> </w:t>
        <w:tab/>
      </w:r>
      <w:r w:rsidDel="00000000" w:rsidR="00000000" w:rsidRPr="00000000">
        <w:rPr>
          <w:rtl w:val="0"/>
        </w:rPr>
      </w:r>
    </w:p>
    <w:p w:rsidR="00000000" w:rsidDel="00000000" w:rsidP="00000000" w:rsidRDefault="00000000" w:rsidRPr="00000000" w14:paraId="000003E5">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Organization Manager</w:t>
        <w:tab/>
        <w:tab/>
      </w:r>
      <w:r w:rsidDel="00000000" w:rsidR="00000000" w:rsidRPr="00000000">
        <w:rPr>
          <w:rtl w:val="0"/>
        </w:rPr>
      </w:r>
    </w:p>
    <w:p w:rsidR="00000000" w:rsidDel="00000000" w:rsidP="00000000" w:rsidRDefault="00000000" w:rsidRPr="00000000" w14:paraId="000003E6">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Organization Type (Insurance Company, Broker Company) </w:t>
        <w:tab/>
      </w:r>
      <w:r w:rsidDel="00000000" w:rsidR="00000000" w:rsidRPr="00000000">
        <w:rPr>
          <w:rtl w:val="0"/>
        </w:rPr>
      </w:r>
    </w:p>
    <w:p w:rsidR="00000000" w:rsidDel="00000000" w:rsidP="00000000" w:rsidRDefault="00000000" w:rsidRPr="00000000" w14:paraId="000003E7">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Organization Motto</w:t>
      </w:r>
      <w:r w:rsidDel="00000000" w:rsidR="00000000" w:rsidRPr="00000000">
        <w:rPr>
          <w:rtl w:val="0"/>
        </w:rPr>
      </w:r>
    </w:p>
    <w:p w:rsidR="00000000" w:rsidDel="00000000" w:rsidP="00000000" w:rsidRDefault="00000000" w:rsidRPr="00000000" w14:paraId="000003E8">
      <w:pPr>
        <w:numPr>
          <w:ilvl w:val="0"/>
          <w:numId w:val="1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Organization Logo</w:t>
      </w: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jc w:val="both"/>
        <w:rPr/>
      </w:pPr>
      <w:bookmarkStart w:colFirst="0" w:colLast="0" w:name="_2jxsxqh" w:id="17"/>
      <w:bookmarkEnd w:id="17"/>
      <w:r w:rsidDel="00000000" w:rsidR="00000000" w:rsidRPr="00000000">
        <w:rPr>
          <w:rtl w:val="0"/>
        </w:rPr>
      </w:r>
    </w:p>
    <w:p w:rsidR="00000000" w:rsidDel="00000000" w:rsidP="00000000" w:rsidRDefault="00000000" w:rsidRPr="00000000" w14:paraId="000003EA">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78" w:date="2013-11-05T16:40:00Z">
            <w:rPr>
              <w:rFonts w:ascii="Cambria" w:cs="Cambria" w:eastAsia="Cambria" w:hAnsi="Cambria"/>
              <w:b w:val="1"/>
              <w:smallCaps w:val="1"/>
              <w:color w:val="0000ff"/>
              <w:sz w:val="24"/>
              <w:szCs w:val="24"/>
              <w:u w:val="single"/>
              <w:vertAlign w:val="baseline"/>
            </w:rPr>
          </w:rPrChange>
        </w:rPr>
        <w:t xml:space="preserve">BRANCH NAMES</w:t>
      </w: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provides the capability of defining all the branches in the organization</w:t>
      </w: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Branches definition inputs;</w:t>
      </w:r>
      <w:r w:rsidDel="00000000" w:rsidR="00000000" w:rsidRPr="00000000">
        <w:rPr>
          <w:rtl w:val="0"/>
        </w:rPr>
      </w:r>
    </w:p>
    <w:p w:rsidR="00000000" w:rsidDel="00000000" w:rsidP="00000000" w:rsidRDefault="00000000" w:rsidRPr="00000000" w14:paraId="000003ED">
      <w:pPr>
        <w:numPr>
          <w:ilvl w:val="0"/>
          <w:numId w:val="15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Branch Short Description</w:t>
        <w:tab/>
      </w:r>
      <w:r w:rsidDel="00000000" w:rsidR="00000000" w:rsidRPr="00000000">
        <w:rPr>
          <w:rtl w:val="0"/>
        </w:rPr>
      </w:r>
    </w:p>
    <w:p w:rsidR="00000000" w:rsidDel="00000000" w:rsidP="00000000" w:rsidRDefault="00000000" w:rsidRPr="00000000" w14:paraId="000003EE">
      <w:pPr>
        <w:numPr>
          <w:ilvl w:val="0"/>
          <w:numId w:val="15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Branch Name</w:t>
        <w:tab/>
      </w:r>
      <w:r w:rsidDel="00000000" w:rsidR="00000000" w:rsidRPr="00000000">
        <w:rPr>
          <w:rtl w:val="0"/>
        </w:rPr>
      </w:r>
    </w:p>
    <w:p w:rsidR="00000000" w:rsidDel="00000000" w:rsidP="00000000" w:rsidRDefault="00000000" w:rsidRPr="00000000" w14:paraId="000003EF">
      <w:pPr>
        <w:numPr>
          <w:ilvl w:val="0"/>
          <w:numId w:val="15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Physical Address</w:t>
      </w:r>
      <w:r w:rsidDel="00000000" w:rsidR="00000000" w:rsidRPr="00000000">
        <w:rPr>
          <w:rtl w:val="0"/>
        </w:rPr>
      </w:r>
    </w:p>
    <w:p w:rsidR="00000000" w:rsidDel="00000000" w:rsidP="00000000" w:rsidRDefault="00000000" w:rsidRPr="00000000" w14:paraId="000003F0">
      <w:pPr>
        <w:numPr>
          <w:ilvl w:val="0"/>
          <w:numId w:val="15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Postal Address</w:t>
        <w:tab/>
      </w:r>
      <w:r w:rsidDel="00000000" w:rsidR="00000000" w:rsidRPr="00000000">
        <w:rPr>
          <w:rtl w:val="0"/>
        </w:rPr>
      </w:r>
    </w:p>
    <w:p w:rsidR="00000000" w:rsidDel="00000000" w:rsidP="00000000" w:rsidRDefault="00000000" w:rsidRPr="00000000" w14:paraId="000003F1">
      <w:pPr>
        <w:numPr>
          <w:ilvl w:val="0"/>
          <w:numId w:val="15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Branch Country</w:t>
      </w:r>
      <w:r w:rsidDel="00000000" w:rsidR="00000000" w:rsidRPr="00000000">
        <w:rPr>
          <w:rtl w:val="0"/>
        </w:rPr>
      </w:r>
    </w:p>
    <w:p w:rsidR="00000000" w:rsidDel="00000000" w:rsidP="00000000" w:rsidRDefault="00000000" w:rsidRPr="00000000" w14:paraId="000003F2">
      <w:pPr>
        <w:numPr>
          <w:ilvl w:val="0"/>
          <w:numId w:val="15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Branch State/ County (This should pick either state or County depending on the administrative of the organization) </w:t>
      </w:r>
      <w:r w:rsidDel="00000000" w:rsidR="00000000" w:rsidRPr="00000000">
        <w:rPr>
          <w:rtl w:val="0"/>
        </w:rPr>
      </w:r>
    </w:p>
    <w:p w:rsidR="00000000" w:rsidDel="00000000" w:rsidP="00000000" w:rsidRDefault="00000000" w:rsidRPr="00000000" w14:paraId="000003F3">
      <w:pPr>
        <w:numPr>
          <w:ilvl w:val="0"/>
          <w:numId w:val="15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Branch Town</w:t>
      </w:r>
      <w:r w:rsidDel="00000000" w:rsidR="00000000" w:rsidRPr="00000000">
        <w:rPr>
          <w:rtl w:val="0"/>
        </w:rPr>
      </w:r>
    </w:p>
    <w:p w:rsidR="00000000" w:rsidDel="00000000" w:rsidP="00000000" w:rsidRDefault="00000000" w:rsidRPr="00000000" w14:paraId="000003F4">
      <w:pPr>
        <w:numPr>
          <w:ilvl w:val="0"/>
          <w:numId w:val="15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Telephone</w:t>
        <w:tab/>
      </w:r>
      <w:r w:rsidDel="00000000" w:rsidR="00000000" w:rsidRPr="00000000">
        <w:rPr>
          <w:rtl w:val="0"/>
        </w:rPr>
      </w:r>
    </w:p>
    <w:p w:rsidR="00000000" w:rsidDel="00000000" w:rsidP="00000000" w:rsidRDefault="00000000" w:rsidRPr="00000000" w14:paraId="000003F5">
      <w:pPr>
        <w:numPr>
          <w:ilvl w:val="0"/>
          <w:numId w:val="15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Fax Number</w:t>
        <w:tab/>
      </w:r>
      <w:r w:rsidDel="00000000" w:rsidR="00000000" w:rsidRPr="00000000">
        <w:rPr>
          <w:rtl w:val="0"/>
        </w:rPr>
      </w:r>
    </w:p>
    <w:p w:rsidR="00000000" w:rsidDel="00000000" w:rsidP="00000000" w:rsidRDefault="00000000" w:rsidRPr="00000000" w14:paraId="000003F6">
      <w:pPr>
        <w:numPr>
          <w:ilvl w:val="0"/>
          <w:numId w:val="15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Email</w:t>
        <w:tab/>
      </w:r>
      <w:r w:rsidDel="00000000" w:rsidR="00000000" w:rsidRPr="00000000">
        <w:rPr>
          <w:rtl w:val="0"/>
        </w:rPr>
      </w:r>
    </w:p>
    <w:p w:rsidR="00000000" w:rsidDel="00000000" w:rsidP="00000000" w:rsidRDefault="00000000" w:rsidRPr="00000000" w14:paraId="000003F7">
      <w:pPr>
        <w:numPr>
          <w:ilvl w:val="0"/>
          <w:numId w:val="15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Contact Person</w:t>
      </w: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jc w:val="both"/>
        <w:rPr/>
      </w:pPr>
      <w:bookmarkStart w:colFirst="0" w:colLast="0" w:name="_z337ya" w:id="18"/>
      <w:bookmarkEnd w:id="18"/>
      <w:r w:rsidDel="00000000" w:rsidR="00000000" w:rsidRPr="00000000">
        <w:rPr>
          <w:rtl w:val="0"/>
        </w:rPr>
      </w:r>
    </w:p>
    <w:p w:rsidR="00000000" w:rsidDel="00000000" w:rsidP="00000000" w:rsidRDefault="00000000" w:rsidRPr="00000000" w14:paraId="000003F9">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78" w:date="2013-11-05T16:40:00Z">
            <w:rPr>
              <w:rFonts w:ascii="Cambria" w:cs="Cambria" w:eastAsia="Cambria" w:hAnsi="Cambria"/>
              <w:b w:val="1"/>
              <w:smallCaps w:val="1"/>
              <w:color w:val="0000ff"/>
              <w:sz w:val="24"/>
              <w:szCs w:val="24"/>
              <w:u w:val="single"/>
              <w:vertAlign w:val="baseline"/>
            </w:rPr>
          </w:rPrChange>
        </w:rPr>
        <w:t xml:space="preserve">REGIONS</w:t>
      </w: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provides the capability of defining the different regions within an organization.  The inputs are;</w:t>
      </w:r>
      <w:r w:rsidDel="00000000" w:rsidR="00000000" w:rsidRPr="00000000">
        <w:rPr>
          <w:rtl w:val="0"/>
        </w:rPr>
      </w:r>
    </w:p>
    <w:p w:rsidR="00000000" w:rsidDel="00000000" w:rsidP="00000000" w:rsidRDefault="00000000" w:rsidRPr="00000000" w14:paraId="000003FB">
      <w:pPr>
        <w:numPr>
          <w:ilvl w:val="0"/>
          <w:numId w:val="1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Region Short Description</w:t>
      </w:r>
      <w:r w:rsidDel="00000000" w:rsidR="00000000" w:rsidRPr="00000000">
        <w:rPr>
          <w:rtl w:val="0"/>
        </w:rPr>
      </w:r>
    </w:p>
    <w:p w:rsidR="00000000" w:rsidDel="00000000" w:rsidP="00000000" w:rsidRDefault="00000000" w:rsidRPr="00000000" w14:paraId="000003FC">
      <w:pPr>
        <w:numPr>
          <w:ilvl w:val="0"/>
          <w:numId w:val="1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Region Name</w:t>
      </w:r>
      <w:r w:rsidDel="00000000" w:rsidR="00000000" w:rsidRPr="00000000">
        <w:rPr>
          <w:rtl w:val="0"/>
        </w:rPr>
      </w:r>
    </w:p>
    <w:p w:rsidR="00000000" w:rsidDel="00000000" w:rsidP="00000000" w:rsidRDefault="00000000" w:rsidRPr="00000000" w14:paraId="000003FD">
      <w:pPr>
        <w:numPr>
          <w:ilvl w:val="0"/>
          <w:numId w:val="1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WEF</w:t>
      </w:r>
      <w:r w:rsidDel="00000000" w:rsidR="00000000" w:rsidRPr="00000000">
        <w:rPr>
          <w:rtl w:val="0"/>
        </w:rPr>
      </w:r>
    </w:p>
    <w:p w:rsidR="00000000" w:rsidDel="00000000" w:rsidP="00000000" w:rsidRDefault="00000000" w:rsidRPr="00000000" w14:paraId="000003FE">
      <w:pPr>
        <w:numPr>
          <w:ilvl w:val="0"/>
          <w:numId w:val="1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WET</w:t>
      </w: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jc w:val="both"/>
        <w:rPr/>
      </w:pPr>
      <w:bookmarkStart w:colFirst="0" w:colLast="0" w:name="_3j2qqm3" w:id="19"/>
      <w:bookmarkEnd w:id="19"/>
      <w:r w:rsidDel="00000000" w:rsidR="00000000" w:rsidRPr="00000000">
        <w:rPr>
          <w:rtl w:val="0"/>
        </w:rPr>
      </w:r>
    </w:p>
    <w:p w:rsidR="00000000" w:rsidDel="00000000" w:rsidP="00000000" w:rsidRDefault="00000000" w:rsidRPr="00000000" w14:paraId="00000400">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78" w:date="2013-11-05T16:40:00Z">
            <w:rPr>
              <w:rFonts w:ascii="Cambria" w:cs="Cambria" w:eastAsia="Cambria" w:hAnsi="Cambria"/>
              <w:b w:val="1"/>
              <w:smallCaps w:val="1"/>
              <w:color w:val="0000ff"/>
              <w:sz w:val="24"/>
              <w:szCs w:val="24"/>
              <w:u w:val="single"/>
              <w:vertAlign w:val="baseline"/>
            </w:rPr>
          </w:rPrChange>
        </w:rPr>
        <w:t xml:space="preserve">CLIENT MANAGEMENT</w:t>
      </w: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provides a functionality of managing clients, allowing the capturing of client details as required in the proposal form. </w:t>
      </w: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Client Definition inputs are;</w:t>
      </w:r>
      <w:r w:rsidDel="00000000" w:rsidR="00000000" w:rsidRPr="00000000">
        <w:rPr>
          <w:rtl w:val="0"/>
        </w:rPr>
      </w:r>
    </w:p>
    <w:p w:rsidR="00000000" w:rsidDel="00000000" w:rsidP="00000000" w:rsidRDefault="00000000" w:rsidRPr="00000000" w14:paraId="00000404">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Client Type (Individual or Corporate) </w:t>
      </w:r>
      <w:r w:rsidDel="00000000" w:rsidR="00000000" w:rsidRPr="00000000">
        <w:rPr>
          <w:rtl w:val="0"/>
        </w:rPr>
      </w:r>
    </w:p>
    <w:p w:rsidR="00000000" w:rsidDel="00000000" w:rsidP="00000000" w:rsidRDefault="00000000" w:rsidRPr="00000000" w14:paraId="00000405">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Created: system generated</w:t>
      </w:r>
      <w:r w:rsidDel="00000000" w:rsidR="00000000" w:rsidRPr="00000000">
        <w:rPr>
          <w:rtl w:val="0"/>
        </w:rPr>
      </w:r>
    </w:p>
    <w:p w:rsidR="00000000" w:rsidDel="00000000" w:rsidP="00000000" w:rsidRDefault="00000000" w:rsidRPr="00000000" w14:paraId="00000406">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Created By: user creating client</w:t>
        <w:tab/>
      </w:r>
      <w:r w:rsidDel="00000000" w:rsidR="00000000" w:rsidRPr="00000000">
        <w:rPr>
          <w:rtl w:val="0"/>
        </w:rPr>
      </w:r>
    </w:p>
    <w:p w:rsidR="00000000" w:rsidDel="00000000" w:rsidP="00000000" w:rsidRDefault="00000000" w:rsidRPr="00000000" w14:paraId="00000407">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Account No: system generated</w:t>
        <w:tab/>
      </w:r>
      <w:r w:rsidDel="00000000" w:rsidR="00000000" w:rsidRPr="00000000">
        <w:rPr>
          <w:rtl w:val="0"/>
        </w:rPr>
      </w:r>
    </w:p>
    <w:p w:rsidR="00000000" w:rsidDel="00000000" w:rsidP="00000000" w:rsidRDefault="00000000" w:rsidRPr="00000000" w14:paraId="00000408">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Client ID - This is to be renamed to Client Internal ID</w:t>
      </w:r>
      <w:r w:rsidDel="00000000" w:rsidR="00000000" w:rsidRPr="00000000">
        <w:rPr>
          <w:rtl w:val="0"/>
        </w:rPr>
      </w:r>
    </w:p>
    <w:p w:rsidR="00000000" w:rsidDel="00000000" w:rsidP="00000000" w:rsidRDefault="00000000" w:rsidRPr="00000000" w14:paraId="00000409">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Direct Client (Yes/No) </w:t>
        <w:tab/>
      </w:r>
      <w:r w:rsidDel="00000000" w:rsidR="00000000" w:rsidRPr="00000000">
        <w:rPr>
          <w:rtl w:val="0"/>
        </w:rPr>
      </w:r>
    </w:p>
    <w:p w:rsidR="00000000" w:rsidDel="00000000" w:rsidP="00000000" w:rsidRDefault="00000000" w:rsidRPr="00000000" w14:paraId="0000040A">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Agency (If Not Direct) </w:t>
      </w:r>
      <w:r w:rsidDel="00000000" w:rsidR="00000000" w:rsidRPr="00000000">
        <w:rPr>
          <w:rtl w:val="0"/>
        </w:rPr>
      </w:r>
    </w:p>
    <w:p w:rsidR="00000000" w:rsidDel="00000000" w:rsidP="00000000" w:rsidRDefault="00000000" w:rsidRPr="00000000" w14:paraId="0000040B">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Surname / Company Name</w:t>
        <w:tab/>
      </w:r>
      <w:r w:rsidDel="00000000" w:rsidR="00000000" w:rsidRPr="00000000">
        <w:rPr>
          <w:rtl w:val="0"/>
        </w:rPr>
      </w:r>
    </w:p>
    <w:p w:rsidR="00000000" w:rsidDel="00000000" w:rsidP="00000000" w:rsidRDefault="00000000" w:rsidRPr="00000000" w14:paraId="0000040C">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Other Names </w:t>
        <w:tab/>
      </w:r>
      <w:r w:rsidDel="00000000" w:rsidR="00000000" w:rsidRPr="00000000">
        <w:rPr>
          <w:rtl w:val="0"/>
        </w:rPr>
      </w:r>
    </w:p>
    <w:p w:rsidR="00000000" w:rsidDel="00000000" w:rsidP="00000000" w:rsidRDefault="00000000" w:rsidRPr="00000000" w14:paraId="0000040D">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Gender (Male or Female) </w:t>
        <w:tab/>
      </w:r>
      <w:r w:rsidDel="00000000" w:rsidR="00000000" w:rsidRPr="00000000">
        <w:rPr>
          <w:rtl w:val="0"/>
        </w:rPr>
      </w:r>
    </w:p>
    <w:p w:rsidR="00000000" w:rsidDel="00000000" w:rsidP="00000000" w:rsidRDefault="00000000" w:rsidRPr="00000000" w14:paraId="0000040E">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Client Id/Registration Number</w:t>
        <w:tab/>
      </w:r>
      <w:r w:rsidDel="00000000" w:rsidR="00000000" w:rsidRPr="00000000">
        <w:rPr>
          <w:rtl w:val="0"/>
        </w:rPr>
      </w:r>
    </w:p>
    <w:p w:rsidR="00000000" w:rsidDel="00000000" w:rsidP="00000000" w:rsidRDefault="00000000" w:rsidRPr="00000000" w14:paraId="0000040F">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Client Passport Number</w:t>
      </w:r>
      <w:r w:rsidDel="00000000" w:rsidR="00000000" w:rsidRPr="00000000">
        <w:rPr>
          <w:rtl w:val="0"/>
        </w:rPr>
      </w:r>
    </w:p>
    <w:p w:rsidR="00000000" w:rsidDel="00000000" w:rsidP="00000000" w:rsidRDefault="00000000" w:rsidRPr="00000000" w14:paraId="00000410">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PIN Number</w:t>
        <w:tab/>
      </w:r>
      <w:r w:rsidDel="00000000" w:rsidR="00000000" w:rsidRPr="00000000">
        <w:rPr>
          <w:rtl w:val="0"/>
        </w:rPr>
      </w:r>
    </w:p>
    <w:p w:rsidR="00000000" w:rsidDel="00000000" w:rsidP="00000000" w:rsidRDefault="00000000" w:rsidRPr="00000000" w14:paraId="00000411">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Client Title</w:t>
      </w:r>
      <w:r w:rsidDel="00000000" w:rsidR="00000000" w:rsidRPr="00000000">
        <w:rPr>
          <w:rtl w:val="0"/>
        </w:rPr>
      </w:r>
    </w:p>
    <w:p w:rsidR="00000000" w:rsidDel="00000000" w:rsidP="00000000" w:rsidRDefault="00000000" w:rsidRPr="00000000" w14:paraId="00000412">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Physical Address</w:t>
      </w:r>
      <w:r w:rsidDel="00000000" w:rsidR="00000000" w:rsidRPr="00000000">
        <w:rPr>
          <w:rtl w:val="0"/>
        </w:rPr>
      </w:r>
    </w:p>
    <w:p w:rsidR="00000000" w:rsidDel="00000000" w:rsidP="00000000" w:rsidRDefault="00000000" w:rsidRPr="00000000" w14:paraId="00000413">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Legacy/Old client Short Description</w:t>
        <w:tab/>
      </w:r>
      <w:r w:rsidDel="00000000" w:rsidR="00000000" w:rsidRPr="00000000">
        <w:rPr>
          <w:rtl w:val="0"/>
        </w:rPr>
      </w:r>
    </w:p>
    <w:p w:rsidR="00000000" w:rsidDel="00000000" w:rsidP="00000000" w:rsidRDefault="00000000" w:rsidRPr="00000000" w14:paraId="00000414">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Postal Address</w:t>
        <w:tab/>
      </w:r>
      <w:r w:rsidDel="00000000" w:rsidR="00000000" w:rsidRPr="00000000">
        <w:rPr>
          <w:rtl w:val="0"/>
        </w:rPr>
      </w:r>
    </w:p>
    <w:p w:rsidR="00000000" w:rsidDel="00000000" w:rsidP="00000000" w:rsidRDefault="00000000" w:rsidRPr="00000000" w14:paraId="00000415">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Telephone Numbers </w:t>
        <w:tab/>
      </w:r>
      <w:r w:rsidDel="00000000" w:rsidR="00000000" w:rsidRPr="00000000">
        <w:rPr>
          <w:rtl w:val="0"/>
        </w:rPr>
      </w:r>
    </w:p>
    <w:p w:rsidR="00000000" w:rsidDel="00000000" w:rsidP="00000000" w:rsidRDefault="00000000" w:rsidRPr="00000000" w14:paraId="00000416">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Cell Number (s) </w:t>
      </w:r>
      <w:r w:rsidDel="00000000" w:rsidR="00000000" w:rsidRPr="00000000">
        <w:rPr>
          <w:rtl w:val="0"/>
        </w:rPr>
      </w:r>
    </w:p>
    <w:p w:rsidR="00000000" w:rsidDel="00000000" w:rsidP="00000000" w:rsidRDefault="00000000" w:rsidRPr="00000000" w14:paraId="00000417">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Country </w:t>
        <w:tab/>
      </w:r>
      <w:r w:rsidDel="00000000" w:rsidR="00000000" w:rsidRPr="00000000">
        <w:rPr>
          <w:rtl w:val="0"/>
        </w:rPr>
      </w:r>
    </w:p>
    <w:p w:rsidR="00000000" w:rsidDel="00000000" w:rsidP="00000000" w:rsidRDefault="00000000" w:rsidRPr="00000000" w14:paraId="00000418">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Email </w:t>
        <w:tab/>
      </w:r>
      <w:r w:rsidDel="00000000" w:rsidR="00000000" w:rsidRPr="00000000">
        <w:rPr>
          <w:rtl w:val="0"/>
        </w:rPr>
      </w:r>
    </w:p>
    <w:p w:rsidR="00000000" w:rsidDel="00000000" w:rsidP="00000000" w:rsidRDefault="00000000" w:rsidRPr="00000000" w14:paraId="00000419">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of Birth/Anniversary of incorporation</w:t>
        <w:tab/>
      </w:r>
      <w:r w:rsidDel="00000000" w:rsidR="00000000" w:rsidRPr="00000000">
        <w:rPr>
          <w:rtl w:val="0"/>
        </w:rPr>
      </w:r>
    </w:p>
    <w:p w:rsidR="00000000" w:rsidDel="00000000" w:rsidP="00000000" w:rsidRDefault="00000000" w:rsidRPr="00000000" w14:paraId="0000041A">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SMS Number </w:t>
        <w:tab/>
      </w:r>
      <w:r w:rsidDel="00000000" w:rsidR="00000000" w:rsidRPr="00000000">
        <w:rPr>
          <w:rtl w:val="0"/>
        </w:rPr>
      </w:r>
    </w:p>
    <w:p w:rsidR="00000000" w:rsidDel="00000000" w:rsidP="00000000" w:rsidRDefault="00000000" w:rsidRPr="00000000" w14:paraId="0000041B">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Fax Number </w:t>
        <w:tab/>
      </w:r>
      <w:r w:rsidDel="00000000" w:rsidR="00000000" w:rsidRPr="00000000">
        <w:rPr>
          <w:rtl w:val="0"/>
        </w:rPr>
      </w:r>
    </w:p>
    <w:p w:rsidR="00000000" w:rsidDel="00000000" w:rsidP="00000000" w:rsidRDefault="00000000" w:rsidRPr="00000000" w14:paraId="0000041C">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DL Number</w:t>
      </w:r>
      <w:r w:rsidDel="00000000" w:rsidR="00000000" w:rsidRPr="00000000">
        <w:rPr>
          <w:rtl w:val="0"/>
        </w:rPr>
      </w:r>
    </w:p>
    <w:p w:rsidR="00000000" w:rsidDel="00000000" w:rsidP="00000000" w:rsidRDefault="00000000" w:rsidRPr="00000000" w14:paraId="0000041D">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Relationship Officer</w:t>
      </w:r>
      <w:r w:rsidDel="00000000" w:rsidR="00000000" w:rsidRPr="00000000">
        <w:rPr>
          <w:rtl w:val="0"/>
        </w:rPr>
      </w:r>
    </w:p>
    <w:p w:rsidR="00000000" w:rsidDel="00000000" w:rsidP="00000000" w:rsidRDefault="00000000" w:rsidRPr="00000000" w14:paraId="0000041E">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Account Manager</w:t>
      </w:r>
      <w:r w:rsidDel="00000000" w:rsidR="00000000" w:rsidRPr="00000000">
        <w:rPr>
          <w:rtl w:val="0"/>
        </w:rPr>
      </w:r>
    </w:p>
    <w:p w:rsidR="00000000" w:rsidDel="00000000" w:rsidP="00000000" w:rsidRDefault="00000000" w:rsidRPr="00000000" w14:paraId="0000041F">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WEF Date</w:t>
      </w:r>
      <w:r w:rsidDel="00000000" w:rsidR="00000000" w:rsidRPr="00000000">
        <w:rPr>
          <w:rtl w:val="0"/>
        </w:rPr>
      </w:r>
    </w:p>
    <w:p w:rsidR="00000000" w:rsidDel="00000000" w:rsidP="00000000" w:rsidRDefault="00000000" w:rsidRPr="00000000" w14:paraId="00000420">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Client Branch</w:t>
        <w:tab/>
      </w:r>
      <w:r w:rsidDel="00000000" w:rsidR="00000000" w:rsidRPr="00000000">
        <w:rPr>
          <w:rtl w:val="0"/>
        </w:rPr>
      </w:r>
    </w:p>
    <w:p w:rsidR="00000000" w:rsidDel="00000000" w:rsidP="00000000" w:rsidRDefault="00000000" w:rsidRPr="00000000" w14:paraId="00000421">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WET Date</w:t>
        <w:tab/>
      </w:r>
      <w:r w:rsidDel="00000000" w:rsidR="00000000" w:rsidRPr="00000000">
        <w:rPr>
          <w:rtl w:val="0"/>
        </w:rPr>
      </w:r>
    </w:p>
    <w:p w:rsidR="00000000" w:rsidDel="00000000" w:rsidP="00000000" w:rsidRDefault="00000000" w:rsidRPr="00000000" w14:paraId="00000422">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Domicile Country</w:t>
      </w:r>
      <w:r w:rsidDel="00000000" w:rsidR="00000000" w:rsidRPr="00000000">
        <w:rPr>
          <w:rtl w:val="0"/>
        </w:rPr>
      </w:r>
    </w:p>
    <w:p w:rsidR="00000000" w:rsidDel="00000000" w:rsidP="00000000" w:rsidRDefault="00000000" w:rsidRPr="00000000" w14:paraId="00000423">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Credit Rating</w:t>
        <w:tab/>
      </w:r>
      <w:r w:rsidDel="00000000" w:rsidR="00000000" w:rsidRPr="00000000">
        <w:rPr>
          <w:rtl w:val="0"/>
        </w:rPr>
      </w:r>
    </w:p>
    <w:p w:rsidR="00000000" w:rsidDel="00000000" w:rsidP="00000000" w:rsidRDefault="00000000" w:rsidRPr="00000000" w14:paraId="00000424">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Client Status (Draft, Active, Inactive, Rejected) </w:t>
      </w:r>
      <w:r w:rsidDel="00000000" w:rsidR="00000000" w:rsidRPr="00000000">
        <w:rPr>
          <w:rtl w:val="0"/>
        </w:rPr>
      </w:r>
    </w:p>
    <w:p w:rsidR="00000000" w:rsidDel="00000000" w:rsidP="00000000" w:rsidRDefault="00000000" w:rsidRPr="00000000" w14:paraId="00000425">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Client Region</w:t>
      </w:r>
      <w:r w:rsidDel="00000000" w:rsidR="00000000" w:rsidRPr="00000000">
        <w:rPr>
          <w:rtl w:val="0"/>
        </w:rPr>
      </w:r>
    </w:p>
    <w:p w:rsidR="00000000" w:rsidDel="00000000" w:rsidP="00000000" w:rsidRDefault="00000000" w:rsidRPr="00000000" w14:paraId="00000426">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Client Town</w:t>
      </w:r>
      <w:r w:rsidDel="00000000" w:rsidR="00000000" w:rsidRPr="00000000">
        <w:rPr>
          <w:rtl w:val="0"/>
        </w:rPr>
      </w:r>
    </w:p>
    <w:p w:rsidR="00000000" w:rsidDel="00000000" w:rsidP="00000000" w:rsidRDefault="00000000" w:rsidRPr="00000000" w14:paraId="00000427">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Bank Details</w:t>
      </w:r>
      <w:r w:rsidDel="00000000" w:rsidR="00000000" w:rsidRPr="00000000">
        <w:rPr>
          <w:rtl w:val="0"/>
        </w:rPr>
      </w:r>
    </w:p>
    <w:p w:rsidR="00000000" w:rsidDel="00000000" w:rsidP="00000000" w:rsidRDefault="00000000" w:rsidRPr="00000000" w14:paraId="00000428">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Bank Account Number</w:t>
        <w:tab/>
      </w:r>
      <w:r w:rsidDel="00000000" w:rsidR="00000000" w:rsidRPr="00000000">
        <w:rPr>
          <w:rtl w:val="0"/>
        </w:rPr>
      </w:r>
    </w:p>
    <w:p w:rsidR="00000000" w:rsidDel="00000000" w:rsidP="00000000" w:rsidRDefault="00000000" w:rsidRPr="00000000" w14:paraId="00000429">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Bank Branch</w:t>
        <w:tab/>
      </w:r>
      <w:r w:rsidDel="00000000" w:rsidR="00000000" w:rsidRPr="00000000">
        <w:rPr>
          <w:rtl w:val="0"/>
        </w:rPr>
      </w:r>
    </w:p>
    <w:p w:rsidR="00000000" w:rsidDel="00000000" w:rsidP="00000000" w:rsidRDefault="00000000" w:rsidRPr="00000000" w14:paraId="0000042A">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Bank Tel Number</w:t>
        <w:tab/>
      </w:r>
      <w:r w:rsidDel="00000000" w:rsidR="00000000" w:rsidRPr="00000000">
        <w:rPr>
          <w:rtl w:val="0"/>
        </w:rPr>
      </w:r>
    </w:p>
    <w:p w:rsidR="00000000" w:rsidDel="00000000" w:rsidP="00000000" w:rsidRDefault="00000000" w:rsidRPr="00000000" w14:paraId="0000042B">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Bank Cell Number</w:t>
        <w:tab/>
      </w:r>
      <w:r w:rsidDel="00000000" w:rsidR="00000000" w:rsidRPr="00000000">
        <w:rPr>
          <w:rtl w:val="0"/>
        </w:rPr>
      </w:r>
    </w:p>
    <w:p w:rsidR="00000000" w:rsidDel="00000000" w:rsidP="00000000" w:rsidRDefault="00000000" w:rsidRPr="00000000" w14:paraId="0000042C">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Account Officer</w:t>
      </w:r>
      <w:r w:rsidDel="00000000" w:rsidR="00000000" w:rsidRPr="00000000">
        <w:rPr>
          <w:rtl w:val="0"/>
        </w:rPr>
      </w:r>
    </w:p>
    <w:p w:rsidR="00000000" w:rsidDel="00000000" w:rsidP="00000000" w:rsidRDefault="00000000" w:rsidRPr="00000000" w14:paraId="0000042D">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Account Officer Name</w:t>
      </w:r>
      <w:r w:rsidDel="00000000" w:rsidR="00000000" w:rsidRPr="00000000">
        <w:rPr>
          <w:rtl w:val="0"/>
        </w:rPr>
      </w:r>
    </w:p>
    <w:p w:rsidR="00000000" w:rsidDel="00000000" w:rsidP="00000000" w:rsidRDefault="00000000" w:rsidRPr="00000000" w14:paraId="0000042E">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Employment Details</w:t>
      </w:r>
      <w:r w:rsidDel="00000000" w:rsidR="00000000" w:rsidRPr="00000000">
        <w:rPr>
          <w:rtl w:val="0"/>
        </w:rPr>
      </w:r>
    </w:p>
    <w:p w:rsidR="00000000" w:rsidDel="00000000" w:rsidP="00000000" w:rsidRDefault="00000000" w:rsidRPr="00000000" w14:paraId="0000042F">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Client Occupation</w:t>
        <w:tab/>
      </w:r>
      <w:r w:rsidDel="00000000" w:rsidR="00000000" w:rsidRPr="00000000">
        <w:rPr>
          <w:rtl w:val="0"/>
        </w:rPr>
      </w:r>
    </w:p>
    <w:p w:rsidR="00000000" w:rsidDel="00000000" w:rsidP="00000000" w:rsidRDefault="00000000" w:rsidRPr="00000000" w14:paraId="00000430">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of employment</w:t>
        <w:tab/>
      </w:r>
      <w:r w:rsidDel="00000000" w:rsidR="00000000" w:rsidRPr="00000000">
        <w:rPr>
          <w:rtl w:val="0"/>
        </w:rPr>
      </w:r>
    </w:p>
    <w:p w:rsidR="00000000" w:rsidDel="00000000" w:rsidP="00000000" w:rsidRDefault="00000000" w:rsidRPr="00000000" w14:paraId="00000431">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Employer Tel Number</w:t>
        <w:tab/>
      </w:r>
      <w:r w:rsidDel="00000000" w:rsidR="00000000" w:rsidRPr="00000000">
        <w:rPr>
          <w:rtl w:val="0"/>
        </w:rPr>
      </w:r>
    </w:p>
    <w:p w:rsidR="00000000" w:rsidDel="00000000" w:rsidP="00000000" w:rsidRDefault="00000000" w:rsidRPr="00000000" w14:paraId="00000432">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Employer Cell Nos:</w:t>
        <w:tab/>
      </w:r>
      <w:r w:rsidDel="00000000" w:rsidR="00000000" w:rsidRPr="00000000">
        <w:rPr>
          <w:rtl w:val="0"/>
        </w:rPr>
      </w:r>
    </w:p>
    <w:p w:rsidR="00000000" w:rsidDel="00000000" w:rsidP="00000000" w:rsidRDefault="00000000" w:rsidRPr="00000000" w14:paraId="00000433">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Additional Details</w:t>
      </w:r>
      <w:r w:rsidDel="00000000" w:rsidR="00000000" w:rsidRPr="00000000">
        <w:rPr>
          <w:rtl w:val="0"/>
        </w:rPr>
      </w:r>
    </w:p>
    <w:p w:rsidR="00000000" w:rsidDel="00000000" w:rsidP="00000000" w:rsidRDefault="00000000" w:rsidRPr="00000000" w14:paraId="00000434">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Remarks</w:t>
        <w:tab/>
      </w:r>
      <w:r w:rsidDel="00000000" w:rsidR="00000000" w:rsidRPr="00000000">
        <w:rPr>
          <w:rtl w:val="0"/>
        </w:rPr>
      </w:r>
    </w:p>
    <w:p w:rsidR="00000000" w:rsidDel="00000000" w:rsidP="00000000" w:rsidRDefault="00000000" w:rsidRPr="00000000" w14:paraId="00000435">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Proposer/ Holding Company (Yes/No) </w:t>
        <w:tab/>
      </w:r>
      <w:r w:rsidDel="00000000" w:rsidR="00000000" w:rsidRPr="00000000">
        <w:rPr>
          <w:rtl w:val="0"/>
        </w:rPr>
      </w:r>
    </w:p>
    <w:p w:rsidR="00000000" w:rsidDel="00000000" w:rsidP="00000000" w:rsidRDefault="00000000" w:rsidRPr="00000000" w14:paraId="00000436">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Current Insurers/Brokers:</w:t>
        <w:tab/>
      </w:r>
      <w:r w:rsidDel="00000000" w:rsidR="00000000" w:rsidRPr="00000000">
        <w:rPr>
          <w:rtl w:val="0"/>
        </w:rPr>
      </w:r>
    </w:p>
    <w:p w:rsidR="00000000" w:rsidDel="00000000" w:rsidP="00000000" w:rsidRDefault="00000000" w:rsidRPr="00000000" w14:paraId="00000437">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Projected business/Premium income</w:t>
        <w:tab/>
      </w:r>
      <w:r w:rsidDel="00000000" w:rsidR="00000000" w:rsidRPr="00000000">
        <w:rPr>
          <w:rtl w:val="0"/>
        </w:rPr>
      </w:r>
    </w:p>
    <w:p w:rsidR="00000000" w:rsidDel="00000000" w:rsidP="00000000" w:rsidRDefault="00000000" w:rsidRPr="00000000" w14:paraId="00000438">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Run - off Account: (if account with bad debts) </w:t>
        <w:tab/>
      </w:r>
      <w:r w:rsidDel="00000000" w:rsidR="00000000" w:rsidRPr="00000000">
        <w:rPr>
          <w:rtl w:val="0"/>
        </w:rPr>
      </w:r>
    </w:p>
    <w:p w:rsidR="00000000" w:rsidDel="00000000" w:rsidP="00000000" w:rsidRDefault="00000000" w:rsidRPr="00000000" w14:paraId="00000439">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Required Special Terms (Yes/No) </w:t>
        <w:tab/>
      </w:r>
      <w:r w:rsidDel="00000000" w:rsidR="00000000" w:rsidRPr="00000000">
        <w:rPr>
          <w:rtl w:val="0"/>
        </w:rPr>
      </w:r>
    </w:p>
    <w:p w:rsidR="00000000" w:rsidDel="00000000" w:rsidP="00000000" w:rsidRDefault="00000000" w:rsidRPr="00000000" w14:paraId="0000043A">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Sector</w:t>
      </w:r>
      <w:r w:rsidDel="00000000" w:rsidR="00000000" w:rsidRPr="00000000">
        <w:rPr>
          <w:rtl w:val="0"/>
        </w:rPr>
      </w:r>
    </w:p>
    <w:p w:rsidR="00000000" w:rsidDel="00000000" w:rsidP="00000000" w:rsidRDefault="00000000" w:rsidRPr="00000000" w14:paraId="0000043B">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Withdrawal Reason</w:t>
        <w:tab/>
        <w:tab/>
      </w:r>
      <w:r w:rsidDel="00000000" w:rsidR="00000000" w:rsidRPr="00000000">
        <w:rPr>
          <w:rtl w:val="0"/>
        </w:rPr>
      </w:r>
    </w:p>
    <w:p w:rsidR="00000000" w:rsidDel="00000000" w:rsidP="00000000" w:rsidRDefault="00000000" w:rsidRPr="00000000" w14:paraId="0000043C">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Client Image</w:t>
      </w:r>
      <w:r w:rsidDel="00000000" w:rsidR="00000000" w:rsidRPr="00000000">
        <w:rPr>
          <w:rtl w:val="0"/>
        </w:rPr>
      </w:r>
    </w:p>
    <w:p w:rsidR="00000000" w:rsidDel="00000000" w:rsidP="00000000" w:rsidRDefault="00000000" w:rsidRPr="00000000" w14:paraId="0000043D">
      <w:pPr>
        <w:numPr>
          <w:ilvl w:val="0"/>
          <w:numId w:val="1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Client Signature</w:t>
      </w: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ability to define regions and districts during country creation to be attached to the clients in line with the administration in Kenya. </w:t>
      </w: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jc w:val="both"/>
        <w:rPr/>
      </w:pPr>
      <w:bookmarkStart w:colFirst="0" w:colLast="0" w:name="_1y810tw" w:id="20"/>
      <w:bookmarkEnd w:id="20"/>
      <w:r w:rsidDel="00000000" w:rsidR="00000000" w:rsidRPr="00000000">
        <w:rPr>
          <w:rtl w:val="0"/>
        </w:rPr>
      </w:r>
    </w:p>
    <w:p w:rsidR="00000000" w:rsidDel="00000000" w:rsidP="00000000" w:rsidRDefault="00000000" w:rsidRPr="00000000" w14:paraId="00000441">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78" w:date="2013-11-05T16:40:00Z">
            <w:rPr>
              <w:rFonts w:ascii="Cambria" w:cs="Cambria" w:eastAsia="Cambria" w:hAnsi="Cambria"/>
              <w:b w:val="1"/>
              <w:smallCaps w:val="1"/>
              <w:color w:val="0000ff"/>
              <w:sz w:val="24"/>
              <w:szCs w:val="24"/>
              <w:u w:val="single"/>
              <w:vertAlign w:val="baseline"/>
            </w:rPr>
          </w:rPrChange>
        </w:rPr>
        <w:t xml:space="preserve">ACCOUNT MANAGEMENT</w:t>
      </w: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provides the functionality to define the different types of account types (Direct, Brokers, Agents, Insurance companies, In - house Agents, Reinsurance companies, Facultative outward companies, and Facultative inwards companies) </w:t>
      </w: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Account type input;</w:t>
      </w:r>
      <w:r w:rsidDel="00000000" w:rsidR="00000000" w:rsidRPr="00000000">
        <w:rPr>
          <w:rtl w:val="0"/>
        </w:rPr>
      </w:r>
    </w:p>
    <w:p w:rsidR="00000000" w:rsidDel="00000000" w:rsidP="00000000" w:rsidRDefault="00000000" w:rsidRPr="00000000" w14:paraId="00000444">
      <w:pPr>
        <w:numPr>
          <w:ilvl w:val="0"/>
          <w:numId w:val="1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Account Type Name: (Direct, Brokers, Agents, Insurance companies, In - house Agents, Reinsurance companies, Facultative outward companies, and Facultative inwards companies) </w:t>
      </w:r>
      <w:r w:rsidDel="00000000" w:rsidR="00000000" w:rsidRPr="00000000">
        <w:rPr>
          <w:rtl w:val="0"/>
        </w:rPr>
      </w:r>
    </w:p>
    <w:p w:rsidR="00000000" w:rsidDel="00000000" w:rsidP="00000000" w:rsidRDefault="00000000" w:rsidRPr="00000000" w14:paraId="00000445">
      <w:pPr>
        <w:numPr>
          <w:ilvl w:val="0"/>
          <w:numId w:val="1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Account ID </w:t>
        <w:tab/>
      </w:r>
      <w:r w:rsidDel="00000000" w:rsidR="00000000" w:rsidRPr="00000000">
        <w:rPr>
          <w:rtl w:val="0"/>
        </w:rPr>
      </w:r>
    </w:p>
    <w:p w:rsidR="00000000" w:rsidDel="00000000" w:rsidP="00000000" w:rsidRDefault="00000000" w:rsidRPr="00000000" w14:paraId="00000446">
      <w:pPr>
        <w:numPr>
          <w:ilvl w:val="0"/>
          <w:numId w:val="1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Withholding Tax Rate: If applicable at the account level</w:t>
        <w:tab/>
      </w:r>
      <w:r w:rsidDel="00000000" w:rsidR="00000000" w:rsidRPr="00000000">
        <w:rPr>
          <w:rtl w:val="0"/>
        </w:rPr>
      </w:r>
    </w:p>
    <w:p w:rsidR="00000000" w:rsidDel="00000000" w:rsidP="00000000" w:rsidRDefault="00000000" w:rsidRPr="00000000" w14:paraId="00000447">
      <w:pPr>
        <w:numPr>
          <w:ilvl w:val="0"/>
          <w:numId w:val="1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Override Rate</w:t>
        <w:tab/>
      </w:r>
      <w:r w:rsidDel="00000000" w:rsidR="00000000" w:rsidRPr="00000000">
        <w:rPr>
          <w:rtl w:val="0"/>
        </w:rPr>
      </w:r>
    </w:p>
    <w:p w:rsidR="00000000" w:rsidDel="00000000" w:rsidP="00000000" w:rsidRDefault="00000000" w:rsidRPr="00000000" w14:paraId="00000448">
      <w:pPr>
        <w:numPr>
          <w:ilvl w:val="0"/>
          <w:numId w:val="1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Account Number Format: Number format supplied for each account type</w:t>
      </w:r>
      <w:r w:rsidDel="00000000" w:rsidR="00000000" w:rsidRPr="00000000">
        <w:rPr>
          <w:rtl w:val="0"/>
        </w:rPr>
      </w:r>
    </w:p>
    <w:p w:rsidR="00000000" w:rsidDel="00000000" w:rsidP="00000000" w:rsidRDefault="00000000" w:rsidRPr="00000000" w14:paraId="00000449">
      <w:pPr>
        <w:numPr>
          <w:ilvl w:val="0"/>
          <w:numId w:val="1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Short Description Format: Format for short description supplied for each account type</w:t>
      </w:r>
      <w:r w:rsidDel="00000000" w:rsidR="00000000" w:rsidRPr="00000000">
        <w:rPr>
          <w:rtl w:val="0"/>
        </w:rPr>
      </w:r>
    </w:p>
    <w:p w:rsidR="00000000" w:rsidDel="00000000" w:rsidP="00000000" w:rsidRDefault="00000000" w:rsidRPr="00000000" w14:paraId="0000044A">
      <w:pPr>
        <w:numPr>
          <w:ilvl w:val="0"/>
          <w:numId w:val="1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VAT Rate: If applicable at the account level</w:t>
      </w: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ind w:firstLine="705"/>
        <w:jc w:val="both"/>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Account definition input;</w:t>
      </w:r>
      <w:r w:rsidDel="00000000" w:rsidR="00000000" w:rsidRPr="00000000">
        <w:rPr>
          <w:rtl w:val="0"/>
        </w:rPr>
      </w:r>
    </w:p>
    <w:p w:rsidR="00000000" w:rsidDel="00000000" w:rsidP="00000000" w:rsidRDefault="00000000" w:rsidRPr="00000000" w14:paraId="0000044D">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Account Type</w:t>
      </w:r>
      <w:r w:rsidDel="00000000" w:rsidR="00000000" w:rsidRPr="00000000">
        <w:rPr>
          <w:rtl w:val="0"/>
        </w:rPr>
      </w:r>
    </w:p>
    <w:p w:rsidR="00000000" w:rsidDel="00000000" w:rsidP="00000000" w:rsidRDefault="00000000" w:rsidRPr="00000000" w14:paraId="0000044E">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Agency code (auto - generated by system) </w:t>
      </w:r>
      <w:r w:rsidDel="00000000" w:rsidR="00000000" w:rsidRPr="00000000">
        <w:rPr>
          <w:rtl w:val="0"/>
        </w:rPr>
      </w:r>
    </w:p>
    <w:p w:rsidR="00000000" w:rsidDel="00000000" w:rsidP="00000000" w:rsidRDefault="00000000" w:rsidRPr="00000000" w14:paraId="0000044F">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Agency name, physical address, postal address and email address, web address. </w:t>
      </w:r>
      <w:r w:rsidDel="00000000" w:rsidR="00000000" w:rsidRPr="00000000">
        <w:rPr>
          <w:rtl w:val="0"/>
        </w:rPr>
      </w:r>
    </w:p>
    <w:p w:rsidR="00000000" w:rsidDel="00000000" w:rsidP="00000000" w:rsidRDefault="00000000" w:rsidRPr="00000000" w14:paraId="00000450">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Agency phone, and fax numbers. </w:t>
      </w:r>
      <w:r w:rsidDel="00000000" w:rsidR="00000000" w:rsidRPr="00000000">
        <w:rPr>
          <w:rtl w:val="0"/>
        </w:rPr>
      </w:r>
    </w:p>
    <w:p w:rsidR="00000000" w:rsidDel="00000000" w:rsidP="00000000" w:rsidRDefault="00000000" w:rsidRPr="00000000" w14:paraId="00000451">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Names of referees and their contact addresses or telephones. </w:t>
      </w:r>
      <w:r w:rsidDel="00000000" w:rsidR="00000000" w:rsidRPr="00000000">
        <w:rPr>
          <w:rtl w:val="0"/>
        </w:rPr>
      </w:r>
    </w:p>
    <w:p w:rsidR="00000000" w:rsidDel="00000000" w:rsidP="00000000" w:rsidRDefault="00000000" w:rsidRPr="00000000" w14:paraId="00000452">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Account type. </w:t>
      </w:r>
      <w:r w:rsidDel="00000000" w:rsidR="00000000" w:rsidRPr="00000000">
        <w:rPr>
          <w:rtl w:val="0"/>
        </w:rPr>
      </w:r>
    </w:p>
    <w:p w:rsidR="00000000" w:rsidDel="00000000" w:rsidP="00000000" w:rsidRDefault="00000000" w:rsidRPr="00000000" w14:paraId="00000453">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Account number – to be allocated by the finance department. </w:t>
      </w:r>
      <w:r w:rsidDel="00000000" w:rsidR="00000000" w:rsidRPr="00000000">
        <w:rPr>
          <w:rtl w:val="0"/>
        </w:rPr>
      </w:r>
    </w:p>
    <w:p w:rsidR="00000000" w:rsidDel="00000000" w:rsidP="00000000" w:rsidRDefault="00000000" w:rsidRPr="00000000" w14:paraId="00000454">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Registration number if applicable. </w:t>
      </w:r>
      <w:r w:rsidDel="00000000" w:rsidR="00000000" w:rsidRPr="00000000">
        <w:rPr>
          <w:rtl w:val="0"/>
        </w:rPr>
      </w:r>
    </w:p>
    <w:p w:rsidR="00000000" w:rsidDel="00000000" w:rsidP="00000000" w:rsidRDefault="00000000" w:rsidRPr="00000000" w14:paraId="00000455">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Period of credit allowed. </w:t>
      </w:r>
      <w:r w:rsidDel="00000000" w:rsidR="00000000" w:rsidRPr="00000000">
        <w:rPr>
          <w:rtl w:val="0"/>
        </w:rPr>
      </w:r>
    </w:p>
    <w:p w:rsidR="00000000" w:rsidDel="00000000" w:rsidP="00000000" w:rsidRDefault="00000000" w:rsidRPr="00000000" w14:paraId="00000456">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Allocation of the account number to the registered intermediary. </w:t>
      </w:r>
      <w:r w:rsidDel="00000000" w:rsidR="00000000" w:rsidRPr="00000000">
        <w:rPr>
          <w:rtl w:val="0"/>
        </w:rPr>
      </w:r>
    </w:p>
    <w:p w:rsidR="00000000" w:rsidDel="00000000" w:rsidP="00000000" w:rsidRDefault="00000000" w:rsidRPr="00000000" w14:paraId="00000457">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Country</w:t>
        <w:tab/>
      </w:r>
      <w:r w:rsidDel="00000000" w:rsidR="00000000" w:rsidRPr="00000000">
        <w:rPr>
          <w:rtl w:val="0"/>
        </w:rPr>
      </w:r>
    </w:p>
    <w:p w:rsidR="00000000" w:rsidDel="00000000" w:rsidP="00000000" w:rsidRDefault="00000000" w:rsidRPr="00000000" w14:paraId="00000458">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Town</w:t>
      </w:r>
      <w:r w:rsidDel="00000000" w:rsidR="00000000" w:rsidRPr="00000000">
        <w:rPr>
          <w:rtl w:val="0"/>
        </w:rPr>
      </w:r>
    </w:p>
    <w:p w:rsidR="00000000" w:rsidDel="00000000" w:rsidP="00000000" w:rsidRDefault="00000000" w:rsidRPr="00000000" w14:paraId="00000459">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Contact Person</w:t>
        <w:tab/>
      </w:r>
      <w:r w:rsidDel="00000000" w:rsidR="00000000" w:rsidRPr="00000000">
        <w:rPr>
          <w:rtl w:val="0"/>
        </w:rPr>
      </w:r>
    </w:p>
    <w:p w:rsidR="00000000" w:rsidDel="00000000" w:rsidP="00000000" w:rsidRDefault="00000000" w:rsidRPr="00000000" w14:paraId="0000045A">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Contact Title</w:t>
      </w:r>
      <w:r w:rsidDel="00000000" w:rsidR="00000000" w:rsidRPr="00000000">
        <w:rPr>
          <w:rtl w:val="0"/>
        </w:rPr>
      </w:r>
    </w:p>
    <w:p w:rsidR="00000000" w:rsidDel="00000000" w:rsidP="00000000" w:rsidRDefault="00000000" w:rsidRPr="00000000" w14:paraId="0000045B">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Office Telephone, Home Telephone</w:t>
      </w:r>
      <w:r w:rsidDel="00000000" w:rsidR="00000000" w:rsidRPr="00000000">
        <w:rPr>
          <w:rtl w:val="0"/>
        </w:rPr>
      </w:r>
    </w:p>
    <w:p w:rsidR="00000000" w:rsidDel="00000000" w:rsidP="00000000" w:rsidRDefault="00000000" w:rsidRPr="00000000" w14:paraId="0000045C">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Fax</w:t>
      </w:r>
      <w:r w:rsidDel="00000000" w:rsidR="00000000" w:rsidRPr="00000000">
        <w:rPr>
          <w:rtl w:val="0"/>
        </w:rPr>
      </w:r>
    </w:p>
    <w:p w:rsidR="00000000" w:rsidDel="00000000" w:rsidP="00000000" w:rsidRDefault="00000000" w:rsidRPr="00000000" w14:paraId="0000045D">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GL Account</w:t>
      </w:r>
      <w:r w:rsidDel="00000000" w:rsidR="00000000" w:rsidRPr="00000000">
        <w:rPr>
          <w:rtl w:val="0"/>
        </w:rPr>
      </w:r>
    </w:p>
    <w:p w:rsidR="00000000" w:rsidDel="00000000" w:rsidP="00000000" w:rsidRDefault="00000000" w:rsidRPr="00000000" w14:paraId="0000045E">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PIN</w:t>
        <w:tab/>
      </w:r>
      <w:r w:rsidDel="00000000" w:rsidR="00000000" w:rsidRPr="00000000">
        <w:rPr>
          <w:rtl w:val="0"/>
        </w:rPr>
      </w:r>
    </w:p>
    <w:p w:rsidR="00000000" w:rsidDel="00000000" w:rsidP="00000000" w:rsidRDefault="00000000" w:rsidRPr="00000000" w14:paraId="0000045F">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Agent Commission %</w:t>
        <w:tab/>
      </w:r>
      <w:r w:rsidDel="00000000" w:rsidR="00000000" w:rsidRPr="00000000">
        <w:rPr>
          <w:rtl w:val="0"/>
        </w:rPr>
      </w:r>
    </w:p>
    <w:p w:rsidR="00000000" w:rsidDel="00000000" w:rsidP="00000000" w:rsidRDefault="00000000" w:rsidRPr="00000000" w14:paraId="00000460">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Credit Allowed (Yes/No) </w:t>
        <w:tab/>
      </w:r>
      <w:r w:rsidDel="00000000" w:rsidR="00000000" w:rsidRPr="00000000">
        <w:rPr>
          <w:rtl w:val="0"/>
        </w:rPr>
      </w:r>
    </w:p>
    <w:p w:rsidR="00000000" w:rsidDel="00000000" w:rsidP="00000000" w:rsidRDefault="00000000" w:rsidRPr="00000000" w14:paraId="00000461">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Sacco - Remove this from the screen</w:t>
      </w:r>
      <w:r w:rsidDel="00000000" w:rsidR="00000000" w:rsidRPr="00000000">
        <w:rPr>
          <w:rtl w:val="0"/>
        </w:rPr>
      </w:r>
    </w:p>
    <w:p w:rsidR="00000000" w:rsidDel="00000000" w:rsidP="00000000" w:rsidRDefault="00000000" w:rsidRPr="00000000" w14:paraId="00000462">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464">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Status (Inactive/ Active) </w:t>
        <w:tab/>
      </w:r>
      <w:r w:rsidDel="00000000" w:rsidR="00000000" w:rsidRPr="00000000">
        <w:rPr>
          <w:rtl w:val="0"/>
        </w:rPr>
      </w:r>
    </w:p>
    <w:p w:rsidR="00000000" w:rsidDel="00000000" w:rsidP="00000000" w:rsidRDefault="00000000" w:rsidRPr="00000000" w14:paraId="00000465">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Created: System generated</w:t>
      </w:r>
      <w:r w:rsidDel="00000000" w:rsidR="00000000" w:rsidRPr="00000000">
        <w:rPr>
          <w:rtl w:val="0"/>
        </w:rPr>
      </w:r>
    </w:p>
    <w:p w:rsidR="00000000" w:rsidDel="00000000" w:rsidP="00000000" w:rsidRDefault="00000000" w:rsidRPr="00000000" w14:paraId="00000466">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Created By: system generated</w:t>
        <w:tab/>
      </w:r>
      <w:r w:rsidDel="00000000" w:rsidR="00000000" w:rsidRPr="00000000">
        <w:rPr>
          <w:rtl w:val="0"/>
        </w:rPr>
      </w:r>
    </w:p>
    <w:p w:rsidR="00000000" w:rsidDel="00000000" w:rsidP="00000000" w:rsidRDefault="00000000" w:rsidRPr="00000000" w14:paraId="00000467">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Licensed, Registration Code, The valid registration period</w:t>
      </w:r>
      <w:r w:rsidDel="00000000" w:rsidR="00000000" w:rsidRPr="00000000">
        <w:rPr>
          <w:rtl w:val="0"/>
        </w:rPr>
      </w:r>
    </w:p>
    <w:p w:rsidR="00000000" w:rsidDel="00000000" w:rsidP="00000000" w:rsidRDefault="00000000" w:rsidRPr="00000000" w14:paraId="00000468">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Commission Allowed (Yes/ No) </w:t>
      </w:r>
      <w:r w:rsidDel="00000000" w:rsidR="00000000" w:rsidRPr="00000000">
        <w:rPr>
          <w:rtl w:val="0"/>
        </w:rPr>
      </w:r>
    </w:p>
    <w:p w:rsidR="00000000" w:rsidDel="00000000" w:rsidP="00000000" w:rsidRDefault="00000000" w:rsidRPr="00000000" w14:paraId="00000469">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Checked </w:t>
        <w:tab/>
      </w:r>
      <w:r w:rsidDel="00000000" w:rsidR="00000000" w:rsidRPr="00000000">
        <w:rPr>
          <w:rtl w:val="0"/>
        </w:rPr>
      </w:r>
    </w:p>
    <w:p w:rsidR="00000000" w:rsidDel="00000000" w:rsidP="00000000" w:rsidRDefault="00000000" w:rsidRPr="00000000" w14:paraId="0000046A">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Intermediary Branch</w:t>
      </w:r>
      <w:r w:rsidDel="00000000" w:rsidR="00000000" w:rsidRPr="00000000">
        <w:rPr>
          <w:rtl w:val="0"/>
        </w:rPr>
      </w:r>
    </w:p>
    <w:p w:rsidR="00000000" w:rsidDel="00000000" w:rsidP="00000000" w:rsidRDefault="00000000" w:rsidRPr="00000000" w14:paraId="0000046B">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Remarks for status change</w:t>
        <w:tab/>
      </w:r>
      <w:r w:rsidDel="00000000" w:rsidR="00000000" w:rsidRPr="00000000">
        <w:rPr>
          <w:rtl w:val="0"/>
        </w:rPr>
      </w:r>
    </w:p>
    <w:p w:rsidR="00000000" w:rsidDel="00000000" w:rsidP="00000000" w:rsidRDefault="00000000" w:rsidRPr="00000000" w14:paraId="0000046C">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Credit Rating</w:t>
        <w:tab/>
      </w:r>
      <w:r w:rsidDel="00000000" w:rsidR="00000000" w:rsidRPr="00000000">
        <w:rPr>
          <w:rtl w:val="0"/>
        </w:rPr>
      </w:r>
    </w:p>
    <w:p w:rsidR="00000000" w:rsidDel="00000000" w:rsidP="00000000" w:rsidRDefault="00000000" w:rsidRPr="00000000" w14:paraId="0000046D">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Bank Name</w:t>
      </w:r>
      <w:r w:rsidDel="00000000" w:rsidR="00000000" w:rsidRPr="00000000">
        <w:rPr>
          <w:rtl w:val="0"/>
        </w:rPr>
      </w:r>
    </w:p>
    <w:p w:rsidR="00000000" w:rsidDel="00000000" w:rsidP="00000000" w:rsidRDefault="00000000" w:rsidRPr="00000000" w14:paraId="0000046E">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Bank Branch</w:t>
      </w:r>
      <w:r w:rsidDel="00000000" w:rsidR="00000000" w:rsidRPr="00000000">
        <w:rPr>
          <w:rtl w:val="0"/>
        </w:rPr>
      </w:r>
    </w:p>
    <w:p w:rsidR="00000000" w:rsidDel="00000000" w:rsidP="00000000" w:rsidRDefault="00000000" w:rsidRPr="00000000" w14:paraId="0000046F">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Account Number</w:t>
        <w:tab/>
      </w:r>
      <w:r w:rsidDel="00000000" w:rsidR="00000000" w:rsidRPr="00000000">
        <w:rPr>
          <w:rtl w:val="0"/>
        </w:rPr>
      </w:r>
    </w:p>
    <w:p w:rsidR="00000000" w:rsidDel="00000000" w:rsidP="00000000" w:rsidRDefault="00000000" w:rsidRPr="00000000" w14:paraId="00000470">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ID Number</w:t>
        <w:tab/>
      </w:r>
      <w:r w:rsidDel="00000000" w:rsidR="00000000" w:rsidRPr="00000000">
        <w:rPr>
          <w:rtl w:val="0"/>
        </w:rPr>
      </w:r>
    </w:p>
    <w:p w:rsidR="00000000" w:rsidDel="00000000" w:rsidP="00000000" w:rsidRDefault="00000000" w:rsidRPr="00000000" w14:paraId="00000471">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Contract Code</w:t>
      </w:r>
      <w:r w:rsidDel="00000000" w:rsidR="00000000" w:rsidRPr="00000000">
        <w:rPr>
          <w:rtl w:val="0"/>
        </w:rPr>
      </w:r>
    </w:p>
    <w:p w:rsidR="00000000" w:rsidDel="00000000" w:rsidP="00000000" w:rsidRDefault="00000000" w:rsidRPr="00000000" w14:paraId="00000472">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Agency Code</w:t>
        <w:tab/>
      </w:r>
      <w:r w:rsidDel="00000000" w:rsidR="00000000" w:rsidRPr="00000000">
        <w:rPr>
          <w:rtl w:val="0"/>
        </w:rPr>
      </w:r>
    </w:p>
    <w:p w:rsidR="00000000" w:rsidDel="00000000" w:rsidP="00000000" w:rsidRDefault="00000000" w:rsidRPr="00000000" w14:paraId="00000473">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SMS No</w:t>
      </w:r>
      <w:r w:rsidDel="00000000" w:rsidR="00000000" w:rsidRPr="00000000">
        <w:rPr>
          <w:rtl w:val="0"/>
        </w:rPr>
      </w:r>
    </w:p>
    <w:p w:rsidR="00000000" w:rsidDel="00000000" w:rsidP="00000000" w:rsidRDefault="00000000" w:rsidRPr="00000000" w14:paraId="00000474">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Holding Company</w:t>
      </w:r>
      <w:r w:rsidDel="00000000" w:rsidR="00000000" w:rsidRPr="00000000">
        <w:rPr>
          <w:rtl w:val="0"/>
        </w:rPr>
      </w:r>
    </w:p>
    <w:p w:rsidR="00000000" w:rsidDel="00000000" w:rsidP="00000000" w:rsidRDefault="00000000" w:rsidRPr="00000000" w14:paraId="00000475">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Sector</w:t>
      </w:r>
      <w:r w:rsidDel="00000000" w:rsidR="00000000" w:rsidRPr="00000000">
        <w:rPr>
          <w:rtl w:val="0"/>
        </w:rPr>
      </w:r>
    </w:p>
    <w:p w:rsidR="00000000" w:rsidDel="00000000" w:rsidP="00000000" w:rsidRDefault="00000000" w:rsidRPr="00000000" w14:paraId="00000476">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Agency Class </w:t>
      </w:r>
      <w:r w:rsidDel="00000000" w:rsidR="00000000" w:rsidRPr="00000000">
        <w:rPr>
          <w:rtl w:val="0"/>
        </w:rPr>
      </w:r>
    </w:p>
    <w:p w:rsidR="00000000" w:rsidDel="00000000" w:rsidP="00000000" w:rsidRDefault="00000000" w:rsidRPr="00000000" w14:paraId="00000477">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vertAlign w:val="baseline"/>
          <w:rtl w:val="0"/>
        </w:rPr>
        <w:t xml:space="preserve">Runoff (</w:t>
      </w:r>
      <w:r w:rsidDel="00000000" w:rsidR="00000000" w:rsidRPr="00000000">
        <w:rPr>
          <w:vertAlign w:val="baseline"/>
          <w:rtl w:val="0"/>
        </w:rPr>
        <w:t xml:space="preserve">if account with bad debts) </w:t>
      </w:r>
      <w:r w:rsidDel="00000000" w:rsidR="00000000" w:rsidRPr="00000000">
        <w:rPr>
          <w:color w:val="000000"/>
          <w:vertAlign w:val="baseline"/>
          <w:rtl w:val="0"/>
        </w:rPr>
        <w:tab/>
        <w:tab/>
      </w:r>
      <w:r w:rsidDel="00000000" w:rsidR="00000000" w:rsidRPr="00000000">
        <w:rPr>
          <w:rtl w:val="0"/>
        </w:rPr>
      </w:r>
    </w:p>
    <w:p w:rsidR="00000000" w:rsidDel="00000000" w:rsidP="00000000" w:rsidRDefault="00000000" w:rsidRPr="00000000" w14:paraId="00000478">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Status Remarks </w:t>
        <w:tab/>
      </w:r>
      <w:r w:rsidDel="00000000" w:rsidR="00000000" w:rsidRPr="00000000">
        <w:rPr>
          <w:rtl w:val="0"/>
        </w:rPr>
      </w:r>
    </w:p>
    <w:p w:rsidR="00000000" w:rsidDel="00000000" w:rsidP="00000000" w:rsidRDefault="00000000" w:rsidRPr="00000000" w14:paraId="00000479">
      <w:pPr>
        <w:numPr>
          <w:ilvl w:val="0"/>
          <w:numId w:val="1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Agency Prefix</w:t>
      </w: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The system will have an option of keying agent registration number.  The format of the agency registration is </w:t>
      </w:r>
      <w:r w:rsidDel="00000000" w:rsidR="00000000" w:rsidRPr="00000000">
        <w:rPr>
          <w:color w:val="000000"/>
          <w:vertAlign w:val="baseline"/>
          <w:rtl w:val="0"/>
        </w:rPr>
        <w:t xml:space="preserve">IRA/WW (numbers) /XXXXX/YYYY</w:t>
      </w: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color w:val="000000"/>
          <w:vertAlign w:val="baseline"/>
          <w:rtl w:val="0"/>
        </w:rPr>
        <w:t xml:space="preserve"> - XXXXX - This number grows. </w:t>
      </w: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color w:val="000000"/>
          <w:vertAlign w:val="baseline"/>
          <w:rtl w:val="0"/>
        </w:rPr>
        <w:t xml:space="preserve"> - YYYY - This is the year of registration</w:t>
      </w: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color w:val="000000"/>
          <w:vertAlign w:val="baseline"/>
          <w:rtl w:val="0"/>
        </w:rPr>
        <w:t xml:space="preserve"> - WW - These are numbers</w:t>
      </w: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color w:val="000000"/>
          <w:vertAlign w:val="baseline"/>
          <w:rtl w:val="0"/>
        </w:rPr>
        <w:t xml:space="preserve"> - The number is perpetual</w:t>
      </w: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color w:val="000000"/>
          <w:vertAlign w:val="baseline"/>
          <w:rtl w:val="0"/>
        </w:rPr>
        <w:t xml:space="preserve"> - The number is unique per agent - System should check to make sure more than one agent does not give the same registration number. </w:t>
      </w: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color w:val="000000"/>
          <w:vertAlign w:val="baseline"/>
          <w:rtl w:val="0"/>
        </w:rPr>
        <w:t xml:space="preserve"> - For facre in and facre out - System should provide a functionality to link facre out and facre in insurance which are the same. </w:t>
      </w: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color w:val="000000"/>
          <w:vertAlign w:val="baseline"/>
          <w:rtl w:val="0"/>
        </w:rPr>
        <w:t xml:space="preserve">System should allow updating of licence number. </w:t>
      </w: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color w:val="000000"/>
          <w:vertAlign w:val="baseline"/>
          <w:rtl w:val="0"/>
        </w:rPr>
        <w:t xml:space="preserve">The system should allow attaching of principal to an agent and a principal should not be attached to more than one agent. </w:t>
      </w: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jc w:val="both"/>
        <w:rPr/>
      </w:pPr>
      <w:bookmarkStart w:colFirst="0" w:colLast="0" w:name="_4i7ojhp" w:id="21"/>
      <w:bookmarkEnd w:id="21"/>
      <w:r w:rsidDel="00000000" w:rsidR="00000000" w:rsidRPr="00000000">
        <w:rPr>
          <w:rtl w:val="0"/>
        </w:rPr>
      </w:r>
    </w:p>
    <w:p w:rsidR="00000000" w:rsidDel="00000000" w:rsidP="00000000" w:rsidRDefault="00000000" w:rsidRPr="00000000" w14:paraId="00000486">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78" w:date="2013-11-05T16:40:00Z">
            <w:rPr>
              <w:rFonts w:ascii="Cambria" w:cs="Cambria" w:eastAsia="Cambria" w:hAnsi="Cambria"/>
              <w:b w:val="1"/>
              <w:smallCaps w:val="1"/>
              <w:color w:val="0000ff"/>
              <w:sz w:val="24"/>
              <w:szCs w:val="24"/>
              <w:u w:val="single"/>
              <w:vertAlign w:val="baseline"/>
            </w:rPr>
          </w:rPrChange>
        </w:rPr>
        <w:t xml:space="preserve">SERVICE PROVIDERS AND ACTIVITIES MANAGEMENT</w:t>
      </w: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provides the capability to define Service providers Types, Service providers and tie them to their activities</w:t>
      </w: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Service Provider Types inputs;</w:t>
      </w:r>
      <w:r w:rsidDel="00000000" w:rsidR="00000000" w:rsidRPr="00000000">
        <w:rPr>
          <w:rtl w:val="0"/>
        </w:rPr>
      </w:r>
    </w:p>
    <w:p w:rsidR="00000000" w:rsidDel="00000000" w:rsidP="00000000" w:rsidRDefault="00000000" w:rsidRPr="00000000" w14:paraId="0000048A">
      <w:pPr>
        <w:numPr>
          <w:ilvl w:val="0"/>
          <w:numId w:val="1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Short Description</w:t>
      </w:r>
      <w:r w:rsidDel="00000000" w:rsidR="00000000" w:rsidRPr="00000000">
        <w:rPr>
          <w:rtl w:val="0"/>
        </w:rPr>
      </w:r>
    </w:p>
    <w:p w:rsidR="00000000" w:rsidDel="00000000" w:rsidP="00000000" w:rsidRDefault="00000000" w:rsidRPr="00000000" w14:paraId="0000048B">
      <w:pPr>
        <w:numPr>
          <w:ilvl w:val="0"/>
          <w:numId w:val="1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Service provider Type Name; for example loss adjuster, Loss assessor or Doctors</w:t>
      </w:r>
      <w:r w:rsidDel="00000000" w:rsidR="00000000" w:rsidRPr="00000000">
        <w:rPr>
          <w:rtl w:val="0"/>
        </w:rPr>
      </w:r>
    </w:p>
    <w:p w:rsidR="00000000" w:rsidDel="00000000" w:rsidP="00000000" w:rsidRDefault="00000000" w:rsidRPr="00000000" w14:paraId="0000048C">
      <w:pPr>
        <w:numPr>
          <w:ilvl w:val="0"/>
          <w:numId w:val="1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Status (Active/Inactive) </w:t>
      </w:r>
      <w:r w:rsidDel="00000000" w:rsidR="00000000" w:rsidRPr="00000000">
        <w:rPr>
          <w:rtl w:val="0"/>
        </w:rPr>
      </w:r>
    </w:p>
    <w:p w:rsidR="00000000" w:rsidDel="00000000" w:rsidP="00000000" w:rsidRDefault="00000000" w:rsidRPr="00000000" w14:paraId="0000048D">
      <w:pPr>
        <w:numPr>
          <w:ilvl w:val="0"/>
          <w:numId w:val="1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Withholding Tax Rate </w:t>
      </w:r>
      <w:r w:rsidDel="00000000" w:rsidR="00000000" w:rsidRPr="00000000">
        <w:rPr>
          <w:rtl w:val="0"/>
        </w:rPr>
      </w:r>
    </w:p>
    <w:p w:rsidR="00000000" w:rsidDel="00000000" w:rsidP="00000000" w:rsidRDefault="00000000" w:rsidRPr="00000000" w14:paraId="0000048E">
      <w:pPr>
        <w:numPr>
          <w:ilvl w:val="0"/>
          <w:numId w:val="1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Vat Rate</w:t>
        <w:tab/>
      </w: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Service Provider Activities inputs;</w:t>
      </w:r>
      <w:r w:rsidDel="00000000" w:rsidR="00000000" w:rsidRPr="00000000">
        <w:rPr>
          <w:rtl w:val="0"/>
        </w:rPr>
      </w:r>
    </w:p>
    <w:p w:rsidR="00000000" w:rsidDel="00000000" w:rsidP="00000000" w:rsidRDefault="00000000" w:rsidRPr="00000000" w14:paraId="00000491">
      <w:pPr>
        <w:numPr>
          <w:ilvl w:val="0"/>
          <w:numId w:val="14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Activity ID</w:t>
      </w:r>
      <w:r w:rsidDel="00000000" w:rsidR="00000000" w:rsidRPr="00000000">
        <w:rPr>
          <w:rtl w:val="0"/>
        </w:rPr>
      </w:r>
    </w:p>
    <w:p w:rsidR="00000000" w:rsidDel="00000000" w:rsidP="00000000" w:rsidRDefault="00000000" w:rsidRPr="00000000" w14:paraId="00000492">
      <w:pPr>
        <w:numPr>
          <w:ilvl w:val="0"/>
          <w:numId w:val="14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Activity; for example assessor, adjustor, valuer, surveyor</w:t>
      </w: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Service providers’ inputs;</w:t>
      </w: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Service Providers (individual/ cooperates) appointed by the insurance companies to offer services. </w:t>
      </w:r>
      <w:r w:rsidDel="00000000" w:rsidR="00000000" w:rsidRPr="00000000">
        <w:rPr>
          <w:rtl w:val="0"/>
        </w:rPr>
      </w:r>
    </w:p>
    <w:p w:rsidR="00000000" w:rsidDel="00000000" w:rsidP="00000000" w:rsidRDefault="00000000" w:rsidRPr="00000000" w14:paraId="00000496">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Short Description</w:t>
      </w:r>
      <w:r w:rsidDel="00000000" w:rsidR="00000000" w:rsidRPr="00000000">
        <w:rPr>
          <w:rtl w:val="0"/>
        </w:rPr>
      </w:r>
    </w:p>
    <w:p w:rsidR="00000000" w:rsidDel="00000000" w:rsidP="00000000" w:rsidRDefault="00000000" w:rsidRPr="00000000" w14:paraId="00000497">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Service provider Name</w:t>
      </w:r>
      <w:r w:rsidDel="00000000" w:rsidR="00000000" w:rsidRPr="00000000">
        <w:rPr>
          <w:rtl w:val="0"/>
        </w:rPr>
      </w:r>
    </w:p>
    <w:p w:rsidR="00000000" w:rsidDel="00000000" w:rsidP="00000000" w:rsidRDefault="00000000" w:rsidRPr="00000000" w14:paraId="00000498">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Physical Address </w:t>
        <w:tab/>
      </w:r>
      <w:r w:rsidDel="00000000" w:rsidR="00000000" w:rsidRPr="00000000">
        <w:rPr>
          <w:rtl w:val="0"/>
        </w:rPr>
      </w:r>
    </w:p>
    <w:p w:rsidR="00000000" w:rsidDel="00000000" w:rsidP="00000000" w:rsidRDefault="00000000" w:rsidRPr="00000000" w14:paraId="00000499">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Postal Address </w:t>
        <w:tab/>
      </w:r>
      <w:r w:rsidDel="00000000" w:rsidR="00000000" w:rsidRPr="00000000">
        <w:rPr>
          <w:rtl w:val="0"/>
        </w:rPr>
      </w:r>
    </w:p>
    <w:p w:rsidR="00000000" w:rsidDel="00000000" w:rsidP="00000000" w:rsidRDefault="00000000" w:rsidRPr="00000000" w14:paraId="0000049A">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Country</w:t>
      </w:r>
      <w:r w:rsidDel="00000000" w:rsidR="00000000" w:rsidRPr="00000000">
        <w:rPr>
          <w:rtl w:val="0"/>
        </w:rPr>
      </w:r>
    </w:p>
    <w:p w:rsidR="00000000" w:rsidDel="00000000" w:rsidP="00000000" w:rsidRDefault="00000000" w:rsidRPr="00000000" w14:paraId="0000049B">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Town</w:t>
      </w:r>
      <w:r w:rsidDel="00000000" w:rsidR="00000000" w:rsidRPr="00000000">
        <w:rPr>
          <w:rtl w:val="0"/>
        </w:rPr>
      </w:r>
    </w:p>
    <w:p w:rsidR="00000000" w:rsidDel="00000000" w:rsidP="00000000" w:rsidRDefault="00000000" w:rsidRPr="00000000" w14:paraId="0000049C">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Telephone</w:t>
        <w:tab/>
      </w:r>
      <w:r w:rsidDel="00000000" w:rsidR="00000000" w:rsidRPr="00000000">
        <w:rPr>
          <w:rtl w:val="0"/>
        </w:rPr>
      </w:r>
    </w:p>
    <w:p w:rsidR="00000000" w:rsidDel="00000000" w:rsidP="00000000" w:rsidRDefault="00000000" w:rsidRPr="00000000" w14:paraId="0000049D">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Fax </w:t>
      </w:r>
      <w:r w:rsidDel="00000000" w:rsidR="00000000" w:rsidRPr="00000000">
        <w:rPr>
          <w:rtl w:val="0"/>
        </w:rPr>
      </w:r>
    </w:p>
    <w:p w:rsidR="00000000" w:rsidDel="00000000" w:rsidP="00000000" w:rsidRDefault="00000000" w:rsidRPr="00000000" w14:paraId="0000049E">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Email</w:t>
        <w:tab/>
      </w:r>
      <w:r w:rsidDel="00000000" w:rsidR="00000000" w:rsidRPr="00000000">
        <w:rPr>
          <w:rtl w:val="0"/>
        </w:rPr>
      </w:r>
    </w:p>
    <w:p w:rsidR="00000000" w:rsidDel="00000000" w:rsidP="00000000" w:rsidRDefault="00000000" w:rsidRPr="00000000" w14:paraId="0000049F">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 House</w:t>
        <w:tab/>
        <w:tab/>
      </w:r>
      <w:r w:rsidDel="00000000" w:rsidR="00000000" w:rsidRPr="00000000">
        <w:rPr>
          <w:rtl w:val="0"/>
        </w:rPr>
      </w:r>
    </w:p>
    <w:p w:rsidR="00000000" w:rsidDel="00000000" w:rsidP="00000000" w:rsidRDefault="00000000" w:rsidRPr="00000000" w14:paraId="000004A0">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Title</w:t>
        <w:tab/>
      </w:r>
      <w:r w:rsidDel="00000000" w:rsidR="00000000" w:rsidRPr="00000000">
        <w:rPr>
          <w:rtl w:val="0"/>
        </w:rPr>
      </w:r>
    </w:p>
    <w:p w:rsidR="00000000" w:rsidDel="00000000" w:rsidP="00000000" w:rsidRDefault="00000000" w:rsidRPr="00000000" w14:paraId="000004A1">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Zip</w:t>
        <w:tab/>
      </w:r>
      <w:r w:rsidDel="00000000" w:rsidR="00000000" w:rsidRPr="00000000">
        <w:rPr>
          <w:rtl w:val="0"/>
        </w:rPr>
      </w:r>
    </w:p>
    <w:p w:rsidR="00000000" w:rsidDel="00000000" w:rsidP="00000000" w:rsidRDefault="00000000" w:rsidRPr="00000000" w14:paraId="000004A2">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WEF Date</w:t>
        <w:tab/>
      </w:r>
      <w:r w:rsidDel="00000000" w:rsidR="00000000" w:rsidRPr="00000000">
        <w:rPr>
          <w:rtl w:val="0"/>
        </w:rPr>
      </w:r>
    </w:p>
    <w:p w:rsidR="00000000" w:rsidDel="00000000" w:rsidP="00000000" w:rsidRDefault="00000000" w:rsidRPr="00000000" w14:paraId="000004A3">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WET Date</w:t>
      </w:r>
      <w:r w:rsidDel="00000000" w:rsidR="00000000" w:rsidRPr="00000000">
        <w:rPr>
          <w:rtl w:val="0"/>
        </w:rPr>
      </w:r>
    </w:p>
    <w:p w:rsidR="00000000" w:rsidDel="00000000" w:rsidP="00000000" w:rsidRDefault="00000000" w:rsidRPr="00000000" w14:paraId="000004A4">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Contact </w:t>
        <w:tab/>
        <w:tab/>
      </w:r>
      <w:r w:rsidDel="00000000" w:rsidR="00000000" w:rsidRPr="00000000">
        <w:rPr>
          <w:rtl w:val="0"/>
        </w:rPr>
      </w:r>
    </w:p>
    <w:p w:rsidR="00000000" w:rsidDel="00000000" w:rsidP="00000000" w:rsidRDefault="00000000" w:rsidRPr="00000000" w14:paraId="000004A5">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Bank Name</w:t>
      </w:r>
      <w:r w:rsidDel="00000000" w:rsidR="00000000" w:rsidRPr="00000000">
        <w:rPr>
          <w:rtl w:val="0"/>
        </w:rPr>
      </w:r>
    </w:p>
    <w:p w:rsidR="00000000" w:rsidDel="00000000" w:rsidP="00000000" w:rsidRDefault="00000000" w:rsidRPr="00000000" w14:paraId="000004A6">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Bank Branch</w:t>
      </w:r>
      <w:r w:rsidDel="00000000" w:rsidR="00000000" w:rsidRPr="00000000">
        <w:rPr>
          <w:rtl w:val="0"/>
        </w:rPr>
      </w:r>
    </w:p>
    <w:p w:rsidR="00000000" w:rsidDel="00000000" w:rsidP="00000000" w:rsidRDefault="00000000" w:rsidRPr="00000000" w14:paraId="000004A7">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Bank Account No</w:t>
        <w:tab/>
      </w:r>
      <w:r w:rsidDel="00000000" w:rsidR="00000000" w:rsidRPr="00000000">
        <w:rPr>
          <w:rtl w:val="0"/>
        </w:rPr>
      </w:r>
    </w:p>
    <w:p w:rsidR="00000000" w:rsidDel="00000000" w:rsidP="00000000" w:rsidRDefault="00000000" w:rsidRPr="00000000" w14:paraId="000004A8">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General Ledger Account</w:t>
      </w:r>
      <w:r w:rsidDel="00000000" w:rsidR="00000000" w:rsidRPr="00000000">
        <w:rPr>
          <w:rtl w:val="0"/>
        </w:rPr>
      </w:r>
    </w:p>
    <w:p w:rsidR="00000000" w:rsidDel="00000000" w:rsidP="00000000" w:rsidRDefault="00000000" w:rsidRPr="00000000" w14:paraId="000004A9">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General Ledger Account Number</w:t>
        <w:tab/>
      </w:r>
      <w:r w:rsidDel="00000000" w:rsidR="00000000" w:rsidRPr="00000000">
        <w:rPr>
          <w:rtl w:val="0"/>
        </w:rPr>
      </w:r>
    </w:p>
    <w:p w:rsidR="00000000" w:rsidDel="00000000" w:rsidP="00000000" w:rsidRDefault="00000000" w:rsidRPr="00000000" w14:paraId="000004AA">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Created By : system generated</w:t>
        <w:tab/>
      </w:r>
      <w:r w:rsidDel="00000000" w:rsidR="00000000" w:rsidRPr="00000000">
        <w:rPr>
          <w:rtl w:val="0"/>
        </w:rPr>
      </w:r>
    </w:p>
    <w:p w:rsidR="00000000" w:rsidDel="00000000" w:rsidP="00000000" w:rsidRDefault="00000000" w:rsidRPr="00000000" w14:paraId="000004AB">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Created </w:t>
        <w:tab/>
      </w:r>
      <w:r w:rsidDel="00000000" w:rsidR="00000000" w:rsidRPr="00000000">
        <w:rPr>
          <w:rtl w:val="0"/>
        </w:rPr>
      </w:r>
    </w:p>
    <w:p w:rsidR="00000000" w:rsidDel="00000000" w:rsidP="00000000" w:rsidRDefault="00000000" w:rsidRPr="00000000" w14:paraId="000004AC">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Status Remarks </w:t>
        <w:tab/>
      </w:r>
      <w:r w:rsidDel="00000000" w:rsidR="00000000" w:rsidRPr="00000000">
        <w:rPr>
          <w:rtl w:val="0"/>
        </w:rPr>
      </w:r>
    </w:p>
    <w:p w:rsidR="00000000" w:rsidDel="00000000" w:rsidP="00000000" w:rsidRDefault="00000000" w:rsidRPr="00000000" w14:paraId="000004AD">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Active? (Y/N) </w:t>
        <w:tab/>
      </w:r>
      <w:r w:rsidDel="00000000" w:rsidR="00000000" w:rsidRPr="00000000">
        <w:rPr>
          <w:rtl w:val="0"/>
        </w:rPr>
      </w:r>
    </w:p>
    <w:p w:rsidR="00000000" w:rsidDel="00000000" w:rsidP="00000000" w:rsidRDefault="00000000" w:rsidRPr="00000000" w14:paraId="000004AE">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TIN</w:t>
        <w:tab/>
      </w:r>
      <w:r w:rsidDel="00000000" w:rsidR="00000000" w:rsidRPr="00000000">
        <w:rPr>
          <w:rtl w:val="0"/>
        </w:rPr>
      </w:r>
    </w:p>
    <w:p w:rsidR="00000000" w:rsidDel="00000000" w:rsidP="00000000" w:rsidRDefault="00000000" w:rsidRPr="00000000" w14:paraId="000004AF">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Professional Body</w:t>
      </w:r>
      <w:r w:rsidDel="00000000" w:rsidR="00000000" w:rsidRPr="00000000">
        <w:rPr>
          <w:rtl w:val="0"/>
        </w:rPr>
      </w:r>
    </w:p>
    <w:p w:rsidR="00000000" w:rsidDel="00000000" w:rsidP="00000000" w:rsidRDefault="00000000" w:rsidRPr="00000000" w14:paraId="000004B0">
      <w:pPr>
        <w:numPr>
          <w:ilvl w:val="0"/>
          <w:numId w:val="1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Value Added Tax Rate</w:t>
      </w: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surveyors add a field to tag if a surveyor/valuer is internal or external. </w:t>
      </w: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jc w:val="both"/>
        <w:rPr/>
      </w:pPr>
      <w:bookmarkStart w:colFirst="0" w:colLast="0" w:name="_2xcytpi" w:id="22"/>
      <w:bookmarkEnd w:id="22"/>
      <w:r w:rsidDel="00000000" w:rsidR="00000000" w:rsidRPr="00000000">
        <w:rPr>
          <w:rtl w:val="0"/>
        </w:rPr>
      </w:r>
    </w:p>
    <w:p w:rsidR="00000000" w:rsidDel="00000000" w:rsidP="00000000" w:rsidRDefault="00000000" w:rsidRPr="00000000" w14:paraId="000004B3">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78" w:date="2013-11-05T16:40:00Z">
            <w:rPr>
              <w:rFonts w:ascii="Cambria" w:cs="Cambria" w:eastAsia="Cambria" w:hAnsi="Cambria"/>
              <w:b w:val="1"/>
              <w:smallCaps w:val="1"/>
              <w:color w:val="0000ff"/>
              <w:sz w:val="24"/>
              <w:szCs w:val="24"/>
              <w:u w:val="single"/>
              <w:vertAlign w:val="baseline"/>
            </w:rPr>
          </w:rPrChange>
        </w:rPr>
        <w:t xml:space="preserve">CURRENCIES</w:t>
      </w: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define the different currencies of the world and there exchange rates.  The parameter CURRENCY_RATE_EXTENSION_DAYS is set to limit the number of days an exchange rate is applicable beyond which one has to set another rate. </w:t>
      </w: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Currency definition inputs;</w:t>
      </w:r>
      <w:r w:rsidDel="00000000" w:rsidR="00000000" w:rsidRPr="00000000">
        <w:rPr>
          <w:rtl w:val="0"/>
        </w:rPr>
      </w:r>
    </w:p>
    <w:p w:rsidR="00000000" w:rsidDel="00000000" w:rsidP="00000000" w:rsidRDefault="00000000" w:rsidRPr="00000000" w14:paraId="000004B7">
      <w:pPr>
        <w:numPr>
          <w:ilvl w:val="0"/>
          <w:numId w:val="15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Symbol </w:t>
        <w:tab/>
      </w:r>
      <w:r w:rsidDel="00000000" w:rsidR="00000000" w:rsidRPr="00000000">
        <w:rPr>
          <w:rtl w:val="0"/>
        </w:rPr>
      </w:r>
    </w:p>
    <w:p w:rsidR="00000000" w:rsidDel="00000000" w:rsidP="00000000" w:rsidRDefault="00000000" w:rsidRPr="00000000" w14:paraId="000004B8">
      <w:pPr>
        <w:numPr>
          <w:ilvl w:val="0"/>
          <w:numId w:val="15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w:t>
        <w:tab/>
      </w:r>
      <w:r w:rsidDel="00000000" w:rsidR="00000000" w:rsidRPr="00000000">
        <w:rPr>
          <w:rtl w:val="0"/>
        </w:rPr>
      </w:r>
    </w:p>
    <w:p w:rsidR="00000000" w:rsidDel="00000000" w:rsidP="00000000" w:rsidRDefault="00000000" w:rsidRPr="00000000" w14:paraId="000004B9">
      <w:pPr>
        <w:numPr>
          <w:ilvl w:val="0"/>
          <w:numId w:val="15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Round</w:t>
      </w: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Currency Rates inputs;</w:t>
      </w:r>
      <w:r w:rsidDel="00000000" w:rsidR="00000000" w:rsidRPr="00000000">
        <w:rPr>
          <w:rtl w:val="0"/>
        </w:rPr>
      </w:r>
    </w:p>
    <w:p w:rsidR="00000000" w:rsidDel="00000000" w:rsidP="00000000" w:rsidRDefault="00000000" w:rsidRPr="00000000" w14:paraId="000004BC">
      <w:pPr>
        <w:numPr>
          <w:ilvl w:val="0"/>
          <w:numId w:val="1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Base Currency</w:t>
      </w:r>
      <w:r w:rsidDel="00000000" w:rsidR="00000000" w:rsidRPr="00000000">
        <w:rPr>
          <w:rtl w:val="0"/>
        </w:rPr>
      </w:r>
    </w:p>
    <w:p w:rsidR="00000000" w:rsidDel="00000000" w:rsidP="00000000" w:rsidRDefault="00000000" w:rsidRPr="00000000" w14:paraId="000004BD">
      <w:pPr>
        <w:numPr>
          <w:ilvl w:val="0"/>
          <w:numId w:val="1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Exchange Currency </w:t>
      </w:r>
      <w:r w:rsidDel="00000000" w:rsidR="00000000" w:rsidRPr="00000000">
        <w:rPr>
          <w:rtl w:val="0"/>
        </w:rPr>
      </w:r>
    </w:p>
    <w:p w:rsidR="00000000" w:rsidDel="00000000" w:rsidP="00000000" w:rsidRDefault="00000000" w:rsidRPr="00000000" w14:paraId="000004BE">
      <w:pPr>
        <w:numPr>
          <w:ilvl w:val="0"/>
          <w:numId w:val="1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w:t>
        <w:tab/>
      </w:r>
      <w:r w:rsidDel="00000000" w:rsidR="00000000" w:rsidRPr="00000000">
        <w:rPr>
          <w:rtl w:val="0"/>
        </w:rPr>
      </w:r>
    </w:p>
    <w:p w:rsidR="00000000" w:rsidDel="00000000" w:rsidP="00000000" w:rsidRDefault="00000000" w:rsidRPr="00000000" w14:paraId="000004BF">
      <w:pPr>
        <w:numPr>
          <w:ilvl w:val="0"/>
          <w:numId w:val="1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w:t>
      </w:r>
      <w:r w:rsidDel="00000000" w:rsidR="00000000" w:rsidRPr="00000000">
        <w:rPr>
          <w:rtl w:val="0"/>
        </w:rPr>
      </w:r>
    </w:p>
    <w:p w:rsidR="00000000" w:rsidDel="00000000" w:rsidP="00000000" w:rsidRDefault="00000000" w:rsidRPr="00000000" w14:paraId="000004C0">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1ci93xb" w:id="23"/>
      <w:bookmarkEnd w:id="23"/>
      <w:r w:rsidDel="00000000" w:rsidR="00000000" w:rsidRPr="00000000">
        <w:br w:type="page"/>
      </w:r>
      <w:r w:rsidDel="00000000" w:rsidR="00000000" w:rsidRPr="00000000">
        <w:rPr>
          <w:b w:val="1"/>
          <w:color w:val="000000"/>
          <w:u w:val="none"/>
          <w:vertAlign w:val="baseline"/>
          <w:rtl w:val="0"/>
          <w:rPrChange w:author="Heritage Comments" w:id="279" w:date="2013-11-05T16:40:00Z">
            <w:rPr>
              <w:color w:val="0000ff"/>
              <w:u w:val="single"/>
              <w:vertAlign w:val="baseline"/>
            </w:rPr>
          </w:rPrChange>
        </w:rPr>
        <w:t xml:space="preserve">General Insurance Setup Screens</w:t>
      </w:r>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are all the set up screens required for various transactions in GIS</w:t>
      </w: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jc w:val="both"/>
        <w:rPr/>
      </w:pPr>
      <w:bookmarkStart w:colFirst="0" w:colLast="0" w:name="_3whwml4" w:id="24"/>
      <w:bookmarkEnd w:id="24"/>
      <w:r w:rsidDel="00000000" w:rsidR="00000000" w:rsidRPr="00000000">
        <w:rPr>
          <w:rtl w:val="0"/>
        </w:rPr>
      </w:r>
    </w:p>
    <w:p w:rsidR="00000000" w:rsidDel="00000000" w:rsidP="00000000" w:rsidRDefault="00000000" w:rsidRPr="00000000" w14:paraId="000004C3">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CLASSES </w:t>
      </w: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define the various classes of business.  </w:t>
      </w: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Class definition Inputs;</w:t>
      </w:r>
      <w:r w:rsidDel="00000000" w:rsidR="00000000" w:rsidRPr="00000000">
        <w:rPr>
          <w:rtl w:val="0"/>
        </w:rPr>
      </w:r>
    </w:p>
    <w:p w:rsidR="00000000" w:rsidDel="00000000" w:rsidP="00000000" w:rsidRDefault="00000000" w:rsidRPr="00000000" w14:paraId="000004C6">
      <w:pPr>
        <w:numPr>
          <w:ilvl w:val="0"/>
          <w:numId w:val="17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Class Code</w:t>
      </w:r>
      <w:r w:rsidDel="00000000" w:rsidR="00000000" w:rsidRPr="00000000">
        <w:rPr>
          <w:rtl w:val="0"/>
        </w:rPr>
      </w:r>
    </w:p>
    <w:p w:rsidR="00000000" w:rsidDel="00000000" w:rsidP="00000000" w:rsidRDefault="00000000" w:rsidRPr="00000000" w14:paraId="000004C7">
      <w:pPr>
        <w:numPr>
          <w:ilvl w:val="0"/>
          <w:numId w:val="17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Class Short Description</w:t>
      </w:r>
      <w:r w:rsidDel="00000000" w:rsidR="00000000" w:rsidRPr="00000000">
        <w:rPr>
          <w:rtl w:val="0"/>
        </w:rPr>
      </w:r>
    </w:p>
    <w:p w:rsidR="00000000" w:rsidDel="00000000" w:rsidP="00000000" w:rsidRDefault="00000000" w:rsidRPr="00000000" w14:paraId="000004C8">
      <w:pPr>
        <w:numPr>
          <w:ilvl w:val="0"/>
          <w:numId w:val="17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Class Details</w:t>
      </w:r>
      <w:r w:rsidDel="00000000" w:rsidR="00000000" w:rsidRPr="00000000">
        <w:rPr>
          <w:rtl w:val="0"/>
        </w:rPr>
      </w:r>
    </w:p>
    <w:p w:rsidR="00000000" w:rsidDel="00000000" w:rsidP="00000000" w:rsidRDefault="00000000" w:rsidRPr="00000000" w14:paraId="000004C9">
      <w:pPr>
        <w:numPr>
          <w:ilvl w:val="0"/>
          <w:numId w:val="17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WEF Date</w:t>
      </w: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4CB">
      <w:pPr>
        <w:numPr>
          <w:ilvl w:val="0"/>
          <w:numId w:val="17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WET Date</w:t>
      </w:r>
      <w:r w:rsidDel="00000000" w:rsidR="00000000" w:rsidRPr="00000000">
        <w:rPr>
          <w:rtl w:val="0"/>
        </w:rPr>
      </w:r>
    </w:p>
    <w:p w:rsidR="00000000" w:rsidDel="00000000" w:rsidP="00000000" w:rsidRDefault="00000000" w:rsidRPr="00000000" w14:paraId="000004CC">
      <w:pPr>
        <w:numPr>
          <w:ilvl w:val="0"/>
          <w:numId w:val="17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Accumulation Limit</w:t>
      </w:r>
      <w:r w:rsidDel="00000000" w:rsidR="00000000" w:rsidRPr="00000000">
        <w:rPr>
          <w:rtl w:val="0"/>
        </w:rPr>
      </w:r>
    </w:p>
    <w:p w:rsidR="00000000" w:rsidDel="00000000" w:rsidP="00000000" w:rsidRDefault="00000000" w:rsidRPr="00000000" w14:paraId="000004CD">
      <w:pPr>
        <w:numPr>
          <w:ilvl w:val="0"/>
          <w:numId w:val="17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Insured Accumulation Limit</w:t>
      </w:r>
      <w:r w:rsidDel="00000000" w:rsidR="00000000" w:rsidRPr="00000000">
        <w:rPr>
          <w:rtl w:val="0"/>
        </w:rPr>
      </w:r>
    </w:p>
    <w:p w:rsidR="00000000" w:rsidDel="00000000" w:rsidP="00000000" w:rsidRDefault="00000000" w:rsidRPr="00000000" w14:paraId="000004CE">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bookmarkStart w:colFirst="0" w:colLast="0" w:name="_2bn6wsx" w:id="25"/>
      <w:bookmarkEnd w:id="25"/>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SUBCLASSES</w:t>
      </w: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define the various subclasses attached to a class</w:t>
      </w: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Subclass definition Inputs;</w:t>
      </w:r>
      <w:r w:rsidDel="00000000" w:rsidR="00000000" w:rsidRPr="00000000">
        <w:rPr>
          <w:rtl w:val="0"/>
        </w:rPr>
      </w:r>
    </w:p>
    <w:p w:rsidR="00000000" w:rsidDel="00000000" w:rsidP="00000000" w:rsidRDefault="00000000" w:rsidRPr="00000000" w14:paraId="000004D1">
      <w:pPr>
        <w:numPr>
          <w:ilvl w:val="0"/>
          <w:numId w:val="1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Sub - class Code</w:t>
      </w:r>
      <w:r w:rsidDel="00000000" w:rsidR="00000000" w:rsidRPr="00000000">
        <w:rPr>
          <w:rtl w:val="0"/>
        </w:rPr>
      </w:r>
    </w:p>
    <w:p w:rsidR="00000000" w:rsidDel="00000000" w:rsidP="00000000" w:rsidRDefault="00000000" w:rsidRPr="00000000" w14:paraId="000004D2">
      <w:pPr>
        <w:numPr>
          <w:ilvl w:val="0"/>
          <w:numId w:val="1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Sub Class Id</w:t>
      </w:r>
      <w:r w:rsidDel="00000000" w:rsidR="00000000" w:rsidRPr="00000000">
        <w:rPr>
          <w:rtl w:val="0"/>
        </w:rPr>
      </w:r>
    </w:p>
    <w:p w:rsidR="00000000" w:rsidDel="00000000" w:rsidP="00000000" w:rsidRDefault="00000000" w:rsidRPr="00000000" w14:paraId="000004D3">
      <w:pPr>
        <w:numPr>
          <w:ilvl w:val="0"/>
          <w:numId w:val="1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Sub Class name</w:t>
      </w:r>
      <w:r w:rsidDel="00000000" w:rsidR="00000000" w:rsidRPr="00000000">
        <w:rPr>
          <w:rtl w:val="0"/>
        </w:rPr>
      </w:r>
    </w:p>
    <w:p w:rsidR="00000000" w:rsidDel="00000000" w:rsidP="00000000" w:rsidRDefault="00000000" w:rsidRPr="00000000" w14:paraId="000004D4">
      <w:pPr>
        <w:numPr>
          <w:ilvl w:val="0"/>
          <w:numId w:val="1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U/W Screen Code</w:t>
      </w:r>
      <w:r w:rsidDel="00000000" w:rsidR="00000000" w:rsidRPr="00000000">
        <w:rPr>
          <w:rtl w:val="0"/>
        </w:rPr>
      </w:r>
    </w:p>
    <w:p w:rsidR="00000000" w:rsidDel="00000000" w:rsidP="00000000" w:rsidRDefault="00000000" w:rsidRPr="00000000" w14:paraId="000004D5">
      <w:pPr>
        <w:numPr>
          <w:ilvl w:val="0"/>
          <w:numId w:val="1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Sub - class Claim Prefix</w:t>
      </w:r>
      <w:r w:rsidDel="00000000" w:rsidR="00000000" w:rsidRPr="00000000">
        <w:rPr>
          <w:rtl w:val="0"/>
        </w:rPr>
      </w:r>
    </w:p>
    <w:p w:rsidR="00000000" w:rsidDel="00000000" w:rsidP="00000000" w:rsidRDefault="00000000" w:rsidRPr="00000000" w14:paraId="000004D6">
      <w:pPr>
        <w:numPr>
          <w:ilvl w:val="0"/>
          <w:numId w:val="1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Max No claim discount</w:t>
      </w:r>
      <w:r w:rsidDel="00000000" w:rsidR="00000000" w:rsidRPr="00000000">
        <w:rPr>
          <w:rtl w:val="0"/>
        </w:rPr>
      </w:r>
    </w:p>
    <w:p w:rsidR="00000000" w:rsidDel="00000000" w:rsidP="00000000" w:rsidRDefault="00000000" w:rsidRPr="00000000" w14:paraId="000004D7">
      <w:pPr>
        <w:numPr>
          <w:ilvl w:val="0"/>
          <w:numId w:val="1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Declaration Class (Yes/No) </w:t>
      </w:r>
      <w:r w:rsidDel="00000000" w:rsidR="00000000" w:rsidRPr="00000000">
        <w:rPr>
          <w:rtl w:val="0"/>
        </w:rPr>
      </w:r>
    </w:p>
    <w:p w:rsidR="00000000" w:rsidDel="00000000" w:rsidP="00000000" w:rsidRDefault="00000000" w:rsidRPr="00000000" w14:paraId="000004D8">
      <w:pPr>
        <w:numPr>
          <w:ilvl w:val="0"/>
          <w:numId w:val="1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Max declaration Refund %</w:t>
      </w:r>
      <w:r w:rsidDel="00000000" w:rsidR="00000000" w:rsidRPr="00000000">
        <w:rPr>
          <w:rtl w:val="0"/>
        </w:rPr>
      </w:r>
    </w:p>
    <w:p w:rsidR="00000000" w:rsidDel="00000000" w:rsidP="00000000" w:rsidRDefault="00000000" w:rsidRPr="00000000" w14:paraId="000004D9">
      <w:pPr>
        <w:numPr>
          <w:ilvl w:val="0"/>
          <w:numId w:val="1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Declaration Penalty %</w:t>
      </w:r>
      <w:r w:rsidDel="00000000" w:rsidR="00000000" w:rsidRPr="00000000">
        <w:rPr>
          <w:rtl w:val="0"/>
        </w:rPr>
      </w:r>
    </w:p>
    <w:p w:rsidR="00000000" w:rsidDel="00000000" w:rsidP="00000000" w:rsidRDefault="00000000" w:rsidRPr="00000000" w14:paraId="000004DA">
      <w:pPr>
        <w:numPr>
          <w:ilvl w:val="0"/>
          <w:numId w:val="1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Can be Reinsure without SI (Yes/No) </w:t>
      </w:r>
      <w:r w:rsidDel="00000000" w:rsidR="00000000" w:rsidRPr="00000000">
        <w:rPr>
          <w:rtl w:val="0"/>
        </w:rPr>
      </w:r>
    </w:p>
    <w:p w:rsidR="00000000" w:rsidDel="00000000" w:rsidP="00000000" w:rsidRDefault="00000000" w:rsidRPr="00000000" w14:paraId="000004DB">
      <w:pPr>
        <w:numPr>
          <w:ilvl w:val="0"/>
          <w:numId w:val="1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Risk ID should be unique (Yes/No) </w:t>
      </w:r>
      <w:r w:rsidDel="00000000" w:rsidR="00000000" w:rsidRPr="00000000">
        <w:rPr>
          <w:rtl w:val="0"/>
        </w:rPr>
      </w:r>
    </w:p>
    <w:p w:rsidR="00000000" w:rsidDel="00000000" w:rsidP="00000000" w:rsidRDefault="00000000" w:rsidRPr="00000000" w14:paraId="000004DC">
      <w:pPr>
        <w:numPr>
          <w:ilvl w:val="0"/>
          <w:numId w:val="1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Quake Region Required (Yes/No) </w:t>
      </w:r>
      <w:r w:rsidDel="00000000" w:rsidR="00000000" w:rsidRPr="00000000">
        <w:rPr>
          <w:rtl w:val="0"/>
        </w:rPr>
      </w:r>
    </w:p>
    <w:p w:rsidR="00000000" w:rsidDel="00000000" w:rsidP="00000000" w:rsidRDefault="00000000" w:rsidRPr="00000000" w14:paraId="000004DD">
      <w:pPr>
        <w:numPr>
          <w:ilvl w:val="0"/>
          <w:numId w:val="1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Insured Accumulation Limit</w:t>
      </w:r>
      <w:r w:rsidDel="00000000" w:rsidR="00000000" w:rsidRPr="00000000">
        <w:rPr>
          <w:rtl w:val="0"/>
        </w:rPr>
      </w:r>
    </w:p>
    <w:p w:rsidR="00000000" w:rsidDel="00000000" w:rsidP="00000000" w:rsidRDefault="00000000" w:rsidRPr="00000000" w14:paraId="000004DE">
      <w:pPr>
        <w:numPr>
          <w:ilvl w:val="0"/>
          <w:numId w:val="1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Company Accumulation Limit</w:t>
      </w:r>
      <w:r w:rsidDel="00000000" w:rsidR="00000000" w:rsidRPr="00000000">
        <w:rPr>
          <w:rtl w:val="0"/>
        </w:rPr>
      </w:r>
    </w:p>
    <w:p w:rsidR="00000000" w:rsidDel="00000000" w:rsidP="00000000" w:rsidRDefault="00000000" w:rsidRPr="00000000" w14:paraId="000004DF">
      <w:pPr>
        <w:numPr>
          <w:ilvl w:val="0"/>
          <w:numId w:val="1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Disability Scale applicable (Yes/No) </w:t>
      </w:r>
      <w:r w:rsidDel="00000000" w:rsidR="00000000" w:rsidRPr="00000000">
        <w:rPr>
          <w:rtl w:val="0"/>
        </w:rPr>
      </w:r>
    </w:p>
    <w:p w:rsidR="00000000" w:rsidDel="00000000" w:rsidP="00000000" w:rsidRDefault="00000000" w:rsidRPr="00000000" w14:paraId="000004E0">
      <w:pPr>
        <w:numPr>
          <w:ilvl w:val="0"/>
          <w:numId w:val="1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Reinsurance Pool applicable (Yes/No) </w:t>
      </w:r>
      <w:r w:rsidDel="00000000" w:rsidR="00000000" w:rsidRPr="00000000">
        <w:rPr>
          <w:rtl w:val="0"/>
        </w:rPr>
      </w:r>
    </w:p>
    <w:p w:rsidR="00000000" w:rsidDel="00000000" w:rsidP="00000000" w:rsidRDefault="00000000" w:rsidRPr="00000000" w14:paraId="000004E1">
      <w:pPr>
        <w:numPr>
          <w:ilvl w:val="0"/>
          <w:numId w:val="1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Survey Required (Yes/No) </w:t>
      </w: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jc w:val="both"/>
        <w:rPr/>
      </w:pPr>
      <w:bookmarkStart w:colFirst="0" w:colLast="0" w:name="_qsh70q" w:id="26"/>
      <w:bookmarkEnd w:id="26"/>
      <w:r w:rsidDel="00000000" w:rsidR="00000000" w:rsidRPr="00000000">
        <w:rPr>
          <w:rtl w:val="0"/>
        </w:rPr>
      </w:r>
    </w:p>
    <w:p w:rsidR="00000000" w:rsidDel="00000000" w:rsidP="00000000" w:rsidRDefault="00000000" w:rsidRPr="00000000" w14:paraId="000004E3">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PRODUCT GROUPS</w:t>
      </w: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define the various product groups</w:t>
      </w:r>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Product groups definition inputs;</w:t>
      </w:r>
      <w:r w:rsidDel="00000000" w:rsidR="00000000" w:rsidRPr="00000000">
        <w:rPr>
          <w:rtl w:val="0"/>
        </w:rPr>
      </w:r>
    </w:p>
    <w:p w:rsidR="00000000" w:rsidDel="00000000" w:rsidP="00000000" w:rsidRDefault="00000000" w:rsidRPr="00000000" w14:paraId="000004E6">
      <w:pPr>
        <w:numPr>
          <w:ilvl w:val="0"/>
          <w:numId w:val="17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Product group Code</w:t>
      </w:r>
      <w:r w:rsidDel="00000000" w:rsidR="00000000" w:rsidRPr="00000000">
        <w:rPr>
          <w:rtl w:val="0"/>
        </w:rPr>
      </w:r>
    </w:p>
    <w:p w:rsidR="00000000" w:rsidDel="00000000" w:rsidP="00000000" w:rsidRDefault="00000000" w:rsidRPr="00000000" w14:paraId="000004E7">
      <w:pPr>
        <w:numPr>
          <w:ilvl w:val="0"/>
          <w:numId w:val="17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Product group Description</w:t>
      </w:r>
      <w:r w:rsidDel="00000000" w:rsidR="00000000" w:rsidRPr="00000000">
        <w:rPr>
          <w:rtl w:val="0"/>
        </w:rPr>
      </w:r>
    </w:p>
    <w:p w:rsidR="00000000" w:rsidDel="00000000" w:rsidP="00000000" w:rsidRDefault="00000000" w:rsidRPr="00000000" w14:paraId="000004E8">
      <w:pPr>
        <w:numPr>
          <w:ilvl w:val="0"/>
          <w:numId w:val="17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Group Type (Motor, Marine, Fire, General Accident, Oil and Gas, Bonds,  Engineering, Miscellaneous, Medical, Others) </w:t>
      </w:r>
      <w:r w:rsidDel="00000000" w:rsidR="00000000" w:rsidRPr="00000000">
        <w:rPr>
          <w:rtl w:val="0"/>
        </w:rPr>
      </w:r>
    </w:p>
    <w:p w:rsidR="00000000" w:rsidDel="00000000" w:rsidP="00000000" w:rsidRDefault="00000000" w:rsidRPr="00000000" w14:paraId="000004E9">
      <w:pPr>
        <w:keepNext w:val="1"/>
        <w:pBdr>
          <w:top w:space="0" w:sz="0" w:val="nil"/>
          <w:left w:space="0" w:sz="0" w:val="nil"/>
          <w:bottom w:space="0" w:sz="0" w:val="nil"/>
          <w:right w:space="0" w:sz="0" w:val="nil"/>
          <w:between w:space="0" w:sz="0" w:val="nil"/>
        </w:pBdr>
        <w:shd w:fill="auto" w:val="clear"/>
        <w:spacing w:after="0" w:before="0" w:line="240" w:lineRule="auto"/>
        <w:ind w:left="360" w:firstLine="0"/>
        <w:jc w:val="both"/>
        <w:rPr/>
      </w:pPr>
      <w:bookmarkStart w:colFirst="0" w:colLast="0" w:name="_3as4poj" w:id="27"/>
      <w:bookmarkEnd w:id="27"/>
      <w:r w:rsidDel="00000000" w:rsidR="00000000" w:rsidRPr="00000000">
        <w:rPr>
          <w:rtl w:val="0"/>
        </w:rPr>
      </w:r>
    </w:p>
    <w:p w:rsidR="00000000" w:rsidDel="00000000" w:rsidP="00000000" w:rsidRDefault="00000000" w:rsidRPr="00000000" w14:paraId="000004EA">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PRODUCTS </w:t>
      </w:r>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define the various products</w:t>
      </w: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Product Definition inputs;</w:t>
      </w:r>
      <w:r w:rsidDel="00000000" w:rsidR="00000000" w:rsidRPr="00000000">
        <w:rPr>
          <w:rtl w:val="0"/>
        </w:rPr>
      </w:r>
    </w:p>
    <w:p w:rsidR="00000000" w:rsidDel="00000000" w:rsidP="00000000" w:rsidRDefault="00000000" w:rsidRPr="00000000" w14:paraId="000004ED">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Product ID</w:t>
      </w:r>
      <w:r w:rsidDel="00000000" w:rsidR="00000000" w:rsidRPr="00000000">
        <w:rPr>
          <w:rtl w:val="0"/>
        </w:rPr>
      </w:r>
    </w:p>
    <w:p w:rsidR="00000000" w:rsidDel="00000000" w:rsidP="00000000" w:rsidRDefault="00000000" w:rsidRPr="00000000" w14:paraId="000004EE">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Product Name</w:t>
      </w:r>
      <w:r w:rsidDel="00000000" w:rsidR="00000000" w:rsidRPr="00000000">
        <w:rPr>
          <w:rtl w:val="0"/>
        </w:rPr>
      </w:r>
    </w:p>
    <w:p w:rsidR="00000000" w:rsidDel="00000000" w:rsidP="00000000" w:rsidRDefault="00000000" w:rsidRPr="00000000" w14:paraId="000004EF">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Product Short Description</w:t>
      </w:r>
      <w:r w:rsidDel="00000000" w:rsidR="00000000" w:rsidRPr="00000000">
        <w:rPr>
          <w:rtl w:val="0"/>
        </w:rPr>
      </w:r>
    </w:p>
    <w:p w:rsidR="00000000" w:rsidDel="00000000" w:rsidP="00000000" w:rsidRDefault="00000000" w:rsidRPr="00000000" w14:paraId="000004F0">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Prefix</w:t>
      </w:r>
      <w:r w:rsidDel="00000000" w:rsidR="00000000" w:rsidRPr="00000000">
        <w:rPr>
          <w:rtl w:val="0"/>
        </w:rPr>
      </w:r>
    </w:p>
    <w:p w:rsidR="00000000" w:rsidDel="00000000" w:rsidP="00000000" w:rsidRDefault="00000000" w:rsidRPr="00000000" w14:paraId="000004F1">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Minimum number of Subclasses that can be transacted on</w:t>
      </w:r>
      <w:r w:rsidDel="00000000" w:rsidR="00000000" w:rsidRPr="00000000">
        <w:rPr>
          <w:rtl w:val="0"/>
        </w:rPr>
      </w:r>
    </w:p>
    <w:p w:rsidR="00000000" w:rsidDel="00000000" w:rsidP="00000000" w:rsidRDefault="00000000" w:rsidRPr="00000000" w14:paraId="000004F2">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Schedule Report Code</w:t>
      </w:r>
      <w:r w:rsidDel="00000000" w:rsidR="00000000" w:rsidRPr="00000000">
        <w:rPr>
          <w:rtl w:val="0"/>
        </w:rPr>
      </w:r>
    </w:p>
    <w:p w:rsidR="00000000" w:rsidDel="00000000" w:rsidP="00000000" w:rsidRDefault="00000000" w:rsidRPr="00000000" w14:paraId="000004F3">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User defined Report Group</w:t>
      </w:r>
      <w:r w:rsidDel="00000000" w:rsidR="00000000" w:rsidRPr="00000000">
        <w:rPr>
          <w:rtl w:val="0"/>
        </w:rPr>
      </w:r>
    </w:p>
    <w:p w:rsidR="00000000" w:rsidDel="00000000" w:rsidP="00000000" w:rsidRDefault="00000000" w:rsidRPr="00000000" w14:paraId="000004F4">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Limit</w:t>
      </w:r>
      <w:r w:rsidDel="00000000" w:rsidR="00000000" w:rsidRPr="00000000">
        <w:rPr>
          <w:rtl w:val="0"/>
        </w:rPr>
      </w:r>
    </w:p>
    <w:p w:rsidR="00000000" w:rsidDel="00000000" w:rsidP="00000000" w:rsidRDefault="00000000" w:rsidRPr="00000000" w14:paraId="000004F5">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 - requisite Product if any</w:t>
      </w:r>
      <w:r w:rsidDel="00000000" w:rsidR="00000000" w:rsidRPr="00000000">
        <w:rPr>
          <w:rtl w:val="0"/>
        </w:rPr>
      </w:r>
    </w:p>
    <w:p w:rsidR="00000000" w:rsidDel="00000000" w:rsidP="00000000" w:rsidRDefault="00000000" w:rsidRPr="00000000" w14:paraId="000004F6">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to Enable Spare and parts screen</w:t>
      </w:r>
      <w:r w:rsidDel="00000000" w:rsidR="00000000" w:rsidRPr="00000000">
        <w:rPr>
          <w:rtl w:val="0"/>
        </w:rPr>
      </w:r>
    </w:p>
    <w:p w:rsidR="00000000" w:rsidDel="00000000" w:rsidP="00000000" w:rsidRDefault="00000000" w:rsidRPr="00000000" w14:paraId="000004F7">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WEF</w:t>
      </w:r>
      <w:r w:rsidDel="00000000" w:rsidR="00000000" w:rsidRPr="00000000">
        <w:rPr>
          <w:rtl w:val="0"/>
        </w:rPr>
      </w:r>
    </w:p>
    <w:p w:rsidR="00000000" w:rsidDel="00000000" w:rsidP="00000000" w:rsidRDefault="00000000" w:rsidRPr="00000000" w14:paraId="000004F8">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Installments debiting is Allowed</w:t>
      </w:r>
      <w:r w:rsidDel="00000000" w:rsidR="00000000" w:rsidRPr="00000000">
        <w:rPr>
          <w:rtl w:val="0"/>
        </w:rPr>
      </w:r>
    </w:p>
    <w:p w:rsidR="00000000" w:rsidDel="00000000" w:rsidP="00000000" w:rsidRDefault="00000000" w:rsidRPr="00000000" w14:paraId="000004F9">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Insured Limit</w:t>
      </w:r>
      <w:r w:rsidDel="00000000" w:rsidR="00000000" w:rsidRPr="00000000">
        <w:rPr>
          <w:rtl w:val="0"/>
        </w:rPr>
      </w:r>
    </w:p>
    <w:p w:rsidR="00000000" w:rsidDel="00000000" w:rsidP="00000000" w:rsidRDefault="00000000" w:rsidRPr="00000000" w14:paraId="000004FA">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Minimum Premium</w:t>
      </w:r>
      <w:r w:rsidDel="00000000" w:rsidR="00000000" w:rsidRPr="00000000">
        <w:rPr>
          <w:rtl w:val="0"/>
        </w:rPr>
      </w:r>
    </w:p>
    <w:p w:rsidR="00000000" w:rsidDel="00000000" w:rsidP="00000000" w:rsidRDefault="00000000" w:rsidRPr="00000000" w14:paraId="000004FB">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Minimum endorsement Premium</w:t>
      </w:r>
      <w:r w:rsidDel="00000000" w:rsidR="00000000" w:rsidRPr="00000000">
        <w:rPr>
          <w:rtl w:val="0"/>
        </w:rPr>
      </w:r>
    </w:p>
    <w:p w:rsidR="00000000" w:rsidDel="00000000" w:rsidP="00000000" w:rsidRDefault="00000000" w:rsidRPr="00000000" w14:paraId="000004FC">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WET</w:t>
      </w:r>
      <w:r w:rsidDel="00000000" w:rsidR="00000000" w:rsidRPr="00000000">
        <w:rPr>
          <w:rtl w:val="0"/>
        </w:rPr>
      </w:r>
    </w:p>
    <w:p w:rsidR="00000000" w:rsidDel="00000000" w:rsidP="00000000" w:rsidRDefault="00000000" w:rsidRPr="00000000" w14:paraId="000004FD">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Product is a Multi- Class product (Yes/No) </w:t>
      </w:r>
      <w:r w:rsidDel="00000000" w:rsidR="00000000" w:rsidRPr="00000000">
        <w:rPr>
          <w:rtl w:val="0"/>
        </w:rPr>
      </w:r>
    </w:p>
    <w:p w:rsidR="00000000" w:rsidDel="00000000" w:rsidP="00000000" w:rsidRDefault="00000000" w:rsidRPr="00000000" w14:paraId="000004FE">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to Show on Web Portal (Yes/No) : Applicable on whether client has Turn Quest Agents/Clients portal systems</w:t>
      </w:r>
      <w:r w:rsidDel="00000000" w:rsidR="00000000" w:rsidRPr="00000000">
        <w:rPr>
          <w:rtl w:val="0"/>
        </w:rPr>
      </w:r>
    </w:p>
    <w:p w:rsidR="00000000" w:rsidDel="00000000" w:rsidP="00000000" w:rsidRDefault="00000000" w:rsidRPr="00000000" w14:paraId="000004FF">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to Show FAP On DR/CR note (Yes/No) </w:t>
      </w:r>
      <w:r w:rsidDel="00000000" w:rsidR="00000000" w:rsidRPr="00000000">
        <w:rPr>
          <w:rtl w:val="0"/>
        </w:rPr>
      </w:r>
    </w:p>
    <w:p w:rsidR="00000000" w:rsidDel="00000000" w:rsidP="00000000" w:rsidRDefault="00000000" w:rsidRPr="00000000" w14:paraId="00000500">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Document path</w:t>
      </w:r>
      <w:r w:rsidDel="00000000" w:rsidR="00000000" w:rsidRPr="00000000">
        <w:rPr>
          <w:rtl w:val="0"/>
        </w:rPr>
      </w:r>
    </w:p>
    <w:p w:rsidR="00000000" w:rsidDel="00000000" w:rsidP="00000000" w:rsidRDefault="00000000" w:rsidRPr="00000000" w14:paraId="00000501">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Motor Class (Yes/No) </w:t>
      </w:r>
      <w:r w:rsidDel="00000000" w:rsidR="00000000" w:rsidRPr="00000000">
        <w:rPr>
          <w:rtl w:val="0"/>
        </w:rPr>
      </w:r>
    </w:p>
    <w:p w:rsidR="00000000" w:rsidDel="00000000" w:rsidP="00000000" w:rsidRDefault="00000000" w:rsidRPr="00000000" w14:paraId="00000502">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Midnight Expiry (Yes/No) </w:t>
      </w:r>
      <w:r w:rsidDel="00000000" w:rsidR="00000000" w:rsidRPr="00000000">
        <w:rPr>
          <w:rtl w:val="0"/>
        </w:rPr>
      </w:r>
    </w:p>
    <w:p w:rsidR="00000000" w:rsidDel="00000000" w:rsidP="00000000" w:rsidRDefault="00000000" w:rsidRPr="00000000" w14:paraId="00000503">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to Show SI On DR/CR note</w:t>
      </w:r>
      <w:r w:rsidDel="00000000" w:rsidR="00000000" w:rsidRPr="00000000">
        <w:rPr>
          <w:rtl w:val="0"/>
        </w:rPr>
      </w:r>
    </w:p>
    <w:p w:rsidR="00000000" w:rsidDel="00000000" w:rsidP="00000000" w:rsidRDefault="00000000" w:rsidRPr="00000000" w14:paraId="00000504">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Renewable (Yes/No) </w:t>
      </w:r>
      <w:r w:rsidDel="00000000" w:rsidR="00000000" w:rsidRPr="00000000">
        <w:rPr>
          <w:rtl w:val="0"/>
        </w:rPr>
      </w:r>
    </w:p>
    <w:p w:rsidR="00000000" w:rsidDel="00000000" w:rsidP="00000000" w:rsidRDefault="00000000" w:rsidRPr="00000000" w14:paraId="00000505">
      <w:pPr>
        <w:numPr>
          <w:ilvl w:val="0"/>
          <w:numId w:val="17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open - cover (Yes/No) </w:t>
      </w:r>
      <w:r w:rsidDel="00000000" w:rsidR="00000000" w:rsidRPr="00000000">
        <w:rPr>
          <w:rtl w:val="0"/>
        </w:rPr>
      </w:r>
    </w:p>
    <w:p w:rsidR="00000000" w:rsidDel="00000000" w:rsidP="00000000" w:rsidRDefault="00000000" w:rsidRPr="00000000" w14:paraId="00000506">
      <w:pPr>
        <w:keepNext w:val="1"/>
        <w:pBdr>
          <w:top w:space="0" w:sz="0" w:val="nil"/>
          <w:left w:space="0" w:sz="0" w:val="nil"/>
          <w:bottom w:space="0" w:sz="0" w:val="nil"/>
          <w:right w:space="0" w:sz="0" w:val="nil"/>
          <w:between w:space="0" w:sz="0" w:val="nil"/>
        </w:pBdr>
        <w:shd w:fill="auto" w:val="clear"/>
        <w:tabs>
          <w:tab w:val="left" w:pos="6525"/>
        </w:tabs>
        <w:spacing w:after="0" w:before="0" w:line="240" w:lineRule="auto"/>
        <w:jc w:val="both"/>
        <w:rPr/>
      </w:pPr>
      <w:bookmarkStart w:colFirst="0" w:colLast="0" w:name="_1pxezwc" w:id="28"/>
      <w:bookmarkEnd w:id="28"/>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ab/>
      </w:r>
      <w:r w:rsidDel="00000000" w:rsidR="00000000" w:rsidRPr="00000000">
        <w:rPr>
          <w:rtl w:val="0"/>
        </w:rPr>
      </w:r>
    </w:p>
    <w:p w:rsidR="00000000" w:rsidDel="00000000" w:rsidP="00000000" w:rsidRDefault="00000000" w:rsidRPr="00000000" w14:paraId="00000507">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PRODUCT SUB CLASSES </w:t>
      </w: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define the various products as per organization requirement and attach the sub - class (es) applicable. </w:t>
      </w:r>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jc w:val="both"/>
        <w:rPr/>
      </w:pPr>
      <w:bookmarkStart w:colFirst="0" w:colLast="0" w:name="_49x2ik5" w:id="29"/>
      <w:bookmarkEnd w:id="29"/>
      <w:r w:rsidDel="00000000" w:rsidR="00000000" w:rsidRPr="00000000">
        <w:rPr>
          <w:rtl w:val="0"/>
        </w:rPr>
      </w:r>
    </w:p>
    <w:p w:rsidR="00000000" w:rsidDel="00000000" w:rsidP="00000000" w:rsidRDefault="00000000" w:rsidRPr="00000000" w14:paraId="0000050A">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DESIGN SCHEDULE SCREENS</w:t>
      </w:r>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design schedule screens that are attached to products.  </w:t>
      </w: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jc w:val="both"/>
        <w:rPr/>
      </w:pPr>
      <w:bookmarkStart w:colFirst="0" w:colLast="0" w:name="_2p2csry" w:id="30"/>
      <w:bookmarkEnd w:id="30"/>
      <w:r w:rsidDel="00000000" w:rsidR="00000000" w:rsidRPr="00000000">
        <w:rPr>
          <w:rtl w:val="0"/>
        </w:rPr>
      </w:r>
    </w:p>
    <w:p w:rsidR="00000000" w:rsidDel="00000000" w:rsidP="00000000" w:rsidRDefault="00000000" w:rsidRPr="00000000" w14:paraId="0000050D">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COVER TYPES</w:t>
      </w:r>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define the various cover types for example Comprehensive, Third party</w:t>
      </w: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Cover type definition Inputs;</w:t>
      </w:r>
      <w:r w:rsidDel="00000000" w:rsidR="00000000" w:rsidRPr="00000000">
        <w:rPr>
          <w:rtl w:val="0"/>
        </w:rPr>
      </w:r>
    </w:p>
    <w:p w:rsidR="00000000" w:rsidDel="00000000" w:rsidP="00000000" w:rsidRDefault="00000000" w:rsidRPr="00000000" w14:paraId="00000510">
      <w:pPr>
        <w:numPr>
          <w:ilvl w:val="0"/>
          <w:numId w:val="15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Cover type ID</w:t>
      </w:r>
      <w:r w:rsidDel="00000000" w:rsidR="00000000" w:rsidRPr="00000000">
        <w:rPr>
          <w:rtl w:val="0"/>
        </w:rPr>
      </w:r>
    </w:p>
    <w:p w:rsidR="00000000" w:rsidDel="00000000" w:rsidP="00000000" w:rsidRDefault="00000000" w:rsidRPr="00000000" w14:paraId="00000511">
      <w:pPr>
        <w:numPr>
          <w:ilvl w:val="0"/>
          <w:numId w:val="15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Cover Type Name</w:t>
      </w:r>
      <w:r w:rsidDel="00000000" w:rsidR="00000000" w:rsidRPr="00000000">
        <w:rPr>
          <w:rtl w:val="0"/>
        </w:rPr>
      </w:r>
    </w:p>
    <w:p w:rsidR="00000000" w:rsidDel="00000000" w:rsidP="00000000" w:rsidRDefault="00000000" w:rsidRPr="00000000" w14:paraId="00000512">
      <w:pPr>
        <w:numPr>
          <w:ilvl w:val="0"/>
          <w:numId w:val="15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Cover type Details</w:t>
      </w:r>
      <w:r w:rsidDel="00000000" w:rsidR="00000000" w:rsidRPr="00000000">
        <w:rPr>
          <w:rtl w:val="0"/>
        </w:rPr>
      </w:r>
    </w:p>
    <w:p w:rsidR="00000000" w:rsidDel="00000000" w:rsidP="00000000" w:rsidRDefault="00000000" w:rsidRPr="00000000" w14:paraId="00000513">
      <w:pPr>
        <w:keepNext w:val="1"/>
        <w:pBdr>
          <w:top w:space="0" w:sz="0" w:val="nil"/>
          <w:left w:space="0" w:sz="0" w:val="nil"/>
          <w:bottom w:space="0" w:sz="0" w:val="nil"/>
          <w:right w:space="0" w:sz="0" w:val="nil"/>
          <w:between w:space="0" w:sz="0" w:val="nil"/>
        </w:pBdr>
        <w:shd w:fill="auto" w:val="clear"/>
        <w:spacing w:after="0" w:before="0" w:line="240" w:lineRule="auto"/>
        <w:ind w:left="360" w:firstLine="0"/>
        <w:jc w:val="both"/>
        <w:rPr/>
      </w:pPr>
      <w:bookmarkStart w:colFirst="0" w:colLast="0" w:name="_147n2zr" w:id="31"/>
      <w:bookmarkEnd w:id="31"/>
      <w:r w:rsidDel="00000000" w:rsidR="00000000" w:rsidRPr="00000000">
        <w:rPr>
          <w:rtl w:val="0"/>
        </w:rPr>
      </w:r>
    </w:p>
    <w:p w:rsidR="00000000" w:rsidDel="00000000" w:rsidP="00000000" w:rsidRDefault="00000000" w:rsidRPr="00000000" w14:paraId="00000514">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PREMIUM ITEMS (PREMIUM SECTIONS)  </w:t>
      </w:r>
      <w:r w:rsidDel="00000000" w:rsidR="00000000" w:rsidRPr="00000000">
        <w:rPr>
          <w:rtl w:val="0"/>
        </w:rPr>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define the various sections for example Sum insured, Value of Vehicle, discount</w:t>
      </w: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Section definition inputs;</w:t>
      </w:r>
      <w:r w:rsidDel="00000000" w:rsidR="00000000" w:rsidRPr="00000000">
        <w:rPr>
          <w:rtl w:val="0"/>
        </w:rPr>
      </w:r>
    </w:p>
    <w:p w:rsidR="00000000" w:rsidDel="00000000" w:rsidP="00000000" w:rsidRDefault="00000000" w:rsidRPr="00000000" w14:paraId="00000517">
      <w:pPr>
        <w:numPr>
          <w:ilvl w:val="0"/>
          <w:numId w:val="1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Section ID</w:t>
      </w:r>
      <w:r w:rsidDel="00000000" w:rsidR="00000000" w:rsidRPr="00000000">
        <w:rPr>
          <w:rtl w:val="0"/>
        </w:rPr>
      </w:r>
    </w:p>
    <w:p w:rsidR="00000000" w:rsidDel="00000000" w:rsidP="00000000" w:rsidRDefault="00000000" w:rsidRPr="00000000" w14:paraId="00000518">
      <w:pPr>
        <w:numPr>
          <w:ilvl w:val="0"/>
          <w:numId w:val="1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Section Description</w:t>
      </w:r>
      <w:r w:rsidDel="00000000" w:rsidR="00000000" w:rsidRPr="00000000">
        <w:rPr>
          <w:rtl w:val="0"/>
        </w:rPr>
      </w:r>
    </w:p>
    <w:p w:rsidR="00000000" w:rsidDel="00000000" w:rsidP="00000000" w:rsidRDefault="00000000" w:rsidRPr="00000000" w14:paraId="00000519">
      <w:pPr>
        <w:numPr>
          <w:ilvl w:val="0"/>
          <w:numId w:val="1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Section Type (Extension SI, Extension Limit, Section SI, Section Limit, Discount, Loading, Escalation, NCD, Earthquake, Day One, No FAP section Limit, Excess protector, Rider Section SI, Loading SI) </w:t>
      </w:r>
      <w:r w:rsidDel="00000000" w:rsidR="00000000" w:rsidRPr="00000000">
        <w:rPr>
          <w:rtl w:val="0"/>
        </w:rPr>
      </w:r>
    </w:p>
    <w:p w:rsidR="00000000" w:rsidDel="00000000" w:rsidP="00000000" w:rsidRDefault="00000000" w:rsidRPr="00000000" w14:paraId="0000051A">
      <w:pPr>
        <w:keepNext w:val="1"/>
        <w:pBdr>
          <w:top w:space="0" w:sz="0" w:val="nil"/>
          <w:left w:space="0" w:sz="0" w:val="nil"/>
          <w:bottom w:space="0" w:sz="0" w:val="nil"/>
          <w:right w:space="0" w:sz="0" w:val="nil"/>
          <w:between w:space="0" w:sz="0" w:val="nil"/>
        </w:pBdr>
        <w:shd w:fill="auto" w:val="clear"/>
        <w:spacing w:after="0" w:before="0" w:line="240" w:lineRule="auto"/>
        <w:ind w:left="360" w:firstLine="0"/>
        <w:jc w:val="both"/>
        <w:rPr/>
      </w:pPr>
      <w:bookmarkStart w:colFirst="0" w:colLast="0" w:name="_3o7alnk" w:id="32"/>
      <w:bookmarkEnd w:id="32"/>
      <w:r w:rsidDel="00000000" w:rsidR="00000000" w:rsidRPr="00000000">
        <w:rPr>
          <w:rtl w:val="0"/>
        </w:rPr>
      </w:r>
    </w:p>
    <w:p w:rsidR="00000000" w:rsidDel="00000000" w:rsidP="00000000" w:rsidRDefault="00000000" w:rsidRPr="00000000" w14:paraId="0000051B">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PREMIUM ITEM RATES </w:t>
      </w: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define the premium rates specific to the sections/ premium. </w:t>
      </w:r>
      <w:r w:rsidDel="00000000" w:rsidR="00000000" w:rsidRPr="00000000">
        <w:rPr>
          <w:rtl w:val="0"/>
        </w:rPr>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Section rates/premium rates definition inputs;</w:t>
      </w:r>
      <w:r w:rsidDel="00000000" w:rsidR="00000000" w:rsidRPr="00000000">
        <w:rPr>
          <w:rtl w:val="0"/>
        </w:rPr>
      </w:r>
    </w:p>
    <w:p w:rsidR="00000000" w:rsidDel="00000000" w:rsidP="00000000" w:rsidRDefault="00000000" w:rsidRPr="00000000" w14:paraId="0000051E">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Sub Class Description</w:t>
      </w:r>
      <w:r w:rsidDel="00000000" w:rsidR="00000000" w:rsidRPr="00000000">
        <w:rPr>
          <w:rtl w:val="0"/>
        </w:rPr>
      </w:r>
    </w:p>
    <w:p w:rsidR="00000000" w:rsidDel="00000000" w:rsidP="00000000" w:rsidRDefault="00000000" w:rsidRPr="00000000" w14:paraId="0000051F">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Section Description</w:t>
      </w:r>
      <w:r w:rsidDel="00000000" w:rsidR="00000000" w:rsidRPr="00000000">
        <w:rPr>
          <w:rtl w:val="0"/>
        </w:rPr>
      </w:r>
    </w:p>
    <w:p w:rsidR="00000000" w:rsidDel="00000000" w:rsidP="00000000" w:rsidRDefault="00000000" w:rsidRPr="00000000" w14:paraId="00000520">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Binder Description</w:t>
      </w:r>
      <w:r w:rsidDel="00000000" w:rsidR="00000000" w:rsidRPr="00000000">
        <w:rPr>
          <w:rtl w:val="0"/>
        </w:rPr>
      </w:r>
    </w:p>
    <w:p w:rsidR="00000000" w:rsidDel="00000000" w:rsidP="00000000" w:rsidRDefault="00000000" w:rsidRPr="00000000" w14:paraId="00000521">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Range From</w:t>
      </w:r>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23">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Range To</w:t>
      </w:r>
      <w:r w:rsidDel="00000000" w:rsidR="00000000" w:rsidRPr="00000000">
        <w:rPr>
          <w:rtl w:val="0"/>
        </w:rPr>
      </w:r>
    </w:p>
    <w:p w:rsidR="00000000" w:rsidDel="00000000" w:rsidP="00000000" w:rsidRDefault="00000000" w:rsidRPr="00000000" w14:paraId="00000524">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w:t>
      </w:r>
      <w:r w:rsidDel="00000000" w:rsidR="00000000" w:rsidRPr="00000000">
        <w:rPr>
          <w:rtl w:val="0"/>
        </w:rPr>
      </w:r>
    </w:p>
    <w:p w:rsidR="00000000" w:rsidDel="00000000" w:rsidP="00000000" w:rsidRDefault="00000000" w:rsidRPr="00000000" w14:paraId="00000525">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Description (Percent, Per Mille, Amount, Others) </w:t>
      </w:r>
      <w:r w:rsidDel="00000000" w:rsidR="00000000" w:rsidRPr="00000000">
        <w:rPr>
          <w:rtl w:val="0"/>
        </w:rPr>
      </w:r>
    </w:p>
    <w:p w:rsidR="00000000" w:rsidDel="00000000" w:rsidP="00000000" w:rsidRDefault="00000000" w:rsidRPr="00000000" w14:paraId="00000526">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Division Factor (Required only if the rate description is others)  </w:t>
      </w:r>
      <w:r w:rsidDel="00000000" w:rsidR="00000000" w:rsidRPr="00000000">
        <w:rPr>
          <w:rtl w:val="0"/>
        </w:rPr>
      </w:r>
    </w:p>
    <w:p w:rsidR="00000000" w:rsidDel="00000000" w:rsidP="00000000" w:rsidRDefault="00000000" w:rsidRPr="00000000" w14:paraId="00000527">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Type (Fixed, Recurring, Range (step) , Range (abs) ) </w:t>
      </w:r>
      <w:r w:rsidDel="00000000" w:rsidR="00000000" w:rsidRPr="00000000">
        <w:rPr>
          <w:rtl w:val="0"/>
        </w:rPr>
      </w:r>
    </w:p>
    <w:p w:rsidR="00000000" w:rsidDel="00000000" w:rsidP="00000000" w:rsidRDefault="00000000" w:rsidRPr="00000000" w14:paraId="00000528">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Maximum Rate applicable</w:t>
      </w:r>
      <w:r w:rsidDel="00000000" w:rsidR="00000000" w:rsidRPr="00000000">
        <w:rPr>
          <w:rtl w:val="0"/>
        </w:rPr>
      </w:r>
    </w:p>
    <w:p w:rsidR="00000000" w:rsidDel="00000000" w:rsidP="00000000" w:rsidRDefault="00000000" w:rsidRPr="00000000" w14:paraId="00000529">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Minimum Rate applicable</w:t>
      </w:r>
      <w:r w:rsidDel="00000000" w:rsidR="00000000" w:rsidRPr="00000000">
        <w:rPr>
          <w:rtl w:val="0"/>
        </w:rPr>
      </w:r>
    </w:p>
    <w:p w:rsidR="00000000" w:rsidDel="00000000" w:rsidP="00000000" w:rsidRDefault="00000000" w:rsidRPr="00000000" w14:paraId="0000052A">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Endorsement Min.  Amount</w:t>
      </w:r>
      <w:r w:rsidDel="00000000" w:rsidR="00000000" w:rsidRPr="00000000">
        <w:rPr>
          <w:rtl w:val="0"/>
        </w:rPr>
      </w:r>
    </w:p>
    <w:p w:rsidR="00000000" w:rsidDel="00000000" w:rsidP="00000000" w:rsidRDefault="00000000" w:rsidRPr="00000000" w14:paraId="0000052B">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it can be Prorated</w:t>
      </w:r>
      <w:r w:rsidDel="00000000" w:rsidR="00000000" w:rsidRPr="00000000">
        <w:rPr>
          <w:rtl w:val="0"/>
        </w:rPr>
      </w:r>
    </w:p>
    <w:p w:rsidR="00000000" w:rsidDel="00000000" w:rsidP="00000000" w:rsidRDefault="00000000" w:rsidRPr="00000000" w14:paraId="0000052C">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NCD Level</w:t>
      </w:r>
      <w:r w:rsidDel="00000000" w:rsidR="00000000" w:rsidRPr="00000000">
        <w:rPr>
          <w:rtl w:val="0"/>
        </w:rPr>
      </w:r>
    </w:p>
    <w:p w:rsidR="00000000" w:rsidDel="00000000" w:rsidP="00000000" w:rsidRDefault="00000000" w:rsidRPr="00000000" w14:paraId="0000052D">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Multiplier Rate</w:t>
      </w:r>
      <w:r w:rsidDel="00000000" w:rsidR="00000000" w:rsidRPr="00000000">
        <w:rPr>
          <w:rtl w:val="0"/>
        </w:rPr>
      </w:r>
    </w:p>
    <w:p w:rsidR="00000000" w:rsidDel="00000000" w:rsidP="00000000" w:rsidRDefault="00000000" w:rsidRPr="00000000" w14:paraId="0000052E">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Multiplier Div.  Factor</w:t>
      </w:r>
      <w:r w:rsidDel="00000000" w:rsidR="00000000" w:rsidRPr="00000000">
        <w:rPr>
          <w:rtl w:val="0"/>
        </w:rPr>
      </w:r>
    </w:p>
    <w:p w:rsidR="00000000" w:rsidDel="00000000" w:rsidP="00000000" w:rsidRDefault="00000000" w:rsidRPr="00000000" w14:paraId="0000052F">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WEF</w:t>
      </w:r>
      <w:r w:rsidDel="00000000" w:rsidR="00000000" w:rsidRPr="00000000">
        <w:rPr>
          <w:rtl w:val="0"/>
        </w:rPr>
      </w:r>
    </w:p>
    <w:p w:rsidR="00000000" w:rsidDel="00000000" w:rsidP="00000000" w:rsidRDefault="00000000" w:rsidRPr="00000000" w14:paraId="00000530">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WET</w:t>
      </w:r>
      <w:r w:rsidDel="00000000" w:rsidR="00000000" w:rsidRPr="00000000">
        <w:rPr>
          <w:rtl w:val="0"/>
        </w:rPr>
      </w:r>
    </w:p>
    <w:p w:rsidR="00000000" w:rsidDel="00000000" w:rsidP="00000000" w:rsidRDefault="00000000" w:rsidRPr="00000000" w14:paraId="00000531">
      <w:pPr>
        <w:numPr>
          <w:ilvl w:val="0"/>
          <w:numId w:val="1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Excess Protector Applicable</w:t>
      </w: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also incorporate the usage of the </w:t>
      </w:r>
      <w:r w:rsidDel="00000000" w:rsidR="00000000" w:rsidRPr="00000000">
        <w:rPr>
          <w:color w:val="000000"/>
          <w:sz w:val="22"/>
          <w:szCs w:val="22"/>
          <w:vertAlign w:val="baseline"/>
          <w:rtl w:val="0"/>
        </w:rPr>
        <w:t xml:space="preserve">Short Period Rates. </w:t>
      </w: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jc w:val="both"/>
        <w:rPr/>
      </w:pPr>
      <w:bookmarkStart w:colFirst="0" w:colLast="0" w:name="_23ckvvd" w:id="33"/>
      <w:bookmarkEnd w:id="33"/>
      <w:r w:rsidDel="00000000" w:rsidR="00000000" w:rsidRPr="00000000">
        <w:rPr>
          <w:rtl w:val="0"/>
        </w:rPr>
      </w:r>
    </w:p>
    <w:p w:rsidR="00000000" w:rsidDel="00000000" w:rsidP="00000000" w:rsidRDefault="00000000" w:rsidRPr="00000000" w14:paraId="00000535">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BINDERS</w:t>
      </w: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define binders.  When defining the binders, the following items can be pre - defined;</w:t>
      </w: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Binder definition;</w:t>
      </w:r>
      <w:r w:rsidDel="00000000" w:rsidR="00000000" w:rsidRPr="00000000">
        <w:rPr>
          <w:rtl w:val="0"/>
        </w:rPr>
      </w:r>
    </w:p>
    <w:p w:rsidR="00000000" w:rsidDel="00000000" w:rsidP="00000000" w:rsidRDefault="00000000" w:rsidRPr="00000000" w14:paraId="00000538">
      <w:pPr>
        <w:numPr>
          <w:ilvl w:val="0"/>
          <w:numId w:val="1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Contract Short Description</w:t>
      </w:r>
      <w:r w:rsidDel="00000000" w:rsidR="00000000" w:rsidRPr="00000000">
        <w:rPr>
          <w:rtl w:val="0"/>
        </w:rPr>
      </w:r>
    </w:p>
    <w:p w:rsidR="00000000" w:rsidDel="00000000" w:rsidP="00000000" w:rsidRDefault="00000000" w:rsidRPr="00000000" w14:paraId="00000539">
      <w:pPr>
        <w:numPr>
          <w:ilvl w:val="0"/>
          <w:numId w:val="1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Contract Name</w:t>
      </w:r>
      <w:r w:rsidDel="00000000" w:rsidR="00000000" w:rsidRPr="00000000">
        <w:rPr>
          <w:rtl w:val="0"/>
        </w:rPr>
      </w:r>
    </w:p>
    <w:p w:rsidR="00000000" w:rsidDel="00000000" w:rsidP="00000000" w:rsidRDefault="00000000" w:rsidRPr="00000000" w14:paraId="0000053A">
      <w:pPr>
        <w:numPr>
          <w:ilvl w:val="0"/>
          <w:numId w:val="1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Contract Master Policy No</w:t>
      </w:r>
      <w:r w:rsidDel="00000000" w:rsidR="00000000" w:rsidRPr="00000000">
        <w:rPr>
          <w:rtl w:val="0"/>
        </w:rPr>
      </w:r>
    </w:p>
    <w:p w:rsidR="00000000" w:rsidDel="00000000" w:rsidP="00000000" w:rsidRDefault="00000000" w:rsidRPr="00000000" w14:paraId="0000053B">
      <w:pPr>
        <w:numPr>
          <w:ilvl w:val="0"/>
          <w:numId w:val="1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Contract Doc</w:t>
      </w:r>
      <w:r w:rsidDel="00000000" w:rsidR="00000000" w:rsidRPr="00000000">
        <w:rPr>
          <w:rtl w:val="0"/>
        </w:rPr>
      </w:r>
    </w:p>
    <w:p w:rsidR="00000000" w:rsidDel="00000000" w:rsidP="00000000" w:rsidRDefault="00000000" w:rsidRPr="00000000" w14:paraId="0000053C">
      <w:pPr>
        <w:numPr>
          <w:ilvl w:val="0"/>
          <w:numId w:val="1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Product ID</w:t>
      </w:r>
      <w:r w:rsidDel="00000000" w:rsidR="00000000" w:rsidRPr="00000000">
        <w:rPr>
          <w:rtl w:val="0"/>
        </w:rPr>
      </w:r>
    </w:p>
    <w:p w:rsidR="00000000" w:rsidDel="00000000" w:rsidP="00000000" w:rsidRDefault="00000000" w:rsidRPr="00000000" w14:paraId="0000053D">
      <w:pPr>
        <w:numPr>
          <w:ilvl w:val="0"/>
          <w:numId w:val="1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Remarks</w:t>
      </w:r>
      <w:r w:rsidDel="00000000" w:rsidR="00000000" w:rsidRPr="00000000">
        <w:rPr>
          <w:rtl w:val="0"/>
        </w:rPr>
      </w:r>
    </w:p>
    <w:p w:rsidR="00000000" w:rsidDel="00000000" w:rsidP="00000000" w:rsidRDefault="00000000" w:rsidRPr="00000000" w14:paraId="0000053E">
      <w:pPr>
        <w:numPr>
          <w:ilvl w:val="0"/>
          <w:numId w:val="1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WEF</w:t>
      </w:r>
      <w:r w:rsidDel="00000000" w:rsidR="00000000" w:rsidRPr="00000000">
        <w:rPr>
          <w:rtl w:val="0"/>
        </w:rPr>
      </w:r>
    </w:p>
    <w:p w:rsidR="00000000" w:rsidDel="00000000" w:rsidP="00000000" w:rsidRDefault="00000000" w:rsidRPr="00000000" w14:paraId="0000053F">
      <w:pPr>
        <w:numPr>
          <w:ilvl w:val="0"/>
          <w:numId w:val="1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WET</w:t>
      </w: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Binder details;</w:t>
      </w:r>
      <w:r w:rsidDel="00000000" w:rsidR="00000000" w:rsidRPr="00000000">
        <w:rPr>
          <w:rtl w:val="0"/>
        </w:rPr>
      </w:r>
    </w:p>
    <w:p w:rsidR="00000000" w:rsidDel="00000000" w:rsidP="00000000" w:rsidRDefault="00000000" w:rsidRPr="00000000" w14:paraId="00000542">
      <w:pPr>
        <w:numPr>
          <w:ilvl w:val="0"/>
          <w:numId w:val="16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Sub Class</w:t>
      </w:r>
      <w:r w:rsidDel="00000000" w:rsidR="00000000" w:rsidRPr="00000000">
        <w:rPr>
          <w:rtl w:val="0"/>
        </w:rPr>
      </w:r>
    </w:p>
    <w:p w:rsidR="00000000" w:rsidDel="00000000" w:rsidP="00000000" w:rsidRDefault="00000000" w:rsidRPr="00000000" w14:paraId="00000543">
      <w:pPr>
        <w:numPr>
          <w:ilvl w:val="0"/>
          <w:numId w:val="16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Max Exposure</w:t>
      </w:r>
      <w:r w:rsidDel="00000000" w:rsidR="00000000" w:rsidRPr="00000000">
        <w:rPr>
          <w:rtl w:val="0"/>
        </w:rPr>
      </w:r>
    </w:p>
    <w:p w:rsidR="00000000" w:rsidDel="00000000" w:rsidP="00000000" w:rsidRDefault="00000000" w:rsidRPr="00000000" w14:paraId="00000544">
      <w:pPr>
        <w:numPr>
          <w:ilvl w:val="0"/>
          <w:numId w:val="16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Min Premium</w:t>
      </w:r>
      <w:r w:rsidDel="00000000" w:rsidR="00000000" w:rsidRPr="00000000">
        <w:rPr>
          <w:rtl w:val="0"/>
        </w:rPr>
      </w:r>
    </w:p>
    <w:p w:rsidR="00000000" w:rsidDel="00000000" w:rsidP="00000000" w:rsidRDefault="00000000" w:rsidRPr="00000000" w14:paraId="00000545">
      <w:pPr>
        <w:numPr>
          <w:ilvl w:val="0"/>
          <w:numId w:val="16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Sub - class clauses</w:t>
      </w:r>
      <w:r w:rsidDel="00000000" w:rsidR="00000000" w:rsidRPr="00000000">
        <w:rPr>
          <w:rtl w:val="0"/>
        </w:rPr>
      </w:r>
    </w:p>
    <w:p w:rsidR="00000000" w:rsidDel="00000000" w:rsidP="00000000" w:rsidRDefault="00000000" w:rsidRPr="00000000" w14:paraId="00000546">
      <w:pPr>
        <w:numPr>
          <w:ilvl w:val="0"/>
          <w:numId w:val="16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Section Perils</w:t>
      </w:r>
      <w:r w:rsidDel="00000000" w:rsidR="00000000" w:rsidRPr="00000000">
        <w:rPr>
          <w:rtl w:val="0"/>
        </w:rPr>
      </w:r>
    </w:p>
    <w:p w:rsidR="00000000" w:rsidDel="00000000" w:rsidP="00000000" w:rsidRDefault="00000000" w:rsidRPr="00000000" w14:paraId="00000547">
      <w:pPr>
        <w:numPr>
          <w:ilvl w:val="0"/>
          <w:numId w:val="16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Limits Of liability</w:t>
      </w: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jc w:val="both"/>
        <w:rPr/>
      </w:pPr>
      <w:bookmarkStart w:colFirst="0" w:colLast="0" w:name="_ihv636" w:id="34"/>
      <w:bookmarkEnd w:id="34"/>
      <w:r w:rsidDel="00000000" w:rsidR="00000000" w:rsidRPr="00000000">
        <w:rPr>
          <w:rtl w:val="0"/>
        </w:rPr>
      </w:r>
    </w:p>
    <w:p w:rsidR="00000000" w:rsidDel="00000000" w:rsidP="00000000" w:rsidRDefault="00000000" w:rsidRPr="00000000" w14:paraId="00000549">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COMMISSION RATES AT SUB CLASS LEVEL AND AT BINDER LEVEL</w:t>
      </w: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pre - define the commission rates at either the binder level per sub - class or per sub - class per account type.  During premium computation, the commission rate at binder level supersedes the commission at account type level. </w:t>
      </w: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Commission rates per sub - class per account type definition inputs;</w:t>
      </w:r>
      <w:r w:rsidDel="00000000" w:rsidR="00000000" w:rsidRPr="00000000">
        <w:rPr>
          <w:rtl w:val="0"/>
        </w:rPr>
      </w:r>
    </w:p>
    <w:p w:rsidR="00000000" w:rsidDel="00000000" w:rsidP="00000000" w:rsidRDefault="00000000" w:rsidRPr="00000000" w14:paraId="0000054D">
      <w:pPr>
        <w:numPr>
          <w:ilvl w:val="0"/>
          <w:numId w:val="1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Sub Class applicable</w:t>
      </w:r>
      <w:r w:rsidDel="00000000" w:rsidR="00000000" w:rsidRPr="00000000">
        <w:rPr>
          <w:rtl w:val="0"/>
        </w:rPr>
      </w:r>
    </w:p>
    <w:p w:rsidR="00000000" w:rsidDel="00000000" w:rsidP="00000000" w:rsidRDefault="00000000" w:rsidRPr="00000000" w14:paraId="0000054E">
      <w:pPr>
        <w:numPr>
          <w:ilvl w:val="0"/>
          <w:numId w:val="1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Account Type (for example Broker, Agent) </w:t>
      </w:r>
      <w:r w:rsidDel="00000000" w:rsidR="00000000" w:rsidRPr="00000000">
        <w:rPr>
          <w:rtl w:val="0"/>
        </w:rPr>
      </w:r>
    </w:p>
    <w:p w:rsidR="00000000" w:rsidDel="00000000" w:rsidP="00000000" w:rsidRDefault="00000000" w:rsidRPr="00000000" w14:paraId="0000054F">
      <w:pPr>
        <w:numPr>
          <w:ilvl w:val="0"/>
          <w:numId w:val="1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Commission Type</w:t>
      </w:r>
      <w:r w:rsidDel="00000000" w:rsidR="00000000" w:rsidRPr="00000000">
        <w:rPr>
          <w:rtl w:val="0"/>
        </w:rPr>
      </w:r>
    </w:p>
    <w:p w:rsidR="00000000" w:rsidDel="00000000" w:rsidP="00000000" w:rsidRDefault="00000000" w:rsidRPr="00000000" w14:paraId="00000550">
      <w:pPr>
        <w:numPr>
          <w:ilvl w:val="0"/>
          <w:numId w:val="1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Premium band Name</w:t>
      </w:r>
      <w:r w:rsidDel="00000000" w:rsidR="00000000" w:rsidRPr="00000000">
        <w:rPr>
          <w:rtl w:val="0"/>
        </w:rPr>
      </w:r>
    </w:p>
    <w:p w:rsidR="00000000" w:rsidDel="00000000" w:rsidP="00000000" w:rsidRDefault="00000000" w:rsidRPr="00000000" w14:paraId="00000551">
      <w:pPr>
        <w:numPr>
          <w:ilvl w:val="0"/>
          <w:numId w:val="1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Range From</w:t>
      </w:r>
      <w:r w:rsidDel="00000000" w:rsidR="00000000" w:rsidRPr="00000000">
        <w:rPr>
          <w:rtl w:val="0"/>
        </w:rPr>
      </w:r>
    </w:p>
    <w:p w:rsidR="00000000" w:rsidDel="00000000" w:rsidP="00000000" w:rsidRDefault="00000000" w:rsidRPr="00000000" w14:paraId="00000552">
      <w:pPr>
        <w:numPr>
          <w:ilvl w:val="0"/>
          <w:numId w:val="1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Range To</w:t>
      </w:r>
      <w:r w:rsidDel="00000000" w:rsidR="00000000" w:rsidRPr="00000000">
        <w:rPr>
          <w:rtl w:val="0"/>
        </w:rPr>
      </w:r>
    </w:p>
    <w:p w:rsidR="00000000" w:rsidDel="00000000" w:rsidP="00000000" w:rsidRDefault="00000000" w:rsidRPr="00000000" w14:paraId="00000553">
      <w:pPr>
        <w:numPr>
          <w:ilvl w:val="0"/>
          <w:numId w:val="1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w:t>
      </w:r>
      <w:r w:rsidDel="00000000" w:rsidR="00000000" w:rsidRPr="00000000">
        <w:rPr>
          <w:rtl w:val="0"/>
        </w:rPr>
      </w:r>
    </w:p>
    <w:p w:rsidR="00000000" w:rsidDel="00000000" w:rsidP="00000000" w:rsidRDefault="00000000" w:rsidRPr="00000000" w14:paraId="00000554">
      <w:pPr>
        <w:numPr>
          <w:ilvl w:val="0"/>
          <w:numId w:val="1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Description</w:t>
      </w:r>
      <w:r w:rsidDel="00000000" w:rsidR="00000000" w:rsidRPr="00000000">
        <w:rPr>
          <w:rtl w:val="0"/>
        </w:rPr>
      </w:r>
    </w:p>
    <w:p w:rsidR="00000000" w:rsidDel="00000000" w:rsidP="00000000" w:rsidRDefault="00000000" w:rsidRPr="00000000" w14:paraId="00000555">
      <w:pPr>
        <w:numPr>
          <w:ilvl w:val="0"/>
          <w:numId w:val="1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Type</w:t>
      </w:r>
      <w:r w:rsidDel="00000000" w:rsidR="00000000" w:rsidRPr="00000000">
        <w:rPr>
          <w:rtl w:val="0"/>
        </w:rPr>
      </w:r>
    </w:p>
    <w:p w:rsidR="00000000" w:rsidDel="00000000" w:rsidP="00000000" w:rsidRDefault="00000000" w:rsidRPr="00000000" w14:paraId="00000556">
      <w:pPr>
        <w:numPr>
          <w:ilvl w:val="0"/>
          <w:numId w:val="1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WEF</w:t>
      </w:r>
      <w:r w:rsidDel="00000000" w:rsidR="00000000" w:rsidRPr="00000000">
        <w:rPr>
          <w:rtl w:val="0"/>
        </w:rPr>
      </w:r>
    </w:p>
    <w:p w:rsidR="00000000" w:rsidDel="00000000" w:rsidP="00000000" w:rsidRDefault="00000000" w:rsidRPr="00000000" w14:paraId="00000557">
      <w:pPr>
        <w:numPr>
          <w:ilvl w:val="0"/>
          <w:numId w:val="1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WET</w:t>
      </w: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Commission rates binder level per sub - class definition inputs;</w:t>
      </w: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Intermediary</w:t>
      </w:r>
      <w:r w:rsidDel="00000000" w:rsidR="00000000" w:rsidRPr="00000000">
        <w:rPr>
          <w:rtl w:val="0"/>
        </w:rPr>
      </w:r>
    </w:p>
    <w:p w:rsidR="00000000" w:rsidDel="00000000" w:rsidP="00000000" w:rsidRDefault="00000000" w:rsidRPr="00000000" w14:paraId="0000055B">
      <w:pPr>
        <w:numPr>
          <w:ilvl w:val="0"/>
          <w:numId w:val="16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Sub Class</w:t>
      </w:r>
      <w:r w:rsidDel="00000000" w:rsidR="00000000" w:rsidRPr="00000000">
        <w:rPr>
          <w:rtl w:val="0"/>
        </w:rPr>
      </w:r>
    </w:p>
    <w:p w:rsidR="00000000" w:rsidDel="00000000" w:rsidP="00000000" w:rsidRDefault="00000000" w:rsidRPr="00000000" w14:paraId="0000055C">
      <w:pPr>
        <w:numPr>
          <w:ilvl w:val="0"/>
          <w:numId w:val="16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Class Trans Code</w:t>
      </w:r>
      <w:r w:rsidDel="00000000" w:rsidR="00000000" w:rsidRPr="00000000">
        <w:rPr>
          <w:rtl w:val="0"/>
        </w:rPr>
      </w:r>
    </w:p>
    <w:p w:rsidR="00000000" w:rsidDel="00000000" w:rsidP="00000000" w:rsidRDefault="00000000" w:rsidRPr="00000000" w14:paraId="0000055D">
      <w:pPr>
        <w:numPr>
          <w:ilvl w:val="0"/>
          <w:numId w:val="16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Binder Name</w:t>
      </w:r>
      <w:r w:rsidDel="00000000" w:rsidR="00000000" w:rsidRPr="00000000">
        <w:rPr>
          <w:rtl w:val="0"/>
        </w:rPr>
      </w:r>
    </w:p>
    <w:p w:rsidR="00000000" w:rsidDel="00000000" w:rsidP="00000000" w:rsidRDefault="00000000" w:rsidRPr="00000000" w14:paraId="0000055E">
      <w:pPr>
        <w:numPr>
          <w:ilvl w:val="0"/>
          <w:numId w:val="16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Range From</w:t>
      </w:r>
      <w:r w:rsidDel="00000000" w:rsidR="00000000" w:rsidRPr="00000000">
        <w:rPr>
          <w:rtl w:val="0"/>
        </w:rPr>
      </w:r>
    </w:p>
    <w:p w:rsidR="00000000" w:rsidDel="00000000" w:rsidP="00000000" w:rsidRDefault="00000000" w:rsidRPr="00000000" w14:paraId="0000055F">
      <w:pPr>
        <w:numPr>
          <w:ilvl w:val="0"/>
          <w:numId w:val="16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Range To</w:t>
      </w:r>
      <w:r w:rsidDel="00000000" w:rsidR="00000000" w:rsidRPr="00000000">
        <w:rPr>
          <w:rtl w:val="0"/>
        </w:rPr>
      </w:r>
    </w:p>
    <w:p w:rsidR="00000000" w:rsidDel="00000000" w:rsidP="00000000" w:rsidRDefault="00000000" w:rsidRPr="00000000" w14:paraId="00000560">
      <w:pPr>
        <w:numPr>
          <w:ilvl w:val="0"/>
          <w:numId w:val="16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w:t>
      </w:r>
      <w:r w:rsidDel="00000000" w:rsidR="00000000" w:rsidRPr="00000000">
        <w:rPr>
          <w:rtl w:val="0"/>
        </w:rPr>
      </w:r>
    </w:p>
    <w:p w:rsidR="00000000" w:rsidDel="00000000" w:rsidP="00000000" w:rsidRDefault="00000000" w:rsidRPr="00000000" w14:paraId="00000561">
      <w:pPr>
        <w:numPr>
          <w:ilvl w:val="0"/>
          <w:numId w:val="16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Description (Percent, per mille, amount, others) </w:t>
      </w:r>
      <w:r w:rsidDel="00000000" w:rsidR="00000000" w:rsidRPr="00000000">
        <w:rPr>
          <w:rtl w:val="0"/>
        </w:rPr>
      </w:r>
    </w:p>
    <w:p w:rsidR="00000000" w:rsidDel="00000000" w:rsidP="00000000" w:rsidRDefault="00000000" w:rsidRPr="00000000" w14:paraId="00000562">
      <w:pPr>
        <w:numPr>
          <w:ilvl w:val="0"/>
          <w:numId w:val="16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Type (Fixed, Recurring, Range (Step) , Range (Abs) </w:t>
      </w:r>
      <w:r w:rsidDel="00000000" w:rsidR="00000000" w:rsidRPr="00000000">
        <w:rPr>
          <w:rtl w:val="0"/>
        </w:rPr>
      </w:r>
    </w:p>
    <w:p w:rsidR="00000000" w:rsidDel="00000000" w:rsidP="00000000" w:rsidRDefault="00000000" w:rsidRPr="00000000" w14:paraId="00000563">
      <w:pPr>
        <w:numPr>
          <w:ilvl w:val="0"/>
          <w:numId w:val="16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WEF</w:t>
      </w:r>
      <w:r w:rsidDel="00000000" w:rsidR="00000000" w:rsidRPr="00000000">
        <w:rPr>
          <w:rtl w:val="0"/>
        </w:rPr>
      </w:r>
    </w:p>
    <w:p w:rsidR="00000000" w:rsidDel="00000000" w:rsidP="00000000" w:rsidRDefault="00000000" w:rsidRPr="00000000" w14:paraId="00000564">
      <w:pPr>
        <w:numPr>
          <w:ilvl w:val="0"/>
          <w:numId w:val="16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WET</w:t>
      </w:r>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jc w:val="both"/>
        <w:rPr/>
      </w:pPr>
      <w:bookmarkStart w:colFirst="0" w:colLast="0" w:name="_32hioqz" w:id="35"/>
      <w:bookmarkEnd w:id="35"/>
      <w:r w:rsidDel="00000000" w:rsidR="00000000" w:rsidRPr="00000000">
        <w:rPr>
          <w:rtl w:val="0"/>
        </w:rPr>
      </w:r>
    </w:p>
    <w:p w:rsidR="00000000" w:rsidDel="00000000" w:rsidP="00000000" w:rsidRDefault="00000000" w:rsidRPr="00000000" w14:paraId="00000566">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CLAUSES</w:t>
      </w:r>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define Clauses and attach the various sub classes to be used under. </w:t>
      </w: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Clauses definition inputs;</w:t>
      </w:r>
      <w:r w:rsidDel="00000000" w:rsidR="00000000" w:rsidRPr="00000000">
        <w:rPr>
          <w:rtl w:val="0"/>
        </w:rPr>
      </w:r>
    </w:p>
    <w:p w:rsidR="00000000" w:rsidDel="00000000" w:rsidP="00000000" w:rsidRDefault="00000000" w:rsidRPr="00000000" w14:paraId="0000056A">
      <w:pPr>
        <w:numPr>
          <w:ilvl w:val="0"/>
          <w:numId w:val="18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Clause ID</w:t>
      </w:r>
      <w:r w:rsidDel="00000000" w:rsidR="00000000" w:rsidRPr="00000000">
        <w:rPr>
          <w:rtl w:val="0"/>
        </w:rPr>
      </w:r>
    </w:p>
    <w:p w:rsidR="00000000" w:rsidDel="00000000" w:rsidP="00000000" w:rsidRDefault="00000000" w:rsidRPr="00000000" w14:paraId="0000056B">
      <w:pPr>
        <w:numPr>
          <w:ilvl w:val="0"/>
          <w:numId w:val="18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Clause Heading</w:t>
      </w:r>
      <w:r w:rsidDel="00000000" w:rsidR="00000000" w:rsidRPr="00000000">
        <w:rPr>
          <w:rtl w:val="0"/>
        </w:rPr>
      </w:r>
    </w:p>
    <w:p w:rsidR="00000000" w:rsidDel="00000000" w:rsidP="00000000" w:rsidRDefault="00000000" w:rsidRPr="00000000" w14:paraId="0000056C">
      <w:pPr>
        <w:numPr>
          <w:ilvl w:val="0"/>
          <w:numId w:val="18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Clause Wording</w:t>
      </w:r>
      <w:r w:rsidDel="00000000" w:rsidR="00000000" w:rsidRPr="00000000">
        <w:rPr>
          <w:rtl w:val="0"/>
        </w:rPr>
      </w:r>
    </w:p>
    <w:p w:rsidR="00000000" w:rsidDel="00000000" w:rsidP="00000000" w:rsidRDefault="00000000" w:rsidRPr="00000000" w14:paraId="0000056D">
      <w:pPr>
        <w:numPr>
          <w:ilvl w:val="0"/>
          <w:numId w:val="18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Clause Type (Clauses, warranties, special conditions, excesses, perils, exclusions and extensions, Memos) </w:t>
      </w: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jc w:val="both"/>
        <w:rPr/>
      </w:pPr>
      <w:bookmarkStart w:colFirst="0" w:colLast="0" w:name="_1hmsyys" w:id="36"/>
      <w:bookmarkEnd w:id="36"/>
      <w:r w:rsidDel="00000000" w:rsidR="00000000" w:rsidRPr="00000000">
        <w:rPr>
          <w:rtl w:val="0"/>
        </w:rPr>
      </w:r>
    </w:p>
    <w:p w:rsidR="00000000" w:rsidDel="00000000" w:rsidP="00000000" w:rsidRDefault="00000000" w:rsidRPr="00000000" w14:paraId="0000056F">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FLOOD ZONE/EARTHQUAKE (RISK ZONES) AND TERRITORIES</w:t>
      </w: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predefine the various flood zones/earthquake and territories that can be used during UW. </w:t>
      </w:r>
      <w:r w:rsidDel="00000000" w:rsidR="00000000" w:rsidRPr="00000000">
        <w:rPr>
          <w:rtl w:val="0"/>
        </w:rPr>
      </w:r>
    </w:p>
    <w:p w:rsidR="00000000" w:rsidDel="00000000" w:rsidP="00000000" w:rsidRDefault="00000000" w:rsidRPr="00000000" w14:paraId="00000571">
      <w:pPr>
        <w:numPr>
          <w:ilvl w:val="0"/>
          <w:numId w:val="18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Territory definition inputs;</w:t>
      </w:r>
      <w:r w:rsidDel="00000000" w:rsidR="00000000" w:rsidRPr="00000000">
        <w:rPr>
          <w:rtl w:val="0"/>
        </w:rPr>
      </w:r>
    </w:p>
    <w:p w:rsidR="00000000" w:rsidDel="00000000" w:rsidP="00000000" w:rsidRDefault="00000000" w:rsidRPr="00000000" w14:paraId="00000572">
      <w:pPr>
        <w:numPr>
          <w:ilvl w:val="0"/>
          <w:numId w:val="18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Territory Description</w:t>
      </w:r>
      <w:r w:rsidDel="00000000" w:rsidR="00000000" w:rsidRPr="00000000">
        <w:rPr>
          <w:rtl w:val="0"/>
        </w:rPr>
      </w:r>
    </w:p>
    <w:p w:rsidR="00000000" w:rsidDel="00000000" w:rsidP="00000000" w:rsidRDefault="00000000" w:rsidRPr="00000000" w14:paraId="00000573">
      <w:pPr>
        <w:numPr>
          <w:ilvl w:val="0"/>
          <w:numId w:val="18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Territory Details</w:t>
      </w: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Flood zones/earthquake definition inputs;</w:t>
      </w:r>
      <w:r w:rsidDel="00000000" w:rsidR="00000000" w:rsidRPr="00000000">
        <w:rPr>
          <w:rtl w:val="0"/>
        </w:rPr>
      </w:r>
    </w:p>
    <w:p w:rsidR="00000000" w:rsidDel="00000000" w:rsidP="00000000" w:rsidRDefault="00000000" w:rsidRPr="00000000" w14:paraId="00000576">
      <w:pPr>
        <w:numPr>
          <w:ilvl w:val="0"/>
          <w:numId w:val="1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Zone ID</w:t>
      </w:r>
      <w:r w:rsidDel="00000000" w:rsidR="00000000" w:rsidRPr="00000000">
        <w:rPr>
          <w:rtl w:val="0"/>
        </w:rPr>
      </w:r>
    </w:p>
    <w:p w:rsidR="00000000" w:rsidDel="00000000" w:rsidP="00000000" w:rsidRDefault="00000000" w:rsidRPr="00000000" w14:paraId="00000577">
      <w:pPr>
        <w:numPr>
          <w:ilvl w:val="0"/>
          <w:numId w:val="1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Quake Zone Name</w:t>
      </w:r>
      <w:r w:rsidDel="00000000" w:rsidR="00000000" w:rsidRPr="00000000">
        <w:rPr>
          <w:rtl w:val="0"/>
        </w:rPr>
      </w:r>
    </w:p>
    <w:p w:rsidR="00000000" w:rsidDel="00000000" w:rsidP="00000000" w:rsidRDefault="00000000" w:rsidRPr="00000000" w14:paraId="00000578">
      <w:pPr>
        <w:numPr>
          <w:ilvl w:val="0"/>
          <w:numId w:val="1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Areas Covered</w:t>
      </w:r>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jc w:val="both"/>
        <w:rPr/>
      </w:pPr>
      <w:bookmarkStart w:colFirst="0" w:colLast="0" w:name="_41mghml" w:id="37"/>
      <w:bookmarkEnd w:id="37"/>
      <w:r w:rsidDel="00000000" w:rsidR="00000000" w:rsidRPr="00000000">
        <w:rPr>
          <w:rtl w:val="0"/>
        </w:rPr>
      </w:r>
    </w:p>
    <w:p w:rsidR="00000000" w:rsidDel="00000000" w:rsidP="00000000" w:rsidRDefault="00000000" w:rsidRPr="00000000" w14:paraId="0000057A">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TAX TYPES &amp; THEIR RATES</w:t>
      </w:r>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predefine the various taxes, certificate charges and fees and the applicable level and the rate. </w:t>
      </w: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Tax Definition inputs;</w:t>
      </w:r>
      <w:r w:rsidDel="00000000" w:rsidR="00000000" w:rsidRPr="00000000">
        <w:rPr>
          <w:rtl w:val="0"/>
        </w:rPr>
      </w:r>
    </w:p>
    <w:p w:rsidR="00000000" w:rsidDel="00000000" w:rsidP="00000000" w:rsidRDefault="00000000" w:rsidRPr="00000000" w14:paraId="0000057E">
      <w:pPr>
        <w:numPr>
          <w:ilvl w:val="0"/>
          <w:numId w:val="1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Revenue item Code</w:t>
      </w:r>
      <w:r w:rsidDel="00000000" w:rsidR="00000000" w:rsidRPr="00000000">
        <w:rPr>
          <w:rtl w:val="0"/>
        </w:rPr>
      </w:r>
    </w:p>
    <w:p w:rsidR="00000000" w:rsidDel="00000000" w:rsidP="00000000" w:rsidRDefault="00000000" w:rsidRPr="00000000" w14:paraId="0000057F">
      <w:pPr>
        <w:numPr>
          <w:ilvl w:val="0"/>
          <w:numId w:val="1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w:t>
      </w:r>
      <w:r w:rsidDel="00000000" w:rsidR="00000000" w:rsidRPr="00000000">
        <w:rPr>
          <w:rtl w:val="0"/>
        </w:rPr>
      </w:r>
    </w:p>
    <w:p w:rsidR="00000000" w:rsidDel="00000000" w:rsidP="00000000" w:rsidRDefault="00000000" w:rsidRPr="00000000" w14:paraId="00000580">
      <w:pPr>
        <w:numPr>
          <w:ilvl w:val="0"/>
          <w:numId w:val="1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Type (for example UW Stamp Duty) </w:t>
      </w:r>
      <w:r w:rsidDel="00000000" w:rsidR="00000000" w:rsidRPr="00000000">
        <w:rPr>
          <w:rtl w:val="0"/>
        </w:rPr>
      </w:r>
    </w:p>
    <w:p w:rsidR="00000000" w:rsidDel="00000000" w:rsidP="00000000" w:rsidRDefault="00000000" w:rsidRPr="00000000" w14:paraId="00000581">
      <w:pPr>
        <w:numPr>
          <w:ilvl w:val="0"/>
          <w:numId w:val="1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Applicable Level (for example UW Normal) </w:t>
      </w:r>
      <w:r w:rsidDel="00000000" w:rsidR="00000000" w:rsidRPr="00000000">
        <w:rPr>
          <w:rtl w:val="0"/>
        </w:rPr>
      </w:r>
    </w:p>
    <w:p w:rsidR="00000000" w:rsidDel="00000000" w:rsidP="00000000" w:rsidRDefault="00000000" w:rsidRPr="00000000" w14:paraId="00000582">
      <w:pPr>
        <w:numPr>
          <w:ilvl w:val="0"/>
          <w:numId w:val="1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Applicable Transaction (New business , Endorsement, Short Period, Renewals, Cancellation, Extension, Declaration, Reinstatement)  </w:t>
      </w:r>
      <w:r w:rsidDel="00000000" w:rsidR="00000000" w:rsidRPr="00000000">
        <w:rPr>
          <w:rtl w:val="0"/>
        </w:rPr>
      </w:r>
    </w:p>
    <w:p w:rsidR="00000000" w:rsidDel="00000000" w:rsidP="00000000" w:rsidRDefault="00000000" w:rsidRPr="00000000" w14:paraId="00000583">
      <w:pPr>
        <w:numPr>
          <w:ilvl w:val="0"/>
          <w:numId w:val="1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Mandatory (Yes/ No) </w:t>
      </w:r>
      <w:r w:rsidDel="00000000" w:rsidR="00000000" w:rsidRPr="00000000">
        <w:rPr>
          <w:rtl w:val="0"/>
        </w:rPr>
      </w:r>
    </w:p>
    <w:p w:rsidR="00000000" w:rsidDel="00000000" w:rsidP="00000000" w:rsidRDefault="00000000" w:rsidRPr="00000000" w14:paraId="00000584">
      <w:pPr>
        <w:numPr>
          <w:ilvl w:val="0"/>
          <w:numId w:val="1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Applicable at subclass level</w:t>
      </w:r>
      <w:r w:rsidDel="00000000" w:rsidR="00000000" w:rsidRPr="00000000">
        <w:rPr>
          <w:rtl w:val="0"/>
        </w:rPr>
      </w:r>
    </w:p>
    <w:p w:rsidR="00000000" w:rsidDel="00000000" w:rsidP="00000000" w:rsidRDefault="00000000" w:rsidRPr="00000000" w14:paraId="00000585">
      <w:pPr>
        <w:keepNext w:val="1"/>
        <w:pBdr>
          <w:top w:space="0" w:sz="0" w:val="nil"/>
          <w:left w:space="0" w:sz="0" w:val="nil"/>
          <w:bottom w:space="0" w:sz="0" w:val="nil"/>
          <w:right w:space="0" w:sz="0" w:val="nil"/>
          <w:between w:space="0" w:sz="0" w:val="nil"/>
        </w:pBdr>
        <w:shd w:fill="auto" w:val="clear"/>
        <w:spacing w:after="0" w:before="0" w:line="240" w:lineRule="auto"/>
        <w:ind w:left="360" w:firstLine="0"/>
        <w:jc w:val="both"/>
        <w:rPr/>
      </w:pPr>
      <w:bookmarkStart w:colFirst="0" w:colLast="0" w:name="_2grqrue" w:id="38"/>
      <w:bookmarkEnd w:id="38"/>
      <w:r w:rsidDel="00000000" w:rsidR="00000000" w:rsidRPr="00000000">
        <w:rPr>
          <w:rtl w:val="0"/>
        </w:rPr>
      </w:r>
    </w:p>
    <w:p w:rsidR="00000000" w:rsidDel="00000000" w:rsidP="00000000" w:rsidRDefault="00000000" w:rsidRPr="00000000" w14:paraId="00000586">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OTHER INTERESTED PARTIES &amp; PREMIUM FINANCIER </w:t>
      </w:r>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predefine the premium financier and other interested parties to be attached to policies during UW. </w:t>
      </w: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 Financier and Other Interested parties’ definition inputs;</w:t>
      </w:r>
      <w:r w:rsidDel="00000000" w:rsidR="00000000" w:rsidRPr="00000000">
        <w:rPr>
          <w:rtl w:val="0"/>
        </w:rPr>
      </w:r>
    </w:p>
    <w:p w:rsidR="00000000" w:rsidDel="00000000" w:rsidP="00000000" w:rsidRDefault="00000000" w:rsidRPr="00000000" w14:paraId="00000589">
      <w:pPr>
        <w:numPr>
          <w:ilvl w:val="0"/>
          <w:numId w:val="17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w:t>
      </w:r>
      <w:r w:rsidDel="00000000" w:rsidR="00000000" w:rsidRPr="00000000">
        <w:rPr>
          <w:rtl w:val="0"/>
        </w:rPr>
      </w:r>
    </w:p>
    <w:p w:rsidR="00000000" w:rsidDel="00000000" w:rsidP="00000000" w:rsidRDefault="00000000" w:rsidRPr="00000000" w14:paraId="0000058A">
      <w:pPr>
        <w:numPr>
          <w:ilvl w:val="0"/>
          <w:numId w:val="17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Branch Name</w:t>
      </w:r>
      <w:r w:rsidDel="00000000" w:rsidR="00000000" w:rsidRPr="00000000">
        <w:rPr>
          <w:rtl w:val="0"/>
        </w:rPr>
      </w:r>
    </w:p>
    <w:p w:rsidR="00000000" w:rsidDel="00000000" w:rsidP="00000000" w:rsidRDefault="00000000" w:rsidRPr="00000000" w14:paraId="0000058B">
      <w:pPr>
        <w:numPr>
          <w:ilvl w:val="0"/>
          <w:numId w:val="17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Postal Address</w:t>
      </w:r>
      <w:r w:rsidDel="00000000" w:rsidR="00000000" w:rsidRPr="00000000">
        <w:rPr>
          <w:rtl w:val="0"/>
        </w:rPr>
      </w:r>
    </w:p>
    <w:p w:rsidR="00000000" w:rsidDel="00000000" w:rsidP="00000000" w:rsidRDefault="00000000" w:rsidRPr="00000000" w14:paraId="0000058C">
      <w:pPr>
        <w:numPr>
          <w:ilvl w:val="0"/>
          <w:numId w:val="17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Postal Code</w:t>
      </w:r>
      <w:r w:rsidDel="00000000" w:rsidR="00000000" w:rsidRPr="00000000">
        <w:rPr>
          <w:rtl w:val="0"/>
        </w:rPr>
      </w:r>
    </w:p>
    <w:p w:rsidR="00000000" w:rsidDel="00000000" w:rsidP="00000000" w:rsidRDefault="00000000" w:rsidRPr="00000000" w14:paraId="0000058D">
      <w:pPr>
        <w:numPr>
          <w:ilvl w:val="0"/>
          <w:numId w:val="17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Remarks</w:t>
      </w:r>
      <w:r w:rsidDel="00000000" w:rsidR="00000000" w:rsidRPr="00000000">
        <w:rPr>
          <w:rtl w:val="0"/>
        </w:rPr>
      </w:r>
    </w:p>
    <w:p w:rsidR="00000000" w:rsidDel="00000000" w:rsidP="00000000" w:rsidRDefault="00000000" w:rsidRPr="00000000" w14:paraId="0000058E">
      <w:pPr>
        <w:numPr>
          <w:ilvl w:val="0"/>
          <w:numId w:val="17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Type (Premium Financier, Other Interested parties) </w:t>
      </w:r>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jc w:val="both"/>
        <w:rPr/>
      </w:pPr>
      <w:bookmarkStart w:colFirst="0" w:colLast="0" w:name="_vx1227" w:id="39"/>
      <w:bookmarkEnd w:id="39"/>
      <w:r w:rsidDel="00000000" w:rsidR="00000000" w:rsidRPr="00000000">
        <w:rPr>
          <w:rtl w:val="0"/>
        </w:rPr>
      </w:r>
    </w:p>
    <w:p w:rsidR="00000000" w:rsidDel="00000000" w:rsidP="00000000" w:rsidRDefault="00000000" w:rsidRPr="00000000" w14:paraId="00000590">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PREDEFINING REPORTS TO BE ATTACHED TO EMAILS WHEN TRANSACTING</w:t>
      </w:r>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predefine the various reports one can attach to an email when transacting. </w:t>
      </w: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Email reports definition inputs;</w:t>
      </w:r>
      <w:r w:rsidDel="00000000" w:rsidR="00000000" w:rsidRPr="00000000">
        <w:rPr>
          <w:rtl w:val="0"/>
        </w:rPr>
      </w:r>
    </w:p>
    <w:p w:rsidR="00000000" w:rsidDel="00000000" w:rsidP="00000000" w:rsidRDefault="00000000" w:rsidRPr="00000000" w14:paraId="00000594">
      <w:pPr>
        <w:numPr>
          <w:ilvl w:val="0"/>
          <w:numId w:val="17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w:t>
      </w:r>
      <w:r w:rsidDel="00000000" w:rsidR="00000000" w:rsidRPr="00000000">
        <w:rPr>
          <w:rtl w:val="0"/>
        </w:rPr>
      </w:r>
    </w:p>
    <w:p w:rsidR="00000000" w:rsidDel="00000000" w:rsidP="00000000" w:rsidRDefault="00000000" w:rsidRPr="00000000" w14:paraId="00000595">
      <w:pPr>
        <w:numPr>
          <w:ilvl w:val="0"/>
          <w:numId w:val="17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Level (U/W, Quotation, Reinsurance, Claims) </w:t>
      </w:r>
      <w:r w:rsidDel="00000000" w:rsidR="00000000" w:rsidRPr="00000000">
        <w:rPr>
          <w:rtl w:val="0"/>
        </w:rPr>
      </w:r>
    </w:p>
    <w:p w:rsidR="00000000" w:rsidDel="00000000" w:rsidP="00000000" w:rsidRDefault="00000000" w:rsidRPr="00000000" w14:paraId="00000596">
      <w:pPr>
        <w:numPr>
          <w:ilvl w:val="0"/>
          <w:numId w:val="17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 of Report to be sent</w:t>
      </w:r>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jc w:val="both"/>
        <w:rPr/>
      </w:pPr>
      <w:bookmarkStart w:colFirst="0" w:colLast="0" w:name="_3fwokq0" w:id="40"/>
      <w:bookmarkEnd w:id="40"/>
      <w:r w:rsidDel="00000000" w:rsidR="00000000" w:rsidRPr="00000000">
        <w:rPr>
          <w:rtl w:val="0"/>
        </w:rPr>
      </w:r>
    </w:p>
    <w:p w:rsidR="00000000" w:rsidDel="00000000" w:rsidP="00000000" w:rsidRDefault="00000000" w:rsidRPr="00000000" w14:paraId="00000598">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CAUSATIONS &amp; ATTACHING THEM TO CLASSES</w:t>
      </w:r>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predefine the various causations applicable and attach them to the various class of business applicable to. </w:t>
      </w: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Causes definition inputs;</w:t>
      </w:r>
      <w:r w:rsidDel="00000000" w:rsidR="00000000" w:rsidRPr="00000000">
        <w:rPr>
          <w:rtl w:val="0"/>
        </w:rPr>
      </w:r>
    </w:p>
    <w:p w:rsidR="00000000" w:rsidDel="00000000" w:rsidP="00000000" w:rsidRDefault="00000000" w:rsidRPr="00000000" w14:paraId="0000059C">
      <w:pPr>
        <w:numPr>
          <w:ilvl w:val="0"/>
          <w:numId w:val="17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w:t>
      </w:r>
      <w:r w:rsidDel="00000000" w:rsidR="00000000" w:rsidRPr="00000000">
        <w:rPr>
          <w:rtl w:val="0"/>
        </w:rPr>
      </w:r>
    </w:p>
    <w:p w:rsidR="00000000" w:rsidDel="00000000" w:rsidP="00000000" w:rsidRDefault="00000000" w:rsidRPr="00000000" w14:paraId="0000059D">
      <w:pPr>
        <w:numPr>
          <w:ilvl w:val="0"/>
          <w:numId w:val="17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Short Description</w:t>
      </w: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jc w:val="both"/>
        <w:rPr/>
      </w:pPr>
      <w:bookmarkStart w:colFirst="0" w:colLast="0" w:name="_1v1yuxt" w:id="41"/>
      <w:bookmarkEnd w:id="41"/>
      <w:r w:rsidDel="00000000" w:rsidR="00000000" w:rsidRPr="00000000">
        <w:rPr>
          <w:rtl w:val="0"/>
        </w:rPr>
      </w:r>
    </w:p>
    <w:p w:rsidR="00000000" w:rsidDel="00000000" w:rsidP="00000000" w:rsidRDefault="00000000" w:rsidRPr="00000000" w14:paraId="0000059F">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PERILS AND ATTACHING TO BINDERS/PREMIUM MASKS</w:t>
      </w: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The system will have the capability to define all the applicable perils and attaching them to the class of business at class/binder level. </w:t>
      </w: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Perils Definition inputs;</w:t>
      </w:r>
      <w:r w:rsidDel="00000000" w:rsidR="00000000" w:rsidRPr="00000000">
        <w:rPr>
          <w:rtl w:val="0"/>
        </w:rPr>
      </w:r>
    </w:p>
    <w:p w:rsidR="00000000" w:rsidDel="00000000" w:rsidP="00000000" w:rsidRDefault="00000000" w:rsidRPr="00000000" w14:paraId="000005A3">
      <w:pPr>
        <w:numPr>
          <w:ilvl w:val="0"/>
          <w:numId w:val="17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Peril ID</w:t>
      </w:r>
      <w:r w:rsidDel="00000000" w:rsidR="00000000" w:rsidRPr="00000000">
        <w:rPr>
          <w:rtl w:val="0"/>
        </w:rPr>
      </w:r>
    </w:p>
    <w:p w:rsidR="00000000" w:rsidDel="00000000" w:rsidP="00000000" w:rsidRDefault="00000000" w:rsidRPr="00000000" w14:paraId="000005A4">
      <w:pPr>
        <w:numPr>
          <w:ilvl w:val="0"/>
          <w:numId w:val="17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w:t>
      </w:r>
      <w:r w:rsidDel="00000000" w:rsidR="00000000" w:rsidRPr="00000000">
        <w:rPr>
          <w:rtl w:val="0"/>
        </w:rPr>
      </w:r>
    </w:p>
    <w:p w:rsidR="00000000" w:rsidDel="00000000" w:rsidP="00000000" w:rsidRDefault="00000000" w:rsidRPr="00000000" w14:paraId="000005A5">
      <w:pPr>
        <w:numPr>
          <w:ilvl w:val="0"/>
          <w:numId w:val="17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Full Description</w:t>
      </w:r>
      <w:r w:rsidDel="00000000" w:rsidR="00000000" w:rsidRPr="00000000">
        <w:rPr>
          <w:rtl w:val="0"/>
        </w:rPr>
      </w:r>
    </w:p>
    <w:p w:rsidR="00000000" w:rsidDel="00000000" w:rsidP="00000000" w:rsidRDefault="00000000" w:rsidRPr="00000000" w14:paraId="000005A6">
      <w:pPr>
        <w:numPr>
          <w:ilvl w:val="0"/>
          <w:numId w:val="17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Payment Type (Fee Payment, Claim Payment, Both) </w:t>
      </w:r>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Subclass – peril definition inputs;</w:t>
      </w:r>
      <w:r w:rsidDel="00000000" w:rsidR="00000000" w:rsidRPr="00000000">
        <w:rPr>
          <w:rtl w:val="0"/>
        </w:rPr>
      </w:r>
    </w:p>
    <w:p w:rsidR="00000000" w:rsidDel="00000000" w:rsidP="00000000" w:rsidRDefault="00000000" w:rsidRPr="00000000" w14:paraId="000005A9">
      <w:pPr>
        <w:numPr>
          <w:ilvl w:val="0"/>
          <w:numId w:val="16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Peril Type: Is the peril applied for self, Third party or both ( some perils are applicable to third party / insured only in that case select third part / self if it applies to both insured and third party select both.  </w:t>
      </w:r>
      <w:r w:rsidDel="00000000" w:rsidR="00000000" w:rsidRPr="00000000">
        <w:rPr>
          <w:rtl w:val="0"/>
        </w:rPr>
      </w:r>
    </w:p>
    <w:p w:rsidR="00000000" w:rsidDel="00000000" w:rsidP="00000000" w:rsidRDefault="00000000" w:rsidRPr="00000000" w14:paraId="000005AA">
      <w:pPr>
        <w:numPr>
          <w:ilvl w:val="0"/>
          <w:numId w:val="16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Section Limit: This could either be: </w:t>
      </w:r>
      <w:r w:rsidDel="00000000" w:rsidR="00000000" w:rsidRPr="00000000">
        <w:rPr>
          <w:rtl w:val="0"/>
        </w:rPr>
      </w:r>
    </w:p>
    <w:p w:rsidR="00000000" w:rsidDel="00000000" w:rsidP="00000000" w:rsidRDefault="00000000" w:rsidRPr="00000000" w14:paraId="000005AB">
      <w:pPr>
        <w:numPr>
          <w:ilvl w:val="1"/>
          <w:numId w:val="16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pPr>
      <w:r w:rsidDel="00000000" w:rsidR="00000000" w:rsidRPr="00000000">
        <w:rPr>
          <w:rFonts w:ascii="Cambria" w:cs="Cambria" w:eastAsia="Cambria" w:hAnsi="Cambria"/>
          <w:b w:val="0"/>
          <w:color w:val="000000"/>
          <w:sz w:val="24"/>
          <w:szCs w:val="24"/>
          <w:vertAlign w:val="baseline"/>
          <w:rtl w:val="0"/>
        </w:rPr>
        <w:t xml:space="preserve">Risk Sum Insured: Perils applicable on sections that are of type risk sum insured </w:t>
      </w:r>
      <w:r w:rsidDel="00000000" w:rsidR="00000000" w:rsidRPr="00000000">
        <w:rPr>
          <w:rtl w:val="0"/>
        </w:rPr>
      </w:r>
    </w:p>
    <w:p w:rsidR="00000000" w:rsidDel="00000000" w:rsidP="00000000" w:rsidRDefault="00000000" w:rsidRPr="00000000" w14:paraId="000005AC">
      <w:pPr>
        <w:numPr>
          <w:ilvl w:val="1"/>
          <w:numId w:val="16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pPr>
      <w:r w:rsidDel="00000000" w:rsidR="00000000" w:rsidRPr="00000000">
        <w:rPr>
          <w:rFonts w:ascii="Cambria" w:cs="Cambria" w:eastAsia="Cambria" w:hAnsi="Cambria"/>
          <w:b w:val="0"/>
          <w:color w:val="000000"/>
          <w:sz w:val="24"/>
          <w:szCs w:val="24"/>
          <w:vertAlign w:val="baseline"/>
          <w:rtl w:val="0"/>
        </w:rPr>
        <w:t xml:space="preserve">Section limit: Perils applicable on sections that are section limits </w:t>
      </w:r>
      <w:r w:rsidDel="00000000" w:rsidR="00000000" w:rsidRPr="00000000">
        <w:rPr>
          <w:rtl w:val="0"/>
        </w:rPr>
      </w:r>
    </w:p>
    <w:p w:rsidR="00000000" w:rsidDel="00000000" w:rsidP="00000000" w:rsidRDefault="00000000" w:rsidRPr="00000000" w14:paraId="000005AD">
      <w:pPr>
        <w:numPr>
          <w:ilvl w:val="1"/>
          <w:numId w:val="16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pPr>
      <w:r w:rsidDel="00000000" w:rsidR="00000000" w:rsidRPr="00000000">
        <w:rPr>
          <w:rFonts w:ascii="Cambria" w:cs="Cambria" w:eastAsia="Cambria" w:hAnsi="Cambria"/>
          <w:b w:val="0"/>
          <w:color w:val="000000"/>
          <w:sz w:val="24"/>
          <w:szCs w:val="24"/>
          <w:vertAlign w:val="baseline"/>
          <w:rtl w:val="0"/>
        </w:rPr>
        <w:t xml:space="preserve">Peril limit: Maximum limit on a peril </w:t>
      </w:r>
      <w:r w:rsidDel="00000000" w:rsidR="00000000" w:rsidRPr="00000000">
        <w:rPr>
          <w:rtl w:val="0"/>
        </w:rPr>
      </w:r>
    </w:p>
    <w:p w:rsidR="00000000" w:rsidDel="00000000" w:rsidP="00000000" w:rsidRDefault="00000000" w:rsidRPr="00000000" w14:paraId="000005AE">
      <w:pPr>
        <w:numPr>
          <w:ilvl w:val="1"/>
          <w:numId w:val="16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pPr>
      <w:r w:rsidDel="00000000" w:rsidR="00000000" w:rsidRPr="00000000">
        <w:rPr>
          <w:rFonts w:ascii="Cambria" w:cs="Cambria" w:eastAsia="Cambria" w:hAnsi="Cambria"/>
          <w:b w:val="0"/>
          <w:color w:val="000000"/>
          <w:sz w:val="24"/>
          <w:szCs w:val="24"/>
          <w:vertAlign w:val="baseline"/>
          <w:rtl w:val="0"/>
        </w:rPr>
        <w:t xml:space="preserve">Unlimited: Perils applicable on sections that are unlimited e. g Third party liability </w:t>
      </w:r>
      <w:r w:rsidDel="00000000" w:rsidR="00000000" w:rsidRPr="00000000">
        <w:rPr>
          <w:rtl w:val="0"/>
        </w:rPr>
      </w:r>
    </w:p>
    <w:p w:rsidR="00000000" w:rsidDel="00000000" w:rsidP="00000000" w:rsidRDefault="00000000" w:rsidRPr="00000000" w14:paraId="000005AF">
      <w:pPr>
        <w:numPr>
          <w:ilvl w:val="1"/>
          <w:numId w:val="16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pPr>
      <w:r w:rsidDel="00000000" w:rsidR="00000000" w:rsidRPr="00000000">
        <w:rPr>
          <w:rFonts w:ascii="Cambria" w:cs="Cambria" w:eastAsia="Cambria" w:hAnsi="Cambria"/>
          <w:b w:val="0"/>
          <w:color w:val="000000"/>
          <w:sz w:val="24"/>
          <w:szCs w:val="24"/>
          <w:vertAlign w:val="baseline"/>
          <w:rtl w:val="0"/>
        </w:rPr>
        <w:t xml:space="preserve">Extension: applied to sections that are extensions </w:t>
      </w:r>
      <w:r w:rsidDel="00000000" w:rsidR="00000000" w:rsidRPr="00000000">
        <w:rPr>
          <w:rtl w:val="0"/>
        </w:rPr>
      </w:r>
    </w:p>
    <w:p w:rsidR="00000000" w:rsidDel="00000000" w:rsidP="00000000" w:rsidRDefault="00000000" w:rsidRPr="00000000" w14:paraId="000005B0">
      <w:pPr>
        <w:numPr>
          <w:ilvl w:val="1"/>
          <w:numId w:val="16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pPr>
      <w:r w:rsidDel="00000000" w:rsidR="00000000" w:rsidRPr="00000000">
        <w:rPr>
          <w:rFonts w:ascii="Cambria" w:cs="Cambria" w:eastAsia="Cambria" w:hAnsi="Cambria"/>
          <w:b w:val="0"/>
          <w:color w:val="000000"/>
          <w:sz w:val="24"/>
          <w:szCs w:val="24"/>
          <w:vertAlign w:val="baseline"/>
          <w:rtl w:val="0"/>
        </w:rPr>
        <w:t xml:space="preserve">Permanent disability: Applies for both Group personal Accident and Workman Compensation permanent disability peril </w:t>
      </w:r>
      <w:r w:rsidDel="00000000" w:rsidR="00000000" w:rsidRPr="00000000">
        <w:rPr>
          <w:rtl w:val="0"/>
        </w:rPr>
      </w:r>
    </w:p>
    <w:p w:rsidR="00000000" w:rsidDel="00000000" w:rsidP="00000000" w:rsidRDefault="00000000" w:rsidRPr="00000000" w14:paraId="000005B1">
      <w:pPr>
        <w:numPr>
          <w:ilvl w:val="1"/>
          <w:numId w:val="16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pPr>
      <w:r w:rsidDel="00000000" w:rsidR="00000000" w:rsidRPr="00000000">
        <w:rPr>
          <w:rFonts w:ascii="Cambria" w:cs="Cambria" w:eastAsia="Cambria" w:hAnsi="Cambria"/>
          <w:b w:val="0"/>
          <w:color w:val="000000"/>
          <w:sz w:val="24"/>
          <w:szCs w:val="24"/>
          <w:vertAlign w:val="baseline"/>
          <w:rtl w:val="0"/>
        </w:rPr>
        <w:t xml:space="preserve">GPA Total/ Temp Disability: Group Personal Accident Total temporary disability peril </w:t>
      </w:r>
      <w:r w:rsidDel="00000000" w:rsidR="00000000" w:rsidRPr="00000000">
        <w:rPr>
          <w:rtl w:val="0"/>
        </w:rPr>
      </w:r>
    </w:p>
    <w:p w:rsidR="00000000" w:rsidDel="00000000" w:rsidP="00000000" w:rsidRDefault="00000000" w:rsidRPr="00000000" w14:paraId="000005B2">
      <w:pPr>
        <w:numPr>
          <w:ilvl w:val="1"/>
          <w:numId w:val="16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pPr>
      <w:r w:rsidDel="00000000" w:rsidR="00000000" w:rsidRPr="00000000">
        <w:rPr>
          <w:rFonts w:ascii="Cambria" w:cs="Cambria" w:eastAsia="Cambria" w:hAnsi="Cambria"/>
          <w:b w:val="0"/>
          <w:color w:val="000000"/>
          <w:sz w:val="24"/>
          <w:szCs w:val="24"/>
          <w:vertAlign w:val="baseline"/>
          <w:rtl w:val="0"/>
        </w:rPr>
        <w:t xml:space="preserve">Workmen Total /Temp Disability: Workman Compensation Total temporary disability peril </w:t>
      </w:r>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05B4">
      <w:pPr>
        <w:numPr>
          <w:ilvl w:val="0"/>
          <w:numId w:val="16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Depend on loss type: If peril is dependent on the type of loss that is repairable or total loss </w:t>
      </w:r>
      <w:r w:rsidDel="00000000" w:rsidR="00000000" w:rsidRPr="00000000">
        <w:rPr>
          <w:rtl w:val="0"/>
        </w:rPr>
      </w:r>
    </w:p>
    <w:p w:rsidR="00000000" w:rsidDel="00000000" w:rsidP="00000000" w:rsidRDefault="00000000" w:rsidRPr="00000000" w14:paraId="000005B5">
      <w:pPr>
        <w:numPr>
          <w:ilvl w:val="0"/>
          <w:numId w:val="16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br w:type="page"/>
      </w:r>
      <w:r w:rsidDel="00000000" w:rsidR="00000000" w:rsidRPr="00000000">
        <w:rPr>
          <w:rFonts w:ascii="Cambria" w:cs="Cambria" w:eastAsia="Cambria" w:hAnsi="Cambria"/>
          <w:b w:val="0"/>
          <w:color w:val="000000"/>
          <w:sz w:val="24"/>
          <w:szCs w:val="24"/>
          <w:vertAlign w:val="baseline"/>
          <w:rtl w:val="0"/>
        </w:rPr>
        <w:t xml:space="preserve">Limit Description: Description of the peril </w:t>
      </w:r>
      <w:r w:rsidDel="00000000" w:rsidR="00000000" w:rsidRPr="00000000">
        <w:rPr>
          <w:rtl w:val="0"/>
        </w:rPr>
      </w:r>
    </w:p>
    <w:p w:rsidR="00000000" w:rsidDel="00000000" w:rsidP="00000000" w:rsidRDefault="00000000" w:rsidRPr="00000000" w14:paraId="000005B6">
      <w:pPr>
        <w:numPr>
          <w:ilvl w:val="0"/>
          <w:numId w:val="16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Person Limit: Limit any one person</w:t>
      </w:r>
      <w:r w:rsidDel="00000000" w:rsidR="00000000" w:rsidRPr="00000000">
        <w:rPr>
          <w:rtl w:val="0"/>
        </w:rPr>
      </w:r>
    </w:p>
    <w:p w:rsidR="00000000" w:rsidDel="00000000" w:rsidP="00000000" w:rsidRDefault="00000000" w:rsidRPr="00000000" w14:paraId="000005B7">
      <w:pPr>
        <w:numPr>
          <w:ilvl w:val="0"/>
          <w:numId w:val="16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Depreciation percentage: this is the percentage of depreciation applicable to the peril</w:t>
      </w:r>
      <w:r w:rsidDel="00000000" w:rsidR="00000000" w:rsidRPr="00000000">
        <w:rPr>
          <w:rtl w:val="0"/>
        </w:rPr>
      </w:r>
    </w:p>
    <w:p w:rsidR="00000000" w:rsidDel="00000000" w:rsidP="00000000" w:rsidRDefault="00000000" w:rsidRPr="00000000" w14:paraId="000005B8">
      <w:pPr>
        <w:numPr>
          <w:ilvl w:val="0"/>
          <w:numId w:val="16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Limit amount: Limit applicable to the peril </w:t>
      </w:r>
      <w:r w:rsidDel="00000000" w:rsidR="00000000" w:rsidRPr="00000000">
        <w:rPr>
          <w:rtl w:val="0"/>
        </w:rPr>
      </w:r>
    </w:p>
    <w:p w:rsidR="00000000" w:rsidDel="00000000" w:rsidP="00000000" w:rsidRDefault="00000000" w:rsidRPr="00000000" w14:paraId="000005B9">
      <w:pPr>
        <w:numPr>
          <w:ilvl w:val="0"/>
          <w:numId w:val="16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Max claim Period: Specific number of days, weeks or months of the maximum claim period </w:t>
      </w:r>
      <w:r w:rsidDel="00000000" w:rsidR="00000000" w:rsidRPr="00000000">
        <w:rPr>
          <w:rtl w:val="0"/>
        </w:rPr>
      </w:r>
    </w:p>
    <w:p w:rsidR="00000000" w:rsidDel="00000000" w:rsidP="00000000" w:rsidRDefault="00000000" w:rsidRPr="00000000" w14:paraId="000005BA">
      <w:pPr>
        <w:numPr>
          <w:ilvl w:val="0"/>
          <w:numId w:val="16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Max Claim Period Type: Specify if the maximum claim period if is in weeks, days or months </w:t>
      </w:r>
      <w:r w:rsidDel="00000000" w:rsidR="00000000" w:rsidRPr="00000000">
        <w:rPr>
          <w:rtl w:val="0"/>
        </w:rPr>
      </w:r>
    </w:p>
    <w:p w:rsidR="00000000" w:rsidDel="00000000" w:rsidP="00000000" w:rsidRDefault="00000000" w:rsidRPr="00000000" w14:paraId="000005BB">
      <w:pPr>
        <w:numPr>
          <w:ilvl w:val="0"/>
          <w:numId w:val="16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Excess Type: Amount or percentage </w:t>
      </w:r>
      <w:r w:rsidDel="00000000" w:rsidR="00000000" w:rsidRPr="00000000">
        <w:rPr>
          <w:rtl w:val="0"/>
        </w:rPr>
      </w:r>
    </w:p>
    <w:p w:rsidR="00000000" w:rsidDel="00000000" w:rsidP="00000000" w:rsidRDefault="00000000" w:rsidRPr="00000000" w14:paraId="000005BC">
      <w:pPr>
        <w:numPr>
          <w:ilvl w:val="0"/>
          <w:numId w:val="16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Excess: Excess amount or percentage applicable to the peril </w:t>
      </w:r>
      <w:r w:rsidDel="00000000" w:rsidR="00000000" w:rsidRPr="00000000">
        <w:rPr>
          <w:rtl w:val="0"/>
        </w:rPr>
      </w:r>
    </w:p>
    <w:p w:rsidR="00000000" w:rsidDel="00000000" w:rsidP="00000000" w:rsidRDefault="00000000" w:rsidRPr="00000000" w14:paraId="000005BD">
      <w:pPr>
        <w:numPr>
          <w:ilvl w:val="0"/>
          <w:numId w:val="16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Excess Min and Excess Max: Limits of excess if applicable </w:t>
      </w:r>
      <w:r w:rsidDel="00000000" w:rsidR="00000000" w:rsidRPr="00000000">
        <w:rPr>
          <w:rtl w:val="0"/>
        </w:rPr>
      </w:r>
    </w:p>
    <w:p w:rsidR="00000000" w:rsidDel="00000000" w:rsidP="00000000" w:rsidRDefault="00000000" w:rsidRPr="00000000" w14:paraId="000005BE">
      <w:pPr>
        <w:numPr>
          <w:ilvl w:val="0"/>
          <w:numId w:val="16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Expire on claim: This is set to Yes if the peril expires on a claim </w:t>
      </w:r>
      <w:r w:rsidDel="00000000" w:rsidR="00000000" w:rsidRPr="00000000">
        <w:rPr>
          <w:rtl w:val="0"/>
        </w:rPr>
      </w:r>
    </w:p>
    <w:p w:rsidR="00000000" w:rsidDel="00000000" w:rsidP="00000000" w:rsidRDefault="00000000" w:rsidRPr="00000000" w14:paraId="000005BF">
      <w:pPr>
        <w:numPr>
          <w:ilvl w:val="0"/>
          <w:numId w:val="16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Claim Excess Type: Amount or percentage </w:t>
      </w:r>
      <w:r w:rsidDel="00000000" w:rsidR="00000000" w:rsidRPr="00000000">
        <w:rPr>
          <w:rtl w:val="0"/>
        </w:rPr>
      </w:r>
    </w:p>
    <w:p w:rsidR="00000000" w:rsidDel="00000000" w:rsidP="00000000" w:rsidRDefault="00000000" w:rsidRPr="00000000" w14:paraId="000005C0">
      <w:pPr>
        <w:numPr>
          <w:ilvl w:val="0"/>
          <w:numId w:val="16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Claim Excess Amount: Claim excess amount or percentage applicable to the peril </w:t>
      </w:r>
      <w:r w:rsidDel="00000000" w:rsidR="00000000" w:rsidRPr="00000000">
        <w:rPr>
          <w:rtl w:val="0"/>
        </w:rPr>
      </w:r>
    </w:p>
    <w:p w:rsidR="00000000" w:rsidDel="00000000" w:rsidP="00000000" w:rsidRDefault="00000000" w:rsidRPr="00000000" w14:paraId="000005C1">
      <w:pPr>
        <w:numPr>
          <w:ilvl w:val="0"/>
          <w:numId w:val="16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Claim Excess min and Claim Excess Max: Limits of excess if applicable </w:t>
      </w:r>
      <w:r w:rsidDel="00000000" w:rsidR="00000000" w:rsidRPr="00000000">
        <w:rPr>
          <w:rtl w:val="0"/>
        </w:rPr>
      </w:r>
    </w:p>
    <w:p w:rsidR="00000000" w:rsidDel="00000000" w:rsidP="00000000" w:rsidRDefault="00000000" w:rsidRPr="00000000" w14:paraId="000005C2">
      <w:pPr>
        <w:numPr>
          <w:ilvl w:val="0"/>
          <w:numId w:val="16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Multiplier: Multiplier rate applicable to be applied to the peril </w:t>
      </w:r>
      <w:r w:rsidDel="00000000" w:rsidR="00000000" w:rsidRPr="00000000">
        <w:rPr>
          <w:rtl w:val="0"/>
        </w:rPr>
      </w:r>
    </w:p>
    <w:p w:rsidR="00000000" w:rsidDel="00000000" w:rsidP="00000000" w:rsidRDefault="00000000" w:rsidRPr="00000000" w14:paraId="000005C3">
      <w:pPr>
        <w:numPr>
          <w:ilvl w:val="0"/>
          <w:numId w:val="16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Benefit per Period: This is the section to setup the benefit scale</w:t>
      </w:r>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jc w:val="both"/>
        <w:rPr/>
      </w:pPr>
      <w:bookmarkStart w:colFirst="0" w:colLast="0" w:name="_4f1mdlm" w:id="42"/>
      <w:bookmarkEnd w:id="42"/>
      <w:r w:rsidDel="00000000" w:rsidR="00000000" w:rsidRPr="00000000">
        <w:rPr>
          <w:rtl w:val="0"/>
        </w:rPr>
      </w:r>
    </w:p>
    <w:p w:rsidR="00000000" w:rsidDel="00000000" w:rsidP="00000000" w:rsidRDefault="00000000" w:rsidRPr="00000000" w14:paraId="000005C5">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EVENTS &amp; CATASTROPHES</w:t>
      </w: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predefine events and catastrophes to be used during claim processing. </w:t>
      </w:r>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Events definition inputs;</w:t>
      </w:r>
      <w:r w:rsidDel="00000000" w:rsidR="00000000" w:rsidRPr="00000000">
        <w:rPr>
          <w:rtl w:val="0"/>
        </w:rPr>
      </w:r>
    </w:p>
    <w:p w:rsidR="00000000" w:rsidDel="00000000" w:rsidP="00000000" w:rsidRDefault="00000000" w:rsidRPr="00000000" w14:paraId="000005C9">
      <w:pPr>
        <w:numPr>
          <w:ilvl w:val="0"/>
          <w:numId w:val="18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Event Description</w:t>
      </w:r>
      <w:r w:rsidDel="00000000" w:rsidR="00000000" w:rsidRPr="00000000">
        <w:rPr>
          <w:rtl w:val="0"/>
        </w:rPr>
      </w:r>
    </w:p>
    <w:p w:rsidR="00000000" w:rsidDel="00000000" w:rsidP="00000000" w:rsidRDefault="00000000" w:rsidRPr="00000000" w14:paraId="000005CA">
      <w:pPr>
        <w:numPr>
          <w:ilvl w:val="0"/>
          <w:numId w:val="18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Event Short Description</w:t>
      </w:r>
      <w:r w:rsidDel="00000000" w:rsidR="00000000" w:rsidRPr="00000000">
        <w:rPr>
          <w:rtl w:val="0"/>
        </w:rPr>
      </w:r>
    </w:p>
    <w:p w:rsidR="00000000" w:rsidDel="00000000" w:rsidP="00000000" w:rsidRDefault="00000000" w:rsidRPr="00000000" w14:paraId="000005CB">
      <w:pPr>
        <w:numPr>
          <w:ilvl w:val="0"/>
          <w:numId w:val="18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Event Date</w:t>
      </w:r>
      <w:r w:rsidDel="00000000" w:rsidR="00000000" w:rsidRPr="00000000">
        <w:rPr>
          <w:rtl w:val="0"/>
        </w:rPr>
      </w:r>
    </w:p>
    <w:p w:rsidR="00000000" w:rsidDel="00000000" w:rsidP="00000000" w:rsidRDefault="00000000" w:rsidRPr="00000000" w14:paraId="000005CC">
      <w:pPr>
        <w:numPr>
          <w:ilvl w:val="0"/>
          <w:numId w:val="18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Event Location</w:t>
      </w:r>
      <w:r w:rsidDel="00000000" w:rsidR="00000000" w:rsidRPr="00000000">
        <w:rPr>
          <w:rtl w:val="0"/>
        </w:rPr>
      </w:r>
    </w:p>
    <w:p w:rsidR="00000000" w:rsidDel="00000000" w:rsidP="00000000" w:rsidRDefault="00000000" w:rsidRPr="00000000" w14:paraId="000005CD">
      <w:pPr>
        <w:numPr>
          <w:ilvl w:val="0"/>
          <w:numId w:val="18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Event Cause</w:t>
      </w:r>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Catastrophe definition inputs;</w:t>
      </w:r>
      <w:r w:rsidDel="00000000" w:rsidR="00000000" w:rsidRPr="00000000">
        <w:rPr>
          <w:rtl w:val="0"/>
        </w:rPr>
      </w:r>
    </w:p>
    <w:p w:rsidR="00000000" w:rsidDel="00000000" w:rsidP="00000000" w:rsidRDefault="00000000" w:rsidRPr="00000000" w14:paraId="000005D0">
      <w:pPr>
        <w:numPr>
          <w:ilvl w:val="0"/>
          <w:numId w:val="18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Catastrophe Description</w:t>
      </w:r>
      <w:r w:rsidDel="00000000" w:rsidR="00000000" w:rsidRPr="00000000">
        <w:rPr>
          <w:rtl w:val="0"/>
        </w:rPr>
      </w:r>
    </w:p>
    <w:p w:rsidR="00000000" w:rsidDel="00000000" w:rsidP="00000000" w:rsidRDefault="00000000" w:rsidRPr="00000000" w14:paraId="000005D1">
      <w:pPr>
        <w:numPr>
          <w:ilvl w:val="0"/>
          <w:numId w:val="18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Catastrophe Short Description</w:t>
      </w:r>
      <w:r w:rsidDel="00000000" w:rsidR="00000000" w:rsidRPr="00000000">
        <w:rPr>
          <w:rtl w:val="0"/>
        </w:rPr>
      </w:r>
    </w:p>
    <w:p w:rsidR="00000000" w:rsidDel="00000000" w:rsidP="00000000" w:rsidRDefault="00000000" w:rsidRPr="00000000" w14:paraId="000005D2">
      <w:pPr>
        <w:numPr>
          <w:ilvl w:val="0"/>
          <w:numId w:val="18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Catastrophe Date</w:t>
      </w:r>
      <w:r w:rsidDel="00000000" w:rsidR="00000000" w:rsidRPr="00000000">
        <w:rPr>
          <w:rtl w:val="0"/>
        </w:rPr>
      </w:r>
    </w:p>
    <w:p w:rsidR="00000000" w:rsidDel="00000000" w:rsidP="00000000" w:rsidRDefault="00000000" w:rsidRPr="00000000" w14:paraId="000005D3">
      <w:pPr>
        <w:numPr>
          <w:ilvl w:val="0"/>
          <w:numId w:val="18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Location</w:t>
      </w:r>
      <w:r w:rsidDel="00000000" w:rsidR="00000000" w:rsidRPr="00000000">
        <w:rPr>
          <w:rtl w:val="0"/>
        </w:rPr>
      </w:r>
    </w:p>
    <w:p w:rsidR="00000000" w:rsidDel="00000000" w:rsidP="00000000" w:rsidRDefault="00000000" w:rsidRPr="00000000" w14:paraId="000005D4">
      <w:pPr>
        <w:numPr>
          <w:ilvl w:val="0"/>
          <w:numId w:val="18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Cause</w:t>
      </w:r>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jc w:val="both"/>
        <w:rPr/>
      </w:pPr>
      <w:bookmarkStart w:colFirst="0" w:colLast="0" w:name="_2u6wntf" w:id="43"/>
      <w:bookmarkEnd w:id="43"/>
      <w:r w:rsidDel="00000000" w:rsidR="00000000" w:rsidRPr="00000000">
        <w:rPr>
          <w:rtl w:val="0"/>
        </w:rPr>
      </w:r>
    </w:p>
    <w:p w:rsidR="00000000" w:rsidDel="00000000" w:rsidP="00000000" w:rsidRDefault="00000000" w:rsidRPr="00000000" w14:paraId="000005D6">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ROAD CONDITIONS</w:t>
      </w:r>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predefine the road conditions that can be attached to claims during claims processing. </w:t>
      </w: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Road conditions definition inputs;</w:t>
      </w:r>
      <w:r w:rsidDel="00000000" w:rsidR="00000000" w:rsidRPr="00000000">
        <w:rPr>
          <w:rtl w:val="0"/>
        </w:rPr>
      </w:r>
    </w:p>
    <w:p w:rsidR="00000000" w:rsidDel="00000000" w:rsidP="00000000" w:rsidRDefault="00000000" w:rsidRPr="00000000" w14:paraId="000005DA">
      <w:pPr>
        <w:numPr>
          <w:ilvl w:val="0"/>
          <w:numId w:val="1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w:t>
      </w:r>
      <w:r w:rsidDel="00000000" w:rsidR="00000000" w:rsidRPr="00000000">
        <w:rPr>
          <w:rtl w:val="0"/>
        </w:rPr>
      </w:r>
    </w:p>
    <w:p w:rsidR="00000000" w:rsidDel="00000000" w:rsidP="00000000" w:rsidRDefault="00000000" w:rsidRPr="00000000" w14:paraId="000005DB">
      <w:pPr>
        <w:numPr>
          <w:ilvl w:val="0"/>
          <w:numId w:val="1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Short Description</w:t>
      </w: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jc w:val="both"/>
        <w:rPr/>
      </w:pPr>
      <w:bookmarkStart w:colFirst="0" w:colLast="0" w:name="_19c6y18" w:id="44"/>
      <w:bookmarkEnd w:id="44"/>
      <w:r w:rsidDel="00000000" w:rsidR="00000000" w:rsidRPr="00000000">
        <w:rPr>
          <w:rtl w:val="0"/>
        </w:rPr>
      </w:r>
    </w:p>
    <w:p w:rsidR="00000000" w:rsidDel="00000000" w:rsidP="00000000" w:rsidRDefault="00000000" w:rsidRPr="00000000" w14:paraId="000005DD">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ENDORSEMENT REMARKS</w:t>
      </w: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predefine the various endorsement remarks that can be used during policy processing and be availed on the endorsement report. </w:t>
      </w:r>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Endorsement remarks definition inputs;</w:t>
      </w:r>
      <w:r w:rsidDel="00000000" w:rsidR="00000000" w:rsidRPr="00000000">
        <w:rPr>
          <w:rtl w:val="0"/>
        </w:rPr>
      </w:r>
    </w:p>
    <w:p w:rsidR="00000000" w:rsidDel="00000000" w:rsidP="00000000" w:rsidRDefault="00000000" w:rsidRPr="00000000" w14:paraId="000005E1">
      <w:pPr>
        <w:numPr>
          <w:ilvl w:val="0"/>
          <w:numId w:val="20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ID</w:t>
      </w:r>
      <w:r w:rsidDel="00000000" w:rsidR="00000000" w:rsidRPr="00000000">
        <w:rPr>
          <w:rtl w:val="0"/>
        </w:rPr>
      </w:r>
    </w:p>
    <w:p w:rsidR="00000000" w:rsidDel="00000000" w:rsidP="00000000" w:rsidRDefault="00000000" w:rsidRPr="00000000" w14:paraId="000005E2">
      <w:pPr>
        <w:numPr>
          <w:ilvl w:val="0"/>
          <w:numId w:val="20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Endorsement Remarks</w:t>
        <w:tab/>
      </w:r>
      <w:r w:rsidDel="00000000" w:rsidR="00000000" w:rsidRPr="00000000">
        <w:rPr>
          <w:rtl w:val="0"/>
        </w:rPr>
      </w:r>
    </w:p>
    <w:p w:rsidR="00000000" w:rsidDel="00000000" w:rsidP="00000000" w:rsidRDefault="00000000" w:rsidRPr="00000000" w14:paraId="000005E3">
      <w:pPr>
        <w:numPr>
          <w:ilvl w:val="0"/>
          <w:numId w:val="20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Remarks Level</w:t>
      </w: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jc w:val="both"/>
        <w:rPr/>
      </w:pPr>
      <w:bookmarkStart w:colFirst="0" w:colLast="0" w:name="_3tbugp1" w:id="45"/>
      <w:bookmarkEnd w:id="45"/>
      <w:r w:rsidDel="00000000" w:rsidR="00000000" w:rsidRPr="00000000">
        <w:rPr>
          <w:rtl w:val="0"/>
        </w:rPr>
      </w:r>
    </w:p>
    <w:p w:rsidR="00000000" w:rsidDel="00000000" w:rsidP="00000000" w:rsidRDefault="00000000" w:rsidRPr="00000000" w14:paraId="000005E5">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LIMITS OF LIABILITY &amp; ATTACHING THEM TO SUB - CLASSES</w:t>
      </w: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predefine the various limits of liability applicable per class of business. </w:t>
      </w:r>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Limits of Liability definition inputs;</w:t>
      </w:r>
      <w:r w:rsidDel="00000000" w:rsidR="00000000" w:rsidRPr="00000000">
        <w:rPr>
          <w:rtl w:val="0"/>
        </w:rPr>
      </w:r>
    </w:p>
    <w:p w:rsidR="00000000" w:rsidDel="00000000" w:rsidP="00000000" w:rsidRDefault="00000000" w:rsidRPr="00000000" w14:paraId="000005E9">
      <w:pPr>
        <w:numPr>
          <w:ilvl w:val="0"/>
          <w:numId w:val="20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Narration</w:t>
        <w:tab/>
      </w:r>
      <w:r w:rsidDel="00000000" w:rsidR="00000000" w:rsidRPr="00000000">
        <w:rPr>
          <w:rtl w:val="0"/>
        </w:rPr>
      </w:r>
    </w:p>
    <w:p w:rsidR="00000000" w:rsidDel="00000000" w:rsidP="00000000" w:rsidRDefault="00000000" w:rsidRPr="00000000" w14:paraId="000005EA">
      <w:pPr>
        <w:numPr>
          <w:ilvl w:val="0"/>
          <w:numId w:val="20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Value</w:t>
      </w:r>
      <w:r w:rsidDel="00000000" w:rsidR="00000000" w:rsidRPr="00000000">
        <w:rPr>
          <w:rtl w:val="0"/>
        </w:rPr>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jc w:val="both"/>
        <w:rPr/>
      </w:pPr>
      <w:bookmarkStart w:colFirst="0" w:colLast="0" w:name="_28h4qwu" w:id="46"/>
      <w:bookmarkEnd w:id="46"/>
      <w:r w:rsidDel="00000000" w:rsidR="00000000" w:rsidRPr="00000000">
        <w:rPr>
          <w:rtl w:val="0"/>
        </w:rPr>
      </w:r>
    </w:p>
    <w:p w:rsidR="00000000" w:rsidDel="00000000" w:rsidP="00000000" w:rsidRDefault="00000000" w:rsidRPr="00000000" w14:paraId="000005EC">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DISABILITY SCALES</w:t>
      </w:r>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predefine the various disability scales applicable. </w:t>
      </w:r>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Disability scales definition inputs;</w:t>
      </w:r>
      <w:r w:rsidDel="00000000" w:rsidR="00000000" w:rsidRPr="00000000">
        <w:rPr>
          <w:rtl w:val="0"/>
        </w:rPr>
      </w:r>
    </w:p>
    <w:p w:rsidR="00000000" w:rsidDel="00000000" w:rsidP="00000000" w:rsidRDefault="00000000" w:rsidRPr="00000000" w14:paraId="000005F0">
      <w:pPr>
        <w:numPr>
          <w:ilvl w:val="0"/>
          <w:numId w:val="20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w:t>
      </w:r>
      <w:r w:rsidDel="00000000" w:rsidR="00000000" w:rsidRPr="00000000">
        <w:rPr>
          <w:rtl w:val="0"/>
        </w:rPr>
      </w:r>
    </w:p>
    <w:p w:rsidR="00000000" w:rsidDel="00000000" w:rsidP="00000000" w:rsidRDefault="00000000" w:rsidRPr="00000000" w14:paraId="000005F1">
      <w:pPr>
        <w:numPr>
          <w:ilvl w:val="0"/>
          <w:numId w:val="20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Short Description</w:t>
      </w:r>
      <w:r w:rsidDel="00000000" w:rsidR="00000000" w:rsidRPr="00000000">
        <w:rPr>
          <w:rtl w:val="0"/>
        </w:rPr>
      </w:r>
    </w:p>
    <w:p w:rsidR="00000000" w:rsidDel="00000000" w:rsidP="00000000" w:rsidRDefault="00000000" w:rsidRPr="00000000" w14:paraId="000005F2">
      <w:pPr>
        <w:numPr>
          <w:ilvl w:val="0"/>
          <w:numId w:val="20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Percentage</w:t>
      </w:r>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jc w:val="both"/>
        <w:rPr/>
      </w:pPr>
      <w:bookmarkStart w:colFirst="0" w:colLast="0" w:name="_nmf14n" w:id="47"/>
      <w:bookmarkEnd w:id="47"/>
      <w:r w:rsidDel="00000000" w:rsidR="00000000" w:rsidRPr="00000000">
        <w:rPr>
          <w:rtl w:val="0"/>
        </w:rPr>
      </w:r>
    </w:p>
    <w:p w:rsidR="00000000" w:rsidDel="00000000" w:rsidP="00000000" w:rsidRDefault="00000000" w:rsidRPr="00000000" w14:paraId="000005F4">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PENALTIES</w:t>
      </w:r>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predefine the various penalties that can be used in the application. </w:t>
      </w: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Penalty Setups definition inputs;</w:t>
      </w:r>
      <w:r w:rsidDel="00000000" w:rsidR="00000000" w:rsidRPr="00000000">
        <w:rPr>
          <w:rtl w:val="0"/>
        </w:rPr>
      </w:r>
    </w:p>
    <w:p w:rsidR="00000000" w:rsidDel="00000000" w:rsidP="00000000" w:rsidRDefault="00000000" w:rsidRPr="00000000" w14:paraId="000005F8">
      <w:pPr>
        <w:numPr>
          <w:ilvl w:val="0"/>
          <w:numId w:val="19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Penalty Code</w:t>
      </w:r>
      <w:r w:rsidDel="00000000" w:rsidR="00000000" w:rsidRPr="00000000">
        <w:rPr>
          <w:rtl w:val="0"/>
        </w:rPr>
      </w:r>
    </w:p>
    <w:p w:rsidR="00000000" w:rsidDel="00000000" w:rsidP="00000000" w:rsidRDefault="00000000" w:rsidRPr="00000000" w14:paraId="000005F9">
      <w:pPr>
        <w:numPr>
          <w:ilvl w:val="0"/>
          <w:numId w:val="19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w:t>
      </w:r>
      <w:r w:rsidDel="00000000" w:rsidR="00000000" w:rsidRPr="00000000">
        <w:rPr>
          <w:rtl w:val="0"/>
        </w:rPr>
      </w:r>
    </w:p>
    <w:p w:rsidR="00000000" w:rsidDel="00000000" w:rsidP="00000000" w:rsidRDefault="00000000" w:rsidRPr="00000000" w14:paraId="000005FA">
      <w:pPr>
        <w:numPr>
          <w:ilvl w:val="0"/>
          <w:numId w:val="19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Applicable Level</w:t>
      </w:r>
      <w:r w:rsidDel="00000000" w:rsidR="00000000" w:rsidRPr="00000000">
        <w:rPr>
          <w:rtl w:val="0"/>
        </w:rPr>
      </w:r>
    </w:p>
    <w:p w:rsidR="00000000" w:rsidDel="00000000" w:rsidP="00000000" w:rsidRDefault="00000000" w:rsidRPr="00000000" w14:paraId="000005FB">
      <w:pPr>
        <w:numPr>
          <w:ilvl w:val="0"/>
          <w:numId w:val="19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WEF Date</w:t>
        <w:tab/>
      </w:r>
      <w:r w:rsidDel="00000000" w:rsidR="00000000" w:rsidRPr="00000000">
        <w:rPr>
          <w:rtl w:val="0"/>
        </w:rPr>
      </w:r>
    </w:p>
    <w:p w:rsidR="00000000" w:rsidDel="00000000" w:rsidP="00000000" w:rsidRDefault="00000000" w:rsidRPr="00000000" w14:paraId="000005FC">
      <w:pPr>
        <w:numPr>
          <w:ilvl w:val="0"/>
          <w:numId w:val="19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WET Date </w:t>
      </w:r>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jc w:val="both"/>
        <w:rPr/>
      </w:pPr>
      <w:bookmarkStart w:colFirst="0" w:colLast="0" w:name="_37m2jsg" w:id="48"/>
      <w:bookmarkEnd w:id="48"/>
      <w:r w:rsidDel="00000000" w:rsidR="00000000" w:rsidRPr="00000000">
        <w:rPr>
          <w:rtl w:val="0"/>
        </w:rPr>
      </w:r>
    </w:p>
    <w:p w:rsidR="00000000" w:rsidDel="00000000" w:rsidP="00000000" w:rsidRDefault="00000000" w:rsidRPr="00000000" w14:paraId="000005FE">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CLAIM PAYMENT ITEMS</w:t>
      </w:r>
      <w:r w:rsidDel="00000000" w:rsidR="00000000" w:rsidRPr="00000000">
        <w:rPr>
          <w:rtl w:val="0"/>
        </w:rPr>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predefine the claim payment items. </w:t>
      </w:r>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Claim payment items definition inputs;</w:t>
      </w:r>
      <w:r w:rsidDel="00000000" w:rsidR="00000000" w:rsidRPr="00000000">
        <w:rPr>
          <w:rtl w:val="0"/>
        </w:rPr>
      </w:r>
    </w:p>
    <w:p w:rsidR="00000000" w:rsidDel="00000000" w:rsidP="00000000" w:rsidRDefault="00000000" w:rsidRPr="00000000" w14:paraId="00000602">
      <w:pPr>
        <w:numPr>
          <w:ilvl w:val="0"/>
          <w:numId w:val="19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w:t>
      </w:r>
      <w:r w:rsidDel="00000000" w:rsidR="00000000" w:rsidRPr="00000000">
        <w:rPr>
          <w:rtl w:val="0"/>
        </w:rPr>
      </w:r>
    </w:p>
    <w:p w:rsidR="00000000" w:rsidDel="00000000" w:rsidP="00000000" w:rsidRDefault="00000000" w:rsidRPr="00000000" w14:paraId="00000603">
      <w:pPr>
        <w:numPr>
          <w:ilvl w:val="0"/>
          <w:numId w:val="19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Vatable</w:t>
      </w:r>
      <w:r w:rsidDel="00000000" w:rsidR="00000000" w:rsidRPr="00000000">
        <w:rPr>
          <w:rtl w:val="0"/>
        </w:rPr>
      </w:r>
    </w:p>
    <w:p w:rsidR="00000000" w:rsidDel="00000000" w:rsidP="00000000" w:rsidRDefault="00000000" w:rsidRPr="00000000" w14:paraId="00000604">
      <w:pPr>
        <w:numPr>
          <w:ilvl w:val="0"/>
          <w:numId w:val="19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Withholding Tax is charged</w:t>
      </w:r>
      <w:r w:rsidDel="00000000" w:rsidR="00000000" w:rsidRPr="00000000">
        <w:rPr>
          <w:rtl w:val="0"/>
        </w:rPr>
      </w:r>
    </w:p>
    <w:p w:rsidR="00000000" w:rsidDel="00000000" w:rsidP="00000000" w:rsidRDefault="00000000" w:rsidRPr="00000000" w14:paraId="00000605">
      <w:pPr>
        <w:numPr>
          <w:ilvl w:val="0"/>
          <w:numId w:val="19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Mandatory </w:t>
      </w:r>
      <w:r w:rsidDel="00000000" w:rsidR="00000000" w:rsidRPr="00000000">
        <w:rPr>
          <w:rtl w:val="0"/>
        </w:rPr>
      </w:r>
    </w:p>
    <w:p w:rsidR="00000000" w:rsidDel="00000000" w:rsidP="00000000" w:rsidRDefault="00000000" w:rsidRPr="00000000" w14:paraId="00000606">
      <w:pPr>
        <w:numPr>
          <w:ilvl w:val="0"/>
          <w:numId w:val="19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Applies at fee payment or claim payment</w:t>
      </w:r>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jc w:val="both"/>
        <w:rPr/>
      </w:pPr>
      <w:bookmarkStart w:colFirst="0" w:colLast="0" w:name="_1mrcu09" w:id="49"/>
      <w:bookmarkEnd w:id="49"/>
      <w:r w:rsidDel="00000000" w:rsidR="00000000" w:rsidRPr="00000000">
        <w:rPr>
          <w:rtl w:val="0"/>
        </w:rPr>
      </w:r>
    </w:p>
    <w:p w:rsidR="00000000" w:rsidDel="00000000" w:rsidP="00000000" w:rsidRDefault="00000000" w:rsidRPr="00000000" w14:paraId="00000608">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PREDEFINING OF REASONS FOR PENDING</w:t>
      </w:r>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predefine the claim reasons for pending to be attached at transaction level. </w:t>
      </w: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Reason for pending definition inputs;</w:t>
      </w:r>
      <w:r w:rsidDel="00000000" w:rsidR="00000000" w:rsidRPr="00000000">
        <w:rPr>
          <w:rtl w:val="0"/>
        </w:rPr>
      </w:r>
    </w:p>
    <w:p w:rsidR="00000000" w:rsidDel="00000000" w:rsidP="00000000" w:rsidRDefault="00000000" w:rsidRPr="00000000" w14:paraId="0000060C">
      <w:pPr>
        <w:numPr>
          <w:ilvl w:val="0"/>
          <w:numId w:val="19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Reason</w:t>
      </w:r>
      <w:r w:rsidDel="00000000" w:rsidR="00000000" w:rsidRPr="00000000">
        <w:rPr>
          <w:rtl w:val="0"/>
        </w:rPr>
      </w:r>
    </w:p>
    <w:p w:rsidR="00000000" w:rsidDel="00000000" w:rsidP="00000000" w:rsidRDefault="00000000" w:rsidRPr="00000000" w14:paraId="0000060D">
      <w:pPr>
        <w:numPr>
          <w:ilvl w:val="0"/>
          <w:numId w:val="19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w:t>
      </w:r>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jc w:val="both"/>
        <w:rPr/>
      </w:pPr>
      <w:bookmarkStart w:colFirst="0" w:colLast="0" w:name="_46r0co2" w:id="50"/>
      <w:bookmarkEnd w:id="50"/>
      <w:r w:rsidDel="00000000" w:rsidR="00000000" w:rsidRPr="00000000">
        <w:rPr>
          <w:rtl w:val="0"/>
        </w:rPr>
      </w:r>
    </w:p>
    <w:p w:rsidR="00000000" w:rsidDel="00000000" w:rsidP="00000000" w:rsidRDefault="00000000" w:rsidRPr="00000000" w14:paraId="0000060F">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PREDEFINING OF CLAIM COMPLETION REMARKS</w:t>
      </w: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predefine claim completion remarks to be attached at transaction level. </w:t>
      </w:r>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Claim completion Remarks definition inputs;</w:t>
      </w:r>
      <w:r w:rsidDel="00000000" w:rsidR="00000000" w:rsidRPr="00000000">
        <w:rPr>
          <w:rtl w:val="0"/>
        </w:rPr>
      </w:r>
    </w:p>
    <w:p w:rsidR="00000000" w:rsidDel="00000000" w:rsidP="00000000" w:rsidRDefault="00000000" w:rsidRPr="00000000" w14:paraId="00000613">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Remark</w:t>
      </w: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jc w:val="both"/>
        <w:rPr/>
      </w:pPr>
      <w:bookmarkStart w:colFirst="0" w:colLast="0" w:name="_2lwamvv" w:id="51"/>
      <w:bookmarkEnd w:id="51"/>
      <w:r w:rsidDel="00000000" w:rsidR="00000000" w:rsidRPr="00000000">
        <w:rPr>
          <w:rtl w:val="0"/>
        </w:rPr>
      </w:r>
    </w:p>
    <w:p w:rsidR="00000000" w:rsidDel="00000000" w:rsidP="00000000" w:rsidRDefault="00000000" w:rsidRPr="00000000" w14:paraId="00000615">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DESIGNING OF CLAIM FORMS</w:t>
      </w:r>
      <w:r w:rsidDel="00000000" w:rsidR="00000000" w:rsidRPr="00000000">
        <w:rPr>
          <w:rtl w:val="0"/>
        </w:rPr>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0"/>
          <w:sz w:val="24"/>
          <w:szCs w:val="24"/>
          <w:vertAlign w:val="baseline"/>
          <w:rtl w:val="0"/>
        </w:rPr>
        <w:t xml:space="preserve">The system will have the capability to pre - design the claims form specific products</w:t>
      </w:r>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Fonts w:ascii="Cambria" w:cs="Cambria" w:eastAsia="Cambria" w:hAnsi="Cambria"/>
          <w:b w:val="0"/>
          <w:sz w:val="24"/>
          <w:szCs w:val="24"/>
          <w:vertAlign w:val="baseline"/>
          <w:rtl w:val="0"/>
        </w:rPr>
        <w:t xml:space="preserve">Claim forms definition inputs;</w:t>
      </w:r>
      <w:r w:rsidDel="00000000" w:rsidR="00000000" w:rsidRPr="00000000">
        <w:rPr>
          <w:rtl w:val="0"/>
        </w:rPr>
      </w:r>
    </w:p>
    <w:p w:rsidR="00000000" w:rsidDel="00000000" w:rsidP="00000000" w:rsidRDefault="00000000" w:rsidRPr="00000000" w14:paraId="00000619">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Template (s)  design</w:t>
      </w:r>
      <w:r w:rsidDel="00000000" w:rsidR="00000000" w:rsidRPr="00000000">
        <w:rPr>
          <w:rtl w:val="0"/>
        </w:rPr>
      </w:r>
    </w:p>
    <w:p w:rsidR="00000000" w:rsidDel="00000000" w:rsidP="00000000" w:rsidRDefault="00000000" w:rsidRPr="00000000" w14:paraId="0000061A">
      <w:pPr>
        <w:keepNext w:val="1"/>
        <w:pBdr>
          <w:top w:space="0" w:sz="0" w:val="nil"/>
          <w:left w:space="0" w:sz="0" w:val="nil"/>
          <w:bottom w:space="0" w:sz="0" w:val="nil"/>
          <w:right w:space="0" w:sz="0" w:val="nil"/>
          <w:between w:space="0" w:sz="0" w:val="nil"/>
        </w:pBdr>
        <w:shd w:fill="auto" w:val="clear"/>
        <w:spacing w:after="0" w:before="0" w:line="240" w:lineRule="auto"/>
        <w:ind w:left="360" w:firstLine="0"/>
        <w:jc w:val="both"/>
        <w:rPr/>
      </w:pPr>
      <w:bookmarkStart w:colFirst="0" w:colLast="0" w:name="_111kx3o" w:id="52"/>
      <w:bookmarkEnd w:id="52"/>
      <w:r w:rsidDel="00000000" w:rsidR="00000000" w:rsidRPr="00000000">
        <w:rPr>
          <w:rtl w:val="0"/>
        </w:rPr>
      </w:r>
    </w:p>
    <w:p w:rsidR="00000000" w:rsidDel="00000000" w:rsidP="00000000" w:rsidRDefault="00000000" w:rsidRPr="00000000" w14:paraId="0000061B">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TREATIES AND TREATY SETUPS</w:t>
      </w:r>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predefine the various treaty arrangements to be used during UW.  The treaties applicable will come pre - configured. </w:t>
      </w:r>
      <w:r w:rsidDel="00000000" w:rsidR="00000000" w:rsidRPr="00000000">
        <w:rPr>
          <w:rtl w:val="0"/>
        </w:rPr>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Treaty setups definition inputs;</w:t>
      </w:r>
      <w:r w:rsidDel="00000000" w:rsidR="00000000" w:rsidRPr="00000000">
        <w:rPr>
          <w:rtl w:val="0"/>
        </w:rPr>
      </w:r>
    </w:p>
    <w:p w:rsidR="00000000" w:rsidDel="00000000" w:rsidP="00000000" w:rsidRDefault="00000000" w:rsidRPr="00000000" w14:paraId="0000061F">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Treaty (Quota Share, Mandatory, XOL , Surplus, Facultative Obligatory)  </w:t>
        <w:tab/>
      </w:r>
      <w:r w:rsidDel="00000000" w:rsidR="00000000" w:rsidRPr="00000000">
        <w:rPr>
          <w:rtl w:val="0"/>
        </w:rPr>
      </w:r>
    </w:p>
    <w:p w:rsidR="00000000" w:rsidDel="00000000" w:rsidP="00000000" w:rsidRDefault="00000000" w:rsidRPr="00000000" w14:paraId="00000620">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Treaty Type (Quota Share, Mandatory, XOL , 1</w:t>
      </w:r>
      <w:r w:rsidDel="00000000" w:rsidR="00000000" w:rsidRPr="00000000">
        <w:rPr>
          <w:vertAlign w:val="superscript"/>
          <w:rtl w:val="0"/>
        </w:rPr>
        <w:t xml:space="preserve">st</w:t>
      </w:r>
      <w:r w:rsidDel="00000000" w:rsidR="00000000" w:rsidRPr="00000000">
        <w:rPr>
          <w:vertAlign w:val="baseline"/>
          <w:rtl w:val="0"/>
        </w:rPr>
        <w:t xml:space="preserve"> Surplus, 2</w:t>
      </w:r>
      <w:r w:rsidDel="00000000" w:rsidR="00000000" w:rsidRPr="00000000">
        <w:rPr>
          <w:vertAlign w:val="superscript"/>
          <w:rtl w:val="0"/>
        </w:rPr>
        <w:t xml:space="preserve">nd</w:t>
      </w:r>
      <w:r w:rsidDel="00000000" w:rsidR="00000000" w:rsidRPr="00000000">
        <w:rPr>
          <w:vertAlign w:val="baseline"/>
          <w:rtl w:val="0"/>
        </w:rPr>
        <w:t xml:space="preserve"> Surplus,  Facultative Obligatory) </w:t>
        <w:tab/>
      </w:r>
      <w:r w:rsidDel="00000000" w:rsidR="00000000" w:rsidRPr="00000000">
        <w:rPr>
          <w:rtl w:val="0"/>
        </w:rPr>
      </w:r>
    </w:p>
    <w:p w:rsidR="00000000" w:rsidDel="00000000" w:rsidP="00000000" w:rsidRDefault="00000000" w:rsidRPr="00000000" w14:paraId="00000621">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Period From</w:t>
      </w:r>
      <w:r w:rsidDel="00000000" w:rsidR="00000000" w:rsidRPr="00000000">
        <w:rPr>
          <w:rtl w:val="0"/>
        </w:rPr>
      </w:r>
    </w:p>
    <w:p w:rsidR="00000000" w:rsidDel="00000000" w:rsidP="00000000" w:rsidRDefault="00000000" w:rsidRPr="00000000" w14:paraId="00000622">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Period To </w:t>
      </w:r>
      <w:r w:rsidDel="00000000" w:rsidR="00000000" w:rsidRPr="00000000">
        <w:rPr>
          <w:rtl w:val="0"/>
        </w:rPr>
      </w:r>
    </w:p>
    <w:p w:rsidR="00000000" w:rsidDel="00000000" w:rsidP="00000000" w:rsidRDefault="00000000" w:rsidRPr="00000000" w14:paraId="00000623">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Int.  on Premium Reserve</w:t>
        <w:tab/>
      </w:r>
      <w:r w:rsidDel="00000000" w:rsidR="00000000" w:rsidRPr="00000000">
        <w:rPr>
          <w:rtl w:val="0"/>
        </w:rPr>
      </w:r>
    </w:p>
    <w:p w:rsidR="00000000" w:rsidDel="00000000" w:rsidP="00000000" w:rsidRDefault="00000000" w:rsidRPr="00000000" w14:paraId="00000624">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Cession Rate </w:t>
        <w:tab/>
      </w:r>
      <w:r w:rsidDel="00000000" w:rsidR="00000000" w:rsidRPr="00000000">
        <w:rPr>
          <w:rtl w:val="0"/>
        </w:rPr>
      </w:r>
    </w:p>
    <w:p w:rsidR="00000000" w:rsidDel="00000000" w:rsidP="00000000" w:rsidRDefault="00000000" w:rsidRPr="00000000" w14:paraId="00000625">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Type</w:t>
      </w:r>
      <w:r w:rsidDel="00000000" w:rsidR="00000000" w:rsidRPr="00000000">
        <w:rPr>
          <w:rtl w:val="0"/>
        </w:rPr>
      </w:r>
    </w:p>
    <w:p w:rsidR="00000000" w:rsidDel="00000000" w:rsidP="00000000" w:rsidRDefault="00000000" w:rsidRPr="00000000" w14:paraId="00000626">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Accounts</w:t>
      </w:r>
      <w:r w:rsidDel="00000000" w:rsidR="00000000" w:rsidRPr="00000000">
        <w:rPr>
          <w:rtl w:val="0"/>
        </w:rPr>
      </w:r>
    </w:p>
    <w:p w:rsidR="00000000" w:rsidDel="00000000" w:rsidP="00000000" w:rsidRDefault="00000000" w:rsidRPr="00000000" w14:paraId="00000627">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Profit Commission %</w:t>
      </w:r>
      <w:r w:rsidDel="00000000" w:rsidR="00000000" w:rsidRPr="00000000">
        <w:rPr>
          <w:rtl w:val="0"/>
        </w:rPr>
      </w:r>
    </w:p>
    <w:p w:rsidR="00000000" w:rsidDel="00000000" w:rsidP="00000000" w:rsidRDefault="00000000" w:rsidRPr="00000000" w14:paraId="00000628">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Management Fee Rate %</w:t>
      </w:r>
      <w:r w:rsidDel="00000000" w:rsidR="00000000" w:rsidRPr="00000000">
        <w:rPr>
          <w:rtl w:val="0"/>
        </w:rPr>
      </w:r>
    </w:p>
    <w:p w:rsidR="00000000" w:rsidDel="00000000" w:rsidP="00000000" w:rsidRDefault="00000000" w:rsidRPr="00000000" w14:paraId="00000629">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Cash Call </w:t>
        <w:tab/>
      </w:r>
      <w:r w:rsidDel="00000000" w:rsidR="00000000" w:rsidRPr="00000000">
        <w:rPr>
          <w:rtl w:val="0"/>
        </w:rPr>
      </w:r>
    </w:p>
    <w:p w:rsidR="00000000" w:rsidDel="00000000" w:rsidP="00000000" w:rsidRDefault="00000000" w:rsidRPr="00000000" w14:paraId="0000062A">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Premium Portfolio %</w:t>
      </w:r>
      <w:r w:rsidDel="00000000" w:rsidR="00000000" w:rsidRPr="00000000">
        <w:rPr>
          <w:rtl w:val="0"/>
        </w:rPr>
      </w:r>
    </w:p>
    <w:p w:rsidR="00000000" w:rsidDel="00000000" w:rsidP="00000000" w:rsidRDefault="00000000" w:rsidRPr="00000000" w14:paraId="0000062B">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Claims Portfolio %</w:t>
      </w:r>
      <w:r w:rsidDel="00000000" w:rsidR="00000000" w:rsidRPr="00000000">
        <w:rPr>
          <w:rtl w:val="0"/>
        </w:rPr>
      </w:r>
    </w:p>
    <w:p w:rsidR="00000000" w:rsidDel="00000000" w:rsidP="00000000" w:rsidRDefault="00000000" w:rsidRPr="00000000" w14:paraId="0000062C">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Quake Limit </w:t>
        <w:tab/>
      </w:r>
      <w:r w:rsidDel="00000000" w:rsidR="00000000" w:rsidRPr="00000000">
        <w:rPr>
          <w:rtl w:val="0"/>
        </w:rPr>
      </w:r>
    </w:p>
    <w:p w:rsidR="00000000" w:rsidDel="00000000" w:rsidP="00000000" w:rsidRDefault="00000000" w:rsidRPr="00000000" w14:paraId="0000062D">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Commission Rate %</w:t>
      </w:r>
      <w:r w:rsidDel="00000000" w:rsidR="00000000" w:rsidRPr="00000000">
        <w:rPr>
          <w:rtl w:val="0"/>
        </w:rPr>
      </w:r>
    </w:p>
    <w:p w:rsidR="00000000" w:rsidDel="00000000" w:rsidP="00000000" w:rsidRDefault="00000000" w:rsidRPr="00000000" w14:paraId="0000062E">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Currency</w:t>
      </w:r>
      <w:r w:rsidDel="00000000" w:rsidR="00000000" w:rsidRPr="00000000">
        <w:rPr>
          <w:rtl w:val="0"/>
        </w:rPr>
      </w:r>
    </w:p>
    <w:p w:rsidR="00000000" w:rsidDel="00000000" w:rsidP="00000000" w:rsidRDefault="00000000" w:rsidRPr="00000000" w14:paraId="0000062F">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Premium Reserve Retained %</w:t>
      </w:r>
      <w:r w:rsidDel="00000000" w:rsidR="00000000" w:rsidRPr="00000000">
        <w:rPr>
          <w:rtl w:val="0"/>
        </w:rPr>
      </w:r>
    </w:p>
    <w:p w:rsidR="00000000" w:rsidDel="00000000" w:rsidP="00000000" w:rsidRDefault="00000000" w:rsidRPr="00000000" w14:paraId="00000630">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Period Loss Carried Forward</w:t>
        <w:tab/>
      </w:r>
      <w:r w:rsidDel="00000000" w:rsidR="00000000" w:rsidRPr="00000000">
        <w:rPr>
          <w:rtl w:val="0"/>
        </w:rPr>
      </w:r>
    </w:p>
    <w:p w:rsidR="00000000" w:rsidDel="00000000" w:rsidP="00000000" w:rsidRDefault="00000000" w:rsidRPr="00000000" w14:paraId="00000631">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Limit </w:t>
        <w:tab/>
      </w:r>
      <w:r w:rsidDel="00000000" w:rsidR="00000000" w:rsidRPr="00000000">
        <w:rPr>
          <w:rtl w:val="0"/>
        </w:rPr>
      </w:r>
    </w:p>
    <w:p w:rsidR="00000000" w:rsidDel="00000000" w:rsidP="00000000" w:rsidRDefault="00000000" w:rsidRPr="00000000" w14:paraId="00000632">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SI Start From </w:t>
        <w:tab/>
      </w:r>
      <w:r w:rsidDel="00000000" w:rsidR="00000000" w:rsidRPr="00000000">
        <w:rPr>
          <w:rtl w:val="0"/>
        </w:rPr>
      </w:r>
    </w:p>
    <w:p w:rsidR="00000000" w:rsidDel="00000000" w:rsidP="00000000" w:rsidRDefault="00000000" w:rsidRPr="00000000" w14:paraId="00000633">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 Premium Tax Rate</w:t>
        <w:tab/>
      </w:r>
      <w:r w:rsidDel="00000000" w:rsidR="00000000" w:rsidRPr="00000000">
        <w:rPr>
          <w:rtl w:val="0"/>
        </w:rPr>
      </w:r>
    </w:p>
    <w:p w:rsidR="00000000" w:rsidDel="00000000" w:rsidP="00000000" w:rsidRDefault="00000000" w:rsidRPr="00000000" w14:paraId="00000634">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 Tax Div Factor </w:t>
        <w:tab/>
      </w:r>
      <w:r w:rsidDel="00000000" w:rsidR="00000000" w:rsidRPr="00000000">
        <w:rPr>
          <w:rtl w:val="0"/>
        </w:rPr>
      </w:r>
    </w:p>
    <w:p w:rsidR="00000000" w:rsidDel="00000000" w:rsidP="00000000" w:rsidRDefault="00000000" w:rsidRPr="00000000" w14:paraId="00000635">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Earthquake Commission Rate </w:t>
        <w:tab/>
      </w:r>
      <w:r w:rsidDel="00000000" w:rsidR="00000000" w:rsidRPr="00000000">
        <w:rPr>
          <w:rtl w:val="0"/>
        </w:rPr>
      </w:r>
    </w:p>
    <w:p w:rsidR="00000000" w:rsidDel="00000000" w:rsidP="00000000" w:rsidRDefault="00000000" w:rsidRPr="00000000" w14:paraId="00000636">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Tax Interest %</w:t>
      </w:r>
      <w:r w:rsidDel="00000000" w:rsidR="00000000" w:rsidRPr="00000000">
        <w:rPr>
          <w:rtl w:val="0"/>
        </w:rPr>
      </w:r>
    </w:p>
    <w:p w:rsidR="00000000" w:rsidDel="00000000" w:rsidP="00000000" w:rsidRDefault="00000000" w:rsidRPr="00000000" w14:paraId="00000637">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Following Years Treaty</w:t>
      </w:r>
      <w:r w:rsidDel="00000000" w:rsidR="00000000" w:rsidRPr="00000000">
        <w:rPr>
          <w:rtl w:val="0"/>
        </w:rPr>
      </w:r>
    </w:p>
    <w:p w:rsidR="00000000" w:rsidDel="00000000" w:rsidP="00000000" w:rsidRDefault="00000000" w:rsidRPr="00000000" w14:paraId="00000638">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Participants and their rates</w:t>
      </w:r>
      <w:r w:rsidDel="00000000" w:rsidR="00000000" w:rsidRPr="00000000">
        <w:rPr>
          <w:rtl w:val="0"/>
        </w:rPr>
      </w:r>
    </w:p>
    <w:p w:rsidR="00000000" w:rsidDel="00000000" w:rsidP="00000000" w:rsidRDefault="00000000" w:rsidRPr="00000000" w14:paraId="00000639">
      <w:pPr>
        <w:numPr>
          <w:ilvl w:val="0"/>
          <w:numId w:val="1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classes of business applicable with the Minimum EML, Retention Limit, Facultative Obligatory defined at this level</w:t>
      </w:r>
      <w:r w:rsidDel="00000000" w:rsidR="00000000" w:rsidRPr="00000000">
        <w:rPr>
          <w:rtl w:val="0"/>
        </w:rPr>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jc w:val="both"/>
        <w:rPr/>
      </w:pPr>
      <w:bookmarkStart w:colFirst="0" w:colLast="0" w:name="_3l18frh" w:id="53"/>
      <w:bookmarkEnd w:id="53"/>
      <w:r w:rsidDel="00000000" w:rsidR="00000000" w:rsidRPr="00000000">
        <w:rPr>
          <w:rtl w:val="0"/>
        </w:rPr>
      </w:r>
    </w:p>
    <w:p w:rsidR="00000000" w:rsidDel="00000000" w:rsidP="00000000" w:rsidRDefault="00000000" w:rsidRPr="00000000" w14:paraId="0000063B">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RISK CATEGORIES</w:t>
      </w:r>
      <w:r w:rsidDel="00000000" w:rsidR="00000000" w:rsidRPr="00000000">
        <w:rPr>
          <w:rtl w:val="0"/>
        </w:rPr>
      </w:r>
    </w:p>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define the various risk categories applicable. </w:t>
      </w:r>
      <w:r w:rsidDel="00000000" w:rsidR="00000000" w:rsidRPr="00000000">
        <w:rPr>
          <w:rtl w:val="0"/>
        </w:rPr>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Risk categories definition inputs;</w:t>
      </w:r>
      <w:r w:rsidDel="00000000" w:rsidR="00000000" w:rsidRPr="00000000">
        <w:rPr>
          <w:rtl w:val="0"/>
        </w:rPr>
      </w:r>
    </w:p>
    <w:p w:rsidR="00000000" w:rsidDel="00000000" w:rsidP="00000000" w:rsidRDefault="00000000" w:rsidRPr="00000000" w14:paraId="0000063E">
      <w:pPr>
        <w:numPr>
          <w:ilvl w:val="0"/>
          <w:numId w:val="19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Risk ID</w:t>
      </w:r>
      <w:r w:rsidDel="00000000" w:rsidR="00000000" w:rsidRPr="00000000">
        <w:rPr>
          <w:rtl w:val="0"/>
        </w:rPr>
      </w:r>
    </w:p>
    <w:p w:rsidR="00000000" w:rsidDel="00000000" w:rsidP="00000000" w:rsidRDefault="00000000" w:rsidRPr="00000000" w14:paraId="0000063F">
      <w:pPr>
        <w:numPr>
          <w:ilvl w:val="0"/>
          <w:numId w:val="19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w:t>
      </w:r>
      <w:r w:rsidDel="00000000" w:rsidR="00000000" w:rsidRPr="00000000">
        <w:rPr>
          <w:rtl w:val="0"/>
        </w:rPr>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jc w:val="both"/>
        <w:rPr/>
      </w:pPr>
      <w:bookmarkStart w:colFirst="0" w:colLast="0" w:name="_206ipza" w:id="54"/>
      <w:bookmarkEnd w:id="54"/>
      <w:r w:rsidDel="00000000" w:rsidR="00000000" w:rsidRPr="00000000">
        <w:rPr>
          <w:rtl w:val="0"/>
        </w:rPr>
      </w:r>
    </w:p>
    <w:p w:rsidR="00000000" w:rsidDel="00000000" w:rsidP="00000000" w:rsidRDefault="00000000" w:rsidRPr="00000000" w14:paraId="00000641">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0" w:date="2013-11-05T16:40:00Z">
            <w:rPr>
              <w:rFonts w:ascii="Cambria" w:cs="Cambria" w:eastAsia="Cambria" w:hAnsi="Cambria"/>
              <w:b w:val="1"/>
              <w:smallCaps w:val="1"/>
              <w:color w:val="0000ff"/>
              <w:sz w:val="24"/>
              <w:szCs w:val="24"/>
              <w:u w:val="single"/>
              <w:vertAlign w:val="baseline"/>
            </w:rPr>
          </w:rPrChange>
        </w:rPr>
        <w:t xml:space="preserve">XOL TREATIES </w:t>
      </w:r>
      <w:r w:rsidDel="00000000" w:rsidR="00000000" w:rsidRPr="00000000">
        <w:rPr>
          <w:rtl w:val="0"/>
        </w:rPr>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the capability to predefine the XOL treaties and their setup. </w:t>
      </w:r>
      <w:r w:rsidDel="00000000" w:rsidR="00000000" w:rsidRPr="00000000">
        <w:rPr>
          <w:rtl w:val="0"/>
        </w:rPr>
      </w:r>
    </w:p>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XOL treaty definition inputs;</w:t>
      </w:r>
      <w:r w:rsidDel="00000000" w:rsidR="00000000" w:rsidRPr="00000000">
        <w:rPr>
          <w:rtl w:val="0"/>
        </w:rPr>
      </w:r>
    </w:p>
    <w:p w:rsidR="00000000" w:rsidDel="00000000" w:rsidP="00000000" w:rsidRDefault="00000000" w:rsidRPr="00000000" w14:paraId="00000644">
      <w:pPr>
        <w:numPr>
          <w:ilvl w:val="0"/>
          <w:numId w:val="20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 </w:t>
        <w:tab/>
      </w:r>
      <w:r w:rsidDel="00000000" w:rsidR="00000000" w:rsidRPr="00000000">
        <w:rPr>
          <w:rtl w:val="0"/>
        </w:rPr>
      </w:r>
    </w:p>
    <w:p w:rsidR="00000000" w:rsidDel="00000000" w:rsidP="00000000" w:rsidRDefault="00000000" w:rsidRPr="00000000" w14:paraId="00000645">
      <w:pPr>
        <w:numPr>
          <w:ilvl w:val="0"/>
          <w:numId w:val="20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Type (Working, Catastrophe) </w:t>
      </w:r>
      <w:r w:rsidDel="00000000" w:rsidR="00000000" w:rsidRPr="00000000">
        <w:rPr>
          <w:rtl w:val="0"/>
        </w:rPr>
      </w:r>
    </w:p>
    <w:p w:rsidR="00000000" w:rsidDel="00000000" w:rsidP="00000000" w:rsidRDefault="00000000" w:rsidRPr="00000000" w14:paraId="00000646">
      <w:pPr>
        <w:numPr>
          <w:ilvl w:val="0"/>
          <w:numId w:val="20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Minimum Deposit</w:t>
      </w:r>
      <w:r w:rsidDel="00000000" w:rsidR="00000000" w:rsidRPr="00000000">
        <w:rPr>
          <w:rtl w:val="0"/>
        </w:rPr>
      </w:r>
    </w:p>
    <w:p w:rsidR="00000000" w:rsidDel="00000000" w:rsidP="00000000" w:rsidRDefault="00000000" w:rsidRPr="00000000" w14:paraId="00000647">
      <w:pPr>
        <w:numPr>
          <w:ilvl w:val="0"/>
          <w:numId w:val="20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Deductible Limit</w:t>
      </w:r>
      <w:r w:rsidDel="00000000" w:rsidR="00000000" w:rsidRPr="00000000">
        <w:rPr>
          <w:rtl w:val="0"/>
        </w:rPr>
      </w:r>
    </w:p>
    <w:p w:rsidR="00000000" w:rsidDel="00000000" w:rsidP="00000000" w:rsidRDefault="00000000" w:rsidRPr="00000000" w14:paraId="00000648">
      <w:pPr>
        <w:numPr>
          <w:ilvl w:val="0"/>
          <w:numId w:val="20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Maximum Adjustment factor</w:t>
      </w:r>
      <w:r w:rsidDel="00000000" w:rsidR="00000000" w:rsidRPr="00000000">
        <w:rPr>
          <w:rtl w:val="0"/>
        </w:rPr>
      </w:r>
    </w:p>
    <w:p w:rsidR="00000000" w:rsidDel="00000000" w:rsidP="00000000" w:rsidRDefault="00000000" w:rsidRPr="00000000" w14:paraId="00000649">
      <w:pPr>
        <w:numPr>
          <w:ilvl w:val="0"/>
          <w:numId w:val="20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Maximum Claim Limit</w:t>
      </w:r>
      <w:r w:rsidDel="00000000" w:rsidR="00000000" w:rsidRPr="00000000">
        <w:rPr>
          <w:rtl w:val="0"/>
        </w:rPr>
      </w:r>
    </w:p>
    <w:p w:rsidR="00000000" w:rsidDel="00000000" w:rsidP="00000000" w:rsidRDefault="00000000" w:rsidRPr="00000000" w14:paraId="0000064A">
      <w:pPr>
        <w:numPr>
          <w:ilvl w:val="0"/>
          <w:numId w:val="20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Layer</w:t>
      </w:r>
      <w:r w:rsidDel="00000000" w:rsidR="00000000" w:rsidRPr="00000000">
        <w:rPr>
          <w:rtl w:val="0"/>
        </w:rPr>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64D">
      <w:pPr>
        <w:numPr>
          <w:ilvl w:val="0"/>
          <w:numId w:val="20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Premium Adjustment Rate</w:t>
      </w:r>
      <w:r w:rsidDel="00000000" w:rsidR="00000000" w:rsidRPr="00000000">
        <w:rPr>
          <w:rtl w:val="0"/>
        </w:rPr>
      </w:r>
    </w:p>
    <w:p w:rsidR="00000000" w:rsidDel="00000000" w:rsidP="00000000" w:rsidRDefault="00000000" w:rsidRPr="00000000" w14:paraId="0000064E">
      <w:pPr>
        <w:numPr>
          <w:ilvl w:val="0"/>
          <w:numId w:val="20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Maximum Claim Limit</w:t>
      </w:r>
      <w:r w:rsidDel="00000000" w:rsidR="00000000" w:rsidRPr="00000000">
        <w:rPr>
          <w:rtl w:val="0"/>
        </w:rPr>
      </w:r>
    </w:p>
    <w:p w:rsidR="00000000" w:rsidDel="00000000" w:rsidP="00000000" w:rsidRDefault="00000000" w:rsidRPr="00000000" w14:paraId="0000064F">
      <w:pPr>
        <w:numPr>
          <w:ilvl w:val="0"/>
          <w:numId w:val="20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Minimum Adjustment factor</w:t>
      </w:r>
      <w:r w:rsidDel="00000000" w:rsidR="00000000" w:rsidRPr="00000000">
        <w:rPr>
          <w:rtl w:val="0"/>
        </w:rPr>
      </w:r>
    </w:p>
    <w:p w:rsidR="00000000" w:rsidDel="00000000" w:rsidP="00000000" w:rsidRDefault="00000000" w:rsidRPr="00000000" w14:paraId="00000650">
      <w:pPr>
        <w:numPr>
          <w:ilvl w:val="0"/>
          <w:numId w:val="20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Currency</w:t>
      </w:r>
      <w:r w:rsidDel="00000000" w:rsidR="00000000" w:rsidRPr="00000000">
        <w:rPr>
          <w:rtl w:val="0"/>
        </w:rPr>
      </w:r>
    </w:p>
    <w:p w:rsidR="00000000" w:rsidDel="00000000" w:rsidP="00000000" w:rsidRDefault="00000000" w:rsidRPr="00000000" w14:paraId="00000651">
      <w:pPr>
        <w:numPr>
          <w:ilvl w:val="0"/>
          <w:numId w:val="20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Account Period (Yearly/ Monthly/ Quarterly) </w:t>
      </w:r>
      <w:r w:rsidDel="00000000" w:rsidR="00000000" w:rsidRPr="00000000">
        <w:rPr>
          <w:rtl w:val="0"/>
        </w:rPr>
      </w:r>
    </w:p>
    <w:p w:rsidR="00000000" w:rsidDel="00000000" w:rsidP="00000000" w:rsidRDefault="00000000" w:rsidRPr="00000000" w14:paraId="00000652">
      <w:pPr>
        <w:numPr>
          <w:ilvl w:val="0"/>
          <w:numId w:val="20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Loading Adjustment factor</w:t>
      </w:r>
      <w:r w:rsidDel="00000000" w:rsidR="00000000" w:rsidRPr="00000000">
        <w:rPr>
          <w:rtl w:val="0"/>
        </w:rPr>
      </w:r>
    </w:p>
    <w:p w:rsidR="00000000" w:rsidDel="00000000" w:rsidP="00000000" w:rsidRDefault="00000000" w:rsidRPr="00000000" w14:paraId="00000653">
      <w:pPr>
        <w:numPr>
          <w:ilvl w:val="0"/>
          <w:numId w:val="20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Participants</w:t>
      </w:r>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656">
      <w:pPr>
        <w:pStyle w:val="Heading1"/>
        <w:pBdr>
          <w:top w:space="0" w:sz="0" w:val="nil"/>
          <w:left w:space="0" w:sz="0" w:val="nil"/>
          <w:bottom w:space="0" w:sz="0" w:val="nil"/>
          <w:right w:space="0" w:sz="0" w:val="nil"/>
          <w:between w:space="0" w:sz="0" w:val="nil"/>
        </w:pBdr>
        <w:shd w:fill="auto" w:val="clear"/>
        <w:ind w:left="360" w:firstLine="0"/>
        <w:jc w:val="both"/>
        <w:rPr/>
      </w:pPr>
      <w:r w:rsidDel="00000000" w:rsidR="00000000" w:rsidRPr="00000000">
        <w:rPr>
          <w:rtl w:val="0"/>
        </w:rPr>
      </w:r>
    </w:p>
    <w:p w:rsidR="00000000" w:rsidDel="00000000" w:rsidP="00000000" w:rsidRDefault="00000000" w:rsidRPr="00000000" w14:paraId="00000657">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4k668n3" w:id="55"/>
      <w:bookmarkEnd w:id="55"/>
      <w:r w:rsidDel="00000000" w:rsidR="00000000" w:rsidRPr="00000000">
        <w:br w:type="page"/>
      </w:r>
      <w:r w:rsidDel="00000000" w:rsidR="00000000" w:rsidRPr="00000000">
        <w:rPr>
          <w:b w:val="1"/>
          <w:color w:val="000000"/>
          <w:u w:val="none"/>
          <w:vertAlign w:val="baseline"/>
          <w:rtl w:val="0"/>
          <w:rPrChange w:author="Heritage Comments" w:id="281" w:date="2013-11-05T16:40:00Z">
            <w:rPr>
              <w:color w:val="0000ff"/>
              <w:u w:val="single"/>
              <w:vertAlign w:val="baseline"/>
            </w:rPr>
          </w:rPrChange>
        </w:rPr>
        <w:t xml:space="preserve">Marketing &amp; Quotations Module</w:t>
      </w:r>
      <w:r w:rsidDel="00000000" w:rsidR="00000000" w:rsidRPr="00000000">
        <w:rPr>
          <w:rtl w:val="0"/>
        </w:rPr>
      </w:r>
    </w:p>
    <w:p w:rsidR="00000000" w:rsidDel="00000000" w:rsidP="00000000" w:rsidRDefault="00000000" w:rsidRPr="00000000" w14:paraId="00000658">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2" w:date="2013-11-05T16:40:00Z">
            <w:rPr>
              <w:rFonts w:ascii="Cambria" w:cs="Cambria" w:eastAsia="Cambria" w:hAnsi="Cambria"/>
              <w:b w:val="1"/>
              <w:smallCaps w:val="1"/>
              <w:color w:val="0000ff"/>
              <w:sz w:val="24"/>
              <w:szCs w:val="24"/>
              <w:u w:val="single"/>
              <w:vertAlign w:val="baseline"/>
            </w:rPr>
          </w:rPrChange>
        </w:rPr>
        <w:t xml:space="preserve">QUOTATIONS</w:t>
      </w:r>
      <w:r w:rsidDel="00000000" w:rsidR="00000000" w:rsidRPr="00000000">
        <w:rPr>
          <w:rtl w:val="0"/>
        </w:rPr>
      </w:r>
    </w:p>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Quotations functionality in the system will enable the sales representative or marketer to quickly respond to clients’ request for quotations and/or revision to quotations. </w:t>
      </w:r>
      <w:r w:rsidDel="00000000" w:rsidR="00000000" w:rsidRPr="00000000">
        <w:rPr>
          <w:rtl w:val="0"/>
        </w:rPr>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To be able to give a quotation, the marketer would have to obtain certain details from the prospective client/agent.  Such information may be as minimal as client name, type of insurance cover required and the sum insured or as detailed on the proposal form for the type of insurance product requested. </w:t>
      </w:r>
      <w:r w:rsidDel="00000000" w:rsidR="00000000" w:rsidRPr="00000000">
        <w:rPr>
          <w:rtl w:val="0"/>
        </w:rPr>
      </w:r>
    </w:p>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jc w:val="both"/>
        <w:rPr/>
      </w:pPr>
      <w:r w:rsidDel="00000000" w:rsidR="00000000" w:rsidRPr="00000000">
        <w:rPr>
          <w:i w:val="1"/>
          <w:vertAlign w:val="baseline"/>
          <w:rtl w:val="0"/>
        </w:rPr>
        <w:t xml:space="preserve">The system will have an option to attach</w:t>
      </w:r>
      <w:r w:rsidDel="00000000" w:rsidR="00000000" w:rsidRPr="00000000">
        <w:rPr>
          <w:vertAlign w:val="baseline"/>
          <w:rtl w:val="0"/>
        </w:rPr>
        <w:t xml:space="preserve"> a company profile to the quotations. </w:t>
      </w:r>
      <w:r w:rsidDel="00000000" w:rsidR="00000000" w:rsidRPr="00000000">
        <w:rPr>
          <w:rtl w:val="0"/>
        </w:rPr>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jc w:val="both"/>
        <w:rPr/>
      </w:pPr>
      <w:bookmarkStart w:colFirst="0" w:colLast="0" w:name="_2zbgiuw" w:id="56"/>
      <w:bookmarkEnd w:id="56"/>
      <w:r w:rsidDel="00000000" w:rsidR="00000000" w:rsidRPr="00000000">
        <w:rPr>
          <w:rtl w:val="0"/>
        </w:rPr>
      </w:r>
    </w:p>
    <w:p w:rsidR="00000000" w:rsidDel="00000000" w:rsidP="00000000" w:rsidRDefault="00000000" w:rsidRPr="00000000" w14:paraId="0000065D">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282" w:date="2013-11-05T16:40:00Z">
            <w:rPr>
              <w:rFonts w:ascii="Cambria" w:cs="Cambria" w:eastAsia="Cambria" w:hAnsi="Cambria"/>
              <w:b w:val="1"/>
              <w:color w:val="0000ff"/>
              <w:sz w:val="24"/>
              <w:szCs w:val="24"/>
              <w:u w:val="single"/>
              <w:vertAlign w:val="baseline"/>
            </w:rPr>
          </w:rPrChange>
        </w:rPr>
        <w:t xml:space="preserve">Capture Set - Up Parameters</w:t>
      </w:r>
      <w:r w:rsidDel="00000000" w:rsidR="00000000" w:rsidRPr="00000000">
        <w:rPr>
          <w:rtl w:val="0"/>
        </w:rPr>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enable the user to capture the detail below prior to processing quotations. </w:t>
      </w:r>
      <w:r w:rsidDel="00000000" w:rsidR="00000000" w:rsidRPr="00000000">
        <w:rPr>
          <w:rtl w:val="0"/>
        </w:rPr>
      </w:r>
    </w:p>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details are</w:t>
      </w:r>
      <w:r w:rsidDel="00000000" w:rsidR="00000000" w:rsidRPr="00000000">
        <w:rPr>
          <w:rtl w:val="0"/>
        </w:rPr>
      </w:r>
    </w:p>
    <w:p w:rsidR="00000000" w:rsidDel="00000000" w:rsidP="00000000" w:rsidRDefault="00000000" w:rsidRPr="00000000" w14:paraId="00000660">
      <w:pPr>
        <w:numPr>
          <w:ilvl w:val="0"/>
          <w:numId w:val="2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Capture new clients</w:t>
      </w:r>
      <w:r w:rsidDel="00000000" w:rsidR="00000000" w:rsidRPr="00000000">
        <w:rPr>
          <w:rtl w:val="0"/>
        </w:rPr>
      </w:r>
    </w:p>
    <w:p w:rsidR="00000000" w:rsidDel="00000000" w:rsidP="00000000" w:rsidRDefault="00000000" w:rsidRPr="00000000" w14:paraId="00000661">
      <w:pPr>
        <w:numPr>
          <w:ilvl w:val="0"/>
          <w:numId w:val="2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Capture new prospects</w:t>
      </w:r>
      <w:r w:rsidDel="00000000" w:rsidR="00000000" w:rsidRPr="00000000">
        <w:rPr>
          <w:rtl w:val="0"/>
        </w:rPr>
      </w:r>
    </w:p>
    <w:p w:rsidR="00000000" w:rsidDel="00000000" w:rsidP="00000000" w:rsidRDefault="00000000" w:rsidRPr="00000000" w14:paraId="00000662">
      <w:pPr>
        <w:numPr>
          <w:ilvl w:val="0"/>
          <w:numId w:val="2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Capture new accounts (Insurance Companies, Brokers, Agents, Reinsurance Companies) </w:t>
      </w:r>
      <w:r w:rsidDel="00000000" w:rsidR="00000000" w:rsidRPr="00000000">
        <w:rPr>
          <w:rtl w:val="0"/>
        </w:rPr>
      </w:r>
    </w:p>
    <w:p w:rsidR="00000000" w:rsidDel="00000000" w:rsidP="00000000" w:rsidRDefault="00000000" w:rsidRPr="00000000" w14:paraId="00000663">
      <w:pPr>
        <w:numPr>
          <w:ilvl w:val="0"/>
          <w:numId w:val="2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Capture quotation number formats</w:t>
      </w:r>
      <w:r w:rsidDel="00000000" w:rsidR="00000000" w:rsidRPr="00000000">
        <w:rPr>
          <w:rtl w:val="0"/>
        </w:rPr>
      </w:r>
    </w:p>
    <w:p w:rsidR="00000000" w:rsidDel="00000000" w:rsidP="00000000" w:rsidRDefault="00000000" w:rsidRPr="00000000" w14:paraId="00000664">
      <w:pPr>
        <w:numPr>
          <w:ilvl w:val="0"/>
          <w:numId w:val="2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Capture the classes of business</w:t>
      </w:r>
      <w:r w:rsidDel="00000000" w:rsidR="00000000" w:rsidRPr="00000000">
        <w:rPr>
          <w:rtl w:val="0"/>
        </w:rPr>
      </w:r>
    </w:p>
    <w:p w:rsidR="00000000" w:rsidDel="00000000" w:rsidP="00000000" w:rsidRDefault="00000000" w:rsidRPr="00000000" w14:paraId="00000665">
      <w:pPr>
        <w:numPr>
          <w:ilvl w:val="0"/>
          <w:numId w:val="2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Capture products </w:t>
      </w:r>
      <w:r w:rsidDel="00000000" w:rsidR="00000000" w:rsidRPr="00000000">
        <w:rPr>
          <w:rtl w:val="0"/>
        </w:rPr>
      </w:r>
    </w:p>
    <w:p w:rsidR="00000000" w:rsidDel="00000000" w:rsidP="00000000" w:rsidRDefault="00000000" w:rsidRPr="00000000" w14:paraId="00000666">
      <w:pPr>
        <w:numPr>
          <w:ilvl w:val="0"/>
          <w:numId w:val="2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Capture Sections </w:t>
      </w:r>
      <w:r w:rsidDel="00000000" w:rsidR="00000000" w:rsidRPr="00000000">
        <w:rPr>
          <w:rtl w:val="0"/>
        </w:rPr>
      </w:r>
    </w:p>
    <w:p w:rsidR="00000000" w:rsidDel="00000000" w:rsidP="00000000" w:rsidRDefault="00000000" w:rsidRPr="00000000" w14:paraId="00000667">
      <w:pPr>
        <w:numPr>
          <w:ilvl w:val="0"/>
          <w:numId w:val="2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Capture cover types</w:t>
      </w:r>
      <w:r w:rsidDel="00000000" w:rsidR="00000000" w:rsidRPr="00000000">
        <w:rPr>
          <w:rtl w:val="0"/>
        </w:rPr>
      </w:r>
    </w:p>
    <w:p w:rsidR="00000000" w:rsidDel="00000000" w:rsidP="00000000" w:rsidRDefault="00000000" w:rsidRPr="00000000" w14:paraId="00000668">
      <w:pPr>
        <w:numPr>
          <w:ilvl w:val="0"/>
          <w:numId w:val="2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Capture the premium rates</w:t>
      </w:r>
      <w:r w:rsidDel="00000000" w:rsidR="00000000" w:rsidRPr="00000000">
        <w:rPr>
          <w:rtl w:val="0"/>
        </w:rPr>
      </w:r>
    </w:p>
    <w:p w:rsidR="00000000" w:rsidDel="00000000" w:rsidP="00000000" w:rsidRDefault="00000000" w:rsidRPr="00000000" w14:paraId="00000669">
      <w:pPr>
        <w:numPr>
          <w:ilvl w:val="0"/>
          <w:numId w:val="2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Capture taxes (Policy Holder Fund, Training Levy, Stamp Duty, Withholding Tax, Value Added Tax etc) </w:t>
      </w:r>
      <w:r w:rsidDel="00000000" w:rsidR="00000000" w:rsidRPr="00000000">
        <w:rPr>
          <w:rtl w:val="0"/>
        </w:rPr>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jc w:val="both"/>
        <w:rPr/>
      </w:pPr>
      <w:bookmarkStart w:colFirst="0" w:colLast="0" w:name="_1egqt2p" w:id="57"/>
      <w:bookmarkEnd w:id="57"/>
      <w:r w:rsidDel="00000000" w:rsidR="00000000" w:rsidRPr="00000000">
        <w:rPr>
          <w:rtl w:val="0"/>
        </w:rPr>
      </w:r>
    </w:p>
    <w:p w:rsidR="00000000" w:rsidDel="00000000" w:rsidP="00000000" w:rsidRDefault="00000000" w:rsidRPr="00000000" w14:paraId="0000066B">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282" w:date="2013-11-05T16:40:00Z">
            <w:rPr>
              <w:rFonts w:ascii="Cambria" w:cs="Cambria" w:eastAsia="Cambria" w:hAnsi="Cambria"/>
              <w:b w:val="1"/>
              <w:color w:val="0000ff"/>
              <w:sz w:val="24"/>
              <w:szCs w:val="24"/>
              <w:u w:val="single"/>
              <w:vertAlign w:val="baseline"/>
            </w:rPr>
          </w:rPrChange>
        </w:rPr>
        <w:t xml:space="preserve">Quotation Level Details – </w:t>
      </w:r>
      <w:r w:rsidDel="00000000" w:rsidR="00000000" w:rsidRPr="00000000">
        <w:rPr>
          <w:rtl w:val="0"/>
        </w:rPr>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The system shall allow capture of the quotation level details which are provided once per quotation.  The details are</w:t>
      </w:r>
      <w:r w:rsidDel="00000000" w:rsidR="00000000" w:rsidRPr="00000000">
        <w:rPr>
          <w:rtl w:val="0"/>
        </w:rPr>
      </w:r>
    </w:p>
    <w:p w:rsidR="00000000" w:rsidDel="00000000" w:rsidP="00000000" w:rsidRDefault="00000000" w:rsidRPr="00000000" w14:paraId="0000066D">
      <w:pPr>
        <w:numPr>
          <w:ilvl w:val="0"/>
          <w:numId w:val="2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Quotation Parameters </w:t>
      </w:r>
      <w:r w:rsidDel="00000000" w:rsidR="00000000" w:rsidRPr="00000000">
        <w:rPr>
          <w:rtl w:val="0"/>
        </w:rPr>
      </w:r>
    </w:p>
    <w:p w:rsidR="00000000" w:rsidDel="00000000" w:rsidP="00000000" w:rsidRDefault="00000000" w:rsidRPr="00000000" w14:paraId="0000066E">
      <w:pPr>
        <w:numPr>
          <w:ilvl w:val="1"/>
          <w:numId w:val="20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vertAlign w:val="baseline"/>
          <w:rtl w:val="0"/>
        </w:rPr>
        <w:t xml:space="preserve">QUOTATION_EXPIRY: Number of Months a quotation is valid</w:t>
      </w:r>
      <w:r w:rsidDel="00000000" w:rsidR="00000000" w:rsidRPr="00000000">
        <w:rPr>
          <w:rtl w:val="0"/>
        </w:rPr>
      </w:r>
    </w:p>
    <w:p w:rsidR="00000000" w:rsidDel="00000000" w:rsidP="00000000" w:rsidRDefault="00000000" w:rsidRPr="00000000" w14:paraId="0000066F">
      <w:pPr>
        <w:numPr>
          <w:ilvl w:val="1"/>
          <w:numId w:val="20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vertAlign w:val="baseline"/>
          <w:rtl w:val="0"/>
        </w:rPr>
        <w:t xml:space="preserve">QUOTNOFORMAT: Number format of the quotation number</w:t>
      </w:r>
      <w:r w:rsidDel="00000000" w:rsidR="00000000" w:rsidRPr="00000000">
        <w:rPr>
          <w:rtl w:val="0"/>
        </w:rPr>
      </w:r>
    </w:p>
    <w:p w:rsidR="00000000" w:rsidDel="00000000" w:rsidP="00000000" w:rsidRDefault="00000000" w:rsidRPr="00000000" w14:paraId="00000670">
      <w:pPr>
        <w:numPr>
          <w:ilvl w:val="1"/>
          <w:numId w:val="20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vertAlign w:val="baseline"/>
          <w:rtl w:val="0"/>
        </w:rPr>
        <w:t xml:space="preserve">QUOTNOSERIAL: Serial running across for example if per branch, per year or per product</w:t>
      </w:r>
      <w:r w:rsidDel="00000000" w:rsidR="00000000" w:rsidRPr="00000000">
        <w:rPr>
          <w:rtl w:val="0"/>
        </w:rPr>
      </w:r>
    </w:p>
    <w:p w:rsidR="00000000" w:rsidDel="00000000" w:rsidP="00000000" w:rsidRDefault="00000000" w:rsidRPr="00000000" w14:paraId="00000671">
      <w:pPr>
        <w:numPr>
          <w:ilvl w:val="1"/>
          <w:numId w:val="204"/>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vertAlign w:val="baseline"/>
          <w:rtl w:val="0"/>
        </w:rPr>
        <w:t xml:space="preserve">QUOTNOSRLENGTH : Length of the above serial</w:t>
      </w:r>
      <w:r w:rsidDel="00000000" w:rsidR="00000000" w:rsidRPr="00000000">
        <w:rPr>
          <w:rtl w:val="0"/>
        </w:rPr>
      </w:r>
    </w:p>
    <w:p w:rsidR="00000000" w:rsidDel="00000000" w:rsidP="00000000" w:rsidRDefault="00000000" w:rsidRPr="00000000" w14:paraId="00000672">
      <w:pPr>
        <w:numPr>
          <w:ilvl w:val="0"/>
          <w:numId w:val="2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Quote Number and processing dates- Auto generated by the system per the parameters set</w:t>
      </w:r>
      <w:r w:rsidDel="00000000" w:rsidR="00000000" w:rsidRPr="00000000">
        <w:rPr>
          <w:rtl w:val="0"/>
        </w:rPr>
      </w:r>
    </w:p>
    <w:p w:rsidR="00000000" w:rsidDel="00000000" w:rsidP="00000000" w:rsidRDefault="00000000" w:rsidRPr="00000000" w14:paraId="00000673">
      <w:pPr>
        <w:numPr>
          <w:ilvl w:val="0"/>
          <w:numId w:val="2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Quote to can either be to a client or a prospect already defined in CRM</w:t>
      </w:r>
      <w:r w:rsidDel="00000000" w:rsidR="00000000" w:rsidRPr="00000000">
        <w:rPr>
          <w:rtl w:val="0"/>
        </w:rPr>
      </w:r>
    </w:p>
    <w:p w:rsidR="00000000" w:rsidDel="00000000" w:rsidP="00000000" w:rsidRDefault="00000000" w:rsidRPr="00000000" w14:paraId="00000674">
      <w:pPr>
        <w:numPr>
          <w:ilvl w:val="0"/>
          <w:numId w:val="2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Source either Email, Fax, Telephone, SMS, Tender or Other</w:t>
      </w:r>
      <w:r w:rsidDel="00000000" w:rsidR="00000000" w:rsidRPr="00000000">
        <w:rPr>
          <w:rtl w:val="0"/>
        </w:rPr>
      </w:r>
    </w:p>
    <w:p w:rsidR="00000000" w:rsidDel="00000000" w:rsidP="00000000" w:rsidRDefault="00000000" w:rsidRPr="00000000" w14:paraId="00000675">
      <w:pPr>
        <w:numPr>
          <w:ilvl w:val="0"/>
          <w:numId w:val="2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Quotation Type - either direct or through intermediary – Where the intermediary already exists, it will be selected from the intermediaries list of values. </w:t>
      </w:r>
      <w:r w:rsidDel="00000000" w:rsidR="00000000" w:rsidRPr="00000000">
        <w:rPr>
          <w:rtl w:val="0"/>
        </w:rPr>
      </w:r>
    </w:p>
    <w:p w:rsidR="00000000" w:rsidDel="00000000" w:rsidP="00000000" w:rsidRDefault="00000000" w:rsidRPr="00000000" w14:paraId="00000676">
      <w:pPr>
        <w:numPr>
          <w:ilvl w:val="0"/>
          <w:numId w:val="2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Client – Selected from a clients list of values where exists but a screen will be provided to define new clients. </w:t>
      </w:r>
      <w:r w:rsidDel="00000000" w:rsidR="00000000" w:rsidRPr="00000000">
        <w:rPr>
          <w:rtl w:val="0"/>
        </w:rPr>
      </w:r>
    </w:p>
    <w:p w:rsidR="00000000" w:rsidDel="00000000" w:rsidP="00000000" w:rsidRDefault="00000000" w:rsidRPr="00000000" w14:paraId="00000677">
      <w:pPr>
        <w:numPr>
          <w:ilvl w:val="0"/>
          <w:numId w:val="2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system will allow specifying campaigns as source of business and user should be able to select from a list the campaign in the system. </w:t>
      </w:r>
      <w:r w:rsidDel="00000000" w:rsidR="00000000" w:rsidRPr="00000000">
        <w:rPr>
          <w:rtl w:val="0"/>
        </w:rPr>
      </w:r>
    </w:p>
    <w:p w:rsidR="00000000" w:rsidDel="00000000" w:rsidP="00000000" w:rsidRDefault="00000000" w:rsidRPr="00000000" w14:paraId="00000678">
      <w:pPr>
        <w:numPr>
          <w:ilvl w:val="0"/>
          <w:numId w:val="2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Marketer – This will suffice where the marketing department wants to keep track of quotations done per marketer. </w:t>
      </w:r>
      <w:r w:rsidDel="00000000" w:rsidR="00000000" w:rsidRPr="00000000">
        <w:rPr>
          <w:rtl w:val="0"/>
        </w:rPr>
      </w:r>
    </w:p>
    <w:p w:rsidR="00000000" w:rsidDel="00000000" w:rsidP="00000000" w:rsidRDefault="00000000" w:rsidRPr="00000000" w14:paraId="00000679">
      <w:pPr>
        <w:numPr>
          <w:ilvl w:val="0"/>
          <w:numId w:val="2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Branch – The branch from which the quotation has been done from.  </w:t>
      </w:r>
      <w:r w:rsidDel="00000000" w:rsidR="00000000" w:rsidRPr="00000000">
        <w:rPr>
          <w:rtl w:val="0"/>
        </w:rPr>
      </w:r>
    </w:p>
    <w:p w:rsidR="00000000" w:rsidDel="00000000" w:rsidP="00000000" w:rsidRDefault="00000000" w:rsidRPr="00000000" w14:paraId="0000067A">
      <w:pPr>
        <w:numPr>
          <w:ilvl w:val="0"/>
          <w:numId w:val="2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Currency - This is the currency in which the quotation is expressed. </w:t>
      </w:r>
      <w:r w:rsidDel="00000000" w:rsidR="00000000" w:rsidRPr="00000000">
        <w:rPr>
          <w:rtl w:val="0"/>
        </w:rPr>
      </w:r>
    </w:p>
    <w:p w:rsidR="00000000" w:rsidDel="00000000" w:rsidP="00000000" w:rsidRDefault="00000000" w:rsidRPr="00000000" w14:paraId="0000067B">
      <w:pPr>
        <w:numPr>
          <w:ilvl w:val="0"/>
          <w:numId w:val="2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Previous Insurance history (Claim experience)  – obtained from the client/intermediaries in the case of new clients.  For existing client, the system will display the client’s claims experience. </w:t>
      </w:r>
      <w:r w:rsidDel="00000000" w:rsidR="00000000" w:rsidRPr="00000000">
        <w:rPr>
          <w:rtl w:val="0"/>
        </w:rPr>
      </w:r>
    </w:p>
    <w:p w:rsidR="00000000" w:rsidDel="00000000" w:rsidP="00000000" w:rsidRDefault="00000000" w:rsidRPr="00000000" w14:paraId="0000067C">
      <w:pPr>
        <w:numPr>
          <w:ilvl w:val="0"/>
          <w:numId w:val="2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Location (s) of risks and their distribution. </w:t>
      </w:r>
      <w:r w:rsidDel="00000000" w:rsidR="00000000" w:rsidRPr="00000000">
        <w:rPr>
          <w:rtl w:val="0"/>
        </w:rPr>
      </w:r>
    </w:p>
    <w:p w:rsidR="00000000" w:rsidDel="00000000" w:rsidP="00000000" w:rsidRDefault="00000000" w:rsidRPr="00000000" w14:paraId="0000067D">
      <w:pPr>
        <w:numPr>
          <w:ilvl w:val="0"/>
          <w:numId w:val="2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Quotation expiry date – This is the date </w:t>
      </w:r>
      <w:r w:rsidDel="00000000" w:rsidR="00000000" w:rsidRPr="00000000">
        <w:rPr>
          <w:rtl w:val="0"/>
        </w:rPr>
      </w:r>
    </w:p>
    <w:p w:rsidR="00000000" w:rsidDel="00000000" w:rsidP="00000000" w:rsidRDefault="00000000" w:rsidRPr="00000000" w14:paraId="0000067E">
      <w:pPr>
        <w:numPr>
          <w:ilvl w:val="0"/>
          <w:numId w:val="2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General Comments that the underwriter might want to append. </w:t>
      </w:r>
      <w:r w:rsidDel="00000000" w:rsidR="00000000" w:rsidRPr="00000000">
        <w:rPr>
          <w:rtl w:val="0"/>
        </w:rPr>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jc w:val="both"/>
        <w:rPr/>
      </w:pPr>
      <w:bookmarkStart w:colFirst="0" w:colLast="0" w:name="_3ygebqi" w:id="58"/>
      <w:bookmarkEnd w:id="58"/>
      <w:r w:rsidDel="00000000" w:rsidR="00000000" w:rsidRPr="00000000">
        <w:rPr>
          <w:rtl w:val="0"/>
        </w:rPr>
      </w:r>
    </w:p>
    <w:p w:rsidR="00000000" w:rsidDel="00000000" w:rsidP="00000000" w:rsidRDefault="00000000" w:rsidRPr="00000000" w14:paraId="00000680">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282" w:date="2013-11-05T16:40:00Z">
            <w:rPr>
              <w:rFonts w:ascii="Cambria" w:cs="Cambria" w:eastAsia="Cambria" w:hAnsi="Cambria"/>
              <w:b w:val="1"/>
              <w:color w:val="0000ff"/>
              <w:sz w:val="24"/>
              <w:szCs w:val="24"/>
              <w:u w:val="single"/>
              <w:vertAlign w:val="baseline"/>
            </w:rPr>
          </w:rPrChange>
        </w:rPr>
        <w:t xml:space="preserve">Product Level details</w:t>
      </w:r>
      <w:r w:rsidDel="00000000" w:rsidR="00000000" w:rsidRPr="00000000">
        <w:rPr>
          <w:rtl w:val="0"/>
        </w:rPr>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allow a quotation to be prepared for multiple products.  The information for each product shall be collected separately.  For each product the following information shall be required. </w:t>
      </w:r>
      <w:r w:rsidDel="00000000" w:rsidR="00000000" w:rsidRPr="00000000">
        <w:rPr>
          <w:rtl w:val="0"/>
        </w:rPr>
      </w:r>
    </w:p>
    <w:p w:rsidR="00000000" w:rsidDel="00000000" w:rsidP="00000000" w:rsidRDefault="00000000" w:rsidRPr="00000000" w14:paraId="00000682">
      <w:pPr>
        <w:numPr>
          <w:ilvl w:val="0"/>
          <w:numId w:val="11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Product Level details- A quotation could be prepared for more multiple products.  Information for each product is collected separately.  For each product the following information will be required. </w:t>
      </w:r>
      <w:r w:rsidDel="00000000" w:rsidR="00000000" w:rsidRPr="00000000">
        <w:rPr>
          <w:rtl w:val="0"/>
        </w:rPr>
      </w:r>
    </w:p>
    <w:p w:rsidR="00000000" w:rsidDel="00000000" w:rsidP="00000000" w:rsidRDefault="00000000" w:rsidRPr="00000000" w14:paraId="00000683">
      <w:pPr>
        <w:numPr>
          <w:ilvl w:val="0"/>
          <w:numId w:val="11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Product code (to be selected from a setup listing of products to be defined in the system) </w:t>
      </w:r>
      <w:r w:rsidDel="00000000" w:rsidR="00000000" w:rsidRPr="00000000">
        <w:rPr>
          <w:rtl w:val="0"/>
        </w:rPr>
      </w:r>
    </w:p>
    <w:p w:rsidR="00000000" w:rsidDel="00000000" w:rsidP="00000000" w:rsidRDefault="00000000" w:rsidRPr="00000000" w14:paraId="00000684">
      <w:pPr>
        <w:numPr>
          <w:ilvl w:val="0"/>
          <w:numId w:val="11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Products cover extensions- All the extensions that apply to all the risks in products to be specified at the product level. </w:t>
      </w:r>
      <w:r w:rsidDel="00000000" w:rsidR="00000000" w:rsidRPr="00000000">
        <w:rPr>
          <w:rtl w:val="0"/>
        </w:rPr>
      </w:r>
    </w:p>
    <w:p w:rsidR="00000000" w:rsidDel="00000000" w:rsidP="00000000" w:rsidRDefault="00000000" w:rsidRPr="00000000" w14:paraId="00000685">
      <w:pPr>
        <w:numPr>
          <w:ilvl w:val="0"/>
          <w:numId w:val="11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Product warranties (Includes excess/claim - deductible) - those that will apply to all risks in the product.  The products should be coded and filled by the products they apply to. </w:t>
      </w:r>
      <w:r w:rsidDel="00000000" w:rsidR="00000000" w:rsidRPr="00000000">
        <w:rPr>
          <w:rtl w:val="0"/>
        </w:rPr>
      </w:r>
    </w:p>
    <w:p w:rsidR="00000000" w:rsidDel="00000000" w:rsidP="00000000" w:rsidRDefault="00000000" w:rsidRPr="00000000" w14:paraId="00000686">
      <w:pPr>
        <w:numPr>
          <w:ilvl w:val="0"/>
          <w:numId w:val="11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Cover dates or cover days- The dates / days specified at quotation level can be assumed as the default, but to enter product specific dates/days to be provided. </w:t>
      </w:r>
      <w:r w:rsidDel="00000000" w:rsidR="00000000" w:rsidRPr="00000000">
        <w:rPr>
          <w:rtl w:val="0"/>
        </w:rPr>
      </w:r>
    </w:p>
    <w:p w:rsidR="00000000" w:rsidDel="00000000" w:rsidP="00000000" w:rsidRDefault="00000000" w:rsidRPr="00000000" w14:paraId="00000687">
      <w:pPr>
        <w:numPr>
          <w:ilvl w:val="0"/>
          <w:numId w:val="11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taxes applicable – provide for capturing of default taxes applicable and the ratings. </w:t>
      </w:r>
      <w:r w:rsidDel="00000000" w:rsidR="00000000" w:rsidRPr="00000000">
        <w:rPr>
          <w:rtl w:val="0"/>
        </w:rPr>
      </w:r>
    </w:p>
    <w:p w:rsidR="00000000" w:rsidDel="00000000" w:rsidP="00000000" w:rsidRDefault="00000000" w:rsidRPr="00000000" w14:paraId="00000688">
      <w:pPr>
        <w:numPr>
          <w:ilvl w:val="0"/>
          <w:numId w:val="11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Cross - selling - On the tab for cross selling user should be able to select which other product to suggest to the client to buy. </w:t>
      </w:r>
      <w:r w:rsidDel="00000000" w:rsidR="00000000" w:rsidRPr="00000000">
        <w:rPr>
          <w:rtl w:val="0"/>
        </w:rPr>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jc w:val="both"/>
        <w:rPr/>
      </w:pPr>
      <w:bookmarkStart w:colFirst="0" w:colLast="0" w:name="_2dlolyb" w:id="59"/>
      <w:bookmarkEnd w:id="59"/>
      <w:r w:rsidDel="00000000" w:rsidR="00000000" w:rsidRPr="00000000">
        <w:rPr>
          <w:rtl w:val="0"/>
        </w:rPr>
      </w:r>
    </w:p>
    <w:p w:rsidR="00000000" w:rsidDel="00000000" w:rsidP="00000000" w:rsidRDefault="00000000" w:rsidRPr="00000000" w14:paraId="0000068A">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282" w:date="2013-11-05T16:40:00Z">
            <w:rPr>
              <w:rFonts w:ascii="Cambria" w:cs="Cambria" w:eastAsia="Cambria" w:hAnsi="Cambria"/>
              <w:b w:val="1"/>
              <w:color w:val="0000ff"/>
              <w:sz w:val="24"/>
              <w:szCs w:val="24"/>
              <w:u w:val="single"/>
              <w:vertAlign w:val="baseline"/>
            </w:rPr>
          </w:rPrChange>
        </w:rPr>
        <w:t xml:space="preserve">Risk details</w:t>
      </w:r>
      <w:r w:rsidDel="00000000" w:rsidR="00000000" w:rsidRPr="00000000">
        <w:rPr>
          <w:rtl w:val="0"/>
        </w:rPr>
      </w:r>
    </w:p>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provide for specifying of multiple risks for each product on the quotation.  The information that shall be collected for each risk includes;</w:t>
      </w:r>
      <w:r w:rsidDel="00000000" w:rsidR="00000000" w:rsidRPr="00000000">
        <w:rPr>
          <w:rtl w:val="0"/>
        </w:rPr>
      </w:r>
    </w:p>
    <w:p w:rsidR="00000000" w:rsidDel="00000000" w:rsidP="00000000" w:rsidRDefault="00000000" w:rsidRPr="00000000" w14:paraId="0000068C">
      <w:pPr>
        <w:numPr>
          <w:ilvl w:val="0"/>
          <w:numId w:val="1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Sub class code- this is to be selected from a list of sub classes defined in the system. </w:t>
      </w:r>
      <w:r w:rsidDel="00000000" w:rsidR="00000000" w:rsidRPr="00000000">
        <w:rPr>
          <w:rtl w:val="0"/>
        </w:rPr>
      </w:r>
    </w:p>
    <w:p w:rsidR="00000000" w:rsidDel="00000000" w:rsidP="00000000" w:rsidRDefault="00000000" w:rsidRPr="00000000" w14:paraId="0000068D">
      <w:pPr>
        <w:numPr>
          <w:ilvl w:val="0"/>
          <w:numId w:val="1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Risk identifier e.g.,  Vehicle number, plot number. </w:t>
      </w:r>
      <w:r w:rsidDel="00000000" w:rsidR="00000000" w:rsidRPr="00000000">
        <w:rPr>
          <w:rtl w:val="0"/>
        </w:rPr>
      </w:r>
    </w:p>
    <w:p w:rsidR="00000000" w:rsidDel="00000000" w:rsidP="00000000" w:rsidRDefault="00000000" w:rsidRPr="00000000" w14:paraId="0000068E">
      <w:pPr>
        <w:numPr>
          <w:ilvl w:val="0"/>
          <w:numId w:val="1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Risk specific cover sections- those that will only apply to this risk</w:t>
      </w:r>
      <w:r w:rsidDel="00000000" w:rsidR="00000000" w:rsidRPr="00000000">
        <w:rPr>
          <w:rtl w:val="0"/>
        </w:rPr>
      </w:r>
    </w:p>
    <w:p w:rsidR="00000000" w:rsidDel="00000000" w:rsidP="00000000" w:rsidRDefault="00000000" w:rsidRPr="00000000" w14:paraId="0000068F">
      <w:pPr>
        <w:numPr>
          <w:ilvl w:val="0"/>
          <w:numId w:val="1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Risk specific warranties (includes excess/claim - deductibles) - those that will only apply to this risk. </w:t>
      </w:r>
      <w:r w:rsidDel="00000000" w:rsidR="00000000" w:rsidRPr="00000000">
        <w:rPr>
          <w:rtl w:val="0"/>
        </w:rPr>
      </w:r>
    </w:p>
    <w:p w:rsidR="00000000" w:rsidDel="00000000" w:rsidP="00000000" w:rsidRDefault="00000000" w:rsidRPr="00000000" w14:paraId="00000690">
      <w:pPr>
        <w:numPr>
          <w:ilvl w:val="0"/>
          <w:numId w:val="1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Premium rating factors – capture risk premium rating factors and the default ratings that can be changed by the underwriter/marketer. </w:t>
      </w:r>
      <w:r w:rsidDel="00000000" w:rsidR="00000000" w:rsidRPr="00000000">
        <w:rPr>
          <w:rtl w:val="0"/>
        </w:rPr>
      </w:r>
    </w:p>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jc w:val="both"/>
        <w:rPr/>
      </w:pPr>
      <w:bookmarkStart w:colFirst="0" w:colLast="0" w:name="_sqyw64" w:id="60"/>
      <w:bookmarkEnd w:id="60"/>
      <w:r w:rsidDel="00000000" w:rsidR="00000000" w:rsidRPr="00000000">
        <w:rPr>
          <w:rtl w:val="0"/>
        </w:rPr>
      </w:r>
    </w:p>
    <w:p w:rsidR="00000000" w:rsidDel="00000000" w:rsidP="00000000" w:rsidRDefault="00000000" w:rsidRPr="00000000" w14:paraId="00000692">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282" w:date="2013-11-05T16:40:00Z">
            <w:rPr>
              <w:rFonts w:ascii="Cambria" w:cs="Cambria" w:eastAsia="Cambria" w:hAnsi="Cambria"/>
              <w:b w:val="1"/>
              <w:color w:val="0000ff"/>
              <w:sz w:val="24"/>
              <w:szCs w:val="24"/>
              <w:u w:val="single"/>
              <w:vertAlign w:val="baseline"/>
            </w:rPr>
          </w:rPrChange>
        </w:rPr>
        <w:t xml:space="preserve">Quotation processing</w:t>
      </w:r>
      <w:r w:rsidDel="00000000" w:rsidR="00000000" w:rsidRPr="00000000">
        <w:rPr>
          <w:rtl w:val="0"/>
        </w:rPr>
      </w:r>
    </w:p>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quotation can be done for multi products and multi risks per product.  </w:t>
      </w:r>
      <w:r w:rsidDel="00000000" w:rsidR="00000000" w:rsidRPr="00000000">
        <w:rPr>
          <w:rtl w:val="0"/>
        </w:rPr>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enable the user to do the following:</w:t>
      </w:r>
      <w:r w:rsidDel="00000000" w:rsidR="00000000" w:rsidRPr="00000000">
        <w:rPr>
          <w:rtl w:val="0"/>
        </w:rPr>
      </w:r>
    </w:p>
    <w:p w:rsidR="00000000" w:rsidDel="00000000" w:rsidP="00000000" w:rsidRDefault="00000000" w:rsidRPr="00000000" w14:paraId="00000695">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Auto - generate quotation number in a given format defined at setups</w:t>
      </w:r>
      <w:r w:rsidDel="00000000" w:rsidR="00000000" w:rsidRPr="00000000">
        <w:rPr>
          <w:rtl w:val="0"/>
        </w:rPr>
      </w:r>
    </w:p>
    <w:p w:rsidR="00000000" w:rsidDel="00000000" w:rsidP="00000000" w:rsidRDefault="00000000" w:rsidRPr="00000000" w14:paraId="00000696">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Attach product clauses. </w:t>
      </w:r>
      <w:r w:rsidDel="00000000" w:rsidR="00000000" w:rsidRPr="00000000">
        <w:rPr>
          <w:rtl w:val="0"/>
        </w:rPr>
      </w:r>
    </w:p>
    <w:p w:rsidR="00000000" w:rsidDel="00000000" w:rsidP="00000000" w:rsidRDefault="00000000" w:rsidRPr="00000000" w14:paraId="00000697">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Attach clauses specific to risk</w:t>
      </w:r>
      <w:r w:rsidDel="00000000" w:rsidR="00000000" w:rsidRPr="00000000">
        <w:rPr>
          <w:rtl w:val="0"/>
        </w:rPr>
      </w:r>
    </w:p>
    <w:p w:rsidR="00000000" w:rsidDel="00000000" w:rsidP="00000000" w:rsidRDefault="00000000" w:rsidRPr="00000000" w14:paraId="00000698">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Define risks giving details as mentioned above. </w:t>
      </w:r>
      <w:r w:rsidDel="00000000" w:rsidR="00000000" w:rsidRPr="00000000">
        <w:rPr>
          <w:rtl w:val="0"/>
        </w:rPr>
      </w:r>
    </w:p>
    <w:p w:rsidR="00000000" w:rsidDel="00000000" w:rsidP="00000000" w:rsidRDefault="00000000" w:rsidRPr="00000000" w14:paraId="00000699">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Define the premium computation sections including discounts and loadings</w:t>
      </w:r>
      <w:r w:rsidDel="00000000" w:rsidR="00000000" w:rsidRPr="00000000">
        <w:rPr>
          <w:rtl w:val="0"/>
        </w:rPr>
      </w:r>
    </w:p>
    <w:p w:rsidR="00000000" w:rsidDel="00000000" w:rsidP="00000000" w:rsidRDefault="00000000" w:rsidRPr="00000000" w14:paraId="0000069A">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Compute premium by applying the provided rate to the limit amount, deducting discounts, adding loadings, and escalations. </w:t>
      </w:r>
      <w:r w:rsidDel="00000000" w:rsidR="00000000" w:rsidRPr="00000000">
        <w:rPr>
          <w:rtl w:val="0"/>
        </w:rPr>
      </w:r>
    </w:p>
    <w:p w:rsidR="00000000" w:rsidDel="00000000" w:rsidP="00000000" w:rsidRDefault="00000000" w:rsidRPr="00000000" w14:paraId="0000069B">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premium is shown per product including the taxes and other charges.  </w:t>
      </w:r>
      <w:r w:rsidDel="00000000" w:rsidR="00000000" w:rsidRPr="00000000">
        <w:rPr>
          <w:rtl w:val="0"/>
        </w:rPr>
      </w:r>
    </w:p>
    <w:p w:rsidR="00000000" w:rsidDel="00000000" w:rsidP="00000000" w:rsidRDefault="00000000" w:rsidRPr="00000000" w14:paraId="0000069C">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total amount payable for all the risks and products is shown on the quotation.  </w:t>
      </w:r>
      <w:r w:rsidDel="00000000" w:rsidR="00000000" w:rsidRPr="00000000">
        <w:rPr>
          <w:rtl w:val="0"/>
        </w:rPr>
      </w:r>
    </w:p>
    <w:p w:rsidR="00000000" w:rsidDel="00000000" w:rsidP="00000000" w:rsidRDefault="00000000" w:rsidRPr="00000000" w14:paraId="0000069D">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Parameterized levels of authorization provided before releasing quotations to clients or intermediaries. </w:t>
      </w:r>
      <w:r w:rsidDel="00000000" w:rsidR="00000000" w:rsidRPr="00000000">
        <w:rPr>
          <w:rtl w:val="0"/>
        </w:rPr>
      </w:r>
    </w:p>
    <w:p w:rsidR="00000000" w:rsidDel="00000000" w:rsidP="00000000" w:rsidRDefault="00000000" w:rsidRPr="00000000" w14:paraId="0000069E">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system allows revision of quotations while maintaining history of all authorized changes.  For every revision, a revision quotation numbers is generated by concatenating a revision number separated a slash e.g.,  301/1 where 301 is the original quotations and /1 represents the 1</w:t>
      </w:r>
      <w:r w:rsidDel="00000000" w:rsidR="00000000" w:rsidRPr="00000000">
        <w:rPr>
          <w:vertAlign w:val="superscript"/>
          <w:rtl w:val="0"/>
        </w:rPr>
        <w:t xml:space="preserve">st</w:t>
      </w:r>
      <w:r w:rsidDel="00000000" w:rsidR="00000000" w:rsidRPr="00000000">
        <w:rPr>
          <w:vertAlign w:val="baseline"/>
          <w:rtl w:val="0"/>
        </w:rPr>
        <w:t xml:space="preserve"> revision.  </w:t>
      </w:r>
      <w:r w:rsidDel="00000000" w:rsidR="00000000" w:rsidRPr="00000000">
        <w:rPr>
          <w:rtl w:val="0"/>
        </w:rPr>
      </w:r>
    </w:p>
    <w:p w:rsidR="00000000" w:rsidDel="00000000" w:rsidP="00000000" w:rsidRDefault="00000000" w:rsidRPr="00000000" w14:paraId="0000069F">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Every quotation has an expiry date.  The quotation details to be stored for reprinting and/or viewing at any other time through enquiry</w:t>
      </w:r>
      <w:r w:rsidDel="00000000" w:rsidR="00000000" w:rsidRPr="00000000">
        <w:rPr>
          <w:rtl w:val="0"/>
        </w:rPr>
      </w:r>
    </w:p>
    <w:p w:rsidR="00000000" w:rsidDel="00000000" w:rsidP="00000000" w:rsidRDefault="00000000" w:rsidRPr="00000000" w14:paraId="000006A0">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tracking of tender, email, sms, telephone, fax quotations requested for by various intermediaries and track history of each of the quotations individually. </w:t>
      </w:r>
      <w:r w:rsidDel="00000000" w:rsidR="00000000" w:rsidRPr="00000000">
        <w:rPr>
          <w:rtl w:val="0"/>
        </w:rPr>
      </w:r>
    </w:p>
    <w:p w:rsidR="00000000" w:rsidDel="00000000" w:rsidP="00000000" w:rsidRDefault="00000000" w:rsidRPr="00000000" w14:paraId="000006A1">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It is possible to track quotation done after given period by clients and not the quotation numbers.  Quotation regarding the same client revised or copied to various intermediaries should be listed as one quotation. </w:t>
      </w:r>
      <w:r w:rsidDel="00000000" w:rsidR="00000000" w:rsidRPr="00000000">
        <w:rPr>
          <w:rtl w:val="0"/>
        </w:rPr>
      </w:r>
    </w:p>
    <w:p w:rsidR="00000000" w:rsidDel="00000000" w:rsidP="00000000" w:rsidRDefault="00000000" w:rsidRPr="00000000" w14:paraId="000006A2">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Generate Letters and Memos for the quotes and send via email</w:t>
      </w:r>
      <w:r w:rsidDel="00000000" w:rsidR="00000000" w:rsidRPr="00000000">
        <w:rPr>
          <w:rtl w:val="0"/>
        </w:rPr>
      </w:r>
    </w:p>
    <w:p w:rsidR="00000000" w:rsidDel="00000000" w:rsidP="00000000" w:rsidRDefault="00000000" w:rsidRPr="00000000" w14:paraId="000006A3">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Send quotations via email or sms to clients or intermediaries</w:t>
      </w:r>
      <w:r w:rsidDel="00000000" w:rsidR="00000000" w:rsidRPr="00000000">
        <w:rPr>
          <w:rtl w:val="0"/>
        </w:rPr>
      </w:r>
    </w:p>
    <w:p w:rsidR="00000000" w:rsidDel="00000000" w:rsidP="00000000" w:rsidRDefault="00000000" w:rsidRPr="00000000" w14:paraId="000006A4">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Manage cross selling per client per branch</w:t>
      </w:r>
      <w:r w:rsidDel="00000000" w:rsidR="00000000" w:rsidRPr="00000000">
        <w:rPr>
          <w:rtl w:val="0"/>
        </w:rPr>
      </w:r>
    </w:p>
    <w:p w:rsidR="00000000" w:rsidDel="00000000" w:rsidP="00000000" w:rsidRDefault="00000000" w:rsidRPr="00000000" w14:paraId="000006A5">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Manage quotation statuses</w:t>
      </w:r>
      <w:r w:rsidDel="00000000" w:rsidR="00000000" w:rsidRPr="00000000">
        <w:rPr>
          <w:rtl w:val="0"/>
        </w:rPr>
      </w:r>
    </w:p>
    <w:p w:rsidR="00000000" w:rsidDel="00000000" w:rsidP="00000000" w:rsidRDefault="00000000" w:rsidRPr="00000000" w14:paraId="000006A6">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Importing risks per product.  Risks are imported from a csv template</w:t>
      </w:r>
      <w:r w:rsidDel="00000000" w:rsidR="00000000" w:rsidRPr="00000000">
        <w:rPr>
          <w:rtl w:val="0"/>
        </w:rPr>
      </w:r>
    </w:p>
    <w:p w:rsidR="00000000" w:rsidDel="00000000" w:rsidP="00000000" w:rsidRDefault="00000000" w:rsidRPr="00000000" w14:paraId="000006A7">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Converting quotations into policies</w:t>
      </w:r>
      <w:r w:rsidDel="00000000" w:rsidR="00000000" w:rsidRPr="00000000">
        <w:rPr>
          <w:rtl w:val="0"/>
        </w:rPr>
      </w:r>
    </w:p>
    <w:p w:rsidR="00000000" w:rsidDel="00000000" w:rsidP="00000000" w:rsidRDefault="00000000" w:rsidRPr="00000000" w14:paraId="000006A8">
      <w:pPr>
        <w:numPr>
          <w:ilvl w:val="0"/>
          <w:numId w:val="1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vertAlign w:val="baseline"/>
          <w:rtl w:val="0"/>
        </w:rPr>
        <w:t xml:space="preserve">System will allow Auto - generation of quotations from existing policies in cases where the policy was done without a quotation. </w:t>
      </w:r>
      <w:r w:rsidDel="00000000" w:rsidR="00000000" w:rsidRPr="00000000">
        <w:rPr>
          <w:rtl w:val="0"/>
        </w:rPr>
      </w:r>
    </w:p>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jc w:val="both"/>
        <w:rPr/>
      </w:pPr>
      <w:bookmarkStart w:colFirst="0" w:colLast="0" w:name="_3cqmetx" w:id="61"/>
      <w:bookmarkEnd w:id="61"/>
      <w:r w:rsidDel="00000000" w:rsidR="00000000" w:rsidRPr="00000000">
        <w:rPr>
          <w:rtl w:val="0"/>
        </w:rPr>
      </w:r>
    </w:p>
    <w:p w:rsidR="00000000" w:rsidDel="00000000" w:rsidP="00000000" w:rsidRDefault="00000000" w:rsidRPr="00000000" w14:paraId="000006AA">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282" w:date="2013-11-05T16:40:00Z">
            <w:rPr>
              <w:rFonts w:ascii="Cambria" w:cs="Cambria" w:eastAsia="Cambria" w:hAnsi="Cambria"/>
              <w:b w:val="1"/>
              <w:color w:val="0000ff"/>
              <w:sz w:val="24"/>
              <w:szCs w:val="24"/>
              <w:u w:val="single"/>
              <w:vertAlign w:val="baseline"/>
            </w:rPr>
          </w:rPrChange>
        </w:rPr>
        <w:t xml:space="preserve">Quotations Outputs</w:t>
      </w:r>
      <w:r w:rsidDel="00000000" w:rsidR="00000000" w:rsidRPr="00000000">
        <w:rPr>
          <w:rtl w:val="0"/>
        </w:rPr>
      </w:r>
    </w:p>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The system shall provide the reports listed below</w:t>
      </w:r>
      <w:r w:rsidDel="00000000" w:rsidR="00000000" w:rsidRPr="00000000">
        <w:rPr>
          <w:rtl w:val="0"/>
        </w:rPr>
      </w:r>
    </w:p>
    <w:p w:rsidR="00000000" w:rsidDel="00000000" w:rsidP="00000000" w:rsidRDefault="00000000" w:rsidRPr="00000000" w14:paraId="000006AC">
      <w:pPr>
        <w:numPr>
          <w:ilvl w:val="0"/>
          <w:numId w:val="2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Quotation Report- Excess specified during the quotation process of proposal details entry will be reflected on the quotation. </w:t>
      </w:r>
      <w:r w:rsidDel="00000000" w:rsidR="00000000" w:rsidRPr="00000000">
        <w:rPr>
          <w:rtl w:val="0"/>
        </w:rPr>
      </w:r>
    </w:p>
    <w:p w:rsidR="00000000" w:rsidDel="00000000" w:rsidP="00000000" w:rsidRDefault="00000000" w:rsidRPr="00000000" w14:paraId="000006AD">
      <w:pPr>
        <w:numPr>
          <w:ilvl w:val="0"/>
          <w:numId w:val="2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Quotation Premium workings report – both summary and detailed. </w:t>
      </w:r>
      <w:r w:rsidDel="00000000" w:rsidR="00000000" w:rsidRPr="00000000">
        <w:rPr>
          <w:rtl w:val="0"/>
        </w:rPr>
      </w:r>
    </w:p>
    <w:p w:rsidR="00000000" w:rsidDel="00000000" w:rsidP="00000000" w:rsidRDefault="00000000" w:rsidRPr="00000000" w14:paraId="000006AE">
      <w:pPr>
        <w:numPr>
          <w:ilvl w:val="0"/>
          <w:numId w:val="2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Quotation report by client over a period. </w:t>
      </w:r>
      <w:r w:rsidDel="00000000" w:rsidR="00000000" w:rsidRPr="00000000">
        <w:rPr>
          <w:rtl w:val="0"/>
        </w:rPr>
      </w:r>
    </w:p>
    <w:p w:rsidR="00000000" w:rsidDel="00000000" w:rsidP="00000000" w:rsidRDefault="00000000" w:rsidRPr="00000000" w14:paraId="000006AF">
      <w:pPr>
        <w:numPr>
          <w:ilvl w:val="0"/>
          <w:numId w:val="2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Quotations per intermediary</w:t>
      </w:r>
      <w:r w:rsidDel="00000000" w:rsidR="00000000" w:rsidRPr="00000000">
        <w:rPr>
          <w:rtl w:val="0"/>
        </w:rPr>
      </w:r>
    </w:p>
    <w:p w:rsidR="00000000" w:rsidDel="00000000" w:rsidP="00000000" w:rsidRDefault="00000000" w:rsidRPr="00000000" w14:paraId="000006B0">
      <w:pPr>
        <w:numPr>
          <w:ilvl w:val="0"/>
          <w:numId w:val="2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vertAlign w:val="baseline"/>
          <w:rtl w:val="0"/>
        </w:rPr>
        <w:t xml:space="preserve">Quotes per source and conversion ratio</w:t>
      </w:r>
      <w:r w:rsidDel="00000000" w:rsidR="00000000" w:rsidRPr="00000000">
        <w:rPr>
          <w:rtl w:val="0"/>
        </w:rPr>
      </w:r>
    </w:p>
    <w:p w:rsidR="00000000" w:rsidDel="00000000" w:rsidP="00000000" w:rsidRDefault="00000000" w:rsidRPr="00000000" w14:paraId="000006B1">
      <w:pPr>
        <w:numPr>
          <w:ilvl w:val="0"/>
          <w:numId w:val="2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vertAlign w:val="baseline"/>
          <w:rtl w:val="0"/>
        </w:rPr>
        <w:t xml:space="preserve">Quotes per class and conversion ratio (failed/successful quotation).   </w:t>
      </w:r>
      <w:r w:rsidDel="00000000" w:rsidR="00000000" w:rsidRPr="00000000">
        <w:rPr>
          <w:rtl w:val="0"/>
        </w:rPr>
      </w:r>
    </w:p>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jc w:val="both"/>
        <w:rPr/>
      </w:pPr>
      <w:r w:rsidDel="00000000" w:rsidR="00000000" w:rsidRPr="00000000">
        <w:rPr>
          <w:color w:val="000000"/>
          <w:sz w:val="22"/>
          <w:szCs w:val="22"/>
          <w:vertAlign w:val="baseline"/>
          <w:rtl w:val="0"/>
        </w:rPr>
        <w:t xml:space="preserve">Deductibles need to be included as per the IRA minimums and should appear on all quotes</w:t>
      </w:r>
      <w:r w:rsidDel="00000000" w:rsidR="00000000" w:rsidRPr="00000000">
        <w:rPr>
          <w:rtl w:val="0"/>
        </w:rPr>
      </w:r>
    </w:p>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jc w:val="both"/>
        <w:rPr/>
      </w:pPr>
      <w:bookmarkStart w:colFirst="0" w:colLast="0" w:name="_1rvwp1q" w:id="62"/>
      <w:bookmarkEnd w:id="62"/>
      <w:r w:rsidDel="00000000" w:rsidR="00000000" w:rsidRPr="00000000">
        <w:rPr>
          <w:rtl w:val="0"/>
        </w:rPr>
      </w:r>
    </w:p>
    <w:p w:rsidR="00000000" w:rsidDel="00000000" w:rsidP="00000000" w:rsidRDefault="00000000" w:rsidRPr="00000000" w14:paraId="000006B5">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2"/>
          <w:szCs w:val="22"/>
          <w:u w:val="none"/>
          <w:vertAlign w:val="baseline"/>
          <w:rtl w:val="0"/>
          <w:rPrChange w:author="Heritage Comments" w:id="283" w:date="2013-11-05T16:40:00Z">
            <w:rPr>
              <w:rFonts w:ascii="Cambria" w:cs="Cambria" w:eastAsia="Cambria" w:hAnsi="Cambria"/>
              <w:b w:val="1"/>
              <w:color w:val="000000"/>
              <w:sz w:val="22"/>
              <w:szCs w:val="22"/>
              <w:u w:val="single"/>
              <w:vertAlign w:val="baseline"/>
            </w:rPr>
          </w:rPrChange>
        </w:rPr>
        <w:t xml:space="preserve">Client Visits </w:t>
      </w:r>
      <w:r w:rsidDel="00000000" w:rsidR="00000000" w:rsidRPr="00000000">
        <w:rPr>
          <w:rtl w:val="0"/>
        </w:rPr>
      </w:r>
    </w:p>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jc w:val="both"/>
        <w:rPr/>
      </w:pPr>
      <w:r w:rsidDel="00000000" w:rsidR="00000000" w:rsidRPr="00000000">
        <w:rPr>
          <w:color w:val="000000"/>
          <w:vertAlign w:val="baseline"/>
          <w:rtl w:val="0"/>
        </w:rPr>
        <w:t xml:space="preserve">The system shall provide a functionality to record visit details i.e., nature of visit, clients visited, client feedback, date of next visit action after visit, prospects for organic growth. </w:t>
      </w:r>
      <w:r w:rsidDel="00000000" w:rsidR="00000000" w:rsidRPr="00000000">
        <w:rPr>
          <w:rtl w:val="0"/>
        </w:rPr>
      </w:r>
    </w:p>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jc w:val="both"/>
        <w:rPr/>
      </w:pPr>
      <w:bookmarkStart w:colFirst="0" w:colLast="0" w:name="_4bvk7pj" w:id="63"/>
      <w:bookmarkEnd w:id="63"/>
      <w:r w:rsidDel="00000000" w:rsidR="00000000" w:rsidRPr="00000000">
        <w:rPr>
          <w:vertAlign w:val="baseline"/>
          <w:rtl w:val="0"/>
        </w:rPr>
        <w:t xml:space="preserve">The system will provide a functionality to </w:t>
      </w:r>
      <w:r w:rsidDel="00000000" w:rsidR="00000000" w:rsidRPr="00000000">
        <w:rPr>
          <w:color w:val="000000"/>
          <w:vertAlign w:val="baseline"/>
          <w:rtl w:val="0"/>
        </w:rPr>
        <w:t xml:space="preserve">allow marketers to record/ share information gathered during client visits such as complaints, compliments, feedback on quotes, new developments, new requirements etc. </w:t>
      </w:r>
      <w:r w:rsidDel="00000000" w:rsidR="00000000" w:rsidRPr="00000000">
        <w:rPr>
          <w:rtl w:val="0"/>
        </w:rPr>
      </w:r>
    </w:p>
    <w:p w:rsidR="00000000" w:rsidDel="00000000" w:rsidP="00000000" w:rsidRDefault="00000000" w:rsidRPr="00000000" w14:paraId="000006B9">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284" w:date="2013-11-05T16:40:00Z">
            <w:rPr>
              <w:color w:val="0000ff"/>
              <w:sz w:val="22"/>
              <w:szCs w:val="22"/>
              <w:u w:val="single"/>
              <w:vertAlign w:val="baseline"/>
            </w:rPr>
          </w:rPrChange>
        </w:rPr>
        <w:t xml:space="preserve">Client visits outputs</w:t>
      </w:r>
      <w:r w:rsidDel="00000000" w:rsidR="00000000" w:rsidRPr="00000000">
        <w:rPr>
          <w:rtl w:val="0"/>
        </w:rPr>
      </w:r>
    </w:p>
    <w:p w:rsidR="00000000" w:rsidDel="00000000" w:rsidP="00000000" w:rsidRDefault="00000000" w:rsidRPr="00000000" w14:paraId="000006BA">
      <w:pPr>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color w:val="000000"/>
          <w:vertAlign w:val="baseline"/>
          <w:rtl w:val="0"/>
        </w:rPr>
        <w:t xml:space="preserve">Leads on prospective clients report. </w:t>
      </w:r>
      <w:r w:rsidDel="00000000" w:rsidR="00000000" w:rsidRPr="00000000">
        <w:rPr>
          <w:rtl w:val="0"/>
        </w:rPr>
      </w:r>
    </w:p>
    <w:p w:rsidR="00000000" w:rsidDel="00000000" w:rsidP="00000000" w:rsidRDefault="00000000" w:rsidRPr="00000000" w14:paraId="000006BB">
      <w:pPr>
        <w:numPr>
          <w:ilvl w:val="0"/>
          <w:numId w:val="2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color w:val="000000"/>
          <w:vertAlign w:val="baseline"/>
          <w:rtl w:val="0"/>
        </w:rPr>
        <w:t xml:space="preserve">Marketers visits report</w:t>
      </w:r>
      <w:r w:rsidDel="00000000" w:rsidR="00000000" w:rsidRPr="00000000">
        <w:rPr>
          <w:rtl w:val="0"/>
        </w:rPr>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jc w:val="both"/>
        <w:rPr/>
      </w:pPr>
      <w:bookmarkStart w:colFirst="0" w:colLast="0" w:name="_2r0uhxc" w:id="64"/>
      <w:bookmarkEnd w:id="64"/>
      <w:r w:rsidDel="00000000" w:rsidR="00000000" w:rsidRPr="00000000">
        <w:rPr>
          <w:rtl w:val="0"/>
        </w:rPr>
      </w:r>
    </w:p>
    <w:p w:rsidR="00000000" w:rsidDel="00000000" w:rsidP="00000000" w:rsidRDefault="00000000" w:rsidRPr="00000000" w14:paraId="000006BD">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285" w:date="2013-11-05T16:40:00Z">
            <w:rPr>
              <w:rFonts w:ascii="Cambria" w:cs="Cambria" w:eastAsia="Cambria" w:hAnsi="Cambria"/>
              <w:b w:val="1"/>
              <w:color w:val="000000"/>
              <w:sz w:val="24"/>
              <w:szCs w:val="24"/>
              <w:u w:val="single"/>
              <w:vertAlign w:val="baseline"/>
            </w:rPr>
          </w:rPrChange>
        </w:rPr>
        <w:t xml:space="preserve">Promotion, publicity and advertising</w:t>
      </w:r>
      <w:r w:rsidDel="00000000" w:rsidR="00000000" w:rsidRPr="00000000">
        <w:rPr>
          <w:rtl w:val="0"/>
        </w:rPr>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jc w:val="both"/>
        <w:rPr/>
      </w:pPr>
      <w:r w:rsidDel="00000000" w:rsidR="00000000" w:rsidRPr="00000000">
        <w:rPr>
          <w:i w:val="1"/>
          <w:color w:val="000000"/>
          <w:vertAlign w:val="baseline"/>
          <w:rtl w:val="0"/>
        </w:rPr>
        <w:t xml:space="preserve">The system will provide functionality to allow marketers to record details concerning </w:t>
      </w:r>
      <w:r w:rsidDel="00000000" w:rsidR="00000000" w:rsidRPr="00000000">
        <w:rPr>
          <w:color w:val="000000"/>
          <w:vertAlign w:val="baseline"/>
          <w:rtl w:val="0"/>
        </w:rPr>
        <w:t xml:space="preserve">sales and marketing initiatives of promotion, publicity and advertising. </w:t>
      </w:r>
      <w:r w:rsidDel="00000000" w:rsidR="00000000" w:rsidRPr="00000000">
        <w:rPr>
          <w:rtl w:val="0"/>
        </w:rPr>
      </w:r>
    </w:p>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jc w:val="both"/>
        <w:rPr/>
      </w:pPr>
      <w:r w:rsidDel="00000000" w:rsidR="00000000" w:rsidRPr="00000000">
        <w:rPr>
          <w:color w:val="000000"/>
          <w:vertAlign w:val="baseline"/>
          <w:rtl w:val="0"/>
        </w:rPr>
        <w:t xml:space="preserve">Inputs;</w:t>
      </w:r>
      <w:r w:rsidDel="00000000" w:rsidR="00000000" w:rsidRPr="00000000">
        <w:rPr>
          <w:rtl w:val="0"/>
        </w:rPr>
      </w:r>
    </w:p>
    <w:p w:rsidR="00000000" w:rsidDel="00000000" w:rsidP="00000000" w:rsidRDefault="00000000" w:rsidRPr="00000000" w14:paraId="000006C0">
      <w:pPr>
        <w:numPr>
          <w:ilvl w:val="0"/>
          <w:numId w:val="3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color w:val="000000"/>
          <w:vertAlign w:val="baseline"/>
          <w:rtl w:val="0"/>
        </w:rPr>
        <w:t xml:space="preserve">no.  of attendees &amp; contacts</w:t>
      </w:r>
      <w:r w:rsidDel="00000000" w:rsidR="00000000" w:rsidRPr="00000000">
        <w:rPr>
          <w:rtl w:val="0"/>
        </w:rPr>
      </w:r>
    </w:p>
    <w:p w:rsidR="00000000" w:rsidDel="00000000" w:rsidP="00000000" w:rsidRDefault="00000000" w:rsidRPr="00000000" w14:paraId="000006C1">
      <w:pPr>
        <w:numPr>
          <w:ilvl w:val="0"/>
          <w:numId w:val="3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color w:val="000000"/>
          <w:vertAlign w:val="baseline"/>
          <w:rtl w:val="0"/>
        </w:rPr>
        <w:t xml:space="preserve">no.  of visitors to the stand</w:t>
      </w:r>
      <w:r w:rsidDel="00000000" w:rsidR="00000000" w:rsidRPr="00000000">
        <w:rPr>
          <w:rtl w:val="0"/>
        </w:rPr>
      </w:r>
    </w:p>
    <w:p w:rsidR="00000000" w:rsidDel="00000000" w:rsidP="00000000" w:rsidRDefault="00000000" w:rsidRPr="00000000" w14:paraId="000006C2">
      <w:pPr>
        <w:numPr>
          <w:ilvl w:val="0"/>
          <w:numId w:val="3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color w:val="000000"/>
          <w:vertAlign w:val="baseline"/>
          <w:rtl w:val="0"/>
        </w:rPr>
        <w:t xml:space="preserve">no.  of persons and their details for those who expressed interest</w:t>
      </w:r>
      <w:r w:rsidDel="00000000" w:rsidR="00000000" w:rsidRPr="00000000">
        <w:rPr>
          <w:rtl w:val="0"/>
        </w:rPr>
      </w:r>
    </w:p>
    <w:p w:rsidR="00000000" w:rsidDel="00000000" w:rsidP="00000000" w:rsidRDefault="00000000" w:rsidRPr="00000000" w14:paraId="000006C3">
      <w:pPr>
        <w:numPr>
          <w:ilvl w:val="0"/>
          <w:numId w:val="3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color w:val="000000"/>
          <w:vertAlign w:val="baseline"/>
          <w:rtl w:val="0"/>
        </w:rPr>
        <w:t xml:space="preserve">Business closed. </w:t>
      </w:r>
      <w:r w:rsidDel="00000000" w:rsidR="00000000" w:rsidRPr="00000000">
        <w:rPr>
          <w:rtl w:val="0"/>
        </w:rPr>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jc w:val="both"/>
        <w:rPr/>
      </w:pPr>
      <w:bookmarkStart w:colFirst="0" w:colLast="0" w:name="_1664s55" w:id="65"/>
      <w:bookmarkEnd w:id="65"/>
      <w:r w:rsidDel="00000000" w:rsidR="00000000" w:rsidRPr="00000000">
        <w:rPr>
          <w:rtl w:val="0"/>
        </w:rPr>
      </w:r>
    </w:p>
    <w:p w:rsidR="00000000" w:rsidDel="00000000" w:rsidP="00000000" w:rsidRDefault="00000000" w:rsidRPr="00000000" w14:paraId="000006C5">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285" w:date="2013-11-05T16:40:00Z">
            <w:rPr>
              <w:rFonts w:ascii="Cambria" w:cs="Cambria" w:eastAsia="Cambria" w:hAnsi="Cambria"/>
              <w:b w:val="1"/>
              <w:color w:val="000000"/>
              <w:sz w:val="24"/>
              <w:szCs w:val="24"/>
              <w:u w:val="single"/>
              <w:vertAlign w:val="baseline"/>
            </w:rPr>
          </w:rPrChange>
        </w:rPr>
        <w:t xml:space="preserve">Promotion, publicity and advertising</w:t>
      </w:r>
      <w:r w:rsidDel="00000000" w:rsidR="00000000" w:rsidRPr="00000000">
        <w:rPr>
          <w:rtl w:val="0"/>
        </w:rPr>
      </w:r>
    </w:p>
    <w:p w:rsidR="00000000" w:rsidDel="00000000" w:rsidP="00000000" w:rsidRDefault="00000000" w:rsidRPr="00000000" w14:paraId="000006C6">
      <w:pPr>
        <w:numPr>
          <w:ilvl w:val="0"/>
          <w:numId w:val="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color w:val="000000"/>
          <w:vertAlign w:val="baseline"/>
          <w:rtl w:val="0"/>
        </w:rPr>
        <w:t xml:space="preserve">Publicity events’ report</w:t>
      </w:r>
      <w:r w:rsidDel="00000000" w:rsidR="00000000" w:rsidRPr="00000000">
        <w:rPr>
          <w:rtl w:val="0"/>
        </w:rPr>
      </w:r>
    </w:p>
    <w:p w:rsidR="00000000" w:rsidDel="00000000" w:rsidP="00000000" w:rsidRDefault="00000000" w:rsidRPr="00000000" w14:paraId="000006C7">
      <w:pPr>
        <w:numPr>
          <w:ilvl w:val="0"/>
          <w:numId w:val="3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color w:val="000000"/>
          <w:vertAlign w:val="baseline"/>
          <w:rtl w:val="0"/>
        </w:rPr>
        <w:t xml:space="preserve">Business obtained</w:t>
      </w:r>
      <w:r w:rsidDel="00000000" w:rsidR="00000000" w:rsidRPr="00000000">
        <w:rPr>
          <w:rtl w:val="0"/>
        </w:rPr>
      </w:r>
    </w:p>
    <w:p w:rsidR="00000000" w:rsidDel="00000000" w:rsidP="00000000" w:rsidRDefault="00000000" w:rsidRPr="00000000" w14:paraId="000006C8">
      <w:pPr>
        <w:numPr>
          <w:ilvl w:val="0"/>
          <w:numId w:val="3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color w:val="000000"/>
          <w:vertAlign w:val="baseline"/>
          <w:rtl w:val="0"/>
        </w:rPr>
        <w:t xml:space="preserve">Costs of the event</w:t>
      </w:r>
      <w:r w:rsidDel="00000000" w:rsidR="00000000" w:rsidRPr="00000000">
        <w:rPr>
          <w:rtl w:val="0"/>
        </w:rPr>
      </w:r>
    </w:p>
    <w:p w:rsidR="00000000" w:rsidDel="00000000" w:rsidP="00000000" w:rsidRDefault="00000000" w:rsidRPr="00000000" w14:paraId="000006C9">
      <w:pPr>
        <w:numPr>
          <w:ilvl w:val="0"/>
          <w:numId w:val="3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color w:val="000000"/>
          <w:vertAlign w:val="baseline"/>
          <w:rtl w:val="0"/>
        </w:rPr>
        <w:t xml:space="preserve">Cost/benefit analysis</w:t>
      </w:r>
      <w:r w:rsidDel="00000000" w:rsidR="00000000" w:rsidRPr="00000000">
        <w:rPr>
          <w:rtl w:val="0"/>
        </w:rPr>
      </w:r>
    </w:p>
    <w:p w:rsidR="00000000" w:rsidDel="00000000" w:rsidP="00000000" w:rsidRDefault="00000000" w:rsidRPr="00000000" w14:paraId="000006CA">
      <w:pPr>
        <w:numPr>
          <w:ilvl w:val="0"/>
          <w:numId w:val="3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i w:val="1"/>
          <w:color w:val="000000"/>
          <w:vertAlign w:val="baseline"/>
          <w:rtl w:val="0"/>
        </w:rPr>
        <w:t xml:space="preserve">Publicity related sales report</w:t>
      </w:r>
      <w:r w:rsidDel="00000000" w:rsidR="00000000" w:rsidRPr="00000000">
        <w:rPr>
          <w:rtl w:val="0"/>
        </w:rPr>
      </w:r>
    </w:p>
    <w:p w:rsidR="00000000" w:rsidDel="00000000" w:rsidP="00000000" w:rsidRDefault="00000000" w:rsidRPr="00000000" w14:paraId="000006CB">
      <w:pPr>
        <w:numPr>
          <w:ilvl w:val="0"/>
          <w:numId w:val="3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i w:val="1"/>
          <w:color w:val="000000"/>
          <w:vertAlign w:val="baseline"/>
          <w:rtl w:val="0"/>
        </w:rPr>
        <w:t xml:space="preserve">Events cost analysis report with the following details:</w:t>
      </w:r>
      <w:r w:rsidDel="00000000" w:rsidR="00000000" w:rsidRPr="00000000">
        <w:rPr>
          <w:rtl w:val="0"/>
        </w:rPr>
      </w:r>
    </w:p>
    <w:p w:rsidR="00000000" w:rsidDel="00000000" w:rsidP="00000000" w:rsidRDefault="00000000" w:rsidRPr="00000000" w14:paraId="000006CC">
      <w:pPr>
        <w:numPr>
          <w:ilvl w:val="0"/>
          <w:numId w:val="3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i w:val="1"/>
          <w:color w:val="000000"/>
          <w:vertAlign w:val="baseline"/>
          <w:rtl w:val="0"/>
        </w:rPr>
        <w:t xml:space="preserve">Business obtained</w:t>
      </w:r>
      <w:r w:rsidDel="00000000" w:rsidR="00000000" w:rsidRPr="00000000">
        <w:rPr>
          <w:rtl w:val="0"/>
        </w:rPr>
      </w:r>
    </w:p>
    <w:p w:rsidR="00000000" w:rsidDel="00000000" w:rsidP="00000000" w:rsidRDefault="00000000" w:rsidRPr="00000000" w14:paraId="000006CD">
      <w:pPr>
        <w:numPr>
          <w:ilvl w:val="0"/>
          <w:numId w:val="3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i w:val="1"/>
          <w:color w:val="000000"/>
          <w:vertAlign w:val="baseline"/>
          <w:rtl w:val="0"/>
        </w:rPr>
        <w:t xml:space="preserve">Costs of the event</w:t>
      </w:r>
      <w:r w:rsidDel="00000000" w:rsidR="00000000" w:rsidRPr="00000000">
        <w:rPr>
          <w:rtl w:val="0"/>
        </w:rPr>
      </w:r>
    </w:p>
    <w:p w:rsidR="00000000" w:rsidDel="00000000" w:rsidP="00000000" w:rsidRDefault="00000000" w:rsidRPr="00000000" w14:paraId="000006CE">
      <w:pPr>
        <w:numPr>
          <w:ilvl w:val="0"/>
          <w:numId w:val="33"/>
        </w:numPr>
        <w:pBdr>
          <w:top w:space="0" w:sz="0" w:val="nil"/>
          <w:left w:space="0" w:sz="0" w:val="nil"/>
          <w:bottom w:space="0" w:sz="0" w:val="nil"/>
          <w:right w:space="0" w:sz="0" w:val="nil"/>
          <w:between w:space="0" w:sz="0" w:val="nil"/>
        </w:pBdr>
        <w:shd w:fill="auto" w:val="clear"/>
        <w:ind w:left="1440" w:hanging="360"/>
        <w:jc w:val="both"/>
        <w:rPr/>
      </w:pPr>
      <w:r w:rsidDel="00000000" w:rsidR="00000000" w:rsidRPr="00000000">
        <w:rPr>
          <w:i w:val="1"/>
          <w:color w:val="000000"/>
          <w:vertAlign w:val="baseline"/>
          <w:rtl w:val="0"/>
        </w:rPr>
        <w:t xml:space="preserve">Cost/benefit analysis</w:t>
      </w:r>
      <w:r w:rsidDel="00000000" w:rsidR="00000000" w:rsidRPr="00000000">
        <w:rPr>
          <w:rtl w:val="0"/>
        </w:rPr>
      </w:r>
    </w:p>
    <w:p w:rsidR="00000000" w:rsidDel="00000000" w:rsidP="00000000" w:rsidRDefault="00000000" w:rsidRPr="00000000" w14:paraId="000006CF">
      <w:pPr>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color w:val="000000"/>
          <w:vertAlign w:val="baseline"/>
          <w:rtl w:val="0"/>
        </w:rPr>
        <w:t xml:space="preserve">Events feedback report</w:t>
      </w:r>
      <w:r w:rsidDel="00000000" w:rsidR="00000000" w:rsidRPr="00000000">
        <w:rPr>
          <w:rtl w:val="0"/>
        </w:rPr>
      </w:r>
    </w:p>
    <w:p w:rsidR="00000000" w:rsidDel="00000000" w:rsidP="00000000" w:rsidRDefault="00000000" w:rsidRPr="00000000" w14:paraId="000006D0">
      <w:pPr>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color w:val="000000"/>
          <w:vertAlign w:val="baseline"/>
          <w:rtl w:val="0"/>
        </w:rPr>
        <w:t xml:space="preserve">Prompts/reminders on upcoming events</w:t>
      </w:r>
      <w:r w:rsidDel="00000000" w:rsidR="00000000" w:rsidRPr="00000000">
        <w:rPr>
          <w:rtl w:val="0"/>
        </w:rPr>
      </w:r>
    </w:p>
    <w:p w:rsidR="00000000" w:rsidDel="00000000" w:rsidP="00000000" w:rsidRDefault="00000000" w:rsidRPr="00000000" w14:paraId="000006D1">
      <w:pPr>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color w:val="000000"/>
          <w:vertAlign w:val="baseline"/>
          <w:rtl w:val="0"/>
        </w:rPr>
        <w:t xml:space="preserve">List for service providers</w:t>
      </w:r>
      <w:r w:rsidDel="00000000" w:rsidR="00000000" w:rsidRPr="00000000">
        <w:rPr>
          <w:rtl w:val="0"/>
        </w:rPr>
      </w:r>
    </w:p>
    <w:p w:rsidR="00000000" w:rsidDel="00000000" w:rsidP="00000000" w:rsidRDefault="00000000" w:rsidRPr="00000000" w14:paraId="000006D2">
      <w:pPr>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color w:val="000000"/>
          <w:vertAlign w:val="baseline"/>
          <w:rtl w:val="0"/>
        </w:rPr>
        <w:t xml:space="preserve">Analysis of promotion costs by event</w:t>
      </w:r>
      <w:r w:rsidDel="00000000" w:rsidR="00000000" w:rsidRPr="00000000">
        <w:rPr>
          <w:rtl w:val="0"/>
        </w:rPr>
      </w:r>
    </w:p>
    <w:p w:rsidR="00000000" w:rsidDel="00000000" w:rsidP="00000000" w:rsidRDefault="00000000" w:rsidRPr="00000000" w14:paraId="000006D3">
      <w:pPr>
        <w:numPr>
          <w:ilvl w:val="0"/>
          <w:numId w:val="3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color w:val="000000"/>
          <w:vertAlign w:val="baseline"/>
          <w:rtl w:val="0"/>
        </w:rPr>
        <w:t xml:space="preserve">Calendar of events for accessibility by relevant marketing staff</w:t>
      </w:r>
      <w:r w:rsidDel="00000000" w:rsidR="00000000" w:rsidRPr="00000000">
        <w:rPr>
          <w:rtl w:val="0"/>
        </w:rPr>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jc w:val="both"/>
        <w:rPr/>
      </w:pPr>
      <w:bookmarkStart w:colFirst="0" w:colLast="0" w:name="_3q5sasy" w:id="66"/>
      <w:bookmarkEnd w:id="66"/>
      <w:r w:rsidDel="00000000" w:rsidR="00000000" w:rsidRPr="00000000">
        <w:rPr>
          <w:rtl w:val="0"/>
        </w:rPr>
      </w:r>
    </w:p>
    <w:p w:rsidR="00000000" w:rsidDel="00000000" w:rsidP="00000000" w:rsidRDefault="00000000" w:rsidRPr="00000000" w14:paraId="000006D6">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286" w:date="2013-11-05T16:40:00Z">
            <w:rPr>
              <w:rFonts w:ascii="Cambria" w:cs="Cambria" w:eastAsia="Cambria" w:hAnsi="Cambria"/>
              <w:b w:val="1"/>
              <w:color w:val="0000ff"/>
              <w:sz w:val="24"/>
              <w:szCs w:val="24"/>
              <w:u w:val="single"/>
              <w:vertAlign w:val="baseline"/>
            </w:rPr>
          </w:rPrChange>
        </w:rPr>
        <w:t xml:space="preserve">Debt management</w:t>
      </w:r>
      <w:r w:rsidDel="00000000" w:rsidR="00000000" w:rsidRPr="00000000">
        <w:rPr>
          <w:rtl w:val="0"/>
        </w:rPr>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spacing w:after="100" w:before="100" w:line="240" w:lineRule="auto"/>
        <w:jc w:val="both"/>
        <w:rPr/>
      </w:pPr>
      <w:bookmarkStart w:colFirst="0" w:colLast="0" w:name="_25b2l0r" w:id="67"/>
      <w:bookmarkEnd w:id="67"/>
      <w:r w:rsidDel="00000000" w:rsidR="00000000" w:rsidRPr="00000000">
        <w:rPr>
          <w:rFonts w:ascii="Cambria" w:cs="Cambria" w:eastAsia="Cambria" w:hAnsi="Cambria"/>
          <w:b w:val="0"/>
          <w:sz w:val="24"/>
          <w:szCs w:val="24"/>
          <w:vertAlign w:val="baseline"/>
          <w:rtl w:val="0"/>
        </w:rPr>
        <w:t xml:space="preserve">The system shall provide functionality for maintaining an online aged analysis of the intermediary statement of account, which can be generated at any time.</w:t>
      </w:r>
      <w:r w:rsidDel="00000000" w:rsidR="00000000" w:rsidRPr="00000000">
        <w:rPr>
          <w:rtl w:val="0"/>
        </w:rPr>
      </w:r>
    </w:p>
    <w:p w:rsidR="00000000" w:rsidDel="00000000" w:rsidP="00000000" w:rsidRDefault="00000000" w:rsidRPr="00000000" w14:paraId="000006D8">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286" w:date="2013-11-05T16:40:00Z">
            <w:rPr>
              <w:rFonts w:ascii="Cambria" w:cs="Cambria" w:eastAsia="Cambria" w:hAnsi="Cambria"/>
              <w:b w:val="1"/>
              <w:color w:val="0000ff"/>
              <w:sz w:val="24"/>
              <w:szCs w:val="24"/>
              <w:u w:val="single"/>
              <w:vertAlign w:val="baseline"/>
            </w:rPr>
          </w:rPrChange>
        </w:rPr>
        <w:t xml:space="preserve">Budgeting </w:t>
      </w:r>
      <w:r w:rsidDel="00000000" w:rsidR="00000000" w:rsidRPr="00000000">
        <w:rPr>
          <w:rtl w:val="0"/>
        </w:rPr>
      </w:r>
    </w:p>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provides for a capability to capture budgets </w:t>
      </w:r>
      <w:r w:rsidDel="00000000" w:rsidR="00000000" w:rsidRPr="00000000">
        <w:rPr>
          <w:rtl w:val="0"/>
        </w:rPr>
      </w:r>
    </w:p>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spacing w:after="0" w:before="0" w:line="240" w:lineRule="auto"/>
        <w:jc w:val="both"/>
        <w:rPr/>
      </w:pPr>
      <w:bookmarkStart w:colFirst="0" w:colLast="0" w:name="_kgcv8k" w:id="68"/>
      <w:bookmarkEnd w:id="68"/>
      <w:r w:rsidDel="00000000" w:rsidR="00000000" w:rsidRPr="00000000">
        <w:rPr>
          <w:rFonts w:ascii="Cambria" w:cs="Cambria" w:eastAsia="Cambria" w:hAnsi="Cambria"/>
          <w:b w:val="0"/>
          <w:sz w:val="24"/>
          <w:szCs w:val="24"/>
          <w:vertAlign w:val="baseline"/>
          <w:rtl w:val="0"/>
        </w:rPr>
        <w:t xml:space="preserve">The system shall provide functionality for setting budgets per account type, per branch, per product, per account, per month, and the amount budgeted for is the expected premium. </w:t>
      </w:r>
      <w:r w:rsidDel="00000000" w:rsidR="00000000" w:rsidRPr="00000000">
        <w:rPr>
          <w:rtl w:val="0"/>
        </w:rPr>
      </w:r>
    </w:p>
    <w:p w:rsidR="00000000" w:rsidDel="00000000" w:rsidP="00000000" w:rsidRDefault="00000000" w:rsidRPr="00000000" w14:paraId="000006DB">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34g0dwd" w:id="69"/>
      <w:bookmarkEnd w:id="69"/>
      <w:r w:rsidDel="00000000" w:rsidR="00000000" w:rsidRPr="00000000">
        <w:br w:type="page"/>
      </w:r>
      <w:r w:rsidDel="00000000" w:rsidR="00000000" w:rsidRPr="00000000">
        <w:rPr>
          <w:b w:val="1"/>
          <w:color w:val="000000"/>
          <w:u w:val="none"/>
          <w:vertAlign w:val="baseline"/>
          <w:rtl w:val="0"/>
          <w:rPrChange w:author="Heritage Comments" w:id="287" w:date="2013-11-05T16:40:00Z">
            <w:rPr>
              <w:color w:val="0000ff"/>
              <w:u w:val="single"/>
              <w:vertAlign w:val="baseline"/>
            </w:rPr>
          </w:rPrChange>
        </w:rPr>
        <w:t xml:space="preserve">Underwriting Functions</w:t>
      </w:r>
      <w:r w:rsidDel="00000000" w:rsidR="00000000" w:rsidRPr="00000000">
        <w:rPr>
          <w:rtl w:val="0"/>
        </w:rPr>
      </w:r>
    </w:p>
    <w:p w:rsidR="00000000" w:rsidDel="00000000" w:rsidP="00000000" w:rsidRDefault="00000000" w:rsidRPr="00000000" w14:paraId="000006DC">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8" w:date="2013-11-05T16:40:00Z">
            <w:rPr>
              <w:rFonts w:ascii="Cambria" w:cs="Cambria" w:eastAsia="Cambria" w:hAnsi="Cambria"/>
              <w:b w:val="1"/>
              <w:smallCaps w:val="1"/>
              <w:color w:val="0000ff"/>
              <w:sz w:val="24"/>
              <w:szCs w:val="24"/>
              <w:u w:val="single"/>
              <w:vertAlign w:val="baseline"/>
            </w:rPr>
          </w:rPrChange>
        </w:rPr>
        <w:t xml:space="preserve">INTRODUCTION</w:t>
      </w:r>
      <w:r w:rsidDel="00000000" w:rsidR="00000000" w:rsidRPr="00000000">
        <w:rPr>
          <w:rtl w:val="0"/>
        </w:rPr>
      </w:r>
    </w:p>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Underwriting is the procedure by which an insurer evaluates the risk of a proposal and decides whether or not to enter into contract and if so on what terms.  An important part of underwriting is deciding what price to charge for the insurance and then collecting all the relevant information required to fully understand the risk and document the terms of the contract between the insurer and the insured. </w:t>
      </w:r>
      <w:r w:rsidDel="00000000" w:rsidR="00000000" w:rsidRPr="00000000">
        <w:rPr>
          <w:rtl w:val="0"/>
        </w:rPr>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Underwriting (UW) function in TurnQuest GIS is meant to assist the insurer in the UW process by among other things as explained in this document, collecting all the relevant information, calculating premium and maintaining insurance contracts.  </w:t>
      </w:r>
      <w:r w:rsidDel="00000000" w:rsidR="00000000" w:rsidRPr="00000000">
        <w:rPr>
          <w:rtl w:val="0"/>
        </w:rPr>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UW process is done using the same user interface for all the classes of insurance irrespective of the type of transaction.  Every transaction is initiated by generating a transaction number that uniquely identify that transaction in the TurnQuest GIS System.  Each transaction is assigned a transaction type code that can easily be used to determine the type of transaction.  Other information kept per transaction includes transaction number, date, policy number and insurance product. </w:t>
      </w:r>
      <w:r w:rsidDel="00000000" w:rsidR="00000000" w:rsidRPr="00000000">
        <w:rPr>
          <w:rtl w:val="0"/>
        </w:rPr>
      </w:r>
    </w:p>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jc w:val="both"/>
        <w:rPr/>
      </w:pPr>
      <w:bookmarkStart w:colFirst="0" w:colLast="0" w:name="_1jlao46" w:id="70"/>
      <w:bookmarkEnd w:id="70"/>
      <w:r w:rsidDel="00000000" w:rsidR="00000000" w:rsidRPr="00000000">
        <w:rPr>
          <w:rtl w:val="0"/>
        </w:rPr>
      </w:r>
    </w:p>
    <w:p w:rsidR="00000000" w:rsidDel="00000000" w:rsidP="00000000" w:rsidRDefault="00000000" w:rsidRPr="00000000" w14:paraId="000006E3">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8" w:date="2013-11-05T16:40:00Z">
            <w:rPr>
              <w:rFonts w:ascii="Cambria" w:cs="Cambria" w:eastAsia="Cambria" w:hAnsi="Cambria"/>
              <w:b w:val="1"/>
              <w:smallCaps w:val="1"/>
              <w:color w:val="0000ff"/>
              <w:sz w:val="24"/>
              <w:szCs w:val="24"/>
              <w:u w:val="single"/>
              <w:vertAlign w:val="baseline"/>
            </w:rPr>
          </w:rPrChange>
        </w:rPr>
        <w:t xml:space="preserve">TRANSACTIONS PROCESSING</w:t>
      </w:r>
      <w:r w:rsidDel="00000000" w:rsidR="00000000" w:rsidRPr="00000000">
        <w:rPr>
          <w:rtl w:val="0"/>
        </w:rPr>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systems underwriting module shall provide for the following transaction types:</w:t>
      </w:r>
      <w:r w:rsidDel="00000000" w:rsidR="00000000" w:rsidRPr="00000000">
        <w:rPr>
          <w:rtl w:val="0"/>
        </w:rPr>
      </w:r>
    </w:p>
    <w:p w:rsidR="00000000" w:rsidDel="00000000" w:rsidP="00000000" w:rsidRDefault="00000000" w:rsidRPr="00000000" w14:paraId="000006E5">
      <w:pPr>
        <w:numPr>
          <w:ilvl w:val="0"/>
          <w:numId w:val="2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New business (full cover/short period) </w:t>
      </w:r>
      <w:r w:rsidDel="00000000" w:rsidR="00000000" w:rsidRPr="00000000">
        <w:rPr>
          <w:rtl w:val="0"/>
        </w:rPr>
      </w:r>
    </w:p>
    <w:p w:rsidR="00000000" w:rsidDel="00000000" w:rsidP="00000000" w:rsidRDefault="00000000" w:rsidRPr="00000000" w14:paraId="000006E6">
      <w:pPr>
        <w:numPr>
          <w:ilvl w:val="0"/>
          <w:numId w:val="2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Endorsements</w:t>
      </w:r>
      <w:r w:rsidDel="00000000" w:rsidR="00000000" w:rsidRPr="00000000">
        <w:rPr>
          <w:rtl w:val="0"/>
        </w:rPr>
      </w:r>
    </w:p>
    <w:p w:rsidR="00000000" w:rsidDel="00000000" w:rsidP="00000000" w:rsidRDefault="00000000" w:rsidRPr="00000000" w14:paraId="000006E7">
      <w:pPr>
        <w:numPr>
          <w:ilvl w:val="0"/>
          <w:numId w:val="2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Extension endorsement</w:t>
      </w:r>
      <w:r w:rsidDel="00000000" w:rsidR="00000000" w:rsidRPr="00000000">
        <w:rPr>
          <w:rtl w:val="0"/>
        </w:rPr>
      </w:r>
    </w:p>
    <w:p w:rsidR="00000000" w:rsidDel="00000000" w:rsidP="00000000" w:rsidRDefault="00000000" w:rsidRPr="00000000" w14:paraId="000006E8">
      <w:pPr>
        <w:numPr>
          <w:ilvl w:val="0"/>
          <w:numId w:val="2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Declaration endorsement</w:t>
      </w:r>
      <w:r w:rsidDel="00000000" w:rsidR="00000000" w:rsidRPr="00000000">
        <w:rPr>
          <w:rtl w:val="0"/>
        </w:rPr>
      </w:r>
    </w:p>
    <w:p w:rsidR="00000000" w:rsidDel="00000000" w:rsidP="00000000" w:rsidRDefault="00000000" w:rsidRPr="00000000" w14:paraId="000006E9">
      <w:pPr>
        <w:numPr>
          <w:ilvl w:val="0"/>
          <w:numId w:val="2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Cancellation endorsement</w:t>
      </w:r>
      <w:r w:rsidDel="00000000" w:rsidR="00000000" w:rsidRPr="00000000">
        <w:rPr>
          <w:rtl w:val="0"/>
        </w:rPr>
      </w:r>
    </w:p>
    <w:p w:rsidR="00000000" w:rsidDel="00000000" w:rsidP="00000000" w:rsidRDefault="00000000" w:rsidRPr="00000000" w14:paraId="000006EA">
      <w:pPr>
        <w:numPr>
          <w:ilvl w:val="0"/>
          <w:numId w:val="2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Non premium items endorsements</w:t>
      </w:r>
      <w:r w:rsidDel="00000000" w:rsidR="00000000" w:rsidRPr="00000000">
        <w:rPr>
          <w:rtl w:val="0"/>
        </w:rPr>
      </w:r>
    </w:p>
    <w:p w:rsidR="00000000" w:rsidDel="00000000" w:rsidP="00000000" w:rsidRDefault="00000000" w:rsidRPr="00000000" w14:paraId="000006EB">
      <w:pPr>
        <w:numPr>
          <w:ilvl w:val="0"/>
          <w:numId w:val="2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Adjustments (revision of sum insured/addition or deletion of risks etc) </w:t>
      </w:r>
      <w:r w:rsidDel="00000000" w:rsidR="00000000" w:rsidRPr="00000000">
        <w:rPr>
          <w:rtl w:val="0"/>
        </w:rPr>
      </w:r>
    </w:p>
    <w:p w:rsidR="00000000" w:rsidDel="00000000" w:rsidP="00000000" w:rsidRDefault="00000000" w:rsidRPr="00000000" w14:paraId="000006EC">
      <w:pPr>
        <w:numPr>
          <w:ilvl w:val="0"/>
          <w:numId w:val="2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Reuse of Contras</w:t>
      </w:r>
      <w:r w:rsidDel="00000000" w:rsidR="00000000" w:rsidRPr="00000000">
        <w:rPr>
          <w:rtl w:val="0"/>
        </w:rPr>
      </w:r>
    </w:p>
    <w:p w:rsidR="00000000" w:rsidDel="00000000" w:rsidP="00000000" w:rsidRDefault="00000000" w:rsidRPr="00000000" w14:paraId="000006ED">
      <w:pPr>
        <w:numPr>
          <w:ilvl w:val="0"/>
          <w:numId w:val="2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Past period endorsements</w:t>
      </w:r>
      <w:r w:rsidDel="00000000" w:rsidR="00000000" w:rsidRPr="00000000">
        <w:rPr>
          <w:rtl w:val="0"/>
        </w:rPr>
      </w:r>
    </w:p>
    <w:p w:rsidR="00000000" w:rsidDel="00000000" w:rsidP="00000000" w:rsidRDefault="00000000" w:rsidRPr="00000000" w14:paraId="000006EE">
      <w:pPr>
        <w:numPr>
          <w:ilvl w:val="0"/>
          <w:numId w:val="2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Renewals</w:t>
      </w:r>
      <w:r w:rsidDel="00000000" w:rsidR="00000000" w:rsidRPr="00000000">
        <w:rPr>
          <w:rtl w:val="0"/>
        </w:rPr>
      </w:r>
    </w:p>
    <w:p w:rsidR="00000000" w:rsidDel="00000000" w:rsidP="00000000" w:rsidRDefault="00000000" w:rsidRPr="00000000" w14:paraId="000006EF">
      <w:pPr>
        <w:numPr>
          <w:ilvl w:val="0"/>
          <w:numId w:val="2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Contra transactions</w:t>
      </w:r>
      <w:r w:rsidDel="00000000" w:rsidR="00000000" w:rsidRPr="00000000">
        <w:rPr>
          <w:rtl w:val="0"/>
        </w:rPr>
      </w:r>
    </w:p>
    <w:p w:rsidR="00000000" w:rsidDel="00000000" w:rsidP="00000000" w:rsidRDefault="00000000" w:rsidRPr="00000000" w14:paraId="000006F0">
      <w:pPr>
        <w:numPr>
          <w:ilvl w:val="0"/>
          <w:numId w:val="2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Load Policies</w:t>
      </w:r>
      <w:r w:rsidDel="00000000" w:rsidR="00000000" w:rsidRPr="00000000">
        <w:rPr>
          <w:rtl w:val="0"/>
        </w:rPr>
      </w:r>
    </w:p>
    <w:p w:rsidR="00000000" w:rsidDel="00000000" w:rsidP="00000000" w:rsidRDefault="00000000" w:rsidRPr="00000000" w14:paraId="000006F1">
      <w:pPr>
        <w:numPr>
          <w:ilvl w:val="0"/>
          <w:numId w:val="2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Lapsing Policies</w:t>
      </w:r>
      <w:r w:rsidDel="00000000" w:rsidR="00000000" w:rsidRPr="00000000">
        <w:rPr>
          <w:rtl w:val="0"/>
        </w:rPr>
      </w:r>
    </w:p>
    <w:p w:rsidR="00000000" w:rsidDel="00000000" w:rsidP="00000000" w:rsidRDefault="00000000" w:rsidRPr="00000000" w14:paraId="000006F2">
      <w:pPr>
        <w:numPr>
          <w:ilvl w:val="0"/>
          <w:numId w:val="22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Reinstating Policies</w:t>
      </w:r>
      <w:r w:rsidDel="00000000" w:rsidR="00000000" w:rsidRPr="00000000">
        <w:rPr>
          <w:rtl w:val="0"/>
        </w:rPr>
      </w:r>
    </w:p>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jc w:val="both"/>
        <w:rPr/>
      </w:pPr>
      <w:bookmarkStart w:colFirst="0" w:colLast="0" w:name="_43ky6rz" w:id="71"/>
      <w:bookmarkEnd w:id="71"/>
      <w:r w:rsidDel="00000000" w:rsidR="00000000" w:rsidRPr="00000000">
        <w:rPr>
          <w:rtl w:val="0"/>
        </w:rPr>
      </w:r>
    </w:p>
    <w:p w:rsidR="00000000" w:rsidDel="00000000" w:rsidP="00000000" w:rsidRDefault="00000000" w:rsidRPr="00000000" w14:paraId="000006F4">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288" w:date="2013-11-05T16:40:00Z">
            <w:rPr>
              <w:rFonts w:ascii="Cambria" w:cs="Cambria" w:eastAsia="Cambria" w:hAnsi="Cambria"/>
              <w:b w:val="1"/>
              <w:smallCaps w:val="1"/>
              <w:color w:val="0000ff"/>
              <w:sz w:val="24"/>
              <w:szCs w:val="24"/>
              <w:u w:val="single"/>
              <w:vertAlign w:val="baseline"/>
            </w:rPr>
          </w:rPrChange>
        </w:rPr>
        <w:t xml:space="preserve">NEW BUSINESS (NEW POLICY)  </w:t>
      </w:r>
      <w:r w:rsidDel="00000000" w:rsidR="00000000" w:rsidRPr="00000000">
        <w:rPr>
          <w:rtl w:val="0"/>
        </w:rPr>
      </w:r>
    </w:p>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Cambria" w:cs="Cambria" w:eastAsia="Cambria" w:hAnsi="Cambria"/>
          <w:b w:val="0"/>
          <w:sz w:val="24"/>
          <w:szCs w:val="24"/>
          <w:vertAlign w:val="baseline"/>
          <w:rtl w:val="0"/>
        </w:rPr>
        <w:t xml:space="preserve">The system shall provide for underwriting transaction resulting into a new cover agreement for the insurer.  </w:t>
      </w:r>
      <w:r w:rsidDel="00000000" w:rsidR="00000000" w:rsidRPr="00000000">
        <w:rPr>
          <w:rtl w:val="0"/>
        </w:rPr>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Cambria" w:cs="Cambria" w:eastAsia="Cambria" w:hAnsi="Cambria"/>
          <w:b w:val="0"/>
          <w:sz w:val="24"/>
          <w:szCs w:val="24"/>
          <w:vertAlign w:val="baseline"/>
          <w:rtl w:val="0"/>
        </w:rPr>
        <w:t xml:space="preserve">New policy transaction could be as a result of a new client requesting for cover or a client requesting for additional cover that cannot be added to an existing policy.  This information is captured through a proposal form or directly captured by talking to the client.  Risk notes from intermediaries can also be used.  Quotation can also be converted into a policy thereby reusing the information captured at quotation stage. </w:t>
      </w:r>
      <w:r w:rsidDel="00000000" w:rsidR="00000000" w:rsidRPr="00000000">
        <w:rPr>
          <w:rtl w:val="0"/>
        </w:rPr>
      </w:r>
    </w:p>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Cambria" w:cs="Cambria" w:eastAsia="Cambria" w:hAnsi="Cambria"/>
          <w:b w:val="0"/>
          <w:sz w:val="24"/>
          <w:szCs w:val="24"/>
          <w:vertAlign w:val="baseline"/>
          <w:rtl w:val="0"/>
        </w:rPr>
        <w:t xml:space="preserve">A new business can be full term that is full year or short period cover, which is less than twelve months or a period more than twelve months.  </w:t>
      </w:r>
      <w:r w:rsidDel="00000000" w:rsidR="00000000" w:rsidRPr="00000000">
        <w:rPr>
          <w:rtl w:val="0"/>
        </w:rPr>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spacing w:after="100" w:before="100" w:line="240" w:lineRule="auto"/>
        <w:jc w:val="both"/>
        <w:rPr/>
      </w:pPr>
      <w:bookmarkStart w:colFirst="0" w:colLast="0" w:name="_2iq8gzs" w:id="72"/>
      <w:bookmarkEnd w:id="72"/>
      <w:r w:rsidDel="00000000" w:rsidR="00000000" w:rsidRPr="00000000">
        <w:rPr>
          <w:rFonts w:ascii="Cambria" w:cs="Cambria" w:eastAsia="Cambria" w:hAnsi="Cambria"/>
          <w:b w:val="0"/>
          <w:sz w:val="24"/>
          <w:szCs w:val="24"/>
          <w:vertAlign w:val="baseline"/>
          <w:rtl w:val="0"/>
        </w:rPr>
        <w:t xml:space="preserve">A new business (new policy) can also be tagged as renewable or non - renewable.  That is the underwriter will be able to state whether a policy is renewable on expiry of cover period. </w:t>
      </w:r>
      <w:r w:rsidDel="00000000" w:rsidR="00000000" w:rsidRPr="00000000">
        <w:rPr>
          <w:rtl w:val="0"/>
        </w:rPr>
      </w:r>
    </w:p>
    <w:p w:rsidR="00000000" w:rsidDel="00000000" w:rsidP="00000000" w:rsidRDefault="00000000" w:rsidRPr="00000000" w14:paraId="000006F9">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288" w:date="2013-11-05T16:40:00Z">
            <w:rPr>
              <w:rFonts w:ascii="Cambria" w:cs="Cambria" w:eastAsia="Cambria" w:hAnsi="Cambria"/>
              <w:b w:val="1"/>
              <w:color w:val="0000ff"/>
              <w:sz w:val="24"/>
              <w:szCs w:val="24"/>
              <w:u w:val="single"/>
              <w:vertAlign w:val="baseline"/>
            </w:rPr>
          </w:rPrChange>
        </w:rPr>
        <w:t xml:space="preserve">New business details</w:t>
      </w:r>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The system shall provide for capturing of the following details which are required for any new business transactions in TurnQuest GIS. </w:t>
      </w:r>
      <w:r w:rsidDel="00000000" w:rsidR="00000000" w:rsidRPr="00000000">
        <w:rPr>
          <w:rtl w:val="0"/>
        </w:rPr>
      </w:r>
    </w:p>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 (All are required except where indicated) </w:t>
      </w:r>
      <w:r w:rsidDel="00000000" w:rsidR="00000000" w:rsidRPr="00000000">
        <w:rPr>
          <w:rtl w:val="0"/>
        </w:rPr>
      </w:r>
    </w:p>
    <w:p w:rsidR="00000000" w:rsidDel="00000000" w:rsidP="00000000" w:rsidRDefault="00000000" w:rsidRPr="00000000" w14:paraId="000006FC">
      <w:pPr>
        <w:numPr>
          <w:ilvl w:val="0"/>
          <w:numId w:val="1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Client Information- This is the company or individual requesting for cover for property or responsible of several insured.  A client must be specified for all new policy u/w transaction.  If client doesn’t exist provision for defining new client is available. </w:t>
      </w:r>
      <w:ins w:author="Heritage Comments" w:id="289" w:date="2013-11-05T16:40:00Z">
        <w:r w:rsidDel="00000000" w:rsidR="00000000" w:rsidRPr="00000000">
          <w:rPr>
            <w:color w:val="ff0000"/>
            <w:vertAlign w:val="baseline"/>
            <w:rtl w:val="0"/>
          </w:rPr>
          <w:t xml:space="preserve">Need to check on duplication of clients accounts.</w:t>
        </w:r>
      </w:ins>
      <w:r w:rsidDel="00000000" w:rsidR="00000000" w:rsidRPr="00000000">
        <w:rPr>
          <w:rtl w:val="0"/>
        </w:rPr>
      </w:r>
    </w:p>
    <w:p w:rsidR="00000000" w:rsidDel="00000000" w:rsidP="00000000" w:rsidRDefault="00000000" w:rsidRPr="00000000" w14:paraId="000006FD">
      <w:pPr>
        <w:numPr>
          <w:ilvl w:val="0"/>
          <w:numId w:val="1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Product Type- These are the various products that have been defined in the system.  If a product is offered on accommodation or prerequisite basis, validation is done to ensure the client has an existing policy and warns the underwriter if the client does not meet the requirement.  The underwriter can choose to ignore this requirement. </w:t>
      </w:r>
      <w:r w:rsidDel="00000000" w:rsidR="00000000" w:rsidRPr="00000000">
        <w:rPr>
          <w:rtl w:val="0"/>
        </w:rPr>
      </w:r>
    </w:p>
    <w:p w:rsidR="00000000" w:rsidDel="00000000" w:rsidP="00000000" w:rsidRDefault="00000000" w:rsidRPr="00000000" w14:paraId="000006FE">
      <w:pPr>
        <w:numPr>
          <w:ilvl w:val="0"/>
          <w:numId w:val="1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Cover Dates. </w:t>
      </w:r>
      <w:r w:rsidDel="00000000" w:rsidR="00000000" w:rsidRPr="00000000">
        <w:rPr>
          <w:rtl w:val="0"/>
        </w:rPr>
      </w:r>
    </w:p>
    <w:p w:rsidR="00000000" w:rsidDel="00000000" w:rsidP="00000000" w:rsidRDefault="00000000" w:rsidRPr="00000000" w14:paraId="000006FF">
      <w:pPr>
        <w:numPr>
          <w:ilvl w:val="0"/>
          <w:numId w:val="1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Currency (Defaults to the Base currency).  </w:t>
      </w:r>
      <w:r w:rsidDel="00000000" w:rsidR="00000000" w:rsidRPr="00000000">
        <w:rPr>
          <w:rtl w:val="0"/>
        </w:rPr>
      </w:r>
    </w:p>
    <w:p w:rsidR="00000000" w:rsidDel="00000000" w:rsidP="00000000" w:rsidRDefault="00000000" w:rsidRPr="00000000" w14:paraId="00000700">
      <w:pPr>
        <w:numPr>
          <w:ilvl w:val="0"/>
          <w:numId w:val="104"/>
        </w:numPr>
        <w:pBdr>
          <w:top w:space="0" w:sz="0" w:val="nil"/>
          <w:left w:space="0" w:sz="0" w:val="nil"/>
          <w:bottom w:space="0" w:sz="0" w:val="nil"/>
          <w:right w:space="0" w:sz="0" w:val="nil"/>
          <w:between w:space="0" w:sz="0" w:val="nil"/>
        </w:pBdr>
        <w:shd w:fill="auto" w:val="clear"/>
        <w:ind w:left="720" w:hanging="360"/>
        <w:jc w:val="both"/>
        <w:rPr/>
      </w:pPr>
      <w:ins w:author="Heritage Comments" w:id="290" w:date="2013-11-05T16:40:00Z">
        <w:r w:rsidDel="00000000" w:rsidR="00000000" w:rsidRPr="00000000">
          <w:rPr>
            <w:color w:val="ff0000"/>
            <w:vertAlign w:val="baseline"/>
            <w:rtl w:val="0"/>
          </w:rPr>
          <w:t xml:space="preserve">Payment mode (cash/accrual)</w:t>
        </w:r>
      </w:ins>
      <w:r w:rsidDel="00000000" w:rsidR="00000000" w:rsidRPr="00000000">
        <w:rPr>
          <w:rtl w:val="0"/>
        </w:rPr>
      </w:r>
    </w:p>
    <w:p w:rsidR="00000000" w:rsidDel="00000000" w:rsidP="00000000" w:rsidRDefault="00000000" w:rsidRPr="00000000" w14:paraId="00000701">
      <w:pPr>
        <w:numPr>
          <w:ilvl w:val="0"/>
          <w:numId w:val="1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Branch (defaults to the user branch).  </w:t>
      </w:r>
      <w:r w:rsidDel="00000000" w:rsidR="00000000" w:rsidRPr="00000000">
        <w:rPr>
          <w:rtl w:val="0"/>
        </w:rPr>
      </w:r>
    </w:p>
    <w:p w:rsidR="00000000" w:rsidDel="00000000" w:rsidP="00000000" w:rsidRDefault="00000000" w:rsidRPr="00000000" w14:paraId="00000702">
      <w:pPr>
        <w:numPr>
          <w:ilvl w:val="0"/>
          <w:numId w:val="1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Marketer – selected from a list of marketers</w:t>
      </w:r>
      <w:r w:rsidDel="00000000" w:rsidR="00000000" w:rsidRPr="00000000">
        <w:rPr>
          <w:rtl w:val="0"/>
        </w:rPr>
      </w:r>
    </w:p>
    <w:p w:rsidR="00000000" w:rsidDel="00000000" w:rsidP="00000000" w:rsidRDefault="00000000" w:rsidRPr="00000000" w14:paraId="00000703">
      <w:pPr>
        <w:numPr>
          <w:ilvl w:val="0"/>
          <w:numId w:val="1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Other parties with interest in the risk (optional).  </w:t>
      </w:r>
      <w:r w:rsidDel="00000000" w:rsidR="00000000" w:rsidRPr="00000000">
        <w:rPr>
          <w:rtl w:val="0"/>
        </w:rPr>
      </w:r>
    </w:p>
    <w:p w:rsidR="00000000" w:rsidDel="00000000" w:rsidP="00000000" w:rsidRDefault="00000000" w:rsidRPr="00000000" w14:paraId="00000704">
      <w:pPr>
        <w:numPr>
          <w:ilvl w:val="0"/>
          <w:numId w:val="1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Premium financed- policyholder contracts with a lender to pay the insurance premium on his/her behalf.  The policyholder agrees to repay the lender for the cost of the premium, plus interest and fees. (optional) </w:t>
      </w:r>
      <w:r w:rsidDel="00000000" w:rsidR="00000000" w:rsidRPr="00000000">
        <w:rPr>
          <w:rtl w:val="0"/>
        </w:rPr>
      </w:r>
    </w:p>
    <w:p w:rsidR="00000000" w:rsidDel="00000000" w:rsidP="00000000" w:rsidRDefault="00000000" w:rsidRPr="00000000" w14:paraId="00000705">
      <w:pPr>
        <w:numPr>
          <w:ilvl w:val="0"/>
          <w:numId w:val="1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coinsurance is required and coinsurance details (optional).   </w:t>
      </w:r>
      <w:r w:rsidDel="00000000" w:rsidR="00000000" w:rsidRPr="00000000">
        <w:rPr>
          <w:rtl w:val="0"/>
        </w:rPr>
      </w:r>
    </w:p>
    <w:p w:rsidR="00000000" w:rsidDel="00000000" w:rsidP="00000000" w:rsidRDefault="00000000" w:rsidRPr="00000000" w14:paraId="00000706">
      <w:pPr>
        <w:numPr>
          <w:ilvl w:val="0"/>
          <w:numId w:val="1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Agency (default to direct client if none provided) - The source of business e.g.,  Broker, Agent, sub - agents or even insurance companies.  By default it is assumed to be direct except where specified.  If through the Agent Ref No is captured in the system</w:t>
      </w:r>
      <w:r w:rsidDel="00000000" w:rsidR="00000000" w:rsidRPr="00000000">
        <w:rPr>
          <w:rtl w:val="0"/>
        </w:rPr>
      </w:r>
    </w:p>
    <w:p w:rsidR="00000000" w:rsidDel="00000000" w:rsidP="00000000" w:rsidRDefault="00000000" w:rsidRPr="00000000" w14:paraId="00000707">
      <w:pPr>
        <w:numPr>
          <w:ilvl w:val="0"/>
          <w:numId w:val="1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Proposer / Holding Company (optional) - To capture proposers or holding companies where different from the client.  This should be picked from a list predefined in the system with a provision for defining additional proposer or holding company if not already defined. </w:t>
      </w:r>
      <w:r w:rsidDel="00000000" w:rsidR="00000000" w:rsidRPr="00000000">
        <w:rPr>
          <w:rtl w:val="0"/>
        </w:rPr>
      </w:r>
    </w:p>
    <w:p w:rsidR="00000000" w:rsidDel="00000000" w:rsidP="00000000" w:rsidRDefault="00000000" w:rsidRPr="00000000" w14:paraId="00000708">
      <w:pPr>
        <w:numPr>
          <w:ilvl w:val="0"/>
          <w:numId w:val="10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Insured (s) – Insured (s) are the parties covered or owners of the risks depending on the type of cover.  In cases where the clients seek cover for own property, the client then becomes the insured too.  Insured must be provided for any new business transaction.  (</w:t>
      </w:r>
      <w:r w:rsidDel="00000000" w:rsidR="00000000" w:rsidRPr="00000000">
        <w:rPr>
          <w:b w:val="1"/>
          <w:vertAlign w:val="baseline"/>
          <w:rtl w:val="0"/>
        </w:rPr>
        <w:t xml:space="preserve">NOTE:</w:t>
      </w:r>
      <w:r w:rsidDel="00000000" w:rsidR="00000000" w:rsidRPr="00000000">
        <w:rPr>
          <w:vertAlign w:val="baseline"/>
          <w:rtl w:val="0"/>
        </w:rPr>
        <w:t xml:space="preserve"> In Personal Accident cover, the insured (s) may also be the risks.) </w:t>
      </w:r>
      <w:r w:rsidDel="00000000" w:rsidR="00000000" w:rsidRPr="00000000">
        <w:rPr>
          <w:rtl w:val="0"/>
        </w:rPr>
      </w:r>
    </w:p>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jc w:val="both"/>
        <w:rPr/>
      </w:pPr>
      <w:r w:rsidDel="00000000" w:rsidR="00000000" w:rsidRPr="00000000">
        <w:rPr>
          <w:b w:val="1"/>
          <w:vertAlign w:val="baseline"/>
          <w:rtl w:val="0"/>
        </w:rPr>
        <w:t xml:space="preserve">Risks to be covered</w:t>
      </w:r>
      <w:r w:rsidDel="00000000" w:rsidR="00000000" w:rsidRPr="00000000">
        <w:rPr>
          <w:vertAlign w:val="baseline"/>
          <w:rtl w:val="0"/>
        </w:rPr>
        <w:t xml:space="preserve">- The risk level information required vary depending on the class of cover.  However, for every risk, the following is required:</w:t>
      </w:r>
      <w:r w:rsidDel="00000000" w:rsidR="00000000" w:rsidRPr="00000000">
        <w:rPr>
          <w:rtl w:val="0"/>
        </w:rPr>
      </w:r>
    </w:p>
    <w:p w:rsidR="00000000" w:rsidDel="00000000" w:rsidP="00000000" w:rsidRDefault="00000000" w:rsidRPr="00000000" w14:paraId="0000070B">
      <w:pPr>
        <w:numPr>
          <w:ilvl w:val="0"/>
          <w:numId w:val="1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Item’s unique identifier e.g., registration number, plot no, serial number or any other parameter that could be used to identify every risk. </w:t>
      </w:r>
      <w:r w:rsidDel="00000000" w:rsidR="00000000" w:rsidRPr="00000000">
        <w:rPr>
          <w:rtl w:val="0"/>
        </w:rPr>
      </w:r>
    </w:p>
    <w:p w:rsidR="00000000" w:rsidDel="00000000" w:rsidP="00000000" w:rsidRDefault="00000000" w:rsidRPr="00000000" w14:paraId="0000070C">
      <w:pPr>
        <w:numPr>
          <w:ilvl w:val="0"/>
          <w:numId w:val="1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Value of the risk (total value where several risks are combined) or limits of liability. </w:t>
      </w:r>
      <w:r w:rsidDel="00000000" w:rsidR="00000000" w:rsidRPr="00000000">
        <w:rPr>
          <w:rtl w:val="0"/>
        </w:rPr>
      </w:r>
    </w:p>
    <w:p w:rsidR="00000000" w:rsidDel="00000000" w:rsidP="00000000" w:rsidRDefault="00000000" w:rsidRPr="00000000" w14:paraId="0000070D">
      <w:pPr>
        <w:numPr>
          <w:ilvl w:val="0"/>
          <w:numId w:val="1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Risk Code (Defines the class of insurance).  </w:t>
      </w:r>
      <w:r w:rsidDel="00000000" w:rsidR="00000000" w:rsidRPr="00000000">
        <w:rPr>
          <w:rtl w:val="0"/>
        </w:rPr>
      </w:r>
    </w:p>
    <w:p w:rsidR="00000000" w:rsidDel="00000000" w:rsidP="00000000" w:rsidRDefault="00000000" w:rsidRPr="00000000" w14:paraId="0000070E">
      <w:pPr>
        <w:numPr>
          <w:ilvl w:val="0"/>
          <w:numId w:val="1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Sections- These are selected from the various sections defined for the risk’s sub - class.  </w:t>
      </w:r>
      <w:r w:rsidDel="00000000" w:rsidR="00000000" w:rsidRPr="00000000">
        <w:rPr>
          <w:i w:val="1"/>
          <w:vertAlign w:val="baseline"/>
          <w:rtl w:val="0"/>
        </w:rPr>
        <w:t xml:space="preserve">Refer to Premium Calculation below</w:t>
      </w:r>
      <w:r w:rsidDel="00000000" w:rsidR="00000000" w:rsidRPr="00000000">
        <w:rPr>
          <w:rtl w:val="0"/>
        </w:rPr>
      </w:r>
    </w:p>
    <w:p w:rsidR="00000000" w:rsidDel="00000000" w:rsidP="00000000" w:rsidRDefault="00000000" w:rsidRPr="00000000" w14:paraId="0000070F">
      <w:pPr>
        <w:numPr>
          <w:ilvl w:val="0"/>
          <w:numId w:val="1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Clauses- Any clauses that need to be attached to the risk.  Selected from the various clauses defined for the risk’s sub - class. </w:t>
      </w:r>
      <w:r w:rsidDel="00000000" w:rsidR="00000000" w:rsidRPr="00000000">
        <w:rPr>
          <w:rtl w:val="0"/>
        </w:rPr>
      </w:r>
    </w:p>
    <w:p w:rsidR="00000000" w:rsidDel="00000000" w:rsidP="00000000" w:rsidRDefault="00000000" w:rsidRPr="00000000" w14:paraId="00000710">
      <w:pPr>
        <w:numPr>
          <w:ilvl w:val="0"/>
          <w:numId w:val="1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Perils – Any </w:t>
      </w:r>
      <w:r w:rsidDel="00000000" w:rsidR="00000000" w:rsidRPr="00000000">
        <w:rPr>
          <w:strike w:val="1"/>
          <w:color w:val="ff0000"/>
          <w:u w:val="none"/>
          <w:vertAlign w:val="baseline"/>
          <w:rtl w:val="0"/>
          <w:rPrChange w:author="Heritage Comments" w:id="291" w:date="2013-11-05T16:40:00Z">
            <w:rPr>
              <w:color w:val="0000ff"/>
              <w:u w:val="single"/>
              <w:vertAlign w:val="baseline"/>
            </w:rPr>
          </w:rPrChange>
        </w:rPr>
        <w:t xml:space="preserve">special</w:t>
      </w:r>
      <w:r w:rsidDel="00000000" w:rsidR="00000000" w:rsidRPr="00000000">
        <w:rPr>
          <w:vertAlign w:val="baseline"/>
          <w:rtl w:val="0"/>
        </w:rPr>
        <w:t xml:space="preserve"> perils attaching to the risk. </w:t>
      </w:r>
      <w:r w:rsidDel="00000000" w:rsidR="00000000" w:rsidRPr="00000000">
        <w:rPr>
          <w:rtl w:val="0"/>
        </w:rPr>
      </w:r>
    </w:p>
    <w:p w:rsidR="00000000" w:rsidDel="00000000" w:rsidP="00000000" w:rsidRDefault="00000000" w:rsidRPr="00000000" w14:paraId="00000711">
      <w:pPr>
        <w:numPr>
          <w:ilvl w:val="0"/>
          <w:numId w:val="1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Excesses – Any excesses applicable in case of a claim to be attached. </w:t>
      </w:r>
      <w:r w:rsidDel="00000000" w:rsidR="00000000" w:rsidRPr="00000000">
        <w:rPr>
          <w:rtl w:val="0"/>
        </w:rPr>
      </w:r>
    </w:p>
    <w:p w:rsidR="00000000" w:rsidDel="00000000" w:rsidP="00000000" w:rsidRDefault="00000000" w:rsidRPr="00000000" w14:paraId="00000712">
      <w:pPr>
        <w:numPr>
          <w:ilvl w:val="0"/>
          <w:numId w:val="1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Cover type – The cover type should be filtered by class of business. </w:t>
      </w:r>
      <w:r w:rsidDel="00000000" w:rsidR="00000000" w:rsidRPr="00000000">
        <w:rPr>
          <w:rtl w:val="0"/>
        </w:rPr>
      </w:r>
    </w:p>
    <w:p w:rsidR="00000000" w:rsidDel="00000000" w:rsidP="00000000" w:rsidRDefault="00000000" w:rsidRPr="00000000" w14:paraId="00000713">
      <w:pPr>
        <w:numPr>
          <w:ilvl w:val="0"/>
          <w:numId w:val="1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Period rates</w:t>
      </w:r>
      <w:r w:rsidDel="00000000" w:rsidR="00000000" w:rsidRPr="00000000">
        <w:rPr>
          <w:rtl w:val="0"/>
        </w:rPr>
      </w:r>
    </w:p>
    <w:p w:rsidR="00000000" w:rsidDel="00000000" w:rsidP="00000000" w:rsidRDefault="00000000" w:rsidRPr="00000000" w14:paraId="00000714">
      <w:pPr>
        <w:numPr>
          <w:ilvl w:val="0"/>
          <w:numId w:val="1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Risk classification (optional)  – E.g.,  Class I risk or category</w:t>
      </w:r>
      <w:r w:rsidDel="00000000" w:rsidR="00000000" w:rsidRPr="00000000">
        <w:rPr>
          <w:rtl w:val="0"/>
        </w:rPr>
      </w:r>
    </w:p>
    <w:p w:rsidR="00000000" w:rsidDel="00000000" w:rsidP="00000000" w:rsidRDefault="00000000" w:rsidRPr="00000000" w14:paraId="00000715">
      <w:pPr>
        <w:numPr>
          <w:ilvl w:val="0"/>
          <w:numId w:val="1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Risk survey details (date, surveyor, surveyors report) </w:t>
      </w:r>
      <w:r w:rsidDel="00000000" w:rsidR="00000000" w:rsidRPr="00000000">
        <w:rPr>
          <w:rtl w:val="0"/>
        </w:rPr>
      </w:r>
    </w:p>
    <w:p w:rsidR="00000000" w:rsidDel="00000000" w:rsidP="00000000" w:rsidRDefault="00000000" w:rsidRPr="00000000" w14:paraId="00000716">
      <w:pPr>
        <w:numPr>
          <w:ilvl w:val="0"/>
          <w:numId w:val="1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Risk location </w:t>
      </w:r>
      <w:r w:rsidDel="00000000" w:rsidR="00000000" w:rsidRPr="00000000">
        <w:rPr>
          <w:rtl w:val="0"/>
        </w:rPr>
      </w:r>
    </w:p>
    <w:p w:rsidR="00000000" w:rsidDel="00000000" w:rsidP="00000000" w:rsidRDefault="00000000" w:rsidRPr="00000000" w14:paraId="00000717">
      <w:pPr>
        <w:numPr>
          <w:ilvl w:val="0"/>
          <w:numId w:val="102"/>
        </w:numPr>
        <w:pBdr>
          <w:top w:space="0" w:sz="0" w:val="nil"/>
          <w:left w:space="0" w:sz="0" w:val="nil"/>
          <w:bottom w:space="0" w:sz="0" w:val="nil"/>
          <w:right w:space="0" w:sz="0" w:val="nil"/>
          <w:between w:space="0" w:sz="0" w:val="nil"/>
        </w:pBdr>
        <w:shd w:fill="auto" w:val="clear"/>
        <w:ind w:left="720" w:hanging="360"/>
        <w:jc w:val="both"/>
        <w:rPr/>
      </w:pPr>
      <w:ins w:author="Heritage Comments" w:id="292" w:date="2013-11-05T16:40:00Z">
        <w:r w:rsidDel="00000000" w:rsidR="00000000" w:rsidRPr="00000000">
          <w:rPr>
            <w:color w:val="ff0000"/>
            <w:vertAlign w:val="baseline"/>
            <w:rtl w:val="0"/>
          </w:rPr>
          <w:t xml:space="preserve">Earthquake region (where applicable)</w:t>
        </w:r>
      </w:ins>
      <w:r w:rsidDel="00000000" w:rsidR="00000000" w:rsidRPr="00000000">
        <w:rPr>
          <w:rtl w:val="0"/>
        </w:rPr>
      </w:r>
    </w:p>
    <w:p w:rsidR="00000000" w:rsidDel="00000000" w:rsidP="00000000" w:rsidRDefault="00000000" w:rsidRPr="00000000" w14:paraId="00000718">
      <w:pPr>
        <w:numPr>
          <w:ilvl w:val="0"/>
          <w:numId w:val="102"/>
        </w:numPr>
        <w:pBdr>
          <w:top w:space="0" w:sz="0" w:val="nil"/>
          <w:left w:space="0" w:sz="0" w:val="nil"/>
          <w:bottom w:space="0" w:sz="0" w:val="nil"/>
          <w:right w:space="0" w:sz="0" w:val="nil"/>
          <w:between w:space="0" w:sz="0" w:val="nil"/>
        </w:pBdr>
        <w:shd w:fill="auto" w:val="clear"/>
        <w:ind w:left="720" w:hanging="360"/>
        <w:jc w:val="both"/>
        <w:rPr/>
      </w:pPr>
      <w:ins w:author="Heritage Comments" w:id="293" w:date="2013-11-05T16:40:00Z">
        <w:r w:rsidDel="00000000" w:rsidR="00000000" w:rsidRPr="00000000">
          <w:rPr>
            <w:color w:val="ff0000"/>
            <w:vertAlign w:val="baseline"/>
            <w:rtl w:val="0"/>
          </w:rPr>
          <w:t xml:space="preserve">Grouping/linking of risk (where applicable)</w:t>
        </w:r>
      </w:ins>
      <w:r w:rsidDel="00000000" w:rsidR="00000000" w:rsidRPr="00000000">
        <w:rPr>
          <w:rtl w:val="0"/>
        </w:rPr>
      </w:r>
    </w:p>
    <w:p w:rsidR="00000000" w:rsidDel="00000000" w:rsidP="00000000" w:rsidRDefault="00000000" w:rsidRPr="00000000" w14:paraId="00000719">
      <w:pPr>
        <w:numPr>
          <w:ilvl w:val="0"/>
          <w:numId w:val="1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Territorial limits</w:t>
      </w:r>
      <w:r w:rsidDel="00000000" w:rsidR="00000000" w:rsidRPr="00000000">
        <w:rPr>
          <w:rtl w:val="0"/>
        </w:rPr>
      </w:r>
    </w:p>
    <w:p w:rsidR="00000000" w:rsidDel="00000000" w:rsidP="00000000" w:rsidRDefault="00000000" w:rsidRPr="00000000" w14:paraId="0000071A">
      <w:pPr>
        <w:numPr>
          <w:ilvl w:val="0"/>
          <w:numId w:val="1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Estimated Maximum Loss/ Top Location</w:t>
      </w:r>
      <w:r w:rsidDel="00000000" w:rsidR="00000000" w:rsidRPr="00000000">
        <w:rPr>
          <w:rtl w:val="0"/>
        </w:rPr>
      </w:r>
    </w:p>
    <w:p w:rsidR="00000000" w:rsidDel="00000000" w:rsidP="00000000" w:rsidRDefault="00000000" w:rsidRPr="00000000" w14:paraId="0000071B">
      <w:pPr>
        <w:numPr>
          <w:ilvl w:val="0"/>
          <w:numId w:val="1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Limit of liabilities. </w:t>
      </w:r>
      <w:r w:rsidDel="00000000" w:rsidR="00000000" w:rsidRPr="00000000">
        <w:rPr>
          <w:rtl w:val="0"/>
        </w:rPr>
      </w:r>
    </w:p>
    <w:p w:rsidR="00000000" w:rsidDel="00000000" w:rsidP="00000000" w:rsidRDefault="00000000" w:rsidRPr="00000000" w14:paraId="0000071C">
      <w:pPr>
        <w:numPr>
          <w:ilvl w:val="0"/>
          <w:numId w:val="10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Risk schedule - Risk specific details- The risk specific details vary depending on the risk’s sub - classes.  The system should be able to capture and maintain risk specific schedules. </w:t>
      </w:r>
      <w:r w:rsidDel="00000000" w:rsidR="00000000" w:rsidRPr="00000000">
        <w:rPr>
          <w:rtl w:val="0"/>
        </w:rPr>
      </w:r>
    </w:p>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spacing w:after="0" w:before="0" w:line="240" w:lineRule="auto"/>
        <w:ind w:left="1008" w:hanging="1008"/>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294" w:date="2013-11-05T16:40:00Z">
            <w:rPr>
              <w:rFonts w:ascii="Cambria" w:cs="Cambria" w:eastAsia="Cambria" w:hAnsi="Cambria"/>
              <w:b w:val="1"/>
              <w:color w:val="0000ff"/>
              <w:sz w:val="24"/>
              <w:szCs w:val="24"/>
              <w:u w:val="single"/>
              <w:vertAlign w:val="baseline"/>
            </w:rPr>
          </w:rPrChange>
        </w:rPr>
        <w:t xml:space="preserve">Coinsurance details</w:t>
      </w:r>
      <w:r w:rsidDel="00000000" w:rsidR="00000000" w:rsidRPr="00000000">
        <w:rPr>
          <w:rtl w:val="0"/>
        </w:rPr>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The details required for coinsurance are:</w:t>
      </w:r>
      <w:r w:rsidDel="00000000" w:rsidR="00000000" w:rsidRPr="00000000">
        <w:rPr>
          <w:rtl w:val="0"/>
        </w:rPr>
      </w:r>
    </w:p>
    <w:p w:rsidR="00000000" w:rsidDel="00000000" w:rsidP="00000000" w:rsidRDefault="00000000" w:rsidRPr="00000000" w14:paraId="00000720">
      <w:pPr>
        <w:numPr>
          <w:ilvl w:val="0"/>
          <w:numId w:val="10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Name of the co-insurer. </w:t>
      </w:r>
      <w:r w:rsidDel="00000000" w:rsidR="00000000" w:rsidRPr="00000000">
        <w:rPr>
          <w:rtl w:val="0"/>
        </w:rPr>
      </w:r>
    </w:p>
    <w:p w:rsidR="00000000" w:rsidDel="00000000" w:rsidP="00000000" w:rsidRDefault="00000000" w:rsidRPr="00000000" w14:paraId="00000721">
      <w:pPr>
        <w:numPr>
          <w:ilvl w:val="0"/>
          <w:numId w:val="10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Co-insurers’ addresses, telephone, fax numbers and email address, and mailing town. </w:t>
      </w:r>
      <w:r w:rsidDel="00000000" w:rsidR="00000000" w:rsidRPr="00000000">
        <w:rPr>
          <w:rtl w:val="0"/>
        </w:rPr>
      </w:r>
    </w:p>
    <w:p w:rsidR="00000000" w:rsidDel="00000000" w:rsidP="00000000" w:rsidRDefault="00000000" w:rsidRPr="00000000" w14:paraId="00000722">
      <w:pPr>
        <w:numPr>
          <w:ilvl w:val="0"/>
          <w:numId w:val="10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Whether the co-insurer is a leader or a follower. </w:t>
      </w:r>
      <w:r w:rsidDel="00000000" w:rsidR="00000000" w:rsidRPr="00000000">
        <w:rPr>
          <w:rtl w:val="0"/>
        </w:rPr>
      </w:r>
    </w:p>
    <w:p w:rsidR="00000000" w:rsidDel="00000000" w:rsidP="00000000" w:rsidRDefault="00000000" w:rsidRPr="00000000" w14:paraId="00000723">
      <w:pPr>
        <w:numPr>
          <w:ilvl w:val="0"/>
          <w:numId w:val="10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Whether the coinsurance is leader combined or separate</w:t>
      </w:r>
      <w:ins w:author="Heritage Comments" w:id="295" w:date="2013-11-05T16:40:00Z">
        <w:r w:rsidDel="00000000" w:rsidR="00000000" w:rsidRPr="00000000">
          <w:rPr>
            <w:rFonts w:ascii="Cambria" w:cs="Cambria" w:eastAsia="Cambria" w:hAnsi="Cambria"/>
            <w:b w:val="0"/>
            <w:sz w:val="24"/>
            <w:szCs w:val="24"/>
            <w:vertAlign w:val="baseline"/>
            <w:rtl w:val="0"/>
          </w:rPr>
          <w:t xml:space="preserve"> – </w:t>
        </w:r>
        <w:r w:rsidDel="00000000" w:rsidR="00000000" w:rsidRPr="00000000">
          <w:rPr>
            <w:rFonts w:ascii="Cambria" w:cs="Cambria" w:eastAsia="Cambria" w:hAnsi="Cambria"/>
            <w:b w:val="0"/>
            <w:color w:val="ff0000"/>
            <w:sz w:val="24"/>
            <w:szCs w:val="24"/>
            <w:vertAlign w:val="baseline"/>
            <w:rtl w:val="0"/>
          </w:rPr>
          <w:t xml:space="preserve">Need more clarification from turnkey.</w:t>
        </w:r>
      </w:ins>
      <w:r w:rsidDel="00000000" w:rsidR="00000000" w:rsidRPr="00000000">
        <w:rPr>
          <w:rtl w:val="0"/>
        </w:rPr>
      </w:r>
    </w:p>
    <w:p w:rsidR="00000000" w:rsidDel="00000000" w:rsidP="00000000" w:rsidRDefault="00000000" w:rsidRPr="00000000" w14:paraId="00000724">
      <w:pPr>
        <w:numPr>
          <w:ilvl w:val="0"/>
          <w:numId w:val="10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Co-insurers’ percentage of risk cover. </w:t>
      </w:r>
      <w:r w:rsidDel="00000000" w:rsidR="00000000" w:rsidRPr="00000000">
        <w:rPr>
          <w:rtl w:val="0"/>
        </w:rPr>
      </w:r>
    </w:p>
    <w:p w:rsidR="00000000" w:rsidDel="00000000" w:rsidP="00000000" w:rsidRDefault="00000000" w:rsidRPr="00000000" w14:paraId="00000725">
      <w:pPr>
        <w:numPr>
          <w:ilvl w:val="0"/>
          <w:numId w:val="10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Co-insurers’ premium amount. </w:t>
      </w:r>
      <w:r w:rsidDel="00000000" w:rsidR="00000000" w:rsidRPr="00000000">
        <w:rPr>
          <w:rtl w:val="0"/>
        </w:rPr>
      </w:r>
    </w:p>
    <w:p w:rsidR="00000000" w:rsidDel="00000000" w:rsidP="00000000" w:rsidRDefault="00000000" w:rsidRPr="00000000" w14:paraId="00000726">
      <w:pPr>
        <w:numPr>
          <w:ilvl w:val="0"/>
          <w:numId w:val="10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The Co-insurer’s account details. </w:t>
      </w:r>
      <w:r w:rsidDel="00000000" w:rsidR="00000000" w:rsidRPr="00000000">
        <w:rPr>
          <w:rtl w:val="0"/>
        </w:rPr>
      </w:r>
    </w:p>
    <w:p w:rsidR="00000000" w:rsidDel="00000000" w:rsidP="00000000" w:rsidRDefault="00000000" w:rsidRPr="00000000" w14:paraId="00000727">
      <w:pPr>
        <w:numPr>
          <w:ilvl w:val="0"/>
          <w:numId w:val="10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Coinsurance policy number (Optional) </w:t>
      </w:r>
      <w:r w:rsidDel="00000000" w:rsidR="00000000" w:rsidRPr="00000000">
        <w:rPr>
          <w:rtl w:val="0"/>
        </w:rPr>
      </w:r>
    </w:p>
    <w:p w:rsidR="00000000" w:rsidDel="00000000" w:rsidP="00000000" w:rsidRDefault="00000000" w:rsidRPr="00000000" w14:paraId="00000728">
      <w:pPr>
        <w:numPr>
          <w:ilvl w:val="0"/>
          <w:numId w:val="10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Servicing fee rate which can even be zero. </w:t>
      </w:r>
      <w:r w:rsidDel="00000000" w:rsidR="00000000" w:rsidRPr="00000000">
        <w:rPr>
          <w:rtl w:val="0"/>
        </w:rPr>
      </w:r>
    </w:p>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jc w:val="both"/>
        <w:rPr/>
      </w:pPr>
      <w:bookmarkStart w:colFirst="0" w:colLast="0" w:name="_xvir7l" w:id="73"/>
      <w:bookmarkEnd w:id="73"/>
      <w:r w:rsidDel="00000000" w:rsidR="00000000" w:rsidRPr="00000000">
        <w:rPr>
          <w:rtl w:val="0"/>
        </w:rPr>
      </w:r>
    </w:p>
    <w:p w:rsidR="00000000" w:rsidDel="00000000" w:rsidP="00000000" w:rsidRDefault="00000000" w:rsidRPr="00000000" w14:paraId="0000072A">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bookmarkStart w:colFirst="0" w:colLast="0" w:name="_3hv69ve" w:id="74"/>
      <w:bookmarkEnd w:id="74"/>
      <w:r w:rsidDel="00000000" w:rsidR="00000000" w:rsidRPr="00000000">
        <w:rPr>
          <w:rFonts w:ascii="Cambria" w:cs="Cambria" w:eastAsia="Cambria" w:hAnsi="Cambria"/>
          <w:b w:val="1"/>
          <w:color w:val="000000"/>
          <w:sz w:val="24"/>
          <w:szCs w:val="24"/>
          <w:u w:val="none"/>
          <w:vertAlign w:val="baseline"/>
          <w:rtl w:val="0"/>
          <w:rPrChange w:author="Heritage Comments" w:id="294" w:date="2013-11-05T16:40:00Z">
            <w:rPr>
              <w:rFonts w:ascii="Cambria" w:cs="Cambria" w:eastAsia="Cambria" w:hAnsi="Cambria"/>
              <w:b w:val="1"/>
              <w:color w:val="0000ff"/>
              <w:sz w:val="24"/>
              <w:szCs w:val="24"/>
              <w:u w:val="single"/>
              <w:vertAlign w:val="baseline"/>
            </w:rPr>
          </w:rPrChange>
        </w:rPr>
        <w:t xml:space="preserve">New Business Processing</w:t>
      </w:r>
      <w:r w:rsidDel="00000000" w:rsidR="00000000" w:rsidRPr="00000000">
        <w:rPr>
          <w:rtl w:val="0"/>
        </w:rPr>
      </w:r>
    </w:p>
    <w:p w:rsidR="00000000" w:rsidDel="00000000" w:rsidP="00000000" w:rsidRDefault="00000000" w:rsidRPr="00000000" w14:paraId="0000072B">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296" w:date="2013-11-05T16:40:00Z">
            <w:rPr>
              <w:color w:val="0000ff"/>
              <w:sz w:val="22"/>
              <w:szCs w:val="22"/>
              <w:u w:val="single"/>
              <w:vertAlign w:val="baseline"/>
            </w:rPr>
          </w:rPrChange>
        </w:rPr>
        <w:t xml:space="preserve">Policy number generation</w:t>
      </w:r>
      <w:r w:rsidDel="00000000" w:rsidR="00000000" w:rsidRPr="00000000">
        <w:rPr>
          <w:rtl w:val="0"/>
        </w:rPr>
      </w:r>
    </w:p>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provide for generation of the policy number based on the number format provided and setup.  The serial number will be an auto - generated sequence to be maintained by the system </w:t>
      </w:r>
      <w:r w:rsidDel="00000000" w:rsidR="00000000" w:rsidRPr="00000000">
        <w:rPr>
          <w:color w:val="548dd4"/>
          <w:u w:val="none"/>
          <w:vertAlign w:val="baseline"/>
          <w:rtl w:val="0"/>
          <w:rPrChange w:author="Heritage Comments" w:id="297" w:date="2013-11-05T16:40:00Z">
            <w:rPr>
              <w:color w:val="0000ff"/>
              <w:u w:val="single"/>
              <w:vertAlign w:val="baseline"/>
            </w:rPr>
          </w:rPrChange>
        </w:rPr>
        <w:t xml:space="preserve">per branch</w:t>
      </w:r>
      <w:r w:rsidDel="00000000" w:rsidR="00000000" w:rsidRPr="00000000">
        <w:rPr>
          <w:vertAlign w:val="baseline"/>
          <w:rtl w:val="0"/>
        </w:rPr>
        <w:t xml:space="preserve">, per product, per year.  The format to be used is;</w:t>
      </w:r>
      <w:r w:rsidDel="00000000" w:rsidR="00000000" w:rsidRPr="00000000">
        <w:rPr>
          <w:rtl w:val="0"/>
        </w:rPr>
      </w:r>
    </w:p>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jc w:val="both"/>
        <w:rPr/>
      </w:pPr>
      <w:r w:rsidDel="00000000" w:rsidR="00000000" w:rsidRPr="00000000">
        <w:rPr>
          <w:b w:val="1"/>
          <w:vertAlign w:val="baseline"/>
          <w:rtl w:val="0"/>
        </w:rPr>
        <w:t xml:space="preserve">[TY][YY][PROD][SERIALNO] </w:t>
      </w:r>
      <w:r w:rsidDel="00000000" w:rsidR="00000000" w:rsidRPr="00000000">
        <w:rPr>
          <w:vertAlign w:val="baseline"/>
          <w:rtl w:val="0"/>
        </w:rPr>
        <w:t xml:space="preserve">for both facre in business and normal business. </w:t>
      </w:r>
      <w:ins w:author="Heritage Comments" w:id="298" w:date="2013-11-05T16:40:00Z">
        <w:r w:rsidDel="00000000" w:rsidR="00000000" w:rsidRPr="00000000">
          <w:rPr>
            <w:color w:val="548dd4"/>
            <w:vertAlign w:val="baseline"/>
            <w:rtl w:val="0"/>
          </w:rPr>
          <w:t xml:space="preserve">Isaac to clarify on the per branch</w:t>
        </w:r>
      </w:ins>
      <w:r w:rsidDel="00000000" w:rsidR="00000000" w:rsidRPr="00000000">
        <w:rPr>
          <w:rtl w:val="0"/>
        </w:rPr>
      </w:r>
    </w:p>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jc w:val="both"/>
        <w:rPr/>
      </w:pPr>
      <w:bookmarkStart w:colFirst="0" w:colLast="0" w:name="_1x0gk37" w:id="75"/>
      <w:bookmarkEnd w:id="75"/>
      <w:r w:rsidDel="00000000" w:rsidR="00000000" w:rsidRPr="00000000">
        <w:rPr>
          <w:rtl w:val="0"/>
        </w:rPr>
      </w:r>
    </w:p>
    <w:p w:rsidR="00000000" w:rsidDel="00000000" w:rsidP="00000000" w:rsidRDefault="00000000" w:rsidRPr="00000000" w14:paraId="0000072F">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299" w:date="2013-11-05T16:40:00Z">
            <w:rPr>
              <w:color w:val="0000ff"/>
              <w:sz w:val="22"/>
              <w:szCs w:val="22"/>
              <w:u w:val="single"/>
              <w:vertAlign w:val="baseline"/>
            </w:rPr>
          </w:rPrChange>
        </w:rPr>
        <w:t xml:space="preserve">Endorsement numbers</w:t>
      </w:r>
      <w:r w:rsidDel="00000000" w:rsidR="00000000" w:rsidRPr="00000000">
        <w:rPr>
          <w:rtl w:val="0"/>
        </w:rPr>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provide for generation of an endorsement number for every endorsement transaction and this shall be used to uniquely identify every transaction done on a policy and sequential.  The format is;</w:t>
      </w:r>
      <w:r w:rsidDel="00000000" w:rsidR="00000000" w:rsidRPr="00000000">
        <w:rPr>
          <w:rtl w:val="0"/>
        </w:rPr>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jc w:val="both"/>
        <w:rPr/>
      </w:pPr>
      <w:bookmarkStart w:colFirst="0" w:colLast="0" w:name="_4h042r0" w:id="76"/>
      <w:bookmarkEnd w:id="76"/>
      <w:r w:rsidDel="00000000" w:rsidR="00000000" w:rsidRPr="00000000">
        <w:rPr>
          <w:b w:val="1"/>
          <w:vertAlign w:val="baseline"/>
          <w:rtl w:val="0"/>
        </w:rPr>
        <w:t xml:space="preserve">[Policy number][year][serial]</w:t>
      </w:r>
      <w:r w:rsidDel="00000000" w:rsidR="00000000" w:rsidRPr="00000000">
        <w:rPr>
          <w:vertAlign w:val="baseline"/>
          <w:rtl w:val="0"/>
        </w:rPr>
        <w:t xml:space="preserve"> </w:t>
      </w:r>
      <w:ins w:author="Heritage Comments" w:id="300" w:date="2013-11-05T16:40:00Z">
        <w:r w:rsidDel="00000000" w:rsidR="00000000" w:rsidRPr="00000000">
          <w:rPr>
            <w:b w:val="1"/>
            <w:color w:val="548dd4"/>
            <w:vertAlign w:val="baseline"/>
            <w:rtl w:val="0"/>
          </w:rPr>
          <w:t xml:space="preserve">– Isaac to clarify</w:t>
        </w:r>
      </w:ins>
      <w:r w:rsidDel="00000000" w:rsidR="00000000" w:rsidRPr="00000000">
        <w:rPr>
          <w:rtl w:val="0"/>
        </w:rPr>
      </w:r>
    </w:p>
    <w:p w:rsidR="00000000" w:rsidDel="00000000" w:rsidP="00000000" w:rsidRDefault="00000000" w:rsidRPr="00000000" w14:paraId="00000732">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299" w:date="2013-11-05T16:40:00Z">
            <w:rPr>
              <w:color w:val="0000ff"/>
              <w:sz w:val="22"/>
              <w:szCs w:val="22"/>
              <w:u w:val="single"/>
              <w:vertAlign w:val="baseline"/>
            </w:rPr>
          </w:rPrChange>
        </w:rPr>
        <w:t xml:space="preserve">Premium computation</w:t>
      </w:r>
      <w:r w:rsidDel="00000000" w:rsidR="00000000" w:rsidRPr="00000000">
        <w:rPr>
          <w:rtl w:val="0"/>
        </w:rPr>
      </w:r>
    </w:p>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provide for Premium calculation at the sections level for each risk defined.  </w:t>
      </w:r>
      <w:r w:rsidDel="00000000" w:rsidR="00000000" w:rsidRPr="00000000">
        <w:rPr>
          <w:rtl w:val="0"/>
        </w:rPr>
      </w:r>
    </w:p>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Default premium rating will be used where predefined.  </w:t>
      </w:r>
      <w:r w:rsidDel="00000000" w:rsidR="00000000" w:rsidRPr="00000000">
        <w:rPr>
          <w:rtl w:val="0"/>
        </w:rPr>
      </w:r>
    </w:p>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An example of a section is Buildings, Contents, Value of vehicle, alloy rims, Third Party Fire and Theft etc.  </w:t>
      </w:r>
      <w:r w:rsidDel="00000000" w:rsidR="00000000" w:rsidRPr="00000000">
        <w:rPr>
          <w:rtl w:val="0"/>
        </w:rPr>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premium sections can be of the following types:</w:t>
      </w:r>
      <w:r w:rsidDel="00000000" w:rsidR="00000000" w:rsidRPr="00000000">
        <w:rPr>
          <w:rtl w:val="0"/>
        </w:rPr>
      </w:r>
    </w:p>
    <w:p w:rsidR="00000000" w:rsidDel="00000000" w:rsidP="00000000" w:rsidRDefault="00000000" w:rsidRPr="00000000" w14:paraId="00000737">
      <w:pPr>
        <w:numPr>
          <w:ilvl w:val="0"/>
          <w:numId w:val="10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Sum Insured Premium- based on the sum insured of the risk and forms part of the Sum Insured</w:t>
      </w:r>
      <w:r w:rsidDel="00000000" w:rsidR="00000000" w:rsidRPr="00000000">
        <w:rPr>
          <w:rtl w:val="0"/>
        </w:rPr>
      </w:r>
    </w:p>
    <w:p w:rsidR="00000000" w:rsidDel="00000000" w:rsidP="00000000" w:rsidRDefault="00000000" w:rsidRPr="00000000" w14:paraId="00000738">
      <w:pPr>
        <w:numPr>
          <w:ilvl w:val="0"/>
          <w:numId w:val="10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Limit Premium- based on a limit of cover/liability that does not add up to the sum insured. </w:t>
      </w:r>
      <w:r w:rsidDel="00000000" w:rsidR="00000000" w:rsidRPr="00000000">
        <w:rPr>
          <w:rtl w:val="0"/>
        </w:rPr>
      </w:r>
    </w:p>
    <w:p w:rsidR="00000000" w:rsidDel="00000000" w:rsidP="00000000" w:rsidRDefault="00000000" w:rsidRPr="00000000" w14:paraId="00000739">
      <w:pPr>
        <w:numPr>
          <w:ilvl w:val="0"/>
          <w:numId w:val="10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Sum Insured Extension- Same as Sum Insured Premium, however, signifies an extension that forms part of the sum assured. </w:t>
      </w:r>
      <w:r w:rsidDel="00000000" w:rsidR="00000000" w:rsidRPr="00000000">
        <w:rPr>
          <w:rtl w:val="0"/>
        </w:rPr>
      </w:r>
    </w:p>
    <w:p w:rsidR="00000000" w:rsidDel="00000000" w:rsidP="00000000" w:rsidRDefault="00000000" w:rsidRPr="00000000" w14:paraId="0000073A">
      <w:pPr>
        <w:numPr>
          <w:ilvl w:val="0"/>
          <w:numId w:val="10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Limit Extension- Same as Sum Insured Extension but does not form part of the Sum Insured</w:t>
      </w:r>
      <w:r w:rsidDel="00000000" w:rsidR="00000000" w:rsidRPr="00000000">
        <w:rPr>
          <w:rtl w:val="0"/>
        </w:rPr>
      </w:r>
    </w:p>
    <w:p w:rsidR="00000000" w:rsidDel="00000000" w:rsidP="00000000" w:rsidRDefault="00000000" w:rsidRPr="00000000" w14:paraId="0000073B">
      <w:pPr>
        <w:numPr>
          <w:ilvl w:val="0"/>
          <w:numId w:val="10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Loadings- addition premium added or applied to the Premium calculated depending on the level applied as will be shown below. </w:t>
      </w:r>
      <w:r w:rsidDel="00000000" w:rsidR="00000000" w:rsidRPr="00000000">
        <w:rPr>
          <w:rtl w:val="0"/>
        </w:rPr>
      </w:r>
    </w:p>
    <w:p w:rsidR="00000000" w:rsidDel="00000000" w:rsidP="00000000" w:rsidRDefault="00000000" w:rsidRPr="00000000" w14:paraId="0000073C">
      <w:pPr>
        <w:numPr>
          <w:ilvl w:val="0"/>
          <w:numId w:val="10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Discounts- applied to reduce the premium calculated.  The discount amount depends on the level at which discount is applied as will be shown below.  Several discounts can be applied in the premium calculation process.  Discounts and loadings may be applied in layers, applying to sections or premium items above the discount. </w:t>
      </w:r>
      <w:r w:rsidDel="00000000" w:rsidR="00000000" w:rsidRPr="00000000">
        <w:rPr>
          <w:rtl w:val="0"/>
        </w:rPr>
      </w:r>
    </w:p>
    <w:p w:rsidR="00000000" w:rsidDel="00000000" w:rsidP="00000000" w:rsidRDefault="00000000" w:rsidRPr="00000000" w14:paraId="0000073D">
      <w:pPr>
        <w:numPr>
          <w:ilvl w:val="0"/>
          <w:numId w:val="10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Escalation- An escalation has the effect of increasing SI used for R/I apportionment and the premium. </w:t>
      </w:r>
      <w:r w:rsidDel="00000000" w:rsidR="00000000" w:rsidRPr="00000000">
        <w:rPr>
          <w:rtl w:val="0"/>
        </w:rPr>
      </w:r>
    </w:p>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 computation example (Homeowners cover) </w:t>
      </w:r>
      <w:r w:rsidDel="00000000" w:rsidR="00000000" w:rsidRPr="00000000">
        <w:rPr>
          <w:rtl w:val="0"/>
        </w:rPr>
      </w:r>
    </w:p>
    <w:tbl>
      <w:tblPr>
        <w:tblStyle w:val="Table5"/>
        <w:tblW w:w="9360.0" w:type="dxa"/>
        <w:jc w:val="left"/>
        <w:tblInd w:w="216.0" w:type="dxa"/>
        <w:tblBorders>
          <w:top w:color="000000" w:space="0" w:sz="4" w:val="single"/>
          <w:left w:color="000000" w:space="0" w:sz="4" w:val="single"/>
          <w:bottom w:color="000000" w:space="0" w:sz="4" w:val="single"/>
          <w:right w:color="000000" w:space="0" w:sz="4" w:val="single"/>
        </w:tblBorders>
        <w:tblLayout w:type="fixed"/>
        <w:tblLook w:val="0000"/>
      </w:tblPr>
      <w:tblGrid>
        <w:gridCol w:w="2160"/>
        <w:gridCol w:w="1080"/>
        <w:gridCol w:w="1620"/>
        <w:gridCol w:w="900"/>
        <w:gridCol w:w="1260"/>
        <w:gridCol w:w="1080"/>
        <w:gridCol w:w="1260"/>
        <w:tblGridChange w:id="0">
          <w:tblGrid>
            <w:gridCol w:w="2160"/>
            <w:gridCol w:w="1080"/>
            <w:gridCol w:w="1620"/>
            <w:gridCol w:w="900"/>
            <w:gridCol w:w="1260"/>
            <w:gridCol w:w="1080"/>
            <w:gridCol w:w="126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Section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Section - 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Section - limit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Free</w:t>
            </w:r>
            <w:r w:rsidDel="00000000" w:rsidR="00000000" w:rsidRPr="00000000">
              <w:rPr>
                <w:rtl w:val="0"/>
              </w:rPr>
            </w:r>
          </w:p>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Limit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Rate - divisor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Building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1, 200, 000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2. 0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2, 400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Contents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200, 000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0. 5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400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All Risks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25, 000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2. 0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50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Owners Liability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500, 000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500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500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Special discount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(349)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Total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Sum insured (SI)  = 1, 400, 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3, 001</w:t>
            </w:r>
            <w:r w:rsidDel="00000000" w:rsidR="00000000" w:rsidRPr="00000000">
              <w:rPr>
                <w:rtl w:val="0"/>
              </w:rPr>
            </w:r>
          </w:p>
        </w:tc>
      </w:tr>
    </w:tbl>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 computation example (Motor) </w:t>
      </w:r>
      <w:r w:rsidDel="00000000" w:rsidR="00000000" w:rsidRPr="00000000">
        <w:rPr>
          <w:rtl w:val="0"/>
        </w:rPr>
      </w:r>
    </w:p>
    <w:tbl>
      <w:tblPr>
        <w:tblStyle w:val="Table6"/>
        <w:tblW w:w="9360.0" w:type="dxa"/>
        <w:jc w:val="left"/>
        <w:tblInd w:w="216.0" w:type="dxa"/>
        <w:tblBorders>
          <w:top w:color="000000" w:space="0" w:sz="4" w:val="single"/>
          <w:left w:color="000000" w:space="0" w:sz="4" w:val="single"/>
          <w:bottom w:color="000000" w:space="0" w:sz="4" w:val="single"/>
          <w:right w:color="000000" w:space="0" w:sz="4" w:val="single"/>
        </w:tblBorders>
        <w:tblLayout w:type="fixed"/>
        <w:tblLook w:val="0000"/>
      </w:tblPr>
      <w:tblGrid>
        <w:gridCol w:w="2160"/>
        <w:gridCol w:w="1080"/>
        <w:gridCol w:w="1440"/>
        <w:gridCol w:w="1080"/>
        <w:gridCol w:w="1260"/>
        <w:gridCol w:w="1080"/>
        <w:gridCol w:w="1260"/>
        <w:tblGridChange w:id="0">
          <w:tblGrid>
            <w:gridCol w:w="2160"/>
            <w:gridCol w:w="1080"/>
            <w:gridCol w:w="1440"/>
            <w:gridCol w:w="1080"/>
            <w:gridCol w:w="1260"/>
            <w:gridCol w:w="1080"/>
            <w:gridCol w:w="126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Comprehensive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740, 000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100, 000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6, 400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Alloy Rims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jc w:val="both"/>
              <w:rPr/>
            </w:pPr>
            <w:del w:author="Heritage Comments" w:id="301" w:date="2013-11-05T16:40:00Z">
              <w:r w:rsidDel="00000000" w:rsidR="00000000" w:rsidRPr="00000000">
                <w:rPr>
                  <w:vertAlign w:val="baseline"/>
                  <w:rtl w:val="0"/>
                </w:rPr>
                <w:delText xml:space="preserve">LE</w:delText>
              </w:r>
            </w:del>
            <w:ins w:author="Heritage Comments" w:id="301" w:date="2013-11-05T16:40:00Z">
              <w:r w:rsidDel="00000000" w:rsidR="00000000" w:rsidRPr="00000000">
                <w:rPr>
                  <w:strike w:val="1"/>
                  <w:vertAlign w:val="baseline"/>
                  <w:rtl w:val="0"/>
                </w:rPr>
                <w:t xml:space="preserve">L</w:t>
              </w:r>
              <w:r w:rsidDel="00000000" w:rsidR="00000000" w:rsidRPr="00000000">
                <w:rPr>
                  <w:color w:val="ff0000"/>
                  <w:vertAlign w:val="baseline"/>
                  <w:rtl w:val="0"/>
                </w:rPr>
                <w:t xml:space="preserve">S</w:t>
              </w:r>
              <w:r w:rsidDel="00000000" w:rsidR="00000000" w:rsidRPr="00000000">
                <w:rPr>
                  <w:vertAlign w:val="baseline"/>
                  <w:rtl w:val="0"/>
                </w:rPr>
                <w:t xml:space="preserve">E</w:t>
              </w:r>
            </w:ins>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15, 000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1, 500</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Total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Sum insured (SI)  = 755, 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7, 900</w:t>
            </w:r>
            <w:r w:rsidDel="00000000" w:rsidR="00000000" w:rsidRPr="00000000">
              <w:rPr>
                <w:rtl w:val="0"/>
              </w:rPr>
            </w:r>
          </w:p>
        </w:tc>
      </w:tr>
    </w:tbl>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premium rates can be defined per:</w:t>
      </w:r>
      <w:r w:rsidDel="00000000" w:rsidR="00000000" w:rsidRPr="00000000">
        <w:rPr>
          <w:rtl w:val="0"/>
        </w:rPr>
      </w:r>
    </w:p>
    <w:p w:rsidR="00000000" w:rsidDel="00000000" w:rsidP="00000000" w:rsidRDefault="00000000" w:rsidRPr="00000000" w14:paraId="0000078B">
      <w:pPr>
        <w:numPr>
          <w:ilvl w:val="0"/>
          <w:numId w:val="22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Subclass.  </w:t>
      </w:r>
      <w:r w:rsidDel="00000000" w:rsidR="00000000" w:rsidRPr="00000000">
        <w:rPr>
          <w:rtl w:val="0"/>
        </w:rPr>
      </w:r>
    </w:p>
    <w:p w:rsidR="00000000" w:rsidDel="00000000" w:rsidP="00000000" w:rsidRDefault="00000000" w:rsidRPr="00000000" w14:paraId="0000078C">
      <w:pPr>
        <w:numPr>
          <w:ilvl w:val="0"/>
          <w:numId w:val="22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Territorial limit</w:t>
      </w:r>
      <w:r w:rsidDel="00000000" w:rsidR="00000000" w:rsidRPr="00000000">
        <w:rPr>
          <w:rtl w:val="0"/>
        </w:rPr>
      </w:r>
    </w:p>
    <w:p w:rsidR="00000000" w:rsidDel="00000000" w:rsidP="00000000" w:rsidRDefault="00000000" w:rsidRPr="00000000" w14:paraId="0000078D">
      <w:pPr>
        <w:numPr>
          <w:ilvl w:val="0"/>
          <w:numId w:val="22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Cover type</w:t>
      </w:r>
      <w:r w:rsidDel="00000000" w:rsidR="00000000" w:rsidRPr="00000000">
        <w:rPr>
          <w:rtl w:val="0"/>
        </w:rPr>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Specific agreement with a broker or agent</w:t>
      </w:r>
      <w:r w:rsidDel="00000000" w:rsidR="00000000" w:rsidRPr="00000000">
        <w:rPr>
          <w:rtl w:val="0"/>
        </w:rPr>
      </w:r>
    </w:p>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sum insured or limits can also be subject to free limits. </w:t>
      </w:r>
      <w:r w:rsidDel="00000000" w:rsidR="00000000" w:rsidRPr="00000000">
        <w:rPr>
          <w:rtl w:val="0"/>
        </w:rPr>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Multiplier ratings can also be applied on the premium rates. </w:t>
      </w:r>
      <w:r w:rsidDel="00000000" w:rsidR="00000000" w:rsidRPr="00000000">
        <w:rPr>
          <w:rtl w:val="0"/>
        </w:rPr>
      </w:r>
    </w:p>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Flexibility is provided to take care of the various premium rate types.  e.g., </w:t>
      </w:r>
      <w:r w:rsidDel="00000000" w:rsidR="00000000" w:rsidRPr="00000000">
        <w:rPr>
          <w:rtl w:val="0"/>
        </w:rPr>
      </w:r>
    </w:p>
    <w:p w:rsidR="00000000" w:rsidDel="00000000" w:rsidP="00000000" w:rsidRDefault="00000000" w:rsidRPr="00000000" w14:paraId="00000793">
      <w:pPr>
        <w:numPr>
          <w:ilvl w:val="0"/>
          <w:numId w:val="1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Fixed- e.g.,  20% or a flat amount</w:t>
      </w:r>
      <w:r w:rsidDel="00000000" w:rsidR="00000000" w:rsidRPr="00000000">
        <w:rPr>
          <w:rtl w:val="0"/>
        </w:rPr>
      </w:r>
    </w:p>
    <w:p w:rsidR="00000000" w:rsidDel="00000000" w:rsidP="00000000" w:rsidRDefault="00000000" w:rsidRPr="00000000" w14:paraId="00000794">
      <w:pPr>
        <w:numPr>
          <w:ilvl w:val="0"/>
          <w:numId w:val="1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Recurring- e.g.,  10/= per 20, 000</w:t>
      </w:r>
      <w:r w:rsidDel="00000000" w:rsidR="00000000" w:rsidRPr="00000000">
        <w:rPr>
          <w:rtl w:val="0"/>
        </w:rPr>
      </w:r>
    </w:p>
    <w:p w:rsidR="00000000" w:rsidDel="00000000" w:rsidP="00000000" w:rsidRDefault="00000000" w:rsidRPr="00000000" w14:paraId="00000795">
      <w:pPr>
        <w:numPr>
          <w:ilvl w:val="0"/>
          <w:numId w:val="1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Range (Absolute) - e.g., 10/= between 0 - 500, 15 between 501 and 1000, 17. 50/= for anything over 1001/=</w:t>
      </w:r>
      <w:r w:rsidDel="00000000" w:rsidR="00000000" w:rsidRPr="00000000">
        <w:rPr>
          <w:rtl w:val="0"/>
        </w:rPr>
      </w:r>
    </w:p>
    <w:p w:rsidR="00000000" w:rsidDel="00000000" w:rsidP="00000000" w:rsidRDefault="00000000" w:rsidRPr="00000000" w14:paraId="00000796">
      <w:pPr>
        <w:numPr>
          <w:ilvl w:val="0"/>
          <w:numId w:val="11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Range (Step) - e.g., 10/= for the first 1000, 7. 50/= for the next 5000 and 5% for the rest. </w:t>
      </w:r>
      <w:r w:rsidDel="00000000" w:rsidR="00000000" w:rsidRPr="00000000">
        <w:rPr>
          <w:rtl w:val="0"/>
        </w:rPr>
      </w:r>
    </w:p>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rates can be a percentage, per mille, any other division factor or an amount.  </w:t>
      </w:r>
      <w:r w:rsidDel="00000000" w:rsidR="00000000" w:rsidRPr="00000000">
        <w:rPr>
          <w:rtl w:val="0"/>
        </w:rPr>
      </w:r>
    </w:p>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every section, a minimum premium can be specified and whether the rate is to be prorated or charged in full.  If the premium computed for the particular section is less than the specified minimum premium, TurnQuest GIS defaults the section premium to the minimum premium applicable. </w:t>
      </w:r>
      <w:r w:rsidDel="00000000" w:rsidR="00000000" w:rsidRPr="00000000">
        <w:rPr>
          <w:rtl w:val="0"/>
        </w:rPr>
      </w:r>
    </w:p>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minimum premium can also be predefined per policy or the subclass. </w:t>
      </w:r>
      <w:r w:rsidDel="00000000" w:rsidR="00000000" w:rsidRPr="00000000">
        <w:rPr>
          <w:rtl w:val="0"/>
        </w:rPr>
      </w:r>
    </w:p>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default rates can be overridden but authorization will be required for the transaction to be authorized. </w:t>
      </w:r>
      <w:r w:rsidDel="00000000" w:rsidR="00000000" w:rsidRPr="00000000">
        <w:rPr>
          <w:rtl w:val="0"/>
        </w:rPr>
      </w:r>
    </w:p>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 calculation is done per risk in the order in which the sections are specified from top to bottom for every group specified.  Discounts, loadings and escalations only apply to the premium items above them and in the group in which they are defined. </w:t>
      </w:r>
      <w:r w:rsidDel="00000000" w:rsidR="00000000" w:rsidRPr="00000000">
        <w:rPr>
          <w:rtl w:val="0"/>
        </w:rPr>
      </w:r>
    </w:p>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premium rate is applied on the section sum insured or limit less the free limits. </w:t>
      </w:r>
      <w:r w:rsidDel="00000000" w:rsidR="00000000" w:rsidRPr="00000000">
        <w:rPr>
          <w:rtl w:val="0"/>
        </w:rPr>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also provides for non - computation of premium as an option.  The underwriter is therefore free to specify a different premium rate or not charge any premium for the section. </w:t>
      </w:r>
      <w:r w:rsidDel="00000000" w:rsidR="00000000" w:rsidRPr="00000000">
        <w:rPr>
          <w:rtl w:val="0"/>
        </w:rPr>
      </w:r>
    </w:p>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TurnQuest GIS shall allow the underwriter to specify sub classes or sections that require declaration and subsequently tracks the premiums on the section to for correct computation of premium upon declaration at the end of the period. </w:t>
      </w:r>
      <w:r w:rsidDel="00000000" w:rsidR="00000000" w:rsidRPr="00000000">
        <w:rPr>
          <w:rtl w:val="0"/>
        </w:rPr>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enables the underwriter to override the premium computed at the risk level (also called but charge premium).   This however requires extra authorization before the transaction can be authorized.  </w:t>
      </w:r>
      <w:r w:rsidDel="00000000" w:rsidR="00000000" w:rsidRPr="00000000">
        <w:rPr>
          <w:rtl w:val="0"/>
        </w:rPr>
      </w:r>
    </w:p>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Every section can uniquely be identified in the system and allows reports that show accumulation per section e.g., earthquake accumulation reports. </w:t>
      </w:r>
      <w:r w:rsidDel="00000000" w:rsidR="00000000" w:rsidRPr="00000000">
        <w:rPr>
          <w:rtl w:val="0"/>
        </w:rPr>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Estimated Maximum Loss (EML) for reinsurance purpose can be specified at the section level and at risk level. </w:t>
      </w:r>
      <w:r w:rsidDel="00000000" w:rsidR="00000000" w:rsidRPr="00000000">
        <w:rPr>
          <w:rtl w:val="0"/>
        </w:rPr>
      </w:r>
    </w:p>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risk premium is obtained by summing up the sections premium. </w:t>
      </w:r>
      <w:r w:rsidDel="00000000" w:rsidR="00000000" w:rsidRPr="00000000">
        <w:rPr>
          <w:rtl w:val="0"/>
        </w:rPr>
      </w:r>
    </w:p>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total policy premium is obtained by summing up the premium for all the risks on the policy. </w:t>
      </w:r>
      <w:r w:rsidDel="00000000" w:rsidR="00000000" w:rsidRPr="00000000">
        <w:rPr>
          <w:rtl w:val="0"/>
        </w:rPr>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jc w:val="both"/>
        <w:rPr/>
      </w:pPr>
      <w:r w:rsidDel="00000000" w:rsidR="00000000" w:rsidRPr="00000000">
        <w:rPr>
          <w:strike w:val="1"/>
          <w:color w:val="000000"/>
          <w:u w:val="none"/>
          <w:vertAlign w:val="baseline"/>
          <w:rtl w:val="0"/>
          <w:rPrChange w:author="Heritage Comments" w:id="302" w:date="2013-11-05T16:40:00Z">
            <w:rPr>
              <w:color w:val="0000ff"/>
              <w:u w:val="single"/>
              <w:vertAlign w:val="baseline"/>
            </w:rPr>
          </w:rPrChange>
        </w:rPr>
        <w:t xml:space="preserve">TurnQuest GIS computes and debits 100% premium</w:t>
      </w:r>
      <w:r w:rsidDel="00000000" w:rsidR="00000000" w:rsidRPr="00000000">
        <w:rPr>
          <w:vertAlign w:val="baseline"/>
          <w:rtl w:val="0"/>
        </w:rPr>
        <w:t xml:space="preserve"> where the policy is coinsurance and Heritage Insurance Company is the leader.  </w:t>
      </w:r>
      <w:r w:rsidDel="00000000" w:rsidR="00000000" w:rsidRPr="00000000">
        <w:rPr>
          <w:strike w:val="1"/>
          <w:color w:val="000000"/>
          <w:u w:val="none"/>
          <w:vertAlign w:val="baseline"/>
          <w:rtl w:val="0"/>
          <w:rPrChange w:author="Heritage Comments" w:id="302" w:date="2013-11-05T16:40:00Z">
            <w:rPr>
              <w:color w:val="0000ff"/>
              <w:u w:val="single"/>
              <w:vertAlign w:val="baseline"/>
            </w:rPr>
          </w:rPrChange>
        </w:rPr>
        <w:t xml:space="preserve">The co-insurer’s shares are computed based on their coinsurance share and credited to their accounts at authorization of the transaction.</w:t>
      </w:r>
      <w:r w:rsidDel="00000000" w:rsidR="00000000" w:rsidRPr="00000000">
        <w:rPr>
          <w:vertAlign w:val="baseline"/>
          <w:rtl w:val="0"/>
        </w:rPr>
        <w:t xml:space="preserve">  Servicing fee is computed by applying specified servicing fee rate on the co-insurers’ share of premium and debited to their accounts. </w:t>
      </w:r>
      <w:ins w:author="Heritage Comments" w:id="303" w:date="2013-11-05T16:40:00Z">
        <w:r w:rsidDel="00000000" w:rsidR="00000000" w:rsidRPr="00000000">
          <w:rPr>
            <w:color w:val="ff0000"/>
            <w:vertAlign w:val="baseline"/>
            <w:rtl w:val="0"/>
          </w:rPr>
          <w:t xml:space="preserve">The premium posted to our account is on our share only. However, the schedule should indicate 100% premium. The premium working report will also indicate 100% but also compute our share of the premium.</w:t>
        </w:r>
      </w:ins>
      <w:r w:rsidDel="00000000" w:rsidR="00000000" w:rsidRPr="00000000">
        <w:rPr>
          <w:rtl w:val="0"/>
        </w:rPr>
      </w:r>
    </w:p>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Agency commission is computed by applying the predefined commission rate on the gross premium.  The commission rate can be changed but this required extra authorization before the transaction can be authorized. </w:t>
      </w:r>
      <w:r w:rsidDel="00000000" w:rsidR="00000000" w:rsidRPr="00000000">
        <w:rPr>
          <w:rtl w:val="0"/>
        </w:rPr>
      </w:r>
    </w:p>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Policy servicing fee is computed by applying the predefined rate on the </w:t>
      </w:r>
      <w:ins w:author="Heritage Comments" w:id="304" w:date="2013-11-05T16:40:00Z">
        <w:r w:rsidDel="00000000" w:rsidR="00000000" w:rsidRPr="00000000">
          <w:rPr>
            <w:color w:val="ff0000"/>
            <w:vertAlign w:val="baseline"/>
            <w:rtl w:val="0"/>
          </w:rPr>
          <w:t xml:space="preserve">coinsurer’s</w:t>
        </w:r>
        <w:r w:rsidDel="00000000" w:rsidR="00000000" w:rsidRPr="00000000">
          <w:rPr>
            <w:vertAlign w:val="baseline"/>
            <w:rtl w:val="0"/>
          </w:rPr>
          <w:t xml:space="preserve"> </w:t>
        </w:r>
      </w:ins>
      <w:r w:rsidDel="00000000" w:rsidR="00000000" w:rsidRPr="00000000">
        <w:rPr>
          <w:vertAlign w:val="baseline"/>
          <w:rtl w:val="0"/>
        </w:rPr>
        <w:t xml:space="preserve">gross premium</w:t>
      </w:r>
      <w:ins w:author="Heritage Comments" w:id="305" w:date="2013-11-05T16:40:00Z">
        <w:r w:rsidDel="00000000" w:rsidR="00000000" w:rsidRPr="00000000">
          <w:rPr>
            <w:vertAlign w:val="baseline"/>
            <w:rtl w:val="0"/>
          </w:rPr>
          <w:t xml:space="preserve"> </w:t>
        </w:r>
        <w:r w:rsidDel="00000000" w:rsidR="00000000" w:rsidRPr="00000000">
          <w:rPr>
            <w:color w:val="ff0000"/>
            <w:vertAlign w:val="baseline"/>
            <w:rtl w:val="0"/>
          </w:rPr>
          <w:t xml:space="preserve">share</w:t>
        </w:r>
      </w:ins>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facultative inward policy, if the ceding insurance company had obtained the business through an agency, the agency commission for that agency is computed in addition to the facultative commission and is payable to the ceding company</w:t>
      </w:r>
      <w:r w:rsidDel="00000000" w:rsidR="00000000" w:rsidRPr="00000000">
        <w:rPr>
          <w:b w:val="1"/>
          <w:i w:val="1"/>
          <w:vertAlign w:val="baseline"/>
          <w:rtl w:val="0"/>
        </w:rPr>
        <w:t xml:space="preserve">. </w:t>
      </w:r>
      <w:r w:rsidDel="00000000" w:rsidR="00000000" w:rsidRPr="00000000">
        <w:rPr>
          <w:rtl w:val="0"/>
        </w:rPr>
      </w:r>
    </w:p>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Taxes are computed by the system.  Withholding tax is computed on the brokerage commission by applying a predefined withholding tax rate specified per intermediary type.  Any other applicable taxes are computed based on a rate specified.  Flexibility is also provided to take care of taxes that vary or are specific to certain products.  The taxes can be flat amount or a rate to be applied to policy sum insured or premium. </w:t>
      </w:r>
      <w:r w:rsidDel="00000000" w:rsidR="00000000" w:rsidRPr="00000000">
        <w:rPr>
          <w:rtl w:val="0"/>
        </w:rPr>
      </w:r>
    </w:p>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also compute policy servicing fees for brokers as per the rate setup, all </w:t>
      </w:r>
      <w:r w:rsidDel="00000000" w:rsidR="00000000" w:rsidRPr="00000000">
        <w:rPr>
          <w:color w:val="000000"/>
          <w:sz w:val="22"/>
          <w:szCs w:val="22"/>
          <w:vertAlign w:val="baseline"/>
          <w:rtl w:val="0"/>
        </w:rPr>
        <w:t xml:space="preserve">LTA in GIS needs to change as confuse users on classes where there is an LTA discount (fire etc.) </w:t>
      </w:r>
      <w:ins w:author="Heritage Comments" w:id="306" w:date="2013-11-05T16:40:00Z">
        <w:r w:rsidDel="00000000" w:rsidR="00000000" w:rsidRPr="00000000">
          <w:rPr>
            <w:color w:val="365f91"/>
            <w:sz w:val="22"/>
            <w:szCs w:val="22"/>
            <w:vertAlign w:val="baseline"/>
            <w:rtl w:val="0"/>
          </w:rPr>
          <w:t xml:space="preserve">Statement not clear. Turnkey to clarify.</w:t>
        </w:r>
      </w:ins>
      <w:r w:rsidDel="00000000" w:rsidR="00000000" w:rsidRPr="00000000">
        <w:rPr>
          <w:rtl w:val="0"/>
        </w:rPr>
      </w:r>
    </w:p>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jc w:val="both"/>
        <w:rPr/>
      </w:pPr>
      <w:bookmarkStart w:colFirst="0" w:colLast="0" w:name="_2w5ecyt" w:id="77"/>
      <w:bookmarkEnd w:id="77"/>
      <w:r w:rsidDel="00000000" w:rsidR="00000000" w:rsidRPr="00000000">
        <w:rPr>
          <w:rtl w:val="0"/>
        </w:rPr>
      </w:r>
    </w:p>
    <w:p w:rsidR="00000000" w:rsidDel="00000000" w:rsidP="00000000" w:rsidRDefault="00000000" w:rsidRPr="00000000" w14:paraId="000007BA">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07" w:date="2013-11-05T16:40:00Z">
            <w:rPr>
              <w:color w:val="0000ff"/>
              <w:sz w:val="22"/>
              <w:szCs w:val="22"/>
              <w:u w:val="single"/>
              <w:vertAlign w:val="baseline"/>
            </w:rPr>
          </w:rPrChange>
        </w:rPr>
        <w:t xml:space="preserve">Certificate Allocation</w:t>
      </w:r>
      <w:r w:rsidDel="00000000" w:rsidR="00000000" w:rsidRPr="00000000">
        <w:rPr>
          <w:rtl w:val="0"/>
        </w:rPr>
      </w:r>
    </w:p>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TurnQuest GIS provides functionality to allocate certificates to motor class risks and print. </w:t>
      </w:r>
      <w:r w:rsidDel="00000000" w:rsidR="00000000" w:rsidRPr="00000000">
        <w:rPr>
          <w:rtl w:val="0"/>
        </w:rPr>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certificates allocated to a risk are restricted to the certificate lot allocated to the same branch as the risk. </w:t>
      </w:r>
      <w:r w:rsidDel="00000000" w:rsidR="00000000" w:rsidRPr="00000000">
        <w:rPr>
          <w:rtl w:val="0"/>
        </w:rPr>
      </w:r>
    </w:p>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underwriter can allocate a certificate to a risk even before premium debiting is done as long as the risk registration number is specified on the policy transaction.  All certificates issued to risks on un - authorized policies can be obtained for follow - up. </w:t>
      </w:r>
      <w:r w:rsidDel="00000000" w:rsidR="00000000" w:rsidRPr="00000000">
        <w:rPr>
          <w:rtl w:val="0"/>
        </w:rPr>
      </w:r>
    </w:p>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TurnQuest GIS provides a screen to enable certificate returns from brokers to be recorded for tracking and reporting. </w:t>
      </w:r>
      <w:r w:rsidDel="00000000" w:rsidR="00000000" w:rsidRPr="00000000">
        <w:rPr>
          <w:rtl w:val="0"/>
        </w:rPr>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risk cannot be allocated more than one active certificate for the same period. </w:t>
      </w:r>
      <w:r w:rsidDel="00000000" w:rsidR="00000000" w:rsidRPr="00000000">
        <w:rPr>
          <w:rtl w:val="0"/>
        </w:rPr>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Certificate type to be allocated to a risk is restricted to the risk cover type and cannot be changed unless the risk cover type is changed first. </w:t>
      </w:r>
      <w:ins w:author="Heritage Comments" w:id="308" w:date="2013-11-05T16:40:00Z">
        <w:r w:rsidDel="00000000" w:rsidR="00000000" w:rsidRPr="00000000">
          <w:rPr>
            <w:color w:val="ff0000"/>
            <w:vertAlign w:val="baseline"/>
            <w:rtl w:val="0"/>
          </w:rPr>
          <w:t xml:space="preserve">System should allow with exception.</w:t>
        </w:r>
      </w:ins>
      <w:r w:rsidDel="00000000" w:rsidR="00000000" w:rsidRPr="00000000">
        <w:rPr>
          <w:rtl w:val="0"/>
        </w:rPr>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Certificate dates cannot be backdated beyond the date on the day of allocation. </w:t>
      </w:r>
      <w:r w:rsidDel="00000000" w:rsidR="00000000" w:rsidRPr="00000000">
        <w:rPr>
          <w:rtl w:val="0"/>
        </w:rPr>
      </w:r>
    </w:p>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risk can be allocated more than one certificate which must be within any one active cover period.  However, certificate dates cannot overlap within the effective cover period unless the earlier allocated certificates have been cancelled.  Only one active certificate is allowed for any overlapping period. </w:t>
      </w:r>
      <w:r w:rsidDel="00000000" w:rsidR="00000000" w:rsidRPr="00000000">
        <w:rPr>
          <w:rtl w:val="0"/>
        </w:rPr>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user cannot change any of the details on the certificates from what is specified at underwriting except the cover dates that can be changed but still restricted to the cover periods of the policy</w:t>
      </w:r>
      <w:r w:rsidDel="00000000" w:rsidR="00000000" w:rsidRPr="00000000">
        <w:rPr>
          <w:color w:val="ff0000"/>
          <w:u w:val="none"/>
          <w:vertAlign w:val="baseline"/>
          <w:rtl w:val="0"/>
          <w:rPrChange w:author="Heritage Comments" w:id="309" w:date="2013-11-05T16:40:00Z">
            <w:rPr>
              <w:color w:val="0000ff"/>
              <w:u w:val="single"/>
              <w:vertAlign w:val="baseline"/>
            </w:rPr>
          </w:rPrChange>
        </w:rPr>
        <w:t xml:space="preserve">. </w:t>
      </w:r>
      <w:ins w:author="Heritage Comments" w:id="310" w:date="2013-11-05T16:40:00Z">
        <w:r w:rsidDel="00000000" w:rsidR="00000000" w:rsidRPr="00000000">
          <w:rPr>
            <w:color w:val="ff0000"/>
            <w:vertAlign w:val="baseline"/>
            <w:rtl w:val="0"/>
          </w:rPr>
          <w:t xml:space="preserve">A provision for editing the name of the insured should be provided so as to fit certificate (i.e. where the name is too long)</w:t>
        </w:r>
      </w:ins>
      <w:r w:rsidDel="00000000" w:rsidR="00000000" w:rsidRPr="00000000">
        <w:rPr>
          <w:rtl w:val="0"/>
        </w:rPr>
      </w:r>
    </w:p>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details required for certificate printing are:</w:t>
      </w:r>
      <w:r w:rsidDel="00000000" w:rsidR="00000000" w:rsidRPr="00000000">
        <w:rPr>
          <w:rtl w:val="0"/>
        </w:rPr>
      </w:r>
    </w:p>
    <w:p w:rsidR="00000000" w:rsidDel="00000000" w:rsidP="00000000" w:rsidRDefault="00000000" w:rsidRPr="00000000" w14:paraId="000007CA">
      <w:pPr>
        <w:numPr>
          <w:ilvl w:val="0"/>
          <w:numId w:val="2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number</w:t>
      </w:r>
      <w:r w:rsidDel="00000000" w:rsidR="00000000" w:rsidRPr="00000000">
        <w:rPr>
          <w:rtl w:val="0"/>
        </w:rPr>
      </w:r>
    </w:p>
    <w:p w:rsidR="00000000" w:rsidDel="00000000" w:rsidP="00000000" w:rsidRDefault="00000000" w:rsidRPr="00000000" w14:paraId="000007CB">
      <w:pPr>
        <w:numPr>
          <w:ilvl w:val="0"/>
          <w:numId w:val="2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Risk registration number</w:t>
      </w:r>
      <w:r w:rsidDel="00000000" w:rsidR="00000000" w:rsidRPr="00000000">
        <w:rPr>
          <w:rtl w:val="0"/>
        </w:rPr>
      </w:r>
    </w:p>
    <w:p w:rsidR="00000000" w:rsidDel="00000000" w:rsidP="00000000" w:rsidRDefault="00000000" w:rsidRPr="00000000" w14:paraId="000007CC">
      <w:pPr>
        <w:numPr>
          <w:ilvl w:val="0"/>
          <w:numId w:val="2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Risk period of insurance</w:t>
      </w:r>
      <w:r w:rsidDel="00000000" w:rsidR="00000000" w:rsidRPr="00000000">
        <w:rPr>
          <w:rtl w:val="0"/>
        </w:rPr>
      </w:r>
    </w:p>
    <w:p w:rsidR="00000000" w:rsidDel="00000000" w:rsidP="00000000" w:rsidRDefault="00000000" w:rsidRPr="00000000" w14:paraId="000007CD">
      <w:pPr>
        <w:numPr>
          <w:ilvl w:val="0"/>
          <w:numId w:val="2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Certificate type derived from the risk cover type</w:t>
      </w:r>
      <w:r w:rsidDel="00000000" w:rsidR="00000000" w:rsidRPr="00000000">
        <w:rPr>
          <w:rtl w:val="0"/>
        </w:rPr>
      </w:r>
    </w:p>
    <w:p w:rsidR="00000000" w:rsidDel="00000000" w:rsidP="00000000" w:rsidRDefault="00000000" w:rsidRPr="00000000" w14:paraId="000007CE">
      <w:pPr>
        <w:numPr>
          <w:ilvl w:val="0"/>
          <w:numId w:val="2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Client</w:t>
      </w:r>
      <w:ins w:author="Heritage Comments" w:id="311" w:date="2013-11-05T16:40:00Z">
        <w:r w:rsidDel="00000000" w:rsidR="00000000" w:rsidRPr="00000000">
          <w:rPr>
            <w:vertAlign w:val="baseline"/>
            <w:rtl w:val="0"/>
          </w:rPr>
          <w:t xml:space="preserve">/</w:t>
        </w:r>
        <w:r w:rsidDel="00000000" w:rsidR="00000000" w:rsidRPr="00000000">
          <w:rPr>
            <w:color w:val="ff0000"/>
            <w:vertAlign w:val="baseline"/>
            <w:rtl w:val="0"/>
          </w:rPr>
          <w:t xml:space="preserve">inured</w:t>
        </w:r>
      </w:ins>
      <w:r w:rsidDel="00000000" w:rsidR="00000000" w:rsidRPr="00000000">
        <w:rPr>
          <w:vertAlign w:val="baseline"/>
          <w:rtl w:val="0"/>
        </w:rPr>
        <w:t xml:space="preserve"> name</w:t>
      </w:r>
      <w:r w:rsidDel="00000000" w:rsidR="00000000" w:rsidRPr="00000000">
        <w:rPr>
          <w:rtl w:val="0"/>
        </w:rPr>
      </w:r>
    </w:p>
    <w:p w:rsidR="00000000" w:rsidDel="00000000" w:rsidP="00000000" w:rsidRDefault="00000000" w:rsidRPr="00000000" w14:paraId="000007CF">
      <w:pPr>
        <w:numPr>
          <w:ilvl w:val="0"/>
          <w:numId w:val="2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system provides for:</w:t>
      </w:r>
      <w:r w:rsidDel="00000000" w:rsidR="00000000" w:rsidRPr="00000000">
        <w:rPr>
          <w:rtl w:val="0"/>
        </w:rPr>
      </w:r>
    </w:p>
    <w:p w:rsidR="00000000" w:rsidDel="00000000" w:rsidP="00000000" w:rsidRDefault="00000000" w:rsidRPr="00000000" w14:paraId="000007D0">
      <w:pPr>
        <w:numPr>
          <w:ilvl w:val="0"/>
          <w:numId w:val="2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Capturing of certificate usage schedules from the branches and brokers</w:t>
      </w:r>
      <w:r w:rsidDel="00000000" w:rsidR="00000000" w:rsidRPr="00000000">
        <w:rPr>
          <w:rtl w:val="0"/>
        </w:rPr>
      </w:r>
    </w:p>
    <w:p w:rsidR="00000000" w:rsidDel="00000000" w:rsidP="00000000" w:rsidRDefault="00000000" w:rsidRPr="00000000" w14:paraId="000007D1">
      <w:pPr>
        <w:numPr>
          <w:ilvl w:val="0"/>
          <w:numId w:val="2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Matching each certificate to the specific risk allocated</w:t>
      </w:r>
      <w:r w:rsidDel="00000000" w:rsidR="00000000" w:rsidRPr="00000000">
        <w:rPr>
          <w:rtl w:val="0"/>
        </w:rPr>
      </w:r>
    </w:p>
    <w:p w:rsidR="00000000" w:rsidDel="00000000" w:rsidP="00000000" w:rsidRDefault="00000000" w:rsidRPr="00000000" w14:paraId="000007D2">
      <w:pPr>
        <w:numPr>
          <w:ilvl w:val="0"/>
          <w:numId w:val="2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Marking the spoilt certificates</w:t>
      </w:r>
      <w:r w:rsidDel="00000000" w:rsidR="00000000" w:rsidRPr="00000000">
        <w:rPr>
          <w:rtl w:val="0"/>
        </w:rPr>
      </w:r>
    </w:p>
    <w:p w:rsidR="00000000" w:rsidDel="00000000" w:rsidP="00000000" w:rsidRDefault="00000000" w:rsidRPr="00000000" w14:paraId="000007D3">
      <w:pPr>
        <w:numPr>
          <w:ilvl w:val="0"/>
          <w:numId w:val="2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Generating a report on certificate usage per branch and per broker. </w:t>
      </w:r>
      <w:r w:rsidDel="00000000" w:rsidR="00000000" w:rsidRPr="00000000">
        <w:rPr>
          <w:rtl w:val="0"/>
        </w:rPr>
      </w:r>
    </w:p>
    <w:p w:rsidR="00000000" w:rsidDel="00000000" w:rsidP="00000000" w:rsidRDefault="00000000" w:rsidRPr="00000000" w14:paraId="000007D4">
      <w:pPr>
        <w:numPr>
          <w:ilvl w:val="0"/>
          <w:numId w:val="2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Generating a report on spoilt or cancelled certificates</w:t>
      </w:r>
      <w:r w:rsidDel="00000000" w:rsidR="00000000" w:rsidRPr="00000000">
        <w:rPr>
          <w:rtl w:val="0"/>
        </w:rPr>
      </w:r>
    </w:p>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jc w:val="both"/>
        <w:rPr/>
      </w:pPr>
      <w:bookmarkStart w:colFirst="0" w:colLast="0" w:name="_1baon6m" w:id="78"/>
      <w:bookmarkEnd w:id="78"/>
      <w:r w:rsidDel="00000000" w:rsidR="00000000" w:rsidRPr="00000000">
        <w:rPr>
          <w:rtl w:val="0"/>
        </w:rPr>
      </w:r>
    </w:p>
    <w:p w:rsidR="00000000" w:rsidDel="00000000" w:rsidP="00000000" w:rsidRDefault="00000000" w:rsidRPr="00000000" w14:paraId="000007D6">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12" w:date="2013-11-05T16:40:00Z">
            <w:rPr>
              <w:color w:val="0000ff"/>
              <w:sz w:val="22"/>
              <w:szCs w:val="22"/>
              <w:u w:val="single"/>
              <w:vertAlign w:val="baseline"/>
            </w:rPr>
          </w:rPrChange>
        </w:rPr>
        <w:t xml:space="preserve">Risk reinsurance apportionment</w:t>
      </w:r>
      <w:r w:rsidDel="00000000" w:rsidR="00000000" w:rsidRPr="00000000">
        <w:rPr>
          <w:rtl w:val="0"/>
        </w:rPr>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provide for Reinsurance Apportionment (R/I) which is done at risk level and based on the Reinsurance setups (arrangements) specified in the reinsurance setup as further defined in the reinsurance section of this document.  For risks with a sum insured greater than the treaty capacity, the system provides the functionality to cede to facultative reinsurers. </w:t>
      </w:r>
      <w:ins w:author="Heritage Comments" w:id="313" w:date="2013-11-05T16:40:00Z">
        <w:r w:rsidDel="00000000" w:rsidR="00000000" w:rsidRPr="00000000">
          <w:rPr>
            <w:color w:val="ff0000"/>
            <w:vertAlign w:val="baseline"/>
            <w:rtl w:val="0"/>
          </w:rPr>
          <w:t xml:space="preserve">The system should however not allow for authorisation of a policy unless the risk has fully been reinsured.</w:t>
        </w:r>
      </w:ins>
      <w:r w:rsidDel="00000000" w:rsidR="00000000" w:rsidRPr="00000000">
        <w:rPr>
          <w:rtl w:val="0"/>
        </w:rPr>
      </w:r>
    </w:p>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Treaty Apportionment</w:t>
      </w:r>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Risks are apportioned to the treaty arrangement that is defined for the risks class of business.  A treaty arrangement can be defined to cover more than one class of business with every class having its retention limit. </w:t>
      </w:r>
      <w:ins w:author="Heritage Comments" w:id="314" w:date="2013-11-05T16:40:00Z">
        <w:r w:rsidDel="00000000" w:rsidR="00000000" w:rsidRPr="00000000">
          <w:rPr>
            <w:color w:val="548dd4"/>
            <w:vertAlign w:val="baseline"/>
            <w:rtl w:val="0"/>
          </w:rPr>
          <w:t xml:space="preserve">Refer to reinsurance department.</w:t>
        </w:r>
      </w:ins>
      <w:r w:rsidDel="00000000" w:rsidR="00000000" w:rsidRPr="00000000">
        <w:rPr>
          <w:rtl w:val="0"/>
        </w:rPr>
      </w:r>
    </w:p>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Treaty parameters are set in the beginning of the year by the reinsurance department.  Please refer to the reinsurance chapter for more information on reinsurance setup and other reinsurance functions.  This section only covers underwriting reinsurance cessioning. </w:t>
      </w:r>
      <w:r w:rsidDel="00000000" w:rsidR="00000000" w:rsidRPr="00000000">
        <w:rPr>
          <w:rtl w:val="0"/>
        </w:rPr>
      </w:r>
    </w:p>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risk will be apportioned on the following basis:</w:t>
      </w:r>
      <w:r w:rsidDel="00000000" w:rsidR="00000000" w:rsidRPr="00000000">
        <w:rPr>
          <w:rtl w:val="0"/>
        </w:rPr>
      </w:r>
    </w:p>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Sum Insured – Where the risk apportionment is done based on the risk sum assured. </w:t>
      </w:r>
      <w:r w:rsidDel="00000000" w:rsidR="00000000" w:rsidRPr="00000000">
        <w:rPr>
          <w:rtl w:val="0"/>
        </w:rPr>
      </w:r>
    </w:p>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Top location basis – where a top location is specified on a risk and reinsurance apportionment is done based </w:t>
      </w:r>
      <w:ins w:author="Heritage Comments" w:id="315" w:date="2013-11-05T16:40:00Z">
        <w:r w:rsidDel="00000000" w:rsidR="00000000" w:rsidRPr="00000000">
          <w:rPr>
            <w:color w:val="ff0000"/>
            <w:vertAlign w:val="baseline"/>
            <w:rtl w:val="0"/>
          </w:rPr>
          <w:t xml:space="preserve">on</w:t>
        </w:r>
        <w:r w:rsidDel="00000000" w:rsidR="00000000" w:rsidRPr="00000000">
          <w:rPr>
            <w:vertAlign w:val="baseline"/>
            <w:rtl w:val="0"/>
          </w:rPr>
          <w:t xml:space="preserve"> </w:t>
        </w:r>
      </w:ins>
      <w:r w:rsidDel="00000000" w:rsidR="00000000" w:rsidRPr="00000000">
        <w:rPr>
          <w:vertAlign w:val="baseline"/>
          <w:rtl w:val="0"/>
        </w:rPr>
        <w:t xml:space="preserve">the top location specified instead of the actual sum assured. </w:t>
      </w:r>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Estimated Maximum Loss basis – where an estimated maximum loss expressed as a percentage is specified and the reinsurance is then based on this percentage of the risk sum insured instead of the actual sum insured.  </w:t>
      </w:r>
      <w:r w:rsidDel="00000000" w:rsidR="00000000" w:rsidRPr="00000000">
        <w:rPr>
          <w:rtl w:val="0"/>
        </w:rPr>
      </w:r>
    </w:p>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Grouped risks basis – where risks on a policy or different policies are grouped and the reinsurance apportionment done based on the aggregate sum insured</w:t>
      </w:r>
      <w:del w:author="Heritage Comments" w:id="316" w:date="2013-11-05T16:40:00Z">
        <w:r w:rsidDel="00000000" w:rsidR="00000000" w:rsidRPr="00000000">
          <w:rPr>
            <w:vertAlign w:val="baseline"/>
            <w:rtl w:val="0"/>
          </w:rPr>
          <w:delText xml:space="preserve">.</w:delText>
        </w:r>
      </w:del>
      <w:ins w:author="Heritage Comments" w:id="316" w:date="2013-11-05T16:40:00Z">
        <w:r w:rsidDel="00000000" w:rsidR="00000000" w:rsidRPr="00000000">
          <w:rPr>
            <w:vertAlign w:val="baseline"/>
            <w:rtl w:val="0"/>
          </w:rPr>
          <w:t xml:space="preserve">/</w:t>
        </w:r>
        <w:r w:rsidDel="00000000" w:rsidR="00000000" w:rsidRPr="00000000">
          <w:rPr>
            <w:color w:val="ff0000"/>
            <w:vertAlign w:val="baseline"/>
            <w:rtl w:val="0"/>
          </w:rPr>
          <w:t xml:space="preserve">EML/Top location</w:t>
        </w:r>
        <w:r w:rsidDel="00000000" w:rsidR="00000000" w:rsidRPr="00000000">
          <w:rPr>
            <w:vertAlign w:val="baseline"/>
            <w:rtl w:val="0"/>
          </w:rPr>
          <w:t xml:space="preserve">.</w:t>
        </w:r>
      </w:ins>
      <w:r w:rsidDel="00000000" w:rsidR="00000000" w:rsidRPr="00000000">
        <w:rPr>
          <w:vertAlign w:val="baseline"/>
          <w:rtl w:val="0"/>
        </w:rPr>
        <w:t xml:space="preserve">  Example is where a fire and a consequential loss risk are considered a single risk for the sake of reinsurance.  This is done where a company would like to reduce the exposure on related risks. </w:t>
      </w:r>
      <w:r w:rsidDel="00000000" w:rsidR="00000000" w:rsidRPr="00000000">
        <w:rPr>
          <w:rtl w:val="0"/>
        </w:rPr>
      </w:r>
    </w:p>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Where a risk does not have a sum insured, the system bases it reinsurance apportionment on a reinsurance amount specified by the underwriter or simply distributes the premium to the treaties based on the sharing percentages. </w:t>
      </w:r>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Where Estimated Maximum Loss (EML) expressed as a percentage is specified by the user, the sum insured for RI purpose is calculated based on the EML percentage of the actual sum insured.  Where a maximum and minimum EML is specified in the treaty arrangement, the system raises an exception where the users specify an EML outside the range.  Example is, for a risk whose sum insured is 100, 000 and an EML of 60% is specified by the user, the risk reinsurance apportionment sum insured will be 60, 000 (i.e., 100, 000 * 60 /100).  </w:t>
      </w:r>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provides the functionality for definition of retention limit, minimum EML and maximum EML for different categories of risks.  The categories could be used to indicate risks quality e.g., Class I risk could be considered a good risk and have a higher retention limit than a class II risk. </w:t>
      </w:r>
      <w:r w:rsidDel="00000000" w:rsidR="00000000" w:rsidRPr="00000000">
        <w:rPr>
          <w:rtl w:val="0"/>
        </w:rPr>
      </w:r>
    </w:p>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TurnQuest GIS provides flexibility to provide EML for a risk sections.  Section EML only applies to that section before accumulating to the risk reinsurable amount e.g., a fire risk with buildings section and a contents section.  The user can specify an 80% EML on the buildings sections and this does not affect the contents sections. </w:t>
      </w:r>
      <w:r w:rsidDel="00000000" w:rsidR="00000000" w:rsidRPr="00000000">
        <w:rPr>
          <w:rtl w:val="0"/>
        </w:rPr>
      </w:r>
    </w:p>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jc w:val="both"/>
        <w:rPr/>
      </w:pPr>
      <w:bookmarkStart w:colFirst="0" w:colLast="0" w:name="_3vac5uf" w:id="79"/>
      <w:bookmarkEnd w:id="79"/>
      <w:r w:rsidDel="00000000" w:rsidR="00000000" w:rsidRPr="00000000">
        <w:rPr>
          <w:rtl w:val="0"/>
        </w:rPr>
      </w:r>
    </w:p>
    <w:p w:rsidR="00000000" w:rsidDel="00000000" w:rsidP="00000000" w:rsidRDefault="00000000" w:rsidRPr="00000000" w14:paraId="000007EA">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12" w:date="2013-11-05T16:40:00Z">
            <w:rPr>
              <w:color w:val="0000ff"/>
              <w:sz w:val="22"/>
              <w:szCs w:val="22"/>
              <w:u w:val="single"/>
              <w:vertAlign w:val="baseline"/>
            </w:rPr>
          </w:rPrChange>
        </w:rPr>
        <w:t xml:space="preserve">Single Risk Apportionment</w:t>
      </w:r>
      <w:r w:rsidDel="00000000" w:rsidR="00000000" w:rsidRPr="00000000">
        <w:rPr>
          <w:rtl w:val="0"/>
        </w:rPr>
      </w:r>
    </w:p>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provide functionality of </w:t>
      </w:r>
      <w:del w:author="Heritage Comments" w:id="317" w:date="2013-11-05T16:40:00Z">
        <w:r w:rsidDel="00000000" w:rsidR="00000000" w:rsidRPr="00000000">
          <w:rPr>
            <w:vertAlign w:val="baseline"/>
            <w:rtl w:val="0"/>
          </w:rPr>
          <w:delText xml:space="preserve">apportioned</w:delText>
        </w:r>
      </w:del>
      <w:ins w:author="Heritage Comments" w:id="317" w:date="2013-11-05T16:40:00Z">
        <w:r w:rsidDel="00000000" w:rsidR="00000000" w:rsidRPr="00000000">
          <w:rPr>
            <w:vertAlign w:val="baseline"/>
            <w:rtl w:val="0"/>
          </w:rPr>
          <w:t xml:space="preserve">apportioning </w:t>
        </w:r>
        <w:r w:rsidDel="00000000" w:rsidR="00000000" w:rsidRPr="00000000">
          <w:rPr>
            <w:strike w:val="1"/>
            <w:vertAlign w:val="baseline"/>
            <w:rtl w:val="0"/>
          </w:rPr>
          <w:t xml:space="preserve">ed</w:t>
        </w:r>
      </w:ins>
      <w:r w:rsidDel="00000000" w:rsidR="00000000" w:rsidRPr="00000000">
        <w:rPr>
          <w:strike w:val="1"/>
          <w:color w:val="000000"/>
          <w:u w:val="none"/>
          <w:vertAlign w:val="baseline"/>
          <w:rtl w:val="0"/>
          <w:rPrChange w:author="Heritage Comments" w:id="318" w:date="2013-11-05T16:40:00Z">
            <w:rPr>
              <w:color w:val="0000ff"/>
              <w:u w:val="single"/>
              <w:vertAlign w:val="baseline"/>
            </w:rPr>
          </w:rPrChange>
        </w:rPr>
        <w:t xml:space="preserve"> to</w:t>
      </w:r>
      <w:r w:rsidDel="00000000" w:rsidR="00000000" w:rsidRPr="00000000">
        <w:rPr>
          <w:vertAlign w:val="baseline"/>
          <w:rtl w:val="0"/>
        </w:rPr>
        <w:t xml:space="preserve"> reinsurance of a single risk (as opposed to a grouped risk).   For a single risk, the reinsurable amount is determined based on the sum insured</w:t>
      </w:r>
      <w:del w:author="Heritage Comments" w:id="319" w:date="2013-11-05T16:40:00Z">
        <w:r w:rsidDel="00000000" w:rsidR="00000000" w:rsidRPr="00000000">
          <w:rPr>
            <w:vertAlign w:val="baseline"/>
            <w:rtl w:val="0"/>
          </w:rPr>
          <w:delText xml:space="preserve">.</w:delText>
        </w:r>
      </w:del>
      <w:ins w:author="Heritage Comments" w:id="319" w:date="2013-11-05T16:40:00Z">
        <w:r w:rsidDel="00000000" w:rsidR="00000000" w:rsidRPr="00000000">
          <w:rPr>
            <w:vertAlign w:val="baseline"/>
            <w:rtl w:val="0"/>
          </w:rPr>
          <w:t xml:space="preserve">/</w:t>
        </w:r>
        <w:r w:rsidDel="00000000" w:rsidR="00000000" w:rsidRPr="00000000">
          <w:rPr>
            <w:color w:val="ff0000"/>
            <w:vertAlign w:val="baseline"/>
            <w:rtl w:val="0"/>
          </w:rPr>
          <w:t xml:space="preserve">first loss sum insured</w:t>
        </w:r>
        <w:r w:rsidDel="00000000" w:rsidR="00000000" w:rsidRPr="00000000">
          <w:rPr>
            <w:vertAlign w:val="baseline"/>
            <w:rtl w:val="0"/>
          </w:rPr>
          <w:t xml:space="preserve">.</w:t>
        </w:r>
      </w:ins>
      <w:r w:rsidDel="00000000" w:rsidR="00000000" w:rsidRPr="00000000">
        <w:rPr>
          <w:vertAlign w:val="baseline"/>
          <w:rtl w:val="0"/>
        </w:rPr>
        <w:t xml:space="preserve">  The reinsurable amount could also be based on top location or EML where specified by the user.  The following is the process followed by the system to apportion the risk to treaty arrangements. </w:t>
      </w:r>
      <w:r w:rsidDel="00000000" w:rsidR="00000000" w:rsidRPr="00000000">
        <w:rPr>
          <w:rtl w:val="0"/>
        </w:rPr>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provide the company flexibility to define different types of treaty arrangements by combining the various types of treaties. </w:t>
      </w:r>
      <w:r w:rsidDel="00000000" w:rsidR="00000000" w:rsidRPr="00000000">
        <w:rPr>
          <w:rtl w:val="0"/>
        </w:rPr>
      </w:r>
    </w:p>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an arrangement containing a mandatory treaty, the system first cedes to the mandatory treaty before considering any other types of treaty.  The system </w:t>
      </w:r>
      <w:del w:author="Heritage Comments" w:id="320" w:date="2013-11-05T16:40:00Z">
        <w:r w:rsidDel="00000000" w:rsidR="00000000" w:rsidRPr="00000000">
          <w:rPr>
            <w:vertAlign w:val="baseline"/>
            <w:rtl w:val="0"/>
          </w:rPr>
          <w:delText xml:space="preserve">them</w:delText>
        </w:r>
      </w:del>
      <w:ins w:author="Heritage Comments" w:id="320" w:date="2013-11-05T16:40:00Z">
        <w:r w:rsidDel="00000000" w:rsidR="00000000" w:rsidRPr="00000000">
          <w:rPr>
            <w:vertAlign w:val="baseline"/>
            <w:rtl w:val="0"/>
          </w:rPr>
          <w:t xml:space="preserve">then</w:t>
        </w:r>
      </w:ins>
      <w:r w:rsidDel="00000000" w:rsidR="00000000" w:rsidRPr="00000000">
        <w:rPr>
          <w:vertAlign w:val="baseline"/>
          <w:rtl w:val="0"/>
        </w:rPr>
        <w:t xml:space="preserve"> determines the gross retention based on the treaty setup done by RI department.  The system then cedes to the quota share treaty based on the gross retention determined above for a treaty arrangement with quota share treaties before ceding to the surplus treaties.  Where the treaty capacity has been exhausted, the system then makes</w:t>
      </w:r>
      <w:del w:author="Heritage Comments" w:id="321" w:date="2013-11-05T16:40:00Z">
        <w:r w:rsidDel="00000000" w:rsidR="00000000" w:rsidRPr="00000000">
          <w:rPr>
            <w:vertAlign w:val="baseline"/>
            <w:rtl w:val="0"/>
          </w:rPr>
          <w:delText xml:space="preserve">.</w:delText>
        </w:r>
      </w:del>
      <w:r w:rsidDel="00000000" w:rsidR="00000000" w:rsidRPr="00000000">
        <w:rPr>
          <w:vertAlign w:val="baseline"/>
          <w:rtl w:val="0"/>
        </w:rPr>
        <w:t xml:space="preserve"> the excess available for facultative placement. </w:t>
      </w:r>
      <w:r w:rsidDel="00000000" w:rsidR="00000000" w:rsidRPr="00000000">
        <w:rPr>
          <w:rtl w:val="0"/>
        </w:rPr>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Example: if you have a risk with a reinsurable amount of 1, 000, 000 and premium of 10, 000, the reinsurance based on a gross retention limit of 100, 000, the reinsurance will be as follows for a treaty arrangement of only one mandatory treaty of 5%</w:t>
      </w:r>
      <w:r w:rsidDel="00000000" w:rsidR="00000000" w:rsidRPr="00000000">
        <w:rPr>
          <w:rtl w:val="0"/>
        </w:rPr>
      </w:r>
    </w:p>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7"/>
        <w:tblW w:w="67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1440"/>
        <w:gridCol w:w="1727"/>
        <w:gridCol w:w="2022"/>
        <w:tblGridChange w:id="0">
          <w:tblGrid>
            <w:gridCol w:w="1560"/>
            <w:gridCol w:w="1440"/>
            <w:gridCol w:w="1727"/>
            <w:gridCol w:w="2022"/>
          </w:tblGrid>
        </w:tblGridChange>
      </w:tblGrid>
      <w:tr>
        <w:tc>
          <w:tcP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Treaty</w:t>
            </w:r>
            <w:r w:rsidDel="00000000" w:rsidR="00000000" w:rsidRPr="00000000">
              <w:rPr>
                <w:rtl w:val="0"/>
              </w:rPr>
            </w:r>
          </w:p>
        </w:tc>
        <w:tc>
          <w:tcP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Sum Insured</w:t>
            </w:r>
            <w:r w:rsidDel="00000000" w:rsidR="00000000" w:rsidRPr="00000000">
              <w:rPr>
                <w:rtl w:val="0"/>
              </w:rPr>
            </w:r>
          </w:p>
        </w:tc>
        <w:tc>
          <w:tcP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Share rate</w:t>
            </w:r>
            <w:r w:rsidDel="00000000" w:rsidR="00000000" w:rsidRPr="00000000">
              <w:rPr>
                <w:rtl w:val="0"/>
              </w:rPr>
            </w:r>
          </w:p>
        </w:tc>
        <w:tc>
          <w:tcP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w:t>
            </w:r>
            <w:r w:rsidDel="00000000" w:rsidR="00000000" w:rsidRPr="00000000">
              <w:rPr>
                <w:rtl w:val="0"/>
              </w:rPr>
            </w:r>
          </w:p>
        </w:tc>
      </w:tr>
      <w:tr>
        <w:tc>
          <w:tcP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50, 000</w:t>
            </w:r>
            <w:r w:rsidDel="00000000" w:rsidR="00000000" w:rsidRPr="00000000">
              <w:rPr>
                <w:rtl w:val="0"/>
              </w:rPr>
            </w:r>
          </w:p>
        </w:tc>
        <w:tc>
          <w:tcP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5, 000</w:t>
            </w:r>
            <w:r w:rsidDel="00000000" w:rsidR="00000000" w:rsidRPr="00000000">
              <w:rPr>
                <w:rtl w:val="0"/>
              </w:rPr>
            </w:r>
          </w:p>
        </w:tc>
      </w:tr>
      <w:tr>
        <w:tc>
          <w:tcPr>
            <w:vAlign w:val="top"/>
          </w:tcPr>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Retention</w:t>
            </w:r>
            <w:r w:rsidDel="00000000" w:rsidR="00000000" w:rsidRPr="00000000">
              <w:rPr>
                <w:rtl w:val="0"/>
              </w:rPr>
            </w:r>
          </w:p>
        </w:tc>
        <w:tc>
          <w:tcP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100, 000</w:t>
            </w:r>
            <w:r w:rsidDel="00000000" w:rsidR="00000000" w:rsidRPr="00000000">
              <w:rPr>
                <w:rtl w:val="0"/>
              </w:rPr>
            </w:r>
          </w:p>
        </w:tc>
        <w:tc>
          <w:tcP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10, 000</w:t>
            </w:r>
            <w:r w:rsidDel="00000000" w:rsidR="00000000" w:rsidRPr="00000000">
              <w:rPr>
                <w:rtl w:val="0"/>
              </w:rPr>
            </w:r>
          </w:p>
        </w:tc>
      </w:tr>
      <w:tr>
        <w:tc>
          <w:tcP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Facultative</w:t>
            </w:r>
            <w:r w:rsidDel="00000000" w:rsidR="00000000" w:rsidRPr="00000000">
              <w:rPr>
                <w:rtl w:val="0"/>
              </w:rPr>
            </w:r>
          </w:p>
        </w:tc>
        <w:tc>
          <w:tcP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850, 000</w:t>
            </w:r>
            <w:r w:rsidDel="00000000" w:rsidR="00000000" w:rsidRPr="00000000">
              <w:rPr>
                <w:rtl w:val="0"/>
              </w:rPr>
            </w:r>
          </w:p>
        </w:tc>
        <w:tc>
          <w:tcP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85%</w:t>
            </w:r>
            <w:r w:rsidDel="00000000" w:rsidR="00000000" w:rsidRPr="00000000">
              <w:rPr>
                <w:rtl w:val="0"/>
              </w:rPr>
            </w:r>
          </w:p>
        </w:tc>
        <w:tc>
          <w:tcP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85, 000</w:t>
            </w:r>
            <w:r w:rsidDel="00000000" w:rsidR="00000000" w:rsidRPr="00000000">
              <w:rPr>
                <w:rtl w:val="0"/>
              </w:rPr>
            </w:r>
          </w:p>
        </w:tc>
      </w:tr>
      <w:tr>
        <w:tc>
          <w:tcPr>
            <w:vAlign w:val="top"/>
          </w:tcPr>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Gross</w:t>
            </w:r>
            <w:r w:rsidDel="00000000" w:rsidR="00000000" w:rsidRPr="00000000">
              <w:rPr>
                <w:rtl w:val="0"/>
              </w:rPr>
            </w:r>
          </w:p>
        </w:tc>
        <w:tc>
          <w:tcP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1, 000, 000</w:t>
            </w:r>
            <w:r w:rsidDel="00000000" w:rsidR="00000000" w:rsidRPr="00000000">
              <w:rPr>
                <w:rtl w:val="0"/>
              </w:rPr>
            </w:r>
          </w:p>
        </w:tc>
        <w:tc>
          <w:tcP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100%</w:t>
            </w:r>
            <w:r w:rsidDel="00000000" w:rsidR="00000000" w:rsidRPr="00000000">
              <w:rPr>
                <w:rtl w:val="0"/>
              </w:rPr>
            </w:r>
          </w:p>
        </w:tc>
        <w:tc>
          <w:tcP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100, 000</w:t>
            </w:r>
            <w:r w:rsidDel="00000000" w:rsidR="00000000" w:rsidRPr="00000000">
              <w:rPr>
                <w:rtl w:val="0"/>
              </w:rPr>
            </w:r>
          </w:p>
        </w:tc>
      </w:tr>
    </w:tbl>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a treaty arrangement of one quota share treaty of 40%</w:t>
      </w:r>
      <w:r w:rsidDel="00000000" w:rsidR="00000000" w:rsidRPr="00000000">
        <w:rPr>
          <w:rtl w:val="0"/>
        </w:rPr>
      </w:r>
    </w:p>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8"/>
        <w:tblW w:w="67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1440"/>
        <w:gridCol w:w="1727"/>
        <w:gridCol w:w="2022"/>
        <w:tblGridChange w:id="0">
          <w:tblGrid>
            <w:gridCol w:w="1560"/>
            <w:gridCol w:w="1440"/>
            <w:gridCol w:w="1727"/>
            <w:gridCol w:w="2022"/>
          </w:tblGrid>
        </w:tblGridChange>
      </w:tblGrid>
      <w:tr>
        <w:tc>
          <w:tcP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Treaty</w:t>
            </w:r>
            <w:r w:rsidDel="00000000" w:rsidR="00000000" w:rsidRPr="00000000">
              <w:rPr>
                <w:rtl w:val="0"/>
              </w:rPr>
            </w:r>
          </w:p>
        </w:tc>
        <w:tc>
          <w:tcPr>
            <w:vAlign w:val="top"/>
          </w:tcPr>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Sum Insured</w:t>
            </w:r>
            <w:r w:rsidDel="00000000" w:rsidR="00000000" w:rsidRPr="00000000">
              <w:rPr>
                <w:rtl w:val="0"/>
              </w:rPr>
            </w:r>
          </w:p>
        </w:tc>
        <w:tc>
          <w:tcPr>
            <w:vAlign w:val="top"/>
          </w:tcPr>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Share rate</w:t>
            </w:r>
            <w:r w:rsidDel="00000000" w:rsidR="00000000" w:rsidRPr="00000000">
              <w:rPr>
                <w:rtl w:val="0"/>
              </w:rPr>
            </w:r>
          </w:p>
        </w:tc>
        <w:tc>
          <w:tcPr>
            <w:vAlign w:val="top"/>
          </w:tcPr>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w:t>
            </w:r>
            <w:r w:rsidDel="00000000" w:rsidR="00000000" w:rsidRPr="00000000">
              <w:rPr>
                <w:rtl w:val="0"/>
              </w:rPr>
            </w:r>
          </w:p>
        </w:tc>
      </w:tr>
      <w:tr>
        <w:tc>
          <w:tcPr>
            <w:vAlign w:val="top"/>
          </w:tcPr>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Quota Share</w:t>
            </w:r>
            <w:r w:rsidDel="00000000" w:rsidR="00000000" w:rsidRPr="00000000">
              <w:rPr>
                <w:rtl w:val="0"/>
              </w:rPr>
            </w:r>
          </w:p>
        </w:tc>
        <w:tc>
          <w:tcPr>
            <w:vAlign w:val="top"/>
          </w:tcPr>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40, 000</w:t>
            </w:r>
            <w:r w:rsidDel="00000000" w:rsidR="00000000" w:rsidRPr="00000000">
              <w:rPr>
                <w:rtl w:val="0"/>
              </w:rPr>
            </w:r>
          </w:p>
        </w:tc>
        <w:tc>
          <w:tcP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4, 000</w:t>
            </w:r>
            <w:r w:rsidDel="00000000" w:rsidR="00000000" w:rsidRPr="00000000">
              <w:rPr>
                <w:rtl w:val="0"/>
              </w:rPr>
            </w:r>
          </w:p>
        </w:tc>
      </w:tr>
      <w:tr>
        <w:tc>
          <w:tcP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Retention</w:t>
            </w:r>
            <w:r w:rsidDel="00000000" w:rsidR="00000000" w:rsidRPr="00000000">
              <w:rPr>
                <w:rtl w:val="0"/>
              </w:rPr>
            </w:r>
          </w:p>
        </w:tc>
        <w:tc>
          <w:tcP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60, 000</w:t>
            </w:r>
            <w:r w:rsidDel="00000000" w:rsidR="00000000" w:rsidRPr="00000000">
              <w:rPr>
                <w:rtl w:val="0"/>
              </w:rPr>
            </w:r>
          </w:p>
        </w:tc>
        <w:tc>
          <w:tcP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6, 000</w:t>
            </w:r>
            <w:r w:rsidDel="00000000" w:rsidR="00000000" w:rsidRPr="00000000">
              <w:rPr>
                <w:rtl w:val="0"/>
              </w:rPr>
            </w:r>
          </w:p>
        </w:tc>
      </w:tr>
      <w:tr>
        <w:tc>
          <w:tcP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Facultative</w:t>
            </w:r>
            <w:r w:rsidDel="00000000" w:rsidR="00000000" w:rsidRPr="00000000">
              <w:rPr>
                <w:rtl w:val="0"/>
              </w:rPr>
            </w:r>
          </w:p>
        </w:tc>
        <w:tc>
          <w:tcPr>
            <w:vAlign w:val="top"/>
          </w:tcPr>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900, 000</w:t>
            </w:r>
            <w:r w:rsidDel="00000000" w:rsidR="00000000" w:rsidRPr="00000000">
              <w:rPr>
                <w:rtl w:val="0"/>
              </w:rPr>
            </w:r>
          </w:p>
        </w:tc>
        <w:tc>
          <w:tcPr>
            <w:vAlign w:val="top"/>
          </w:tcPr>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90%</w:t>
            </w:r>
            <w:r w:rsidDel="00000000" w:rsidR="00000000" w:rsidRPr="00000000">
              <w:rPr>
                <w:rtl w:val="0"/>
              </w:rPr>
            </w:r>
          </w:p>
        </w:tc>
        <w:tc>
          <w:tcPr>
            <w:vAlign w:val="top"/>
          </w:tcPr>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90, 000</w:t>
            </w:r>
            <w:r w:rsidDel="00000000" w:rsidR="00000000" w:rsidRPr="00000000">
              <w:rPr>
                <w:rtl w:val="0"/>
              </w:rPr>
            </w:r>
          </w:p>
        </w:tc>
      </w:tr>
      <w:tr>
        <w:tc>
          <w:tcP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Gross</w:t>
            </w:r>
            <w:r w:rsidDel="00000000" w:rsidR="00000000" w:rsidRPr="00000000">
              <w:rPr>
                <w:rtl w:val="0"/>
              </w:rPr>
            </w:r>
          </w:p>
        </w:tc>
        <w:tc>
          <w:tcPr>
            <w:vAlign w:val="top"/>
          </w:tcPr>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1, 000, 000</w:t>
            </w:r>
            <w:r w:rsidDel="00000000" w:rsidR="00000000" w:rsidRPr="00000000">
              <w:rPr>
                <w:rtl w:val="0"/>
              </w:rPr>
            </w:r>
          </w:p>
        </w:tc>
        <w:tc>
          <w:tcPr>
            <w:vAlign w:val="top"/>
          </w:tcPr>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w:t>
            </w:r>
            <w:r w:rsidDel="00000000" w:rsidR="00000000" w:rsidRPr="00000000">
              <w:rPr>
                <w:rtl w:val="0"/>
              </w:rPr>
            </w:r>
          </w:p>
        </w:tc>
        <w:tc>
          <w:tcPr>
            <w:vAlign w:val="top"/>
          </w:tcPr>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100, 000</w:t>
            </w:r>
            <w:r w:rsidDel="00000000" w:rsidR="00000000" w:rsidRPr="00000000">
              <w:rPr>
                <w:rtl w:val="0"/>
              </w:rPr>
            </w:r>
          </w:p>
        </w:tc>
      </w:tr>
    </w:tbl>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a treaty arrangement of one surplus treaty of 5 lines</w:t>
      </w:r>
      <w:r w:rsidDel="00000000" w:rsidR="00000000" w:rsidRPr="00000000">
        <w:rPr>
          <w:rtl w:val="0"/>
        </w:rPr>
      </w:r>
    </w:p>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9"/>
        <w:tblW w:w="67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1440"/>
        <w:gridCol w:w="1727"/>
        <w:gridCol w:w="2022"/>
        <w:tblGridChange w:id="0">
          <w:tblGrid>
            <w:gridCol w:w="1560"/>
            <w:gridCol w:w="1440"/>
            <w:gridCol w:w="1727"/>
            <w:gridCol w:w="2022"/>
          </w:tblGrid>
        </w:tblGridChange>
      </w:tblGrid>
      <w:tr>
        <w:tc>
          <w:tcPr>
            <w:vAlign w:val="top"/>
          </w:tcPr>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Treaty</w:t>
            </w:r>
            <w:r w:rsidDel="00000000" w:rsidR="00000000" w:rsidRPr="00000000">
              <w:rPr>
                <w:rtl w:val="0"/>
              </w:rPr>
            </w:r>
          </w:p>
        </w:tc>
        <w:tc>
          <w:tcPr>
            <w:vAlign w:val="top"/>
          </w:tcPr>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Sum Insured</w:t>
            </w:r>
            <w:r w:rsidDel="00000000" w:rsidR="00000000" w:rsidRPr="00000000">
              <w:rPr>
                <w:rtl w:val="0"/>
              </w:rPr>
            </w:r>
          </w:p>
        </w:tc>
        <w:tc>
          <w:tcPr>
            <w:vAlign w:val="top"/>
          </w:tcPr>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Share rate</w:t>
            </w:r>
            <w:r w:rsidDel="00000000" w:rsidR="00000000" w:rsidRPr="00000000">
              <w:rPr>
                <w:rtl w:val="0"/>
              </w:rPr>
            </w:r>
          </w:p>
        </w:tc>
        <w:tc>
          <w:tcP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w:t>
            </w:r>
            <w:r w:rsidDel="00000000" w:rsidR="00000000" w:rsidRPr="00000000">
              <w:rPr>
                <w:rtl w:val="0"/>
              </w:rPr>
            </w:r>
          </w:p>
        </w:tc>
      </w:tr>
      <w:tr>
        <w:tc>
          <w:tcPr>
            <w:vAlign w:val="top"/>
          </w:tcPr>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Retention</w:t>
            </w:r>
            <w:r w:rsidDel="00000000" w:rsidR="00000000" w:rsidRPr="00000000">
              <w:rPr>
                <w:rtl w:val="0"/>
              </w:rPr>
            </w:r>
          </w:p>
        </w:tc>
        <w:tc>
          <w:tcPr>
            <w:vAlign w:val="top"/>
          </w:tcPr>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100, 000</w:t>
            </w:r>
            <w:r w:rsidDel="00000000" w:rsidR="00000000" w:rsidRPr="00000000">
              <w:rPr>
                <w:rtl w:val="0"/>
              </w:rPr>
            </w:r>
          </w:p>
        </w:tc>
        <w:tc>
          <w:tcPr>
            <w:vAlign w:val="top"/>
          </w:tcPr>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10, 000</w:t>
            </w:r>
            <w:r w:rsidDel="00000000" w:rsidR="00000000" w:rsidRPr="00000000">
              <w:rPr>
                <w:rtl w:val="0"/>
              </w:rPr>
            </w:r>
          </w:p>
        </w:tc>
      </w:tr>
      <w:tr>
        <w:tc>
          <w:tcPr>
            <w:vAlign w:val="top"/>
          </w:tcPr>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Surplus</w:t>
            </w:r>
            <w:r w:rsidDel="00000000" w:rsidR="00000000" w:rsidRPr="00000000">
              <w:rPr>
                <w:rtl w:val="0"/>
              </w:rPr>
            </w:r>
          </w:p>
        </w:tc>
        <w:tc>
          <w:tcPr>
            <w:vAlign w:val="top"/>
          </w:tcPr>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500, 000</w:t>
            </w:r>
            <w:r w:rsidDel="00000000" w:rsidR="00000000" w:rsidRPr="00000000">
              <w:rPr>
                <w:rtl w:val="0"/>
              </w:rPr>
            </w:r>
          </w:p>
        </w:tc>
        <w:tc>
          <w:tcPr>
            <w:vAlign w:val="top"/>
          </w:tcPr>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50%</w:t>
            </w:r>
            <w:r w:rsidDel="00000000" w:rsidR="00000000" w:rsidRPr="00000000">
              <w:rPr>
                <w:rtl w:val="0"/>
              </w:rPr>
            </w:r>
          </w:p>
        </w:tc>
        <w:tc>
          <w:tcPr>
            <w:vAlign w:val="top"/>
          </w:tcPr>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50, 000</w:t>
            </w:r>
            <w:r w:rsidDel="00000000" w:rsidR="00000000" w:rsidRPr="00000000">
              <w:rPr>
                <w:rtl w:val="0"/>
              </w:rPr>
            </w:r>
          </w:p>
        </w:tc>
      </w:tr>
      <w:tr>
        <w:tc>
          <w:tcPr>
            <w:vAlign w:val="top"/>
          </w:tcPr>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Facultative</w:t>
            </w:r>
            <w:r w:rsidDel="00000000" w:rsidR="00000000" w:rsidRPr="00000000">
              <w:rPr>
                <w:rtl w:val="0"/>
              </w:rPr>
            </w:r>
          </w:p>
        </w:tc>
        <w:tc>
          <w:tcPr>
            <w:vAlign w:val="top"/>
          </w:tcPr>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400, 000</w:t>
            </w:r>
            <w:r w:rsidDel="00000000" w:rsidR="00000000" w:rsidRPr="00000000">
              <w:rPr>
                <w:rtl w:val="0"/>
              </w:rPr>
            </w:r>
          </w:p>
        </w:tc>
        <w:tc>
          <w:tcPr>
            <w:vAlign w:val="top"/>
          </w:tcPr>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40%</w:t>
            </w:r>
            <w:r w:rsidDel="00000000" w:rsidR="00000000" w:rsidRPr="00000000">
              <w:rPr>
                <w:rtl w:val="0"/>
              </w:rPr>
            </w:r>
          </w:p>
        </w:tc>
        <w:tc>
          <w:tcP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40, 000</w:t>
            </w:r>
            <w:r w:rsidDel="00000000" w:rsidR="00000000" w:rsidRPr="00000000">
              <w:rPr>
                <w:rtl w:val="0"/>
              </w:rPr>
            </w:r>
          </w:p>
        </w:tc>
      </w:tr>
      <w:tr>
        <w:tc>
          <w:tcPr>
            <w:vAlign w:val="top"/>
          </w:tcPr>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Gross</w:t>
            </w:r>
            <w:r w:rsidDel="00000000" w:rsidR="00000000" w:rsidRPr="00000000">
              <w:rPr>
                <w:rtl w:val="0"/>
              </w:rPr>
            </w:r>
          </w:p>
        </w:tc>
        <w:tc>
          <w:tcP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1, 000, 000</w:t>
            </w:r>
            <w:r w:rsidDel="00000000" w:rsidR="00000000" w:rsidRPr="00000000">
              <w:rPr>
                <w:rtl w:val="0"/>
              </w:rPr>
            </w:r>
          </w:p>
        </w:tc>
        <w:tc>
          <w:tcPr>
            <w:vAlign w:val="top"/>
          </w:tcPr>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w:t>
            </w:r>
            <w:r w:rsidDel="00000000" w:rsidR="00000000" w:rsidRPr="00000000">
              <w:rPr>
                <w:rtl w:val="0"/>
              </w:rPr>
            </w:r>
          </w:p>
        </w:tc>
        <w:tc>
          <w:tcPr>
            <w:vAlign w:val="top"/>
          </w:tcPr>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100, 000</w:t>
            </w:r>
            <w:r w:rsidDel="00000000" w:rsidR="00000000" w:rsidRPr="00000000">
              <w:rPr>
                <w:rtl w:val="0"/>
              </w:rPr>
            </w:r>
          </w:p>
        </w:tc>
      </w:tr>
    </w:tbl>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a treaty arrangement with 3 treaties including a 5% mandatory treaty, a 40% quota share treaty and a 5 lines surplus treaty</w:t>
      </w:r>
      <w:r w:rsidDel="00000000" w:rsidR="00000000" w:rsidRPr="00000000">
        <w:rPr>
          <w:rtl w:val="0"/>
        </w:rPr>
      </w:r>
    </w:p>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0"/>
        <w:tblW w:w="674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1440"/>
        <w:gridCol w:w="1727"/>
        <w:gridCol w:w="2022"/>
        <w:tblGridChange w:id="0">
          <w:tblGrid>
            <w:gridCol w:w="1560"/>
            <w:gridCol w:w="1440"/>
            <w:gridCol w:w="1727"/>
            <w:gridCol w:w="2022"/>
          </w:tblGrid>
        </w:tblGridChange>
      </w:tblGrid>
      <w:tr>
        <w:tc>
          <w:tcP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Treaty</w:t>
            </w:r>
            <w:r w:rsidDel="00000000" w:rsidR="00000000" w:rsidRPr="00000000">
              <w:rPr>
                <w:rtl w:val="0"/>
              </w:rPr>
            </w:r>
          </w:p>
        </w:tc>
        <w:tc>
          <w:tcP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Sum Insured</w:t>
            </w:r>
            <w:r w:rsidDel="00000000" w:rsidR="00000000" w:rsidRPr="00000000">
              <w:rPr>
                <w:rtl w:val="0"/>
              </w:rPr>
            </w:r>
          </w:p>
        </w:tc>
        <w:tc>
          <w:tcP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Share rate</w:t>
            </w:r>
            <w:r w:rsidDel="00000000" w:rsidR="00000000" w:rsidRPr="00000000">
              <w:rPr>
                <w:rtl w:val="0"/>
              </w:rPr>
            </w:r>
          </w:p>
        </w:tc>
        <w:tc>
          <w:tcPr>
            <w:vAlign w:val="top"/>
          </w:tcPr>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w:t>
            </w:r>
            <w:r w:rsidDel="00000000" w:rsidR="00000000" w:rsidRPr="00000000">
              <w:rPr>
                <w:rtl w:val="0"/>
              </w:rPr>
            </w:r>
          </w:p>
        </w:tc>
      </w:tr>
      <w:tr>
        <w:tc>
          <w:tcP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Mandatory</w:t>
            </w:r>
            <w:r w:rsidDel="00000000" w:rsidR="00000000" w:rsidRPr="00000000">
              <w:rPr>
                <w:rtl w:val="0"/>
              </w:rPr>
            </w:r>
          </w:p>
        </w:tc>
        <w:tc>
          <w:tcP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50, 000</w:t>
            </w:r>
            <w:r w:rsidDel="00000000" w:rsidR="00000000" w:rsidRPr="00000000">
              <w:rPr>
                <w:rtl w:val="0"/>
              </w:rPr>
            </w:r>
          </w:p>
        </w:tc>
        <w:tc>
          <w:tcPr>
            <w:vAlign w:val="top"/>
          </w:tcPr>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5, 000</w:t>
            </w:r>
            <w:r w:rsidDel="00000000" w:rsidR="00000000" w:rsidRPr="00000000">
              <w:rPr>
                <w:rtl w:val="0"/>
              </w:rPr>
            </w:r>
          </w:p>
        </w:tc>
      </w:tr>
      <w:tr>
        <w:tc>
          <w:tcP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Retention</w:t>
            </w:r>
            <w:r w:rsidDel="00000000" w:rsidR="00000000" w:rsidRPr="00000000">
              <w:rPr>
                <w:rtl w:val="0"/>
              </w:rPr>
            </w:r>
          </w:p>
        </w:tc>
        <w:tc>
          <w:tcPr>
            <w:vAlign w:val="top"/>
          </w:tcPr>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60, 000</w:t>
            </w:r>
            <w:r w:rsidDel="00000000" w:rsidR="00000000" w:rsidRPr="00000000">
              <w:rPr>
                <w:rtl w:val="0"/>
              </w:rPr>
            </w:r>
          </w:p>
        </w:tc>
        <w:tc>
          <w:tcPr>
            <w:vAlign w:val="top"/>
          </w:tcPr>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6, 000</w:t>
            </w:r>
            <w:r w:rsidDel="00000000" w:rsidR="00000000" w:rsidRPr="00000000">
              <w:rPr>
                <w:rtl w:val="0"/>
              </w:rPr>
            </w:r>
          </w:p>
        </w:tc>
      </w:tr>
      <w:tr>
        <w:tc>
          <w:tcP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Quota Share</w:t>
            </w:r>
            <w:r w:rsidDel="00000000" w:rsidR="00000000" w:rsidRPr="00000000">
              <w:rPr>
                <w:rtl w:val="0"/>
              </w:rPr>
            </w:r>
          </w:p>
        </w:tc>
        <w:tc>
          <w:tcPr>
            <w:vAlign w:val="top"/>
          </w:tcPr>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40, 000</w:t>
            </w:r>
            <w:r w:rsidDel="00000000" w:rsidR="00000000" w:rsidRPr="00000000">
              <w:rPr>
                <w:rtl w:val="0"/>
              </w:rPr>
            </w:r>
          </w:p>
        </w:tc>
        <w:tc>
          <w:tcP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4, 000</w:t>
            </w:r>
            <w:r w:rsidDel="00000000" w:rsidR="00000000" w:rsidRPr="00000000">
              <w:rPr>
                <w:rtl w:val="0"/>
              </w:rPr>
            </w:r>
          </w:p>
        </w:tc>
      </w:tr>
      <w:tr>
        <w:tc>
          <w:tcPr>
            <w:vAlign w:val="top"/>
          </w:tcPr>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Surplus</w:t>
            </w:r>
            <w:r w:rsidDel="00000000" w:rsidR="00000000" w:rsidRPr="00000000">
              <w:rPr>
                <w:rtl w:val="0"/>
              </w:rPr>
            </w:r>
          </w:p>
        </w:tc>
        <w:tc>
          <w:tcP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500, 000</w:t>
            </w:r>
            <w:r w:rsidDel="00000000" w:rsidR="00000000" w:rsidRPr="00000000">
              <w:rPr>
                <w:rtl w:val="0"/>
              </w:rPr>
            </w:r>
          </w:p>
        </w:tc>
        <w:tc>
          <w:tcPr>
            <w:vAlign w:val="top"/>
          </w:tcPr>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50%</w:t>
            </w:r>
            <w:r w:rsidDel="00000000" w:rsidR="00000000" w:rsidRPr="00000000">
              <w:rPr>
                <w:rtl w:val="0"/>
              </w:rPr>
            </w:r>
          </w:p>
        </w:tc>
        <w:tc>
          <w:tcPr>
            <w:vAlign w:val="top"/>
          </w:tcPr>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50, 000</w:t>
            </w:r>
            <w:r w:rsidDel="00000000" w:rsidR="00000000" w:rsidRPr="00000000">
              <w:rPr>
                <w:rtl w:val="0"/>
              </w:rPr>
            </w:r>
          </w:p>
        </w:tc>
      </w:tr>
      <w:tr>
        <w:tc>
          <w:tcP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Facultative</w:t>
            </w:r>
            <w:r w:rsidDel="00000000" w:rsidR="00000000" w:rsidRPr="00000000">
              <w:rPr>
                <w:rtl w:val="0"/>
              </w:rPr>
            </w:r>
          </w:p>
        </w:tc>
        <w:tc>
          <w:tcPr>
            <w:vAlign w:val="top"/>
          </w:tcPr>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460, 000</w:t>
            </w:r>
            <w:r w:rsidDel="00000000" w:rsidR="00000000" w:rsidRPr="00000000">
              <w:rPr>
                <w:rtl w:val="0"/>
              </w:rPr>
            </w:r>
          </w:p>
        </w:tc>
        <w:tc>
          <w:tcPr>
            <w:vAlign w:val="top"/>
          </w:tcPr>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46%</w:t>
            </w:r>
            <w:r w:rsidDel="00000000" w:rsidR="00000000" w:rsidRPr="00000000">
              <w:rPr>
                <w:rtl w:val="0"/>
              </w:rPr>
            </w:r>
          </w:p>
        </w:tc>
        <w:tc>
          <w:tcP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46, 000</w:t>
            </w:r>
            <w:r w:rsidDel="00000000" w:rsidR="00000000" w:rsidRPr="00000000">
              <w:rPr>
                <w:rtl w:val="0"/>
              </w:rPr>
            </w:r>
          </w:p>
        </w:tc>
      </w:tr>
      <w:tr>
        <w:tc>
          <w:tcP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Gross</w:t>
            </w:r>
            <w:r w:rsidDel="00000000" w:rsidR="00000000" w:rsidRPr="00000000">
              <w:rPr>
                <w:rtl w:val="0"/>
              </w:rPr>
            </w:r>
          </w:p>
        </w:tc>
        <w:tc>
          <w:tcPr>
            <w:vAlign w:val="top"/>
          </w:tcPr>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1, 000, 000</w:t>
            </w:r>
            <w:r w:rsidDel="00000000" w:rsidR="00000000" w:rsidRPr="00000000">
              <w:rPr>
                <w:rtl w:val="0"/>
              </w:rPr>
            </w:r>
          </w:p>
        </w:tc>
        <w:tc>
          <w:tcP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w:t>
            </w:r>
            <w:r w:rsidDel="00000000" w:rsidR="00000000" w:rsidRPr="00000000">
              <w:rPr>
                <w:rtl w:val="0"/>
              </w:rPr>
            </w:r>
          </w:p>
        </w:tc>
        <w:tc>
          <w:tcPr>
            <w:vAlign w:val="top"/>
          </w:tcPr>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100, 000</w:t>
            </w:r>
            <w:r w:rsidDel="00000000" w:rsidR="00000000" w:rsidRPr="00000000">
              <w:rPr>
                <w:rtl w:val="0"/>
              </w:rPr>
            </w:r>
          </w:p>
        </w:tc>
      </w:tr>
    </w:tbl>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jc w:val="both"/>
        <w:rPr/>
      </w:pPr>
      <w:bookmarkStart w:colFirst="0" w:colLast="0" w:name="_2afmg28" w:id="80"/>
      <w:bookmarkEnd w:id="80"/>
      <w:r w:rsidDel="00000000" w:rsidR="00000000" w:rsidRPr="00000000">
        <w:rPr>
          <w:rtl w:val="0"/>
        </w:rPr>
      </w:r>
    </w:p>
    <w:p w:rsidR="00000000" w:rsidDel="00000000" w:rsidP="00000000" w:rsidRDefault="00000000" w:rsidRPr="00000000" w14:paraId="00000854">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22" w:date="2013-11-05T16:40:00Z">
            <w:rPr>
              <w:color w:val="0000ff"/>
              <w:sz w:val="22"/>
              <w:szCs w:val="22"/>
              <w:u w:val="single"/>
              <w:vertAlign w:val="baseline"/>
            </w:rPr>
          </w:rPrChange>
        </w:rPr>
        <w:t xml:space="preserve">Related risk (group risk) apportionment</w:t>
      </w:r>
      <w:r w:rsidDel="00000000" w:rsidR="00000000" w:rsidRPr="00000000">
        <w:rPr>
          <w:rtl w:val="0"/>
        </w:rPr>
      </w:r>
    </w:p>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provide functionality for reinsuring two </w:t>
      </w:r>
      <w:ins w:author="Heritage Comments" w:id="323" w:date="2013-11-05T16:40:00Z">
        <w:r w:rsidDel="00000000" w:rsidR="00000000" w:rsidRPr="00000000">
          <w:rPr>
            <w:color w:val="ff0000"/>
            <w:vertAlign w:val="baseline"/>
            <w:rtl w:val="0"/>
          </w:rPr>
          <w:t xml:space="preserve">or more</w:t>
        </w:r>
        <w:r w:rsidDel="00000000" w:rsidR="00000000" w:rsidRPr="00000000">
          <w:rPr>
            <w:vertAlign w:val="baseline"/>
            <w:rtl w:val="0"/>
          </w:rPr>
          <w:t xml:space="preserve"> </w:t>
        </w:r>
      </w:ins>
      <w:r w:rsidDel="00000000" w:rsidR="00000000" w:rsidRPr="00000000">
        <w:rPr>
          <w:vertAlign w:val="baseline"/>
          <w:rtl w:val="0"/>
        </w:rPr>
        <w:t xml:space="preserve">related risks.  The following example shows how two related risks are reinsured in TurnQuest GIS.  In this example, assume two risks, risk A is a fire risk and Risk B is a Consequential loss at the same location. </w:t>
      </w:r>
      <w:r w:rsidDel="00000000" w:rsidR="00000000" w:rsidRPr="00000000">
        <w:rPr>
          <w:rtl w:val="0"/>
        </w:rPr>
      </w:r>
    </w:p>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Risk A with a sum insured of 15, 000, 000 and premium of 60, 000</w:t>
      </w:r>
      <w:r w:rsidDel="00000000" w:rsidR="00000000" w:rsidRPr="00000000">
        <w:rPr>
          <w:rtl w:val="0"/>
        </w:rPr>
      </w:r>
    </w:p>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Risk B with a sum insured of 5, 000, 000 and premium of 20, 000</w:t>
      </w:r>
      <w:r w:rsidDel="00000000" w:rsidR="00000000" w:rsidRPr="00000000">
        <w:rPr>
          <w:rtl w:val="0"/>
        </w:rPr>
      </w:r>
    </w:p>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treaty arrangement with a retention limit of 5, 000, 000 and with a surplus treaty of 3 lines</w:t>
      </w:r>
      <w:r w:rsidDel="00000000" w:rsidR="00000000" w:rsidRPr="00000000">
        <w:rPr>
          <w:rtl w:val="0"/>
        </w:rPr>
      </w:r>
    </w:p>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To compute how much to retain per risk, the system aggregates the reinsurable amount on both risks and determines the retention percentage based on the aggregate amount.  The percentage is then used to determine the retention limit on each risk.  The retention limit on each risk is a percentage of the arrangement retention limit where the percentage is the risks percentage of the groups aggregate sum insured i.e., the aggregate retention on all the risks in the group should not be more than the treaty retention limit. </w:t>
      </w:r>
      <w:r w:rsidDel="00000000" w:rsidR="00000000" w:rsidRPr="00000000">
        <w:rPr>
          <w:rtl w:val="0"/>
        </w:rPr>
      </w:r>
    </w:p>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the risks given above, the apportionment will be done as follows:</w:t>
      </w:r>
      <w:r w:rsidDel="00000000" w:rsidR="00000000" w:rsidRPr="00000000">
        <w:rPr>
          <w:rtl w:val="0"/>
        </w:rPr>
      </w:r>
    </w:p>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Get the total sum insured on both risks which in this case is 20, 000, 000 (note the underwriter can decide to use an estimated maximum exposure of either risk thereby changing the group reinsurable amount accordingly).  </w:t>
      </w:r>
      <w:r w:rsidDel="00000000" w:rsidR="00000000" w:rsidRPr="00000000">
        <w:rPr>
          <w:rtl w:val="0"/>
        </w:rPr>
      </w:r>
    </w:p>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Compute each risks share ratio of the gross exposure amount: therefore </w:t>
      </w:r>
      <w:r w:rsidDel="00000000" w:rsidR="00000000" w:rsidRPr="00000000">
        <w:rPr>
          <w:rtl w:val="0"/>
        </w:rPr>
      </w:r>
    </w:p>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Risk A ratio = 15, 000, 000 / 20, 000, 000 * 100 = 75%, and </w:t>
      </w:r>
      <w:r w:rsidDel="00000000" w:rsidR="00000000" w:rsidRPr="00000000">
        <w:rPr>
          <w:rtl w:val="0"/>
        </w:rPr>
      </w:r>
    </w:p>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Risk B ratio = 5, 000, 000 / 20, 000, 000 * 100 = 25 %. </w:t>
      </w:r>
      <w:r w:rsidDel="00000000" w:rsidR="00000000" w:rsidRPr="00000000">
        <w:rPr>
          <w:rtl w:val="0"/>
        </w:rPr>
      </w:r>
    </w:p>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retention limit is calculated for each risk by adjusting the retention limit for each risk by the risks ratio of the aggregate reinsurable amount</w:t>
      </w:r>
      <w:r w:rsidDel="00000000" w:rsidR="00000000" w:rsidRPr="00000000">
        <w:rPr>
          <w:rtl w:val="0"/>
        </w:rPr>
      </w:r>
    </w:p>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risks will be apportioned as follows:</w:t>
      </w:r>
      <w:r w:rsidDel="00000000" w:rsidR="00000000" w:rsidRPr="00000000">
        <w:rPr>
          <w:rtl w:val="0"/>
        </w:rPr>
      </w:r>
    </w:p>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jc w:val="both"/>
        <w:rPr/>
      </w:pPr>
      <w:bookmarkStart w:colFirst="0" w:colLast="0" w:name="_pkwqa1" w:id="81"/>
      <w:bookmarkEnd w:id="81"/>
      <w:r w:rsidDel="00000000" w:rsidR="00000000" w:rsidRPr="00000000">
        <w:rPr>
          <w:rtl w:val="0"/>
        </w:rPr>
      </w:r>
    </w:p>
    <w:p w:rsidR="00000000" w:rsidDel="00000000" w:rsidP="00000000" w:rsidRDefault="00000000" w:rsidRPr="00000000" w14:paraId="00000863">
      <w:pPr>
        <w:numPr>
          <w:ilvl w:val="4"/>
          <w:numId w:val="94"/>
        </w:numPr>
        <w:pBdr>
          <w:top w:space="0" w:sz="0" w:val="nil"/>
          <w:left w:space="0" w:sz="0" w:val="nil"/>
          <w:bottom w:space="0" w:sz="0" w:val="nil"/>
          <w:right w:space="0" w:sz="0" w:val="nil"/>
          <w:between w:space="0" w:sz="0" w:val="nil"/>
        </w:pBdr>
        <w:shd w:fill="auto" w:val="clear"/>
        <w:spacing w:after="60" w:before="240" w:line="240" w:lineRule="auto"/>
        <w:ind w:left="1008" w:hanging="1008"/>
        <w:jc w:val="both"/>
        <w:rPr/>
      </w:pPr>
      <w:r w:rsidDel="00000000" w:rsidR="00000000" w:rsidRPr="00000000">
        <w:rPr>
          <w:rFonts w:ascii="Cambria" w:cs="Cambria" w:eastAsia="Cambria" w:hAnsi="Cambria"/>
          <w:b w:val="1"/>
          <w:color w:val="000000"/>
          <w:sz w:val="22"/>
          <w:szCs w:val="22"/>
          <w:u w:val="none"/>
          <w:vertAlign w:val="baseline"/>
          <w:rtl w:val="0"/>
          <w:rPrChange w:author="Heritage Comments" w:id="324" w:date="2013-11-05T16:40:00Z">
            <w:rPr>
              <w:rFonts w:ascii="Cambria" w:cs="Cambria" w:eastAsia="Cambria" w:hAnsi="Cambria"/>
              <w:b w:val="1"/>
              <w:color w:val="0000ff"/>
              <w:sz w:val="22"/>
              <w:szCs w:val="22"/>
              <w:u w:val="single"/>
              <w:vertAlign w:val="baseline"/>
            </w:rPr>
          </w:rPrChange>
        </w:rPr>
        <w:t xml:space="preserve">Risk A apportionment</w:t>
      </w:r>
      <w:r w:rsidDel="00000000" w:rsidR="00000000" w:rsidRPr="00000000">
        <w:rPr>
          <w:rtl w:val="0"/>
        </w:rPr>
      </w:r>
    </w:p>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treaty retention limit = 5, 000, 000</w:t>
      </w:r>
      <w:r w:rsidDel="00000000" w:rsidR="00000000" w:rsidRPr="00000000">
        <w:rPr>
          <w:rtl w:val="0"/>
        </w:rPr>
      </w:r>
    </w:p>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adjusted retention limit is 5, 000, 000 * 75 /100 = 3, 750, 000</w:t>
      </w:r>
      <w:r w:rsidDel="00000000" w:rsidR="00000000" w:rsidRPr="00000000">
        <w:rPr>
          <w:rtl w:val="0"/>
        </w:rPr>
      </w:r>
    </w:p>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Risk sum insured is 15, 000, 000</w:t>
      </w:r>
      <w:r w:rsidDel="00000000" w:rsidR="00000000" w:rsidRPr="00000000">
        <w:rPr>
          <w:rtl w:val="0"/>
        </w:rPr>
      </w:r>
    </w:p>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 to apportion = 60, 000</w:t>
      </w:r>
      <w:r w:rsidDel="00000000" w:rsidR="00000000" w:rsidRPr="00000000">
        <w:rPr>
          <w:rtl w:val="0"/>
        </w:rPr>
      </w:r>
    </w:p>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w:t>
      </w:r>
      <w:r w:rsidDel="00000000" w:rsidR="00000000" w:rsidRPr="00000000">
        <w:rPr>
          <w:rtl w:val="0"/>
        </w:rPr>
      </w:r>
    </w:p>
    <w:tbl>
      <w:tblPr>
        <w:tblStyle w:val="Table11"/>
        <w:tblW w:w="81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1"/>
        <w:gridCol w:w="2689"/>
        <w:gridCol w:w="1404"/>
        <w:gridCol w:w="2028"/>
        <w:tblGridChange w:id="0">
          <w:tblGrid>
            <w:gridCol w:w="2021"/>
            <w:gridCol w:w="2689"/>
            <w:gridCol w:w="1404"/>
            <w:gridCol w:w="2028"/>
          </w:tblGrid>
        </w:tblGridChange>
      </w:tblGrid>
      <w:tr>
        <w:trPr>
          <w:trHeight w:val="360" w:hRule="atLeast"/>
        </w:trPr>
        <w:tc>
          <w:tcP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Treaty</w:t>
            </w:r>
            <w:r w:rsidDel="00000000" w:rsidR="00000000" w:rsidRPr="00000000">
              <w:rPr>
                <w:rtl w:val="0"/>
              </w:rPr>
            </w:r>
          </w:p>
        </w:tc>
        <w:tc>
          <w:tcPr>
            <w:vAlign w:val="top"/>
          </w:tcPr>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Risk</w:t>
            </w:r>
            <w:r w:rsidDel="00000000" w:rsidR="00000000" w:rsidRPr="00000000">
              <w:rPr>
                <w:rtl w:val="0"/>
              </w:rPr>
            </w:r>
          </w:p>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SI</w:t>
            </w:r>
            <w:r w:rsidDel="00000000" w:rsidR="00000000" w:rsidRPr="00000000">
              <w:rPr>
                <w:rtl w:val="0"/>
              </w:rPr>
            </w:r>
          </w:p>
        </w:tc>
        <w:tc>
          <w:tcPr>
            <w:vAlign w:val="top"/>
          </w:tcPr>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Group</w:t>
            </w:r>
            <w:r w:rsidDel="00000000" w:rsidR="00000000" w:rsidRPr="00000000">
              <w:rPr>
                <w:rtl w:val="0"/>
              </w:rPr>
            </w:r>
          </w:p>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SI</w:t>
            </w:r>
            <w:r w:rsidDel="00000000" w:rsidR="00000000" w:rsidRPr="00000000">
              <w:rPr>
                <w:rtl w:val="0"/>
              </w:rPr>
            </w:r>
          </w:p>
        </w:tc>
        <w:tc>
          <w:tcP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w:t>
            </w:r>
            <w:r w:rsidDel="00000000" w:rsidR="00000000" w:rsidRPr="00000000">
              <w:rPr>
                <w:rtl w:val="0"/>
              </w:rPr>
            </w:r>
          </w:p>
        </w:tc>
      </w:tr>
      <w:tr>
        <w:tc>
          <w:tcP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Retention</w:t>
            </w:r>
            <w:r w:rsidDel="00000000" w:rsidR="00000000" w:rsidRPr="00000000">
              <w:rPr>
                <w:rtl w:val="0"/>
              </w:rPr>
            </w:r>
          </w:p>
        </w:tc>
        <w:tc>
          <w:tcPr>
            <w:vAlign w:val="top"/>
          </w:tcPr>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3, 750, 000</w:t>
            </w:r>
            <w:r w:rsidDel="00000000" w:rsidR="00000000" w:rsidRPr="00000000">
              <w:rPr>
                <w:rtl w:val="0"/>
              </w:rPr>
            </w:r>
          </w:p>
        </w:tc>
        <w:tc>
          <w:tcPr>
            <w:vAlign w:val="top"/>
          </w:tcPr>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25%</w:t>
            </w:r>
            <w:r w:rsidDel="00000000" w:rsidR="00000000" w:rsidRPr="00000000">
              <w:rPr>
                <w:rtl w:val="0"/>
              </w:rPr>
            </w:r>
          </w:p>
        </w:tc>
        <w:tc>
          <w:tcPr>
            <w:vAlign w:val="top"/>
          </w:tcPr>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15, 000</w:t>
            </w:r>
            <w:r w:rsidDel="00000000" w:rsidR="00000000" w:rsidRPr="00000000">
              <w:rPr>
                <w:rtl w:val="0"/>
              </w:rPr>
            </w:r>
          </w:p>
        </w:tc>
      </w:tr>
      <w:tr>
        <w:tc>
          <w:tcP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w:t>
            </w:r>
            <w:r w:rsidDel="00000000" w:rsidR="00000000" w:rsidRPr="00000000">
              <w:rPr>
                <w:vertAlign w:val="superscript"/>
                <w:rtl w:val="0"/>
              </w:rPr>
              <w:t xml:space="preserve">st</w:t>
            </w:r>
            <w:r w:rsidDel="00000000" w:rsidR="00000000" w:rsidRPr="00000000">
              <w:rPr>
                <w:vertAlign w:val="baseline"/>
                <w:rtl w:val="0"/>
              </w:rPr>
              <w:t xml:space="preserve"> surplus</w:t>
            </w:r>
            <w:r w:rsidDel="00000000" w:rsidR="00000000" w:rsidRPr="00000000">
              <w:rPr>
                <w:rtl w:val="0"/>
              </w:rPr>
            </w:r>
          </w:p>
        </w:tc>
        <w:tc>
          <w:tcPr>
            <w:vAlign w:val="top"/>
          </w:tcPr>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11, 250, 000</w:t>
            </w:r>
            <w:r w:rsidDel="00000000" w:rsidR="00000000" w:rsidRPr="00000000">
              <w:rPr>
                <w:rtl w:val="0"/>
              </w:rPr>
            </w:r>
          </w:p>
        </w:tc>
        <w:tc>
          <w:tcP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75%</w:t>
            </w:r>
            <w:r w:rsidDel="00000000" w:rsidR="00000000" w:rsidRPr="00000000">
              <w:rPr>
                <w:rtl w:val="0"/>
              </w:rPr>
            </w:r>
          </w:p>
        </w:tc>
        <w:tc>
          <w:tcPr>
            <w:vAlign w:val="top"/>
          </w:tcPr>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45, 000</w:t>
            </w:r>
            <w:r w:rsidDel="00000000" w:rsidR="00000000" w:rsidRPr="00000000">
              <w:rPr>
                <w:rtl w:val="0"/>
              </w:rPr>
            </w:r>
          </w:p>
        </w:tc>
      </w:tr>
      <w:tr>
        <w:trPr>
          <w:trHeight w:val="260" w:hRule="atLeast"/>
        </w:trPr>
        <w:tc>
          <w:tcP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Totals</w:t>
            </w:r>
            <w:r w:rsidDel="00000000" w:rsidR="00000000" w:rsidRPr="00000000">
              <w:rPr>
                <w:rtl w:val="0"/>
              </w:rPr>
            </w:r>
          </w:p>
        </w:tc>
        <w:tc>
          <w:tcP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15, 000, 000</w:t>
            </w:r>
            <w:r w:rsidDel="00000000" w:rsidR="00000000" w:rsidRPr="00000000">
              <w:rPr>
                <w:rtl w:val="0"/>
              </w:rPr>
            </w:r>
          </w:p>
        </w:tc>
        <w:tc>
          <w:tcPr>
            <w:vAlign w:val="top"/>
          </w:tcPr>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w:t>
            </w:r>
            <w:r w:rsidDel="00000000" w:rsidR="00000000" w:rsidRPr="00000000">
              <w:rPr>
                <w:rtl w:val="0"/>
              </w:rPr>
            </w:r>
          </w:p>
        </w:tc>
        <w:tc>
          <w:tcPr>
            <w:vAlign w:val="top"/>
          </w:tcPr>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60, 000</w:t>
            </w:r>
            <w:r w:rsidDel="00000000" w:rsidR="00000000" w:rsidRPr="00000000">
              <w:rPr>
                <w:rtl w:val="0"/>
              </w:rPr>
            </w:r>
          </w:p>
        </w:tc>
      </w:tr>
    </w:tbl>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jc w:val="both"/>
        <w:rPr/>
      </w:pPr>
      <w:bookmarkStart w:colFirst="0" w:colLast="0" w:name="_39kk8xu" w:id="82"/>
      <w:bookmarkEnd w:id="82"/>
      <w:r w:rsidDel="00000000" w:rsidR="00000000" w:rsidRPr="00000000">
        <w:rPr>
          <w:rtl w:val="0"/>
        </w:rPr>
      </w:r>
    </w:p>
    <w:p w:rsidR="00000000" w:rsidDel="00000000" w:rsidP="00000000" w:rsidRDefault="00000000" w:rsidRPr="00000000" w14:paraId="0000087C">
      <w:pPr>
        <w:numPr>
          <w:ilvl w:val="4"/>
          <w:numId w:val="94"/>
        </w:numPr>
        <w:pBdr>
          <w:top w:space="0" w:sz="0" w:val="nil"/>
          <w:left w:space="0" w:sz="0" w:val="nil"/>
          <w:bottom w:space="0" w:sz="0" w:val="nil"/>
          <w:right w:space="0" w:sz="0" w:val="nil"/>
          <w:between w:space="0" w:sz="0" w:val="nil"/>
        </w:pBdr>
        <w:shd w:fill="auto" w:val="clear"/>
        <w:spacing w:after="60" w:before="240" w:line="240" w:lineRule="auto"/>
        <w:ind w:left="1008" w:hanging="1008"/>
        <w:jc w:val="both"/>
        <w:rPr/>
      </w:pPr>
      <w:r w:rsidDel="00000000" w:rsidR="00000000" w:rsidRPr="00000000">
        <w:rPr>
          <w:rFonts w:ascii="Cambria" w:cs="Cambria" w:eastAsia="Cambria" w:hAnsi="Cambria"/>
          <w:b w:val="1"/>
          <w:color w:val="000000"/>
          <w:sz w:val="22"/>
          <w:szCs w:val="22"/>
          <w:u w:val="none"/>
          <w:vertAlign w:val="baseline"/>
          <w:rtl w:val="0"/>
          <w:rPrChange w:author="Heritage Comments" w:id="324" w:date="2013-11-05T16:40:00Z">
            <w:rPr>
              <w:rFonts w:ascii="Cambria" w:cs="Cambria" w:eastAsia="Cambria" w:hAnsi="Cambria"/>
              <w:b w:val="1"/>
              <w:color w:val="0000ff"/>
              <w:sz w:val="22"/>
              <w:szCs w:val="22"/>
              <w:u w:val="single"/>
              <w:vertAlign w:val="baseline"/>
            </w:rPr>
          </w:rPrChange>
        </w:rPr>
        <w:t xml:space="preserve">Risk B apportionment</w:t>
      </w:r>
      <w:r w:rsidDel="00000000" w:rsidR="00000000" w:rsidRPr="00000000">
        <w:rPr>
          <w:rtl w:val="0"/>
        </w:rPr>
      </w:r>
    </w:p>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treaty retention limit = 5, 000, 000</w:t>
      </w:r>
      <w:r w:rsidDel="00000000" w:rsidR="00000000" w:rsidRPr="00000000">
        <w:rPr>
          <w:rtl w:val="0"/>
        </w:rPr>
      </w:r>
    </w:p>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adjusted retention limit is 5, 000, 000 * 25 /100 = 1, 250, 000</w:t>
      </w:r>
      <w:r w:rsidDel="00000000" w:rsidR="00000000" w:rsidRPr="00000000">
        <w:rPr>
          <w:rtl w:val="0"/>
        </w:rPr>
      </w:r>
    </w:p>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Risk sum insured is 5, 000, 000</w:t>
      </w:r>
      <w:r w:rsidDel="00000000" w:rsidR="00000000" w:rsidRPr="00000000">
        <w:rPr>
          <w:rtl w:val="0"/>
        </w:rPr>
      </w:r>
    </w:p>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 to apportion = 20, 000</w:t>
      </w:r>
      <w:r w:rsidDel="00000000" w:rsidR="00000000" w:rsidRPr="00000000">
        <w:rPr>
          <w:rtl w:val="0"/>
        </w:rPr>
      </w:r>
    </w:p>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w:t>
      </w:r>
      <w:r w:rsidDel="00000000" w:rsidR="00000000" w:rsidRPr="00000000">
        <w:rPr>
          <w:rtl w:val="0"/>
        </w:rPr>
      </w:r>
    </w:p>
    <w:tbl>
      <w:tblPr>
        <w:tblStyle w:val="Table12"/>
        <w:tblW w:w="81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1"/>
        <w:gridCol w:w="2689"/>
        <w:gridCol w:w="1404"/>
        <w:gridCol w:w="2028"/>
        <w:tblGridChange w:id="0">
          <w:tblGrid>
            <w:gridCol w:w="2021"/>
            <w:gridCol w:w="2689"/>
            <w:gridCol w:w="1404"/>
            <w:gridCol w:w="2028"/>
          </w:tblGrid>
        </w:tblGridChange>
      </w:tblGrid>
      <w:tr>
        <w:trPr>
          <w:trHeight w:val="360" w:hRule="atLeast"/>
        </w:trPr>
        <w:tc>
          <w:tcPr>
            <w:vAlign w:val="top"/>
          </w:tcPr>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Treaty</w:t>
            </w:r>
            <w:r w:rsidDel="00000000" w:rsidR="00000000" w:rsidRPr="00000000">
              <w:rPr>
                <w:rtl w:val="0"/>
              </w:rPr>
            </w:r>
          </w:p>
        </w:tc>
        <w:tc>
          <w:tcPr>
            <w:vAlign w:val="top"/>
          </w:tcPr>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Risk</w:t>
            </w:r>
            <w:r w:rsidDel="00000000" w:rsidR="00000000" w:rsidRPr="00000000">
              <w:rPr>
                <w:rtl w:val="0"/>
              </w:rPr>
            </w:r>
          </w:p>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SI</w:t>
            </w:r>
            <w:r w:rsidDel="00000000" w:rsidR="00000000" w:rsidRPr="00000000">
              <w:rPr>
                <w:rtl w:val="0"/>
              </w:rPr>
            </w:r>
          </w:p>
        </w:tc>
        <w:tc>
          <w:tcPr>
            <w:vAlign w:val="top"/>
          </w:tcPr>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Group</w:t>
            </w:r>
            <w:r w:rsidDel="00000000" w:rsidR="00000000" w:rsidRPr="00000000">
              <w:rPr>
                <w:rtl w:val="0"/>
              </w:rPr>
            </w:r>
          </w:p>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SI</w:t>
            </w:r>
            <w:r w:rsidDel="00000000" w:rsidR="00000000" w:rsidRPr="00000000">
              <w:rPr>
                <w:rtl w:val="0"/>
              </w:rPr>
            </w:r>
          </w:p>
        </w:tc>
        <w:tc>
          <w:tcP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w:t>
            </w:r>
            <w:r w:rsidDel="00000000" w:rsidR="00000000" w:rsidRPr="00000000">
              <w:rPr>
                <w:rtl w:val="0"/>
              </w:rPr>
            </w:r>
          </w:p>
        </w:tc>
      </w:tr>
      <w:tr>
        <w:tc>
          <w:tcPr>
            <w:vAlign w:val="top"/>
          </w:tcPr>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Retention</w:t>
            </w:r>
            <w:r w:rsidDel="00000000" w:rsidR="00000000" w:rsidRPr="00000000">
              <w:rPr>
                <w:rtl w:val="0"/>
              </w:rPr>
            </w:r>
          </w:p>
        </w:tc>
        <w:tc>
          <w:tcP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1, 250, 000</w:t>
            </w:r>
            <w:r w:rsidDel="00000000" w:rsidR="00000000" w:rsidRPr="00000000">
              <w:rPr>
                <w:rtl w:val="0"/>
              </w:rPr>
            </w:r>
          </w:p>
        </w:tc>
        <w:tc>
          <w:tcPr>
            <w:vAlign w:val="top"/>
          </w:tcPr>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25%</w:t>
            </w:r>
            <w:r w:rsidDel="00000000" w:rsidR="00000000" w:rsidRPr="00000000">
              <w:rPr>
                <w:rtl w:val="0"/>
              </w:rPr>
            </w:r>
          </w:p>
        </w:tc>
        <w:tc>
          <w:tcPr>
            <w:vAlign w:val="top"/>
          </w:tcPr>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5, 000</w:t>
            </w:r>
            <w:r w:rsidDel="00000000" w:rsidR="00000000" w:rsidRPr="00000000">
              <w:rPr>
                <w:rtl w:val="0"/>
              </w:rPr>
            </w:r>
          </w:p>
        </w:tc>
      </w:tr>
      <w:tr>
        <w:tc>
          <w:tcP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w:t>
            </w:r>
            <w:r w:rsidDel="00000000" w:rsidR="00000000" w:rsidRPr="00000000">
              <w:rPr>
                <w:vertAlign w:val="superscript"/>
                <w:rtl w:val="0"/>
              </w:rPr>
              <w:t xml:space="preserve">st</w:t>
            </w:r>
            <w:r w:rsidDel="00000000" w:rsidR="00000000" w:rsidRPr="00000000">
              <w:rPr>
                <w:vertAlign w:val="baseline"/>
                <w:rtl w:val="0"/>
              </w:rPr>
              <w:t xml:space="preserve"> surplus</w:t>
            </w:r>
            <w:r w:rsidDel="00000000" w:rsidR="00000000" w:rsidRPr="00000000">
              <w:rPr>
                <w:rtl w:val="0"/>
              </w:rPr>
            </w:r>
          </w:p>
        </w:tc>
        <w:tc>
          <w:tcPr>
            <w:vAlign w:val="top"/>
          </w:tcPr>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3, 750, 000</w:t>
            </w:r>
            <w:r w:rsidDel="00000000" w:rsidR="00000000" w:rsidRPr="00000000">
              <w:rPr>
                <w:rtl w:val="0"/>
              </w:rPr>
            </w:r>
          </w:p>
        </w:tc>
        <w:tc>
          <w:tcPr>
            <w:vAlign w:val="top"/>
          </w:tcPr>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75%</w:t>
            </w:r>
            <w:r w:rsidDel="00000000" w:rsidR="00000000" w:rsidRPr="00000000">
              <w:rPr>
                <w:rtl w:val="0"/>
              </w:rPr>
            </w:r>
          </w:p>
        </w:tc>
        <w:tc>
          <w:tcPr>
            <w:vAlign w:val="top"/>
          </w:tcPr>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15, 000</w:t>
            </w:r>
            <w:r w:rsidDel="00000000" w:rsidR="00000000" w:rsidRPr="00000000">
              <w:rPr>
                <w:rtl w:val="0"/>
              </w:rPr>
            </w:r>
          </w:p>
        </w:tc>
      </w:tr>
      <w:tr>
        <w:trPr>
          <w:trHeight w:val="260" w:hRule="atLeast"/>
        </w:trPr>
        <w:tc>
          <w:tcPr>
            <w:vAlign w:val="top"/>
          </w:tcPr>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Totals</w:t>
            </w:r>
            <w:r w:rsidDel="00000000" w:rsidR="00000000" w:rsidRPr="00000000">
              <w:rPr>
                <w:rtl w:val="0"/>
              </w:rPr>
            </w:r>
          </w:p>
        </w:tc>
        <w:tc>
          <w:tcPr>
            <w:vAlign w:val="top"/>
          </w:tcPr>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5, 000, 000</w:t>
            </w:r>
            <w:r w:rsidDel="00000000" w:rsidR="00000000" w:rsidRPr="00000000">
              <w:rPr>
                <w:rtl w:val="0"/>
              </w:rPr>
            </w:r>
          </w:p>
        </w:tc>
        <w:tc>
          <w:tcPr>
            <w:vAlign w:val="top"/>
          </w:tcPr>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w:t>
            </w:r>
            <w:r w:rsidDel="00000000" w:rsidR="00000000" w:rsidRPr="00000000">
              <w:rPr>
                <w:rtl w:val="0"/>
              </w:rPr>
            </w:r>
          </w:p>
        </w:tc>
        <w:tc>
          <w:tcPr>
            <w:vAlign w:val="top"/>
          </w:tcPr>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20, 000</w:t>
            </w:r>
            <w:r w:rsidDel="00000000" w:rsidR="00000000" w:rsidRPr="00000000">
              <w:rPr>
                <w:rtl w:val="0"/>
              </w:rPr>
            </w:r>
          </w:p>
        </w:tc>
      </w:tr>
    </w:tbl>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Note that both the risks will be shared in the same ratios and each risk can be apportioned independently. </w:t>
      </w:r>
      <w:r w:rsidDel="00000000" w:rsidR="00000000" w:rsidRPr="00000000">
        <w:rPr>
          <w:rtl w:val="0"/>
        </w:rPr>
      </w:r>
    </w:p>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Note that the risk B can now be spread up to the first surplus treaty, but if the risk were placed individually, the entire sum insured would have been retained. </w:t>
      </w:r>
      <w:r w:rsidDel="00000000" w:rsidR="00000000" w:rsidRPr="00000000">
        <w:rPr>
          <w:rtl w:val="0"/>
        </w:rPr>
      </w:r>
    </w:p>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Limitations</w:t>
      </w:r>
      <w:r w:rsidDel="00000000" w:rsidR="00000000" w:rsidRPr="00000000">
        <w:rPr>
          <w:rtl w:val="0"/>
        </w:rPr>
      </w:r>
    </w:p>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underwriter must be able to relate the risks. </w:t>
      </w:r>
      <w:r w:rsidDel="00000000" w:rsidR="00000000" w:rsidRPr="00000000">
        <w:rPr>
          <w:rtl w:val="0"/>
        </w:rPr>
      </w:r>
    </w:p>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Relating risks can only be done for classes of insurance that are reinsurable by the same treaties</w:t>
      </w:r>
      <w:r w:rsidDel="00000000" w:rsidR="00000000" w:rsidRPr="00000000">
        <w:rPr>
          <w:rtl w:val="0"/>
        </w:rPr>
      </w:r>
    </w:p>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jc w:val="both"/>
        <w:rPr/>
      </w:pPr>
      <w:ins w:author="Heritage Comments" w:id="325" w:date="2013-11-05T16:40:00Z">
        <w:r w:rsidDel="00000000" w:rsidR="00000000" w:rsidRPr="00000000">
          <w:rPr>
            <w:color w:val="ff0000"/>
            <w:vertAlign w:val="baseline"/>
            <w:rtl w:val="0"/>
          </w:rPr>
          <w:t xml:space="preserve">System should only allow relating risks of the same classification.</w:t>
        </w:r>
      </w:ins>
      <w:r w:rsidDel="00000000" w:rsidR="00000000" w:rsidRPr="00000000">
        <w:rPr>
          <w:rtl w:val="0"/>
        </w:rPr>
      </w:r>
    </w:p>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89C">
      <w:pPr>
        <w:numPr>
          <w:ilvl w:val="5"/>
          <w:numId w:val="94"/>
        </w:numPr>
        <w:pBdr>
          <w:top w:space="0" w:sz="0" w:val="nil"/>
          <w:left w:space="0" w:sz="0" w:val="nil"/>
          <w:bottom w:space="0" w:sz="0" w:val="nil"/>
          <w:right w:space="0" w:sz="0" w:val="nil"/>
          <w:between w:space="0" w:sz="0" w:val="nil"/>
        </w:pBdr>
        <w:shd w:fill="auto" w:val="clear"/>
        <w:spacing w:after="60" w:before="240" w:line="240" w:lineRule="auto"/>
        <w:ind w:left="1152" w:hanging="1152"/>
        <w:jc w:val="both"/>
        <w:rPr/>
      </w:pPr>
      <w:r w:rsidDel="00000000" w:rsidR="00000000" w:rsidRPr="00000000">
        <w:rPr>
          <w:rFonts w:ascii="Cambria" w:cs="Cambria" w:eastAsia="Cambria" w:hAnsi="Cambria"/>
          <w:b w:val="1"/>
          <w:i w:val="1"/>
          <w:color w:val="000000"/>
          <w:sz w:val="22"/>
          <w:szCs w:val="22"/>
          <w:u w:val="none"/>
          <w:vertAlign w:val="baseline"/>
          <w:rtl w:val="0"/>
          <w:rPrChange w:author="Heritage Comments" w:id="324" w:date="2013-11-05T16:40:00Z">
            <w:rPr>
              <w:rFonts w:ascii="Cambria" w:cs="Cambria" w:eastAsia="Cambria" w:hAnsi="Cambria"/>
              <w:b w:val="1"/>
              <w:i w:val="1"/>
              <w:color w:val="0000ff"/>
              <w:sz w:val="22"/>
              <w:szCs w:val="22"/>
              <w:u w:val="single"/>
              <w:vertAlign w:val="baseline"/>
            </w:rPr>
          </w:rPrChange>
        </w:rPr>
        <w:t xml:space="preserve">Facultative Reinsurance</w:t>
      </w:r>
      <w:r w:rsidDel="00000000" w:rsidR="00000000" w:rsidRPr="00000000">
        <w:rPr>
          <w:rtl w:val="0"/>
        </w:rPr>
      </w:r>
    </w:p>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provides the functionality to apportion any excess sum insured left over after the treaty capacity has been exhausted to facultative reinsurers.  The user can also optionally cede to a facultative reinsurer before ceding to the treaties even where the risk is within the treaty capacity.  However, the system raises an exception that has to be authorised before the transaction can be authorised. </w:t>
      </w:r>
      <w:r w:rsidDel="00000000" w:rsidR="00000000" w:rsidRPr="00000000">
        <w:rPr>
          <w:rtl w:val="0"/>
        </w:rPr>
      </w:r>
    </w:p>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following are the processes involved in facultative placement. </w:t>
      </w:r>
      <w:r w:rsidDel="00000000" w:rsidR="00000000" w:rsidRPr="00000000">
        <w:rPr>
          <w:rtl w:val="0"/>
        </w:rPr>
      </w:r>
    </w:p>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determines the excess over treaty capacity to be placed facultatively.  </w:t>
      </w:r>
      <w:r w:rsidDel="00000000" w:rsidR="00000000" w:rsidRPr="00000000">
        <w:rPr>
          <w:strike w:val="1"/>
          <w:color w:val="000000"/>
          <w:u w:val="none"/>
          <w:vertAlign w:val="baseline"/>
          <w:rtl w:val="0"/>
          <w:rPrChange w:author="Heritage Comments" w:id="326" w:date="2013-11-05T16:40:00Z">
            <w:rPr>
              <w:color w:val="0000ff"/>
              <w:u w:val="single"/>
              <w:vertAlign w:val="baseline"/>
            </w:rPr>
          </w:rPrChange>
        </w:rPr>
        <w:t xml:space="preserve">A different excess amount. </w:t>
      </w:r>
      <w:r w:rsidDel="00000000" w:rsidR="00000000" w:rsidRPr="00000000">
        <w:rPr>
          <w:rtl w:val="0"/>
        </w:rPr>
      </w:r>
    </w:p>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user then selects various reinsurers to place the excess with indicating what share of the excess they are invited to take.  The system ensures that any coinsurance participants on the risks are not selected for facultative placement</w:t>
      </w:r>
      <w:del w:author="Heritage Comments" w:id="327" w:date="2013-11-05T16:40:00Z">
        <w:r w:rsidDel="00000000" w:rsidR="00000000" w:rsidRPr="00000000">
          <w:rPr>
            <w:vertAlign w:val="baseline"/>
            <w:rtl w:val="0"/>
          </w:rPr>
          <w:delText xml:space="preserve">.</w:delText>
        </w:r>
      </w:del>
      <w:ins w:author="Heritage Comments" w:id="327" w:date="2013-11-05T16:40:00Z">
        <w:r w:rsidDel="00000000" w:rsidR="00000000" w:rsidRPr="00000000">
          <w:rPr>
            <w:vertAlign w:val="baseline"/>
            <w:rtl w:val="0"/>
          </w:rPr>
          <w:t xml:space="preserve"> – </w:t>
        </w:r>
        <w:r w:rsidDel="00000000" w:rsidR="00000000" w:rsidRPr="00000000">
          <w:rPr>
            <w:color w:val="ff0000"/>
            <w:vertAlign w:val="baseline"/>
            <w:rtl w:val="0"/>
          </w:rPr>
          <w:t xml:space="preserve">System should not restrict on this. It should be possible to allow with exception.</w:t>
        </w:r>
      </w:ins>
      <w:r w:rsidDel="00000000" w:rsidR="00000000" w:rsidRPr="00000000">
        <w:rPr>
          <w:vertAlign w:val="baseline"/>
          <w:rtl w:val="0"/>
        </w:rPr>
        <w:t xml:space="preserve">  </w:t>
      </w:r>
      <w:r w:rsidDel="00000000" w:rsidR="00000000" w:rsidRPr="00000000">
        <w:rPr>
          <w:color w:val="000000"/>
          <w:highlight w:val="lightGray"/>
          <w:u w:val="none"/>
          <w:vertAlign w:val="baseline"/>
          <w:rtl w:val="0"/>
          <w:rPrChange w:author="Heritage Comments" w:id="328" w:date="2013-11-05T16:40:00Z">
            <w:rPr>
              <w:color w:val="0000ff"/>
              <w:u w:val="single"/>
              <w:vertAlign w:val="baseline"/>
            </w:rPr>
          </w:rPrChange>
        </w:rPr>
        <w:t xml:space="preserve">At this point, the user can then draft a letter (offer slip) to the various reinsurers using the TurnQuest GIS memos &amp; Letters modules. </w:t>
      </w:r>
      <w:r w:rsidDel="00000000" w:rsidR="00000000" w:rsidRPr="00000000">
        <w:rPr>
          <w:rtl w:val="0"/>
        </w:rPr>
      </w:r>
    </w:p>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jc w:val="both"/>
        <w:rPr/>
      </w:pPr>
      <w:r w:rsidDel="00000000" w:rsidR="00000000" w:rsidRPr="00000000">
        <w:rPr>
          <w:color w:val="000000"/>
          <w:highlight w:val="lightGray"/>
          <w:u w:val="none"/>
          <w:vertAlign w:val="baseline"/>
          <w:rtl w:val="0"/>
          <w:rPrChange w:author="Heritage Comments" w:id="328" w:date="2013-11-05T16:40:00Z">
            <w:rPr>
              <w:color w:val="0000ff"/>
              <w:u w:val="single"/>
              <w:vertAlign w:val="baseline"/>
            </w:rPr>
          </w:rPrChange>
        </w:rPr>
        <w:t xml:space="preserve">Upon receiving confirmation (filled offer slips)  from the selected reinsurers and ensuring that any left offers are taken up, the users then updates the system with the final placement percentages and the system computes commission for each reinsurer and the premium. </w:t>
      </w:r>
      <w:r w:rsidDel="00000000" w:rsidR="00000000" w:rsidRPr="00000000">
        <w:rPr>
          <w:rtl w:val="0"/>
        </w:rPr>
      </w:r>
    </w:p>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jc w:val="both"/>
        <w:rPr/>
      </w:pPr>
      <w:r w:rsidDel="00000000" w:rsidR="00000000" w:rsidRPr="00000000">
        <w:rPr>
          <w:color w:val="000000"/>
          <w:highlight w:val="lightGray"/>
          <w:u w:val="none"/>
          <w:vertAlign w:val="baseline"/>
          <w:rtl w:val="0"/>
          <w:rPrChange w:author="Heritage Comments" w:id="328" w:date="2013-11-05T16:40:00Z">
            <w:rPr>
              <w:color w:val="0000ff"/>
              <w:u w:val="single"/>
              <w:vertAlign w:val="baseline"/>
            </w:rPr>
          </w:rPrChange>
        </w:rPr>
        <w:t xml:space="preserve">At this point the facultative placement is considered ready for authorisation and the crediting of account is done upon authorisation as further explained in the authorization section below.</w:t>
      </w:r>
      <w:r w:rsidDel="00000000" w:rsidR="00000000" w:rsidRPr="00000000">
        <w:rPr>
          <w:vertAlign w:val="baseline"/>
          <w:rtl w:val="0"/>
        </w:rPr>
        <w:t xml:space="preserve"> </w:t>
      </w:r>
      <w:ins w:author="Heritage Comments" w:id="329" w:date="2013-11-05T16:40:00Z">
        <w:r w:rsidDel="00000000" w:rsidR="00000000" w:rsidRPr="00000000">
          <w:rPr>
            <w:vertAlign w:val="baseline"/>
            <w:rtl w:val="0"/>
          </w:rPr>
          <w:t xml:space="preserve"> </w:t>
        </w:r>
        <w:r w:rsidDel="00000000" w:rsidR="00000000" w:rsidRPr="00000000">
          <w:rPr>
            <w:color w:val="ff0000"/>
            <w:vertAlign w:val="baseline"/>
            <w:rtl w:val="0"/>
          </w:rPr>
          <w:t xml:space="preserve">Offer letters or slips are done immediately we are aware that we have excess (not enough capacity) and we are on cover. This is even before the risk is debited.</w:t>
        </w:r>
      </w:ins>
      <w:r w:rsidDel="00000000" w:rsidR="00000000" w:rsidRPr="00000000">
        <w:rPr>
          <w:rtl w:val="0"/>
        </w:rPr>
      </w:r>
    </w:p>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NB: More details on R/I have been provided in Reinsurance section of this document. </w:t>
      </w:r>
      <w:r w:rsidDel="00000000" w:rsidR="00000000" w:rsidRPr="00000000">
        <w:rPr>
          <w:rtl w:val="0"/>
        </w:rPr>
      </w:r>
    </w:p>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jc w:val="both"/>
        <w:rPr/>
      </w:pPr>
      <w:bookmarkStart w:colFirst="0" w:colLast="0" w:name="_1opuj5n" w:id="83"/>
      <w:bookmarkEnd w:id="83"/>
      <w:r w:rsidDel="00000000" w:rsidR="00000000" w:rsidRPr="00000000">
        <w:rPr>
          <w:rtl w:val="0"/>
        </w:rPr>
      </w:r>
    </w:p>
    <w:p w:rsidR="00000000" w:rsidDel="00000000" w:rsidP="00000000" w:rsidRDefault="00000000" w:rsidRPr="00000000" w14:paraId="000008A7">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30" w:date="2013-11-05T16:40:00Z">
            <w:rPr>
              <w:color w:val="0000ff"/>
              <w:sz w:val="22"/>
              <w:szCs w:val="22"/>
              <w:u w:val="single"/>
              <w:vertAlign w:val="baseline"/>
            </w:rPr>
          </w:rPrChange>
        </w:rPr>
        <w:t xml:space="preserve">Authorization</w:t>
      </w:r>
      <w:r w:rsidDel="00000000" w:rsidR="00000000" w:rsidRPr="00000000">
        <w:rPr>
          <w:rtl w:val="0"/>
        </w:rPr>
      </w:r>
    </w:p>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Every transaction must be authorised by an authorised officer for the transaction to be effective in the TurnQuest GIS.  The authorizations can be hierarchical and should be predefined in the system such that it’s controlled automatically. </w:t>
      </w:r>
      <w:r w:rsidDel="00000000" w:rsidR="00000000" w:rsidRPr="00000000">
        <w:rPr>
          <w:rtl w:val="0"/>
        </w:rPr>
      </w:r>
    </w:p>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Authorization cannot be done unless the risk is fully reinsured where the risk is beyond the excess defined. </w:t>
      </w:r>
      <w:r w:rsidDel="00000000" w:rsidR="00000000" w:rsidRPr="00000000">
        <w:rPr>
          <w:rtl w:val="0"/>
        </w:rPr>
      </w:r>
    </w:p>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Where a user does not have the necessary authority to authorise a transactions, the user can reassign their ticket in the system for her superiors to authorize.  Even where the user has authority to authorise a transaction, the user can still leave the ticket in the current state to be worked on later especially where certain confirmations are still awaited. </w:t>
      </w:r>
      <w:r w:rsidDel="00000000" w:rsidR="00000000" w:rsidRPr="00000000">
        <w:rPr>
          <w:rtl w:val="0"/>
        </w:rPr>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On authorization, the computed values will be posted to the relevant accounts in FMS as per </w:t>
      </w:r>
      <w:r w:rsidDel="00000000" w:rsidR="00000000" w:rsidRPr="00000000">
        <w:rPr>
          <w:b w:val="1"/>
          <w:vertAlign w:val="baseline"/>
          <w:rtl w:val="0"/>
        </w:rPr>
        <w:t xml:space="preserve">Appendix 7. </w:t>
      </w:r>
      <w:r w:rsidDel="00000000" w:rsidR="00000000" w:rsidRPr="00000000">
        <w:rPr>
          <w:rtl w:val="0"/>
        </w:rPr>
      </w:r>
    </w:p>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All this entries are posted at authorisation in real time.  Upon authorisation, the various statements are updated and the journal entries posted to the TurnQuest General Ledger. </w:t>
      </w:r>
      <w:r w:rsidDel="00000000" w:rsidR="00000000" w:rsidRPr="00000000">
        <w:rPr>
          <w:rtl w:val="0"/>
        </w:rPr>
      </w:r>
    </w:p>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jc w:val="both"/>
        <w:rPr/>
      </w:pPr>
      <w:bookmarkStart w:colFirst="0" w:colLast="0" w:name="_48pi1tg" w:id="84"/>
      <w:bookmarkEnd w:id="84"/>
      <w:r w:rsidDel="00000000" w:rsidR="00000000" w:rsidRPr="00000000">
        <w:rPr>
          <w:rtl w:val="0"/>
        </w:rPr>
      </w:r>
    </w:p>
    <w:p w:rsidR="00000000" w:rsidDel="00000000" w:rsidP="00000000" w:rsidRDefault="00000000" w:rsidRPr="00000000" w14:paraId="000008B0">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30" w:date="2013-11-05T16:40:00Z">
            <w:rPr>
              <w:color w:val="0000ff"/>
              <w:sz w:val="22"/>
              <w:szCs w:val="22"/>
              <w:u w:val="single"/>
              <w:vertAlign w:val="baseline"/>
            </w:rPr>
          </w:rPrChange>
        </w:rPr>
        <w:t xml:space="preserve">New Business Reinsurance Outputs</w:t>
      </w:r>
      <w:r w:rsidDel="00000000" w:rsidR="00000000" w:rsidRPr="00000000">
        <w:rPr>
          <w:rtl w:val="0"/>
        </w:rPr>
      </w:r>
    </w:p>
    <w:p w:rsidR="00000000" w:rsidDel="00000000" w:rsidP="00000000" w:rsidRDefault="00000000" w:rsidRPr="00000000" w14:paraId="000008B1">
      <w:pPr>
        <w:numPr>
          <w:ilvl w:val="0"/>
          <w:numId w:val="2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Servicing fee notes</w:t>
      </w:r>
      <w:r w:rsidDel="00000000" w:rsidR="00000000" w:rsidRPr="00000000">
        <w:rPr>
          <w:rtl w:val="0"/>
        </w:rPr>
      </w:r>
    </w:p>
    <w:p w:rsidR="00000000" w:rsidDel="00000000" w:rsidP="00000000" w:rsidRDefault="00000000" w:rsidRPr="00000000" w14:paraId="000008B2">
      <w:pPr>
        <w:numPr>
          <w:ilvl w:val="0"/>
          <w:numId w:val="2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Premium debit note</w:t>
      </w:r>
      <w:r w:rsidDel="00000000" w:rsidR="00000000" w:rsidRPr="00000000">
        <w:rPr>
          <w:rtl w:val="0"/>
        </w:rPr>
      </w:r>
    </w:p>
    <w:p w:rsidR="00000000" w:rsidDel="00000000" w:rsidP="00000000" w:rsidRDefault="00000000" w:rsidRPr="00000000" w14:paraId="000008B3">
      <w:pPr>
        <w:numPr>
          <w:ilvl w:val="0"/>
          <w:numId w:val="2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Facultative credit note</w:t>
      </w:r>
      <w:r w:rsidDel="00000000" w:rsidR="00000000" w:rsidRPr="00000000">
        <w:rPr>
          <w:rtl w:val="0"/>
        </w:rPr>
      </w:r>
    </w:p>
    <w:p w:rsidR="00000000" w:rsidDel="00000000" w:rsidP="00000000" w:rsidRDefault="00000000" w:rsidRPr="00000000" w14:paraId="000008B4">
      <w:pPr>
        <w:numPr>
          <w:ilvl w:val="0"/>
          <w:numId w:val="2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Coinsurance schedule</w:t>
      </w:r>
      <w:r w:rsidDel="00000000" w:rsidR="00000000" w:rsidRPr="00000000">
        <w:rPr>
          <w:rtl w:val="0"/>
        </w:rPr>
      </w:r>
    </w:p>
    <w:p w:rsidR="00000000" w:rsidDel="00000000" w:rsidP="00000000" w:rsidRDefault="00000000" w:rsidRPr="00000000" w14:paraId="000008B5">
      <w:pPr>
        <w:numPr>
          <w:ilvl w:val="0"/>
          <w:numId w:val="2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schedule</w:t>
      </w:r>
      <w:r w:rsidDel="00000000" w:rsidR="00000000" w:rsidRPr="00000000">
        <w:rPr>
          <w:rtl w:val="0"/>
        </w:rPr>
      </w:r>
    </w:p>
    <w:p w:rsidR="00000000" w:rsidDel="00000000" w:rsidP="00000000" w:rsidRDefault="00000000" w:rsidRPr="00000000" w14:paraId="000008B6">
      <w:pPr>
        <w:numPr>
          <w:ilvl w:val="0"/>
          <w:numId w:val="2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document</w:t>
      </w:r>
      <w:r w:rsidDel="00000000" w:rsidR="00000000" w:rsidRPr="00000000">
        <w:rPr>
          <w:rtl w:val="0"/>
        </w:rPr>
      </w:r>
    </w:p>
    <w:p w:rsidR="00000000" w:rsidDel="00000000" w:rsidP="00000000" w:rsidRDefault="00000000" w:rsidRPr="00000000" w14:paraId="000008B7">
      <w:pPr>
        <w:numPr>
          <w:ilvl w:val="0"/>
          <w:numId w:val="2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attaching clauses listing and wording</w:t>
      </w:r>
      <w:r w:rsidDel="00000000" w:rsidR="00000000" w:rsidRPr="00000000">
        <w:rPr>
          <w:rtl w:val="0"/>
        </w:rPr>
      </w:r>
    </w:p>
    <w:p w:rsidR="00000000" w:rsidDel="00000000" w:rsidP="00000000" w:rsidRDefault="00000000" w:rsidRPr="00000000" w14:paraId="000008B8">
      <w:pPr>
        <w:numPr>
          <w:ilvl w:val="0"/>
          <w:numId w:val="2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Premium working report for checking how computation has been done (internal document) </w:t>
      </w:r>
      <w:r w:rsidDel="00000000" w:rsidR="00000000" w:rsidRPr="00000000">
        <w:rPr>
          <w:rtl w:val="0"/>
        </w:rPr>
      </w:r>
    </w:p>
    <w:p w:rsidR="00000000" w:rsidDel="00000000" w:rsidP="00000000" w:rsidRDefault="00000000" w:rsidRPr="00000000" w14:paraId="000008B9">
      <w:pPr>
        <w:numPr>
          <w:ilvl w:val="0"/>
          <w:numId w:val="2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Servicing fee debit notes / credit note</w:t>
      </w:r>
      <w:r w:rsidDel="00000000" w:rsidR="00000000" w:rsidRPr="00000000">
        <w:rPr>
          <w:rtl w:val="0"/>
        </w:rPr>
      </w:r>
    </w:p>
    <w:p w:rsidR="00000000" w:rsidDel="00000000" w:rsidP="00000000" w:rsidRDefault="00000000" w:rsidRPr="00000000" w14:paraId="000008BA">
      <w:pPr>
        <w:numPr>
          <w:ilvl w:val="0"/>
          <w:numId w:val="2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Cover note- A cover note is issued once business has been confirmed.  It is a binding document and it acts as a confirmation of cover.  For motor vehicles a certificate is issued instead.  (System should allow for issuing of cover note for one policy or a selected number of policies for a client, including policies with subclasses) </w:t>
      </w:r>
      <w:r w:rsidDel="00000000" w:rsidR="00000000" w:rsidRPr="00000000">
        <w:rPr>
          <w:rtl w:val="0"/>
        </w:rPr>
      </w:r>
    </w:p>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jc w:val="both"/>
        <w:rPr/>
      </w:pPr>
      <w:bookmarkStart w:colFirst="0" w:colLast="0" w:name="_2nusc19" w:id="85"/>
      <w:bookmarkEnd w:id="85"/>
      <w:r w:rsidDel="00000000" w:rsidR="00000000" w:rsidRPr="00000000">
        <w:rPr>
          <w:rtl w:val="0"/>
        </w:rPr>
      </w:r>
    </w:p>
    <w:p w:rsidR="00000000" w:rsidDel="00000000" w:rsidP="00000000" w:rsidRDefault="00000000" w:rsidRPr="00000000" w14:paraId="000008BC">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331" w:date="2013-11-05T16:40:00Z">
            <w:rPr>
              <w:rFonts w:ascii="Cambria" w:cs="Cambria" w:eastAsia="Cambria" w:hAnsi="Cambria"/>
              <w:b w:val="1"/>
              <w:smallCaps w:val="1"/>
              <w:color w:val="0000ff"/>
              <w:sz w:val="24"/>
              <w:szCs w:val="24"/>
              <w:u w:val="single"/>
              <w:vertAlign w:val="baseline"/>
            </w:rPr>
          </w:rPrChange>
        </w:rPr>
        <w:t xml:space="preserve">ENDORSEMENTS</w:t>
      </w:r>
      <w:r w:rsidDel="00000000" w:rsidR="00000000" w:rsidRPr="00000000">
        <w:rPr>
          <w:rtl w:val="0"/>
        </w:rPr>
      </w:r>
    </w:p>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processing of endorsements will be effected through a transaction.  A transaction number and a transaction type code uniquely identify the transaction.  </w:t>
      </w:r>
      <w:r w:rsidDel="00000000" w:rsidR="00000000" w:rsidRPr="00000000">
        <w:rPr>
          <w:rtl w:val="0"/>
        </w:rPr>
      </w:r>
    </w:p>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jc w:val="both"/>
        <w:rPr/>
      </w:pPr>
      <w:bookmarkStart w:colFirst="0" w:colLast="0" w:name="_1302m92" w:id="86"/>
      <w:bookmarkEnd w:id="86"/>
      <w:r w:rsidDel="00000000" w:rsidR="00000000" w:rsidRPr="00000000">
        <w:rPr>
          <w:rtl w:val="0"/>
        </w:rPr>
      </w:r>
    </w:p>
    <w:p w:rsidR="00000000" w:rsidDel="00000000" w:rsidP="00000000" w:rsidRDefault="00000000" w:rsidRPr="00000000" w14:paraId="000008BF">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331" w:date="2013-11-05T16:40:00Z">
            <w:rPr>
              <w:rFonts w:ascii="Cambria" w:cs="Cambria" w:eastAsia="Cambria" w:hAnsi="Cambria"/>
              <w:b w:val="1"/>
              <w:color w:val="0000ff"/>
              <w:sz w:val="24"/>
              <w:szCs w:val="24"/>
              <w:u w:val="single"/>
              <w:vertAlign w:val="baseline"/>
            </w:rPr>
          </w:rPrChange>
        </w:rPr>
        <w:t xml:space="preserve">Revision of Cover (Additional Premium) </w:t>
      </w:r>
      <w:r w:rsidDel="00000000" w:rsidR="00000000" w:rsidRPr="00000000">
        <w:rPr>
          <w:rtl w:val="0"/>
        </w:rPr>
      </w:r>
    </w:p>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type of endorsement will arise as a result of:</w:t>
      </w:r>
      <w:r w:rsidDel="00000000" w:rsidR="00000000" w:rsidRPr="00000000">
        <w:rPr>
          <w:rtl w:val="0"/>
        </w:rPr>
      </w:r>
    </w:p>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Increase</w:t>
      </w:r>
      <w:ins w:author="Heritage Comments" w:id="332" w:date="2013-11-05T16:40:00Z">
        <w:r w:rsidDel="00000000" w:rsidR="00000000" w:rsidRPr="00000000">
          <w:rPr>
            <w:vertAlign w:val="baseline"/>
            <w:rtl w:val="0"/>
          </w:rPr>
          <w:t xml:space="preserve">/</w:t>
        </w:r>
        <w:r w:rsidDel="00000000" w:rsidR="00000000" w:rsidRPr="00000000">
          <w:rPr>
            <w:color w:val="ff0000"/>
            <w:vertAlign w:val="baseline"/>
            <w:rtl w:val="0"/>
          </w:rPr>
          <w:t xml:space="preserve">decrease</w:t>
        </w:r>
      </w:ins>
      <w:r w:rsidDel="00000000" w:rsidR="00000000" w:rsidRPr="00000000">
        <w:rPr>
          <w:vertAlign w:val="baseline"/>
          <w:rtl w:val="0"/>
        </w:rPr>
        <w:t xml:space="preserve"> of sum insured on existing risks in the policy</w:t>
      </w:r>
      <w:r w:rsidDel="00000000" w:rsidR="00000000" w:rsidRPr="00000000">
        <w:rPr>
          <w:rtl w:val="0"/>
        </w:rPr>
      </w:r>
    </w:p>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Addition of a new risk in the policy</w:t>
      </w:r>
      <w:r w:rsidDel="00000000" w:rsidR="00000000" w:rsidRPr="00000000">
        <w:rPr>
          <w:rtl w:val="0"/>
        </w:rPr>
      </w:r>
    </w:p>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Extension of cover period</w:t>
      </w:r>
      <w:r w:rsidDel="00000000" w:rsidR="00000000" w:rsidRPr="00000000">
        <w:rPr>
          <w:rtl w:val="0"/>
        </w:rPr>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Upward revision of premium rate</w:t>
      </w:r>
      <w:r w:rsidDel="00000000" w:rsidR="00000000" w:rsidRPr="00000000">
        <w:rPr>
          <w:rtl w:val="0"/>
        </w:rPr>
      </w:r>
    </w:p>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Withdrawal of discounts rates</w:t>
      </w:r>
      <w:r w:rsidDel="00000000" w:rsidR="00000000" w:rsidRPr="00000000">
        <w:rPr>
          <w:rtl w:val="0"/>
        </w:rPr>
      </w:r>
    </w:p>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Inclusion of loading rates</w:t>
      </w:r>
      <w:r w:rsidDel="00000000" w:rsidR="00000000" w:rsidRPr="00000000">
        <w:rPr>
          <w:rtl w:val="0"/>
        </w:rPr>
      </w:r>
    </w:p>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jc w:val="both"/>
        <w:rPr/>
      </w:pPr>
      <w:bookmarkStart w:colFirst="0" w:colLast="0" w:name="_3mzq4wv" w:id="87"/>
      <w:bookmarkEnd w:id="87"/>
      <w:r w:rsidDel="00000000" w:rsidR="00000000" w:rsidRPr="00000000">
        <w:rPr>
          <w:rtl w:val="0"/>
        </w:rPr>
      </w:r>
    </w:p>
    <w:p w:rsidR="00000000" w:rsidDel="00000000" w:rsidP="00000000" w:rsidRDefault="00000000" w:rsidRPr="00000000" w14:paraId="000008C8">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33" w:date="2013-11-05T16:40:00Z">
            <w:rPr>
              <w:color w:val="0000ff"/>
              <w:sz w:val="22"/>
              <w:szCs w:val="22"/>
              <w:u w:val="single"/>
              <w:vertAlign w:val="baseline"/>
            </w:rPr>
          </w:rPrChange>
        </w:rPr>
        <w:t xml:space="preserve">Revision of Cover (Additional Premium) Inputs</w:t>
      </w:r>
      <w:r w:rsidDel="00000000" w:rsidR="00000000" w:rsidRPr="00000000">
        <w:rPr>
          <w:rtl w:val="0"/>
        </w:rPr>
      </w:r>
    </w:p>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inputs for the revision of cover transaction will depend on the kind of changes required on the terms of cover.  This information can be obtained from intermediary risk notes, or request for changes directly from clients. </w:t>
      </w:r>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jc w:val="both"/>
        <w:rPr/>
      </w:pPr>
      <w:bookmarkStart w:colFirst="0" w:colLast="0" w:name="_2250f4o" w:id="88"/>
      <w:bookmarkEnd w:id="88"/>
      <w:r w:rsidDel="00000000" w:rsidR="00000000" w:rsidRPr="00000000">
        <w:rPr>
          <w:rtl w:val="0"/>
        </w:rPr>
      </w:r>
    </w:p>
    <w:p w:rsidR="00000000" w:rsidDel="00000000" w:rsidP="00000000" w:rsidRDefault="00000000" w:rsidRPr="00000000" w14:paraId="000008CB">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33" w:date="2013-11-05T16:40:00Z">
            <w:rPr>
              <w:color w:val="0000ff"/>
              <w:sz w:val="22"/>
              <w:szCs w:val="22"/>
              <w:u w:val="single"/>
              <w:vertAlign w:val="baseline"/>
            </w:rPr>
          </w:rPrChange>
        </w:rPr>
        <w:t xml:space="preserve">Revision of Cover (Additional Premium) Processing</w:t>
      </w:r>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Revision of cover transaction can only be done on an existing policy.  The history on any transactions done and authorized on a policy will be kept and cannot be altered.  The system creates a new snapshot of the policy records for the sake of making changes to it.  The underwriting user interface in the system is maintained for all underwriting transactions therefore addition of insured’s and risks is similar to the process in new business transactions.  The following is a listing of the functionality for revision of cover in GIS:</w:t>
      </w:r>
      <w:r w:rsidDel="00000000" w:rsidR="00000000" w:rsidRPr="00000000">
        <w:rPr>
          <w:rtl w:val="0"/>
        </w:rPr>
      </w:r>
    </w:p>
    <w:p w:rsidR="00000000" w:rsidDel="00000000" w:rsidP="00000000" w:rsidRDefault="00000000" w:rsidRPr="00000000" w14:paraId="000008CD">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the change is an addition of a new risk, Identify the existing insured to add a risk to. </w:t>
      </w:r>
      <w:r w:rsidDel="00000000" w:rsidR="00000000" w:rsidRPr="00000000">
        <w:rPr>
          <w:rtl w:val="0"/>
        </w:rPr>
      </w:r>
    </w:p>
    <w:p w:rsidR="00000000" w:rsidDel="00000000" w:rsidP="00000000" w:rsidRDefault="00000000" w:rsidRPr="00000000" w14:paraId="000008CE">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it’s a new insured, capture the details of the new insured just like in the new policy.  Search mechanism is provided to enable the user search the database for existing insured to avoid duplications. </w:t>
      </w:r>
      <w:r w:rsidDel="00000000" w:rsidR="00000000" w:rsidRPr="00000000">
        <w:rPr>
          <w:rtl w:val="0"/>
        </w:rPr>
      </w:r>
    </w:p>
    <w:p w:rsidR="00000000" w:rsidDel="00000000" w:rsidP="00000000" w:rsidRDefault="00000000" w:rsidRPr="00000000" w14:paraId="000008CF">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Risk (s) details will be captured including sections and premium items, just like a new policy. </w:t>
      </w:r>
      <w:r w:rsidDel="00000000" w:rsidR="00000000" w:rsidRPr="00000000">
        <w:rPr>
          <w:rtl w:val="0"/>
        </w:rPr>
      </w:r>
    </w:p>
    <w:p w:rsidR="00000000" w:rsidDel="00000000" w:rsidP="00000000" w:rsidRDefault="00000000" w:rsidRPr="00000000" w14:paraId="000008D0">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Validations will be done to ensure that, the risk period of insurance is within the policy period of cover. </w:t>
      </w:r>
      <w:r w:rsidDel="00000000" w:rsidR="00000000" w:rsidRPr="00000000">
        <w:rPr>
          <w:rtl w:val="0"/>
        </w:rPr>
      </w:r>
    </w:p>
    <w:p w:rsidR="00000000" w:rsidDel="00000000" w:rsidP="00000000" w:rsidRDefault="00000000" w:rsidRPr="00000000" w14:paraId="000008D1">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Clauses can be added/deleted to the policy or risks. </w:t>
      </w:r>
      <w:r w:rsidDel="00000000" w:rsidR="00000000" w:rsidRPr="00000000">
        <w:rPr>
          <w:rtl w:val="0"/>
        </w:rPr>
      </w:r>
    </w:p>
    <w:p w:rsidR="00000000" w:rsidDel="00000000" w:rsidP="00000000" w:rsidRDefault="00000000" w:rsidRPr="00000000" w14:paraId="000008D2">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premium will then be computed just like at the new business (for the new risk).   The system provides flexibility to determine whether the premium should be computed using short period rates, prorated or charged in full. </w:t>
      </w:r>
      <w:r w:rsidDel="00000000" w:rsidR="00000000" w:rsidRPr="00000000">
        <w:rPr>
          <w:rtl w:val="0"/>
        </w:rPr>
      </w:r>
    </w:p>
    <w:p w:rsidR="00000000" w:rsidDel="00000000" w:rsidP="00000000" w:rsidRDefault="00000000" w:rsidRPr="00000000" w14:paraId="000008D3">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the change is addition of an item to an existing risk, </w:t>
      </w:r>
      <w:r w:rsidDel="00000000" w:rsidR="00000000" w:rsidRPr="00000000">
        <w:rPr>
          <w:rtl w:val="0"/>
        </w:rPr>
      </w:r>
    </w:p>
    <w:p w:rsidR="00000000" w:rsidDel="00000000" w:rsidP="00000000" w:rsidRDefault="00000000" w:rsidRPr="00000000" w14:paraId="000008D4">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Identify the risk to add the item to. </w:t>
      </w:r>
      <w:r w:rsidDel="00000000" w:rsidR="00000000" w:rsidRPr="00000000">
        <w:rPr>
          <w:rtl w:val="0"/>
        </w:rPr>
      </w:r>
    </w:p>
    <w:p w:rsidR="00000000" w:rsidDel="00000000" w:rsidP="00000000" w:rsidRDefault="00000000" w:rsidRPr="00000000" w14:paraId="000008D5">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Specify the section and the premium rates to be added. </w:t>
      </w:r>
      <w:r w:rsidDel="00000000" w:rsidR="00000000" w:rsidRPr="00000000">
        <w:rPr>
          <w:rtl w:val="0"/>
        </w:rPr>
      </w:r>
    </w:p>
    <w:p w:rsidR="00000000" w:rsidDel="00000000" w:rsidP="00000000" w:rsidRDefault="00000000" w:rsidRPr="00000000" w14:paraId="000008D6">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Capture the new sum insured or limits</w:t>
      </w:r>
      <w:r w:rsidDel="00000000" w:rsidR="00000000" w:rsidRPr="00000000">
        <w:rPr>
          <w:rtl w:val="0"/>
        </w:rPr>
      </w:r>
    </w:p>
    <w:p w:rsidR="00000000" w:rsidDel="00000000" w:rsidP="00000000" w:rsidRDefault="00000000" w:rsidRPr="00000000" w14:paraId="000008D7">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premium is computed and then prorated for the outstanding cover days. </w:t>
      </w:r>
      <w:r w:rsidDel="00000000" w:rsidR="00000000" w:rsidRPr="00000000">
        <w:rPr>
          <w:rtl w:val="0"/>
        </w:rPr>
      </w:r>
    </w:p>
    <w:p w:rsidR="00000000" w:rsidDel="00000000" w:rsidP="00000000" w:rsidRDefault="00000000" w:rsidRPr="00000000" w14:paraId="000008D8">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Capture risk and policy clauses. </w:t>
      </w:r>
      <w:r w:rsidDel="00000000" w:rsidR="00000000" w:rsidRPr="00000000">
        <w:rPr>
          <w:rtl w:val="0"/>
        </w:rPr>
      </w:r>
    </w:p>
    <w:p w:rsidR="00000000" w:rsidDel="00000000" w:rsidP="00000000" w:rsidRDefault="00000000" w:rsidRPr="00000000" w14:paraId="000008D9">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Update the risk schedule (capture afresh for a new risk only).  </w:t>
      </w:r>
      <w:r w:rsidDel="00000000" w:rsidR="00000000" w:rsidRPr="00000000">
        <w:rPr>
          <w:rtl w:val="0"/>
        </w:rPr>
      </w:r>
    </w:p>
    <w:p w:rsidR="00000000" w:rsidDel="00000000" w:rsidP="00000000" w:rsidRDefault="00000000" w:rsidRPr="00000000" w14:paraId="000008DA">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the policy is coinsurance, TurnQuest GIS computes the coinsurance premium and servicing fee on the prorated premium. </w:t>
      </w:r>
      <w:ins w:author="Heritage Comments" w:id="334" w:date="2013-11-05T16:40:00Z">
        <w:r w:rsidDel="00000000" w:rsidR="00000000" w:rsidRPr="00000000">
          <w:rPr>
            <w:color w:val="ff0000"/>
            <w:vertAlign w:val="baseline"/>
            <w:rtl w:val="0"/>
          </w:rPr>
          <w:t xml:space="preserve">Servicing fee on revision endorsements is optional. </w:t>
        </w:r>
      </w:ins>
      <w:r w:rsidDel="00000000" w:rsidR="00000000" w:rsidRPr="00000000">
        <w:rPr>
          <w:rtl w:val="0"/>
        </w:rPr>
      </w:r>
    </w:p>
    <w:p w:rsidR="00000000" w:rsidDel="00000000" w:rsidP="00000000" w:rsidRDefault="00000000" w:rsidRPr="00000000" w14:paraId="000008DB">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TurnQuest GIS computes the agency/broker commission, various taxes if applicable based on the prorated premium. </w:t>
      </w:r>
      <w:r w:rsidDel="00000000" w:rsidR="00000000" w:rsidRPr="00000000">
        <w:rPr>
          <w:rtl w:val="0"/>
        </w:rPr>
      </w:r>
    </w:p>
    <w:p w:rsidR="00000000" w:rsidDel="00000000" w:rsidP="00000000" w:rsidRDefault="00000000" w:rsidRPr="00000000" w14:paraId="000008DC">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the policy is facultative inward, the commission to the ceding company is calculated at a percentage in addition to the brokerage commission.  This commission is prorated. </w:t>
      </w:r>
      <w:r w:rsidDel="00000000" w:rsidR="00000000" w:rsidRPr="00000000">
        <w:rPr>
          <w:rtl w:val="0"/>
        </w:rPr>
      </w:r>
    </w:p>
    <w:p w:rsidR="00000000" w:rsidDel="00000000" w:rsidP="00000000" w:rsidRDefault="00000000" w:rsidRPr="00000000" w14:paraId="000008DD">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TurnQuest GIS enforces the minimum premium specified in the setup area.  If the additional premium computed is less than the minimum premium, then minimum premium is charged.  However the user can choose to override by providing a but - charge premium that requires extra authorisation.  This also applies to refunds where if the computed refund premium is below the minimum endorsement refund premium, no premium is refunded with a provision for the underwriter to override.  For new business and renewals the system would default the minimum premium but also allow user override in case the premium computed is less than the minimum premium. </w:t>
      </w:r>
      <w:r w:rsidDel="00000000" w:rsidR="00000000" w:rsidRPr="00000000">
        <w:rPr>
          <w:rtl w:val="0"/>
        </w:rPr>
      </w:r>
    </w:p>
    <w:p w:rsidR="00000000" w:rsidDel="00000000" w:rsidP="00000000" w:rsidRDefault="00000000" w:rsidRPr="00000000" w14:paraId="000008DE">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the class is on declaration, the system accumulates the charged premium per section/premium item. </w:t>
      </w:r>
      <w:r w:rsidDel="00000000" w:rsidR="00000000" w:rsidRPr="00000000">
        <w:rPr>
          <w:rtl w:val="0"/>
        </w:rPr>
      </w:r>
    </w:p>
    <w:p w:rsidR="00000000" w:rsidDel="00000000" w:rsidP="00000000" w:rsidRDefault="00000000" w:rsidRPr="00000000" w14:paraId="000008DF">
      <w:pPr>
        <w:numPr>
          <w:ilvl w:val="0"/>
          <w:numId w:val="2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TurnQuest GIS provides the flexibility to capture new risks, and amend existing risks within the same transaction</w:t>
      </w:r>
      <w:r w:rsidDel="00000000" w:rsidR="00000000" w:rsidRPr="00000000">
        <w:rPr>
          <w:rtl w:val="0"/>
        </w:rPr>
      </w:r>
    </w:p>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jc w:val="both"/>
        <w:rPr/>
      </w:pPr>
      <w:bookmarkStart w:colFirst="0" w:colLast="0" w:name="_haapch" w:id="89"/>
      <w:bookmarkEnd w:id="89"/>
      <w:r w:rsidDel="00000000" w:rsidR="00000000" w:rsidRPr="00000000">
        <w:rPr>
          <w:rtl w:val="0"/>
        </w:rPr>
      </w:r>
    </w:p>
    <w:p w:rsidR="00000000" w:rsidDel="00000000" w:rsidP="00000000" w:rsidRDefault="00000000" w:rsidRPr="00000000" w14:paraId="000008E1">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33" w:date="2013-11-05T16:40:00Z">
            <w:rPr>
              <w:color w:val="0000ff"/>
              <w:sz w:val="22"/>
              <w:szCs w:val="22"/>
              <w:u w:val="single"/>
              <w:vertAlign w:val="baseline"/>
            </w:rPr>
          </w:rPrChange>
        </w:rPr>
        <w:t xml:space="preserve">Revision of Cover (Additional Premium) Allocation of risk certificate/processing</w:t>
      </w:r>
      <w:r w:rsidDel="00000000" w:rsidR="00000000" w:rsidRPr="00000000">
        <w:rPr>
          <w:rtl w:val="0"/>
        </w:rPr>
      </w:r>
    </w:p>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allows for allocation of certificates to motor risks both at the point of underwriting and any other time and this can be automated if the certificate type is defined in the certificates setup. </w:t>
      </w:r>
      <w:r w:rsidDel="00000000" w:rsidR="00000000" w:rsidRPr="00000000">
        <w:rPr>
          <w:rtl w:val="0"/>
        </w:rPr>
      </w:r>
    </w:p>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Validation will be done to ensure that the risk can only have one active certificate at any one time. </w:t>
      </w:r>
      <w:r w:rsidDel="00000000" w:rsidR="00000000" w:rsidRPr="00000000">
        <w:rPr>
          <w:rtl w:val="0"/>
        </w:rPr>
      </w:r>
    </w:p>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jc w:val="both"/>
        <w:rPr/>
      </w:pPr>
      <w:bookmarkStart w:colFirst="0" w:colLast="0" w:name="_319y80a" w:id="90"/>
      <w:bookmarkEnd w:id="90"/>
      <w:r w:rsidDel="00000000" w:rsidR="00000000" w:rsidRPr="00000000">
        <w:rPr>
          <w:rtl w:val="0"/>
        </w:rPr>
      </w:r>
    </w:p>
    <w:p w:rsidR="00000000" w:rsidDel="00000000" w:rsidP="00000000" w:rsidRDefault="00000000" w:rsidRPr="00000000" w14:paraId="000008E5">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33" w:date="2013-11-05T16:40:00Z">
            <w:rPr>
              <w:color w:val="0000ff"/>
              <w:sz w:val="22"/>
              <w:szCs w:val="22"/>
              <w:u w:val="single"/>
              <w:vertAlign w:val="baseline"/>
            </w:rPr>
          </w:rPrChange>
        </w:rPr>
        <w:t xml:space="preserve">Revision of Cover (Additional Premium) Risk reinsurance apportionment</w:t>
      </w:r>
      <w:r w:rsidDel="00000000" w:rsidR="00000000" w:rsidRPr="00000000">
        <w:rPr>
          <w:rtl w:val="0"/>
        </w:rPr>
      </w:r>
    </w:p>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Placing of the new risk reinsurances</w:t>
      </w:r>
      <w:r w:rsidDel="00000000" w:rsidR="00000000" w:rsidRPr="00000000">
        <w:rPr>
          <w:rtl w:val="0"/>
        </w:rPr>
      </w:r>
    </w:p>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new risk is apportioned in the same way as stated in the new business reinsurance apportionment. </w:t>
      </w:r>
      <w:r w:rsidDel="00000000" w:rsidR="00000000" w:rsidRPr="00000000">
        <w:rPr>
          <w:rtl w:val="0"/>
        </w:rPr>
      </w:r>
    </w:p>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Apportioning existing risk with extra sum insured. </w:t>
      </w:r>
      <w:r w:rsidDel="00000000" w:rsidR="00000000" w:rsidRPr="00000000">
        <w:rPr>
          <w:rtl w:val="0"/>
        </w:rPr>
      </w:r>
    </w:p>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addition sum insured is cessioned to the outstanding treaty capacity.  (If the net capacity and the treaty capacities are exhausted, the addition risk percentage is ceded to facultative reinsures).  </w:t>
      </w:r>
      <w:r w:rsidDel="00000000" w:rsidR="00000000" w:rsidRPr="00000000">
        <w:rPr>
          <w:rtl w:val="0"/>
        </w:rPr>
      </w:r>
    </w:p>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risk - sharing ratio for all the reinsures is recomputed. </w:t>
      </w:r>
      <w:r w:rsidDel="00000000" w:rsidR="00000000" w:rsidRPr="00000000">
        <w:rPr>
          <w:rtl w:val="0"/>
        </w:rPr>
      </w:r>
    </w:p>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Example:</w:t>
      </w:r>
      <w:r w:rsidDel="00000000" w:rsidR="00000000" w:rsidRPr="00000000">
        <w:rPr>
          <w:rtl w:val="0"/>
        </w:rPr>
      </w:r>
    </w:p>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Assuming the risk was cessioned as follows before the endorsement. </w:t>
      </w:r>
      <w:r w:rsidDel="00000000" w:rsidR="00000000" w:rsidRPr="00000000">
        <w:rPr>
          <w:rtl w:val="0"/>
        </w:rPr>
      </w:r>
    </w:p>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Risk A sum insured = 1, 000, 000 Premium = 10, 000</w:t>
      </w:r>
      <w:r w:rsidDel="00000000" w:rsidR="00000000" w:rsidRPr="00000000">
        <w:rPr>
          <w:rtl w:val="0"/>
        </w:rPr>
      </w:r>
    </w:p>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EML = 80%</w:t>
      </w:r>
      <w:r w:rsidDel="00000000" w:rsidR="00000000" w:rsidRPr="00000000">
        <w:rPr>
          <w:rtl w:val="0"/>
        </w:rPr>
      </w:r>
    </w:p>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Retention limit 100, 000</w:t>
      </w:r>
      <w:r w:rsidDel="00000000" w:rsidR="00000000" w:rsidRPr="00000000">
        <w:rPr>
          <w:rtl w:val="0"/>
        </w:rPr>
      </w:r>
    </w:p>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Treaties – 1</w:t>
      </w:r>
      <w:r w:rsidDel="00000000" w:rsidR="00000000" w:rsidRPr="00000000">
        <w:rPr>
          <w:vertAlign w:val="superscript"/>
          <w:rtl w:val="0"/>
        </w:rPr>
        <w:t xml:space="preserve">st</w:t>
      </w:r>
      <w:r w:rsidDel="00000000" w:rsidR="00000000" w:rsidRPr="00000000">
        <w:rPr>
          <w:vertAlign w:val="baseline"/>
          <w:rtl w:val="0"/>
        </w:rPr>
        <w:t xml:space="preserve"> and 2</w:t>
      </w:r>
      <w:r w:rsidDel="00000000" w:rsidR="00000000" w:rsidRPr="00000000">
        <w:rPr>
          <w:vertAlign w:val="superscript"/>
          <w:rtl w:val="0"/>
        </w:rPr>
        <w:t xml:space="preserve">nd</w:t>
      </w:r>
      <w:r w:rsidDel="00000000" w:rsidR="00000000" w:rsidRPr="00000000">
        <w:rPr>
          <w:vertAlign w:val="baseline"/>
          <w:rtl w:val="0"/>
        </w:rPr>
        <w:t xml:space="preserve"> surplus on 10 lines each. </w:t>
      </w:r>
      <w:r w:rsidDel="00000000" w:rsidR="00000000" w:rsidRPr="00000000">
        <w:rPr>
          <w:rtl w:val="0"/>
        </w:rPr>
      </w:r>
    </w:p>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risk was apportioned as follows</w:t>
      </w:r>
      <w:r w:rsidDel="00000000" w:rsidR="00000000" w:rsidRPr="00000000">
        <w:rPr>
          <w:rtl w:val="0"/>
        </w:rPr>
      </w:r>
    </w:p>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Risk A.  the amount used for apportionment is 1, 000, 000 * 80 /100 = 800, 000</w:t>
      </w:r>
      <w:r w:rsidDel="00000000" w:rsidR="00000000" w:rsidRPr="00000000">
        <w:rPr>
          <w:rtl w:val="0"/>
        </w:rPr>
      </w:r>
    </w:p>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1"/>
          <w:sz w:val="24"/>
          <w:szCs w:val="24"/>
          <w:vertAlign w:val="baseline"/>
          <w:rtl w:val="0"/>
        </w:rPr>
        <w:t xml:space="preserve">Risk Apportionment</w:t>
      </w:r>
      <w:r w:rsidDel="00000000" w:rsidR="00000000" w:rsidRPr="00000000">
        <w:rPr>
          <w:rtl w:val="0"/>
        </w:rPr>
      </w:r>
    </w:p>
    <w:tbl>
      <w:tblPr>
        <w:tblStyle w:val="Table13"/>
        <w:tblW w:w="8087.0" w:type="dxa"/>
        <w:jc w:val="left"/>
        <w:tblInd w:w="7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1"/>
        <w:gridCol w:w="2022"/>
        <w:gridCol w:w="2022"/>
        <w:gridCol w:w="2022"/>
        <w:tblGridChange w:id="0">
          <w:tblGrid>
            <w:gridCol w:w="2021"/>
            <w:gridCol w:w="2022"/>
            <w:gridCol w:w="2022"/>
            <w:gridCol w:w="2022"/>
          </w:tblGrid>
        </w:tblGridChange>
      </w:tblGrid>
      <w:tr>
        <w:trPr>
          <w:trHeight w:val="360" w:hRule="atLeast"/>
        </w:trPr>
        <w:tc>
          <w:tcPr>
            <w:vAlign w:val="top"/>
          </w:tcPr>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Treaty</w:t>
            </w:r>
            <w:r w:rsidDel="00000000" w:rsidR="00000000" w:rsidRPr="00000000">
              <w:rPr>
                <w:rtl w:val="0"/>
              </w:rPr>
            </w:r>
          </w:p>
        </w:tc>
        <w:tc>
          <w:tcPr>
            <w:vAlign w:val="top"/>
          </w:tcPr>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Sum Insured</w:t>
            </w:r>
            <w:r w:rsidDel="00000000" w:rsidR="00000000" w:rsidRPr="00000000">
              <w:rPr>
                <w:rtl w:val="0"/>
              </w:rPr>
            </w:r>
          </w:p>
        </w:tc>
        <w:tc>
          <w:tcP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Share rate</w:t>
            </w:r>
            <w:r w:rsidDel="00000000" w:rsidR="00000000" w:rsidRPr="00000000">
              <w:rPr>
                <w:rtl w:val="0"/>
              </w:rPr>
            </w:r>
          </w:p>
        </w:tc>
        <w:tc>
          <w:tcPr>
            <w:vAlign w:val="top"/>
          </w:tcPr>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w:t>
            </w:r>
            <w:r w:rsidDel="00000000" w:rsidR="00000000" w:rsidRPr="00000000">
              <w:rPr>
                <w:rtl w:val="0"/>
              </w:rPr>
            </w:r>
          </w:p>
        </w:tc>
      </w:tr>
      <w:tr>
        <w:tc>
          <w:tcP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Retention</w:t>
            </w:r>
            <w:r w:rsidDel="00000000" w:rsidR="00000000" w:rsidRPr="00000000">
              <w:rPr>
                <w:rtl w:val="0"/>
              </w:rPr>
            </w:r>
          </w:p>
        </w:tc>
        <w:tc>
          <w:tcPr>
            <w:vAlign w:val="top"/>
          </w:tcPr>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100, 000</w:t>
            </w:r>
            <w:r w:rsidDel="00000000" w:rsidR="00000000" w:rsidRPr="00000000">
              <w:rPr>
                <w:rtl w:val="0"/>
              </w:rPr>
            </w:r>
          </w:p>
        </w:tc>
        <w:tc>
          <w:tcPr>
            <w:vAlign w:val="top"/>
          </w:tcPr>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12. 5%</w:t>
            </w:r>
            <w:r w:rsidDel="00000000" w:rsidR="00000000" w:rsidRPr="00000000">
              <w:rPr>
                <w:rtl w:val="0"/>
              </w:rPr>
            </w:r>
          </w:p>
        </w:tc>
        <w:tc>
          <w:tcPr>
            <w:vAlign w:val="top"/>
          </w:tcPr>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1, 250</w:t>
            </w:r>
            <w:r w:rsidDel="00000000" w:rsidR="00000000" w:rsidRPr="00000000">
              <w:rPr>
                <w:rtl w:val="0"/>
              </w:rPr>
            </w:r>
          </w:p>
        </w:tc>
      </w:tr>
      <w:tr>
        <w:tc>
          <w:tcPr>
            <w:vAlign w:val="top"/>
          </w:tcPr>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w:t>
            </w:r>
            <w:r w:rsidDel="00000000" w:rsidR="00000000" w:rsidRPr="00000000">
              <w:rPr>
                <w:vertAlign w:val="superscript"/>
                <w:rtl w:val="0"/>
              </w:rPr>
              <w:t xml:space="preserve">st</w:t>
            </w:r>
            <w:r w:rsidDel="00000000" w:rsidR="00000000" w:rsidRPr="00000000">
              <w:rPr>
                <w:vertAlign w:val="baseline"/>
                <w:rtl w:val="0"/>
              </w:rPr>
              <w:t xml:space="preserve"> surplus</w:t>
            </w:r>
            <w:r w:rsidDel="00000000" w:rsidR="00000000" w:rsidRPr="00000000">
              <w:rPr>
                <w:rtl w:val="0"/>
              </w:rPr>
            </w:r>
          </w:p>
        </w:tc>
        <w:tc>
          <w:tcPr>
            <w:vAlign w:val="top"/>
          </w:tcPr>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700, 000</w:t>
            </w:r>
            <w:r w:rsidDel="00000000" w:rsidR="00000000" w:rsidRPr="00000000">
              <w:rPr>
                <w:rtl w:val="0"/>
              </w:rPr>
            </w:r>
          </w:p>
        </w:tc>
        <w:tc>
          <w:tcP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87. 5%</w:t>
            </w:r>
            <w:r w:rsidDel="00000000" w:rsidR="00000000" w:rsidRPr="00000000">
              <w:rPr>
                <w:rtl w:val="0"/>
              </w:rPr>
            </w:r>
          </w:p>
        </w:tc>
        <w:tc>
          <w:tcP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8, 750</w:t>
            </w:r>
            <w:r w:rsidDel="00000000" w:rsidR="00000000" w:rsidRPr="00000000">
              <w:rPr>
                <w:rtl w:val="0"/>
              </w:rPr>
            </w:r>
          </w:p>
        </w:tc>
      </w:tr>
    </w:tbl>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Assuming the endorsement caused an increase of sum insured by 500, 000</w:t>
      </w:r>
      <w:r w:rsidDel="00000000" w:rsidR="00000000" w:rsidRPr="00000000">
        <w:rPr>
          <w:rtl w:val="0"/>
        </w:rPr>
      </w:r>
    </w:p>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risk will be apportioned as follows:</w:t>
      </w:r>
      <w:r w:rsidDel="00000000" w:rsidR="00000000" w:rsidRPr="00000000">
        <w:rPr>
          <w:rtl w:val="0"/>
        </w:rPr>
      </w:r>
    </w:p>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total sum insured   = 1, 500, 000</w:t>
      </w:r>
      <w:r w:rsidDel="00000000" w:rsidR="00000000" w:rsidRPr="00000000">
        <w:rPr>
          <w:rtl w:val="0"/>
        </w:rPr>
      </w:r>
    </w:p>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additional sum insured = 500, 000</w:t>
      </w:r>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Additional premium   = 2, 500</w:t>
      </w:r>
      <w:r w:rsidDel="00000000" w:rsidR="00000000" w:rsidRPr="00000000">
        <w:rPr>
          <w:rtl w:val="0"/>
        </w:rPr>
      </w:r>
    </w:p>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sum insured adjusted by the 80% EML = 500, 000 * 80 / 100 = 400, 000</w:t>
      </w:r>
      <w:r w:rsidDel="00000000" w:rsidR="00000000" w:rsidRPr="00000000">
        <w:rPr>
          <w:rtl w:val="0"/>
        </w:rPr>
      </w:r>
    </w:p>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4"/>
        <w:tblW w:w="10109.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1"/>
        <w:gridCol w:w="2022"/>
        <w:gridCol w:w="2022"/>
        <w:gridCol w:w="2022"/>
        <w:gridCol w:w="2022"/>
        <w:tblGridChange w:id="0">
          <w:tblGrid>
            <w:gridCol w:w="2021"/>
            <w:gridCol w:w="2022"/>
            <w:gridCol w:w="2022"/>
            <w:gridCol w:w="2022"/>
            <w:gridCol w:w="2022"/>
          </w:tblGrid>
        </w:tblGridChange>
      </w:tblGrid>
      <w:tr>
        <w:trPr>
          <w:trHeight w:val="360" w:hRule="atLeast"/>
        </w:trPr>
        <w:tc>
          <w:tcPr>
            <w:vAlign w:val="top"/>
          </w:tcPr>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Treaty</w:t>
            </w:r>
            <w:r w:rsidDel="00000000" w:rsidR="00000000" w:rsidRPr="00000000">
              <w:rPr>
                <w:rtl w:val="0"/>
              </w:rPr>
            </w:r>
          </w:p>
        </w:tc>
        <w:tc>
          <w:tcPr>
            <w:vAlign w:val="top"/>
          </w:tcPr>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Previous SI</w:t>
            </w:r>
            <w:r w:rsidDel="00000000" w:rsidR="00000000" w:rsidRPr="00000000">
              <w:rPr>
                <w:rtl w:val="0"/>
              </w:rPr>
            </w:r>
          </w:p>
        </w:tc>
        <w:tc>
          <w:tcP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Additional SI</w:t>
            </w:r>
            <w:r w:rsidDel="00000000" w:rsidR="00000000" w:rsidRPr="00000000">
              <w:rPr>
                <w:rtl w:val="0"/>
              </w:rPr>
            </w:r>
          </w:p>
        </w:tc>
        <w:tc>
          <w:tcPr>
            <w:vAlign w:val="top"/>
          </w:tcPr>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New Share rates</w:t>
            </w:r>
            <w:r w:rsidDel="00000000" w:rsidR="00000000" w:rsidRPr="00000000">
              <w:rPr>
                <w:rtl w:val="0"/>
              </w:rPr>
            </w:r>
          </w:p>
        </w:tc>
        <w:tc>
          <w:tcP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Additional</w:t>
            </w:r>
            <w:r w:rsidDel="00000000" w:rsidR="00000000" w:rsidRPr="00000000">
              <w:rPr>
                <w:rtl w:val="0"/>
              </w:rPr>
            </w:r>
          </w:p>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w:t>
            </w:r>
            <w:r w:rsidDel="00000000" w:rsidR="00000000" w:rsidRPr="00000000">
              <w:rPr>
                <w:rtl w:val="0"/>
              </w:rPr>
            </w:r>
          </w:p>
        </w:tc>
      </w:tr>
      <w:tr>
        <w:tc>
          <w:tcPr>
            <w:vAlign w:val="top"/>
          </w:tcPr>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Retention</w:t>
            </w:r>
            <w:r w:rsidDel="00000000" w:rsidR="00000000" w:rsidRPr="00000000">
              <w:rPr>
                <w:rtl w:val="0"/>
              </w:rPr>
            </w:r>
          </w:p>
        </w:tc>
        <w:tc>
          <w:tcPr>
            <w:vAlign w:val="top"/>
          </w:tcPr>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100, 000</w:t>
            </w:r>
            <w:r w:rsidDel="00000000" w:rsidR="00000000" w:rsidRPr="00000000">
              <w:rPr>
                <w:rtl w:val="0"/>
              </w:rPr>
            </w:r>
          </w:p>
        </w:tc>
        <w:tc>
          <w:tcPr>
            <w:vAlign w:val="top"/>
          </w:tcPr>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8. 3333%</w:t>
            </w:r>
            <w:r w:rsidDel="00000000" w:rsidR="00000000" w:rsidRPr="00000000">
              <w:rPr>
                <w:rtl w:val="0"/>
              </w:rPr>
            </w:r>
          </w:p>
        </w:tc>
        <w:tc>
          <w:tcPr>
            <w:vAlign w:val="top"/>
          </w:tcPr>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0</w:t>
            </w:r>
            <w:r w:rsidDel="00000000" w:rsidR="00000000" w:rsidRPr="00000000">
              <w:rPr>
                <w:rtl w:val="0"/>
              </w:rPr>
            </w:r>
          </w:p>
        </w:tc>
      </w:tr>
      <w:tr>
        <w:tc>
          <w:tcP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w:t>
            </w:r>
            <w:r w:rsidDel="00000000" w:rsidR="00000000" w:rsidRPr="00000000">
              <w:rPr>
                <w:vertAlign w:val="superscript"/>
                <w:rtl w:val="0"/>
              </w:rPr>
              <w:t xml:space="preserve">st</w:t>
            </w:r>
            <w:r w:rsidDel="00000000" w:rsidR="00000000" w:rsidRPr="00000000">
              <w:rPr>
                <w:vertAlign w:val="baseline"/>
                <w:rtl w:val="0"/>
              </w:rPr>
              <w:t xml:space="preserve"> surplus</w:t>
            </w:r>
            <w:r w:rsidDel="00000000" w:rsidR="00000000" w:rsidRPr="00000000">
              <w:rPr>
                <w:rtl w:val="0"/>
              </w:rPr>
            </w:r>
          </w:p>
        </w:tc>
        <w:tc>
          <w:tcPr>
            <w:vAlign w:val="top"/>
          </w:tcPr>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700, 000</w:t>
            </w:r>
            <w:r w:rsidDel="00000000" w:rsidR="00000000" w:rsidRPr="00000000">
              <w:rPr>
                <w:rtl w:val="0"/>
              </w:rPr>
            </w:r>
          </w:p>
        </w:tc>
        <w:tc>
          <w:tcPr>
            <w:vAlign w:val="top"/>
          </w:tcPr>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300, 000</w:t>
            </w:r>
            <w:r w:rsidDel="00000000" w:rsidR="00000000" w:rsidRPr="00000000">
              <w:rPr>
                <w:rtl w:val="0"/>
              </w:rPr>
            </w:r>
          </w:p>
        </w:tc>
        <w:tc>
          <w:tcPr>
            <w:vAlign w:val="top"/>
          </w:tcPr>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83. 3334%</w:t>
            </w:r>
            <w:r w:rsidDel="00000000" w:rsidR="00000000" w:rsidRPr="00000000">
              <w:rPr>
                <w:rtl w:val="0"/>
              </w:rPr>
            </w:r>
          </w:p>
        </w:tc>
        <w:tc>
          <w:tcPr>
            <w:vAlign w:val="top"/>
          </w:tcPr>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1, 875</w:t>
            </w:r>
            <w:r w:rsidDel="00000000" w:rsidR="00000000" w:rsidRPr="00000000">
              <w:rPr>
                <w:rtl w:val="0"/>
              </w:rPr>
            </w:r>
          </w:p>
        </w:tc>
      </w:tr>
      <w:tr>
        <w:tc>
          <w:tcP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2</w:t>
            </w:r>
            <w:r w:rsidDel="00000000" w:rsidR="00000000" w:rsidRPr="00000000">
              <w:rPr>
                <w:vertAlign w:val="superscript"/>
                <w:rtl w:val="0"/>
              </w:rPr>
              <w:t xml:space="preserve">nd</w:t>
            </w:r>
            <w:r w:rsidDel="00000000" w:rsidR="00000000" w:rsidRPr="00000000">
              <w:rPr>
                <w:vertAlign w:val="baseline"/>
                <w:rtl w:val="0"/>
              </w:rPr>
              <w:t xml:space="preserve"> surplus</w:t>
            </w:r>
            <w:r w:rsidDel="00000000" w:rsidR="00000000" w:rsidRPr="00000000">
              <w:rPr>
                <w:rtl w:val="0"/>
              </w:rPr>
            </w:r>
          </w:p>
        </w:tc>
        <w:tc>
          <w:tcP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0</w:t>
            </w:r>
            <w:r w:rsidDel="00000000" w:rsidR="00000000" w:rsidRPr="00000000">
              <w:rPr>
                <w:rtl w:val="0"/>
              </w:rPr>
            </w:r>
          </w:p>
        </w:tc>
        <w:tc>
          <w:tcPr>
            <w:vAlign w:val="top"/>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100, 000</w:t>
            </w:r>
            <w:r w:rsidDel="00000000" w:rsidR="00000000" w:rsidRPr="00000000">
              <w:rPr>
                <w:rtl w:val="0"/>
              </w:rPr>
            </w:r>
          </w:p>
        </w:tc>
        <w:tc>
          <w:tcPr>
            <w:vAlign w:val="top"/>
          </w:tcPr>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8. 3333%</w:t>
            </w:r>
            <w:r w:rsidDel="00000000" w:rsidR="00000000" w:rsidRPr="00000000">
              <w:rPr>
                <w:rtl w:val="0"/>
              </w:rPr>
            </w:r>
          </w:p>
        </w:tc>
        <w:tc>
          <w:tcPr>
            <w:vAlign w:val="top"/>
          </w:tcPr>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625</w:t>
            </w:r>
            <w:r w:rsidDel="00000000" w:rsidR="00000000" w:rsidRPr="00000000">
              <w:rPr>
                <w:rtl w:val="0"/>
              </w:rPr>
            </w:r>
          </w:p>
        </w:tc>
      </w:tr>
      <w:tr>
        <w:tc>
          <w:tcPr>
            <w:vAlign w:val="top"/>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Totals</w:t>
            </w:r>
            <w:r w:rsidDel="00000000" w:rsidR="00000000" w:rsidRPr="00000000">
              <w:rPr>
                <w:rtl w:val="0"/>
              </w:rPr>
            </w:r>
          </w:p>
        </w:tc>
        <w:tc>
          <w:tcPr>
            <w:vAlign w:val="top"/>
          </w:tcPr>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800, 000</w:t>
            </w:r>
            <w:r w:rsidDel="00000000" w:rsidR="00000000" w:rsidRPr="00000000">
              <w:rPr>
                <w:rtl w:val="0"/>
              </w:rPr>
            </w:r>
          </w:p>
        </w:tc>
        <w:tc>
          <w:tcPr>
            <w:vAlign w:val="top"/>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400, 000</w:t>
            </w:r>
            <w:r w:rsidDel="00000000" w:rsidR="00000000" w:rsidRPr="00000000">
              <w:rPr>
                <w:rtl w:val="0"/>
              </w:rPr>
            </w:r>
          </w:p>
        </w:tc>
        <w:tc>
          <w:tcPr>
            <w:vAlign w:val="top"/>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100. 0000%</w:t>
            </w:r>
            <w:r w:rsidDel="00000000" w:rsidR="00000000" w:rsidRPr="00000000">
              <w:rPr>
                <w:rtl w:val="0"/>
              </w:rPr>
            </w:r>
          </w:p>
        </w:tc>
        <w:tc>
          <w:tcPr>
            <w:vAlign w:val="top"/>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2, 500</w:t>
            </w:r>
            <w:r w:rsidDel="00000000" w:rsidR="00000000" w:rsidRPr="00000000">
              <w:rPr>
                <w:rtl w:val="0"/>
              </w:rPr>
            </w:r>
          </w:p>
        </w:tc>
      </w:tr>
    </w:tbl>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jc w:val="both"/>
        <w:rPr/>
      </w:pPr>
      <w:ins w:author="Heritage Comments" w:id="335" w:date="2013-11-05T16:40:00Z">
        <w:r w:rsidDel="00000000" w:rsidR="00000000" w:rsidRPr="00000000">
          <w:rPr>
            <w:color w:val="ff0000"/>
            <w:vertAlign w:val="baseline"/>
            <w:rtl w:val="0"/>
          </w:rPr>
          <w:t xml:space="preserve">The above apportionment is wrong. The apportionment will be as per the table below as the additional premium will be allocated based on the revised apportionments inclusive of our own retention %age.</w:t>
        </w:r>
      </w:ins>
      <w:r w:rsidDel="00000000" w:rsidR="00000000" w:rsidRPr="00000000">
        <w:rPr>
          <w:rtl w:val="0"/>
        </w:rPr>
      </w:r>
    </w:p>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5"/>
        <w:tblW w:w="10109.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1"/>
        <w:gridCol w:w="2022"/>
        <w:gridCol w:w="2022"/>
        <w:gridCol w:w="2022"/>
        <w:gridCol w:w="2022"/>
        <w:tblGridChange w:id="0">
          <w:tblGrid>
            <w:gridCol w:w="2021"/>
            <w:gridCol w:w="2022"/>
            <w:gridCol w:w="2022"/>
            <w:gridCol w:w="2022"/>
            <w:gridCol w:w="2022"/>
          </w:tblGrid>
        </w:tblGridChange>
      </w:tblGrid>
      <w:tr>
        <w:trPr>
          <w:trHeight w:val="360" w:hRule="atLeast"/>
        </w:trPr>
        <w:tc>
          <w:tcP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jc w:val="both"/>
              <w:rPr/>
            </w:pPr>
            <w:ins w:author="Heritage Comments" w:id="336" w:date="2013-11-05T16:40:00Z">
              <w:r w:rsidDel="00000000" w:rsidR="00000000" w:rsidRPr="00000000">
                <w:rPr>
                  <w:vertAlign w:val="baseline"/>
                  <w:rtl w:val="0"/>
                </w:rPr>
                <w:t xml:space="preserve">Treaty</w:t>
              </w:r>
            </w:ins>
            <w:r w:rsidDel="00000000" w:rsidR="00000000" w:rsidRPr="00000000">
              <w:rPr>
                <w:rtl w:val="0"/>
              </w:rPr>
            </w:r>
          </w:p>
        </w:tc>
        <w:tc>
          <w:tcPr>
            <w:vAlign w:val="top"/>
          </w:tcPr>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jc w:val="both"/>
              <w:rPr/>
            </w:pPr>
            <w:ins w:author="Heritage Comments" w:id="337" w:date="2013-11-05T16:40:00Z">
              <w:r w:rsidDel="00000000" w:rsidR="00000000" w:rsidRPr="00000000">
                <w:rPr>
                  <w:vertAlign w:val="baseline"/>
                  <w:rtl w:val="0"/>
                </w:rPr>
                <w:t xml:space="preserve">Previous SI</w:t>
              </w:r>
            </w:ins>
            <w:r w:rsidDel="00000000" w:rsidR="00000000" w:rsidRPr="00000000">
              <w:rPr>
                <w:rtl w:val="0"/>
              </w:rPr>
            </w:r>
          </w:p>
        </w:tc>
        <w:tc>
          <w:tcP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jc w:val="both"/>
              <w:rPr/>
            </w:pPr>
            <w:ins w:author="Heritage Comments" w:id="338" w:date="2013-11-05T16:40:00Z">
              <w:r w:rsidDel="00000000" w:rsidR="00000000" w:rsidRPr="00000000">
                <w:rPr>
                  <w:color w:val="ff0000"/>
                  <w:vertAlign w:val="baseline"/>
                  <w:rtl w:val="0"/>
                </w:rPr>
                <w:t xml:space="preserve">Revised sum insured Apportionment based on 80% EML of 1.5M</w:t>
              </w:r>
            </w:ins>
            <w:r w:rsidDel="00000000" w:rsidR="00000000" w:rsidRPr="00000000">
              <w:rPr>
                <w:rtl w:val="0"/>
              </w:rPr>
            </w:r>
          </w:p>
        </w:tc>
        <w:tc>
          <w:tcPr>
            <w:vAlign w:val="top"/>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jc w:val="both"/>
              <w:rPr/>
            </w:pPr>
            <w:ins w:author="Heritage Comments" w:id="339" w:date="2013-11-05T16:40:00Z">
              <w:r w:rsidDel="00000000" w:rsidR="00000000" w:rsidRPr="00000000">
                <w:rPr>
                  <w:color w:val="ff0000"/>
                  <w:vertAlign w:val="baseline"/>
                  <w:rtl w:val="0"/>
                </w:rPr>
                <w:t xml:space="preserve">New Share rates</w:t>
              </w:r>
            </w:ins>
            <w:r w:rsidDel="00000000" w:rsidR="00000000" w:rsidRPr="00000000">
              <w:rPr>
                <w:rtl w:val="0"/>
              </w:rPr>
            </w:r>
          </w:p>
        </w:tc>
        <w:tc>
          <w:tcPr>
            <w:vAlign w:val="top"/>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jc w:val="both"/>
              <w:rPr/>
            </w:pPr>
            <w:ins w:author="Heritage Comments" w:id="340" w:date="2013-11-05T16:40:00Z">
              <w:r w:rsidDel="00000000" w:rsidR="00000000" w:rsidRPr="00000000">
                <w:rPr>
                  <w:color w:val="ff0000"/>
                  <w:vertAlign w:val="baseline"/>
                  <w:rtl w:val="0"/>
                </w:rPr>
                <w:t xml:space="preserve">Additional</w:t>
              </w:r>
            </w:ins>
            <w:r w:rsidDel="00000000" w:rsidR="00000000" w:rsidRPr="00000000">
              <w:rPr>
                <w:rtl w:val="0"/>
              </w:rPr>
            </w:r>
          </w:p>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jc w:val="both"/>
              <w:rPr/>
            </w:pPr>
            <w:ins w:author="Heritage Comments" w:id="341" w:date="2013-11-05T16:40:00Z">
              <w:r w:rsidDel="00000000" w:rsidR="00000000" w:rsidRPr="00000000">
                <w:rPr>
                  <w:color w:val="ff0000"/>
                  <w:vertAlign w:val="baseline"/>
                  <w:rtl w:val="0"/>
                </w:rPr>
                <w:t xml:space="preserve">Premium</w:t>
              </w:r>
            </w:ins>
            <w:r w:rsidDel="00000000" w:rsidR="00000000" w:rsidRPr="00000000">
              <w:rPr>
                <w:rtl w:val="0"/>
              </w:rPr>
            </w:r>
          </w:p>
        </w:tc>
      </w:tr>
      <w:tr>
        <w:tc>
          <w:tcPr>
            <w:vAlign w:val="top"/>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jc w:val="both"/>
              <w:rPr/>
            </w:pPr>
            <w:ins w:author="Heritage Comments" w:id="342" w:date="2013-11-05T16:40:00Z">
              <w:r w:rsidDel="00000000" w:rsidR="00000000" w:rsidRPr="00000000">
                <w:rPr>
                  <w:vertAlign w:val="baseline"/>
                  <w:rtl w:val="0"/>
                </w:rPr>
                <w:t xml:space="preserve">Retention</w:t>
              </w:r>
            </w:ins>
            <w:r w:rsidDel="00000000" w:rsidR="00000000" w:rsidRPr="00000000">
              <w:rPr>
                <w:rtl w:val="0"/>
              </w:rPr>
            </w:r>
          </w:p>
        </w:tc>
        <w:tc>
          <w:tcPr>
            <w:vAlign w:val="top"/>
          </w:tcPr>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jc w:val="both"/>
              <w:rPr/>
            </w:pPr>
            <w:ins w:author="Heritage Comments" w:id="343" w:date="2013-11-05T16:40:00Z">
              <w:r w:rsidDel="00000000" w:rsidR="00000000" w:rsidRPr="00000000">
                <w:rPr>
                  <w:vertAlign w:val="baseline"/>
                  <w:rtl w:val="0"/>
                </w:rPr>
                <w:t xml:space="preserve">   100, 000</w:t>
              </w:r>
            </w:ins>
            <w:r w:rsidDel="00000000" w:rsidR="00000000" w:rsidRPr="00000000">
              <w:rPr>
                <w:rtl w:val="0"/>
              </w:rPr>
            </w:r>
          </w:p>
        </w:tc>
        <w:tc>
          <w:tcPr>
            <w:vAlign w:val="top"/>
          </w:tcPr>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jc w:val="both"/>
              <w:rPr/>
            </w:pPr>
            <w:ins w:author="Heritage Comments" w:id="344" w:date="2013-11-05T16:40:00Z">
              <w:r w:rsidDel="00000000" w:rsidR="00000000" w:rsidRPr="00000000">
                <w:rPr>
                  <w:color w:val="ff0000"/>
                  <w:vertAlign w:val="baseline"/>
                  <w:rtl w:val="0"/>
                </w:rPr>
                <w:t xml:space="preserve">100,000</w:t>
              </w:r>
            </w:ins>
            <w:r w:rsidDel="00000000" w:rsidR="00000000" w:rsidRPr="00000000">
              <w:rPr>
                <w:rtl w:val="0"/>
              </w:rPr>
            </w:r>
          </w:p>
        </w:tc>
        <w:tc>
          <w:tcP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jc w:val="both"/>
              <w:rPr/>
            </w:pPr>
            <w:ins w:author="Heritage Comments" w:id="345" w:date="2013-11-05T16:40:00Z">
              <w:r w:rsidDel="00000000" w:rsidR="00000000" w:rsidRPr="00000000">
                <w:rPr>
                  <w:color w:val="ff0000"/>
                  <w:vertAlign w:val="baseline"/>
                  <w:rtl w:val="0"/>
                </w:rPr>
                <w:t xml:space="preserve">  8. 3333%</w:t>
              </w:r>
            </w:ins>
            <w:r w:rsidDel="00000000" w:rsidR="00000000" w:rsidRPr="00000000">
              <w:rPr>
                <w:rtl w:val="0"/>
              </w:rPr>
            </w:r>
          </w:p>
        </w:tc>
        <w:tc>
          <w:tcPr>
            <w:vAlign w:val="top"/>
          </w:tcPr>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jc w:val="both"/>
              <w:rPr/>
            </w:pPr>
            <w:ins w:author="Heritage Comments" w:id="346" w:date="2013-11-05T16:40:00Z">
              <w:r w:rsidDel="00000000" w:rsidR="00000000" w:rsidRPr="00000000">
                <w:rPr>
                  <w:color w:val="ff0000"/>
                  <w:vertAlign w:val="baseline"/>
                  <w:rtl w:val="0"/>
                </w:rPr>
                <w:t xml:space="preserve">  208.25</w:t>
              </w:r>
            </w:ins>
            <w:r w:rsidDel="00000000" w:rsidR="00000000" w:rsidRPr="00000000">
              <w:rPr>
                <w:rtl w:val="0"/>
              </w:rPr>
            </w:r>
          </w:p>
        </w:tc>
      </w:tr>
      <w:tr>
        <w:tc>
          <w:tcPr>
            <w:vAlign w:val="top"/>
          </w:tcPr>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jc w:val="both"/>
              <w:rPr/>
            </w:pPr>
            <w:ins w:author="Heritage Comments" w:id="347" w:date="2013-11-05T16:40:00Z">
              <w:r w:rsidDel="00000000" w:rsidR="00000000" w:rsidRPr="00000000">
                <w:rPr>
                  <w:vertAlign w:val="baseline"/>
                  <w:rtl w:val="0"/>
                </w:rPr>
                <w:t xml:space="preserve">1</w:t>
              </w:r>
              <w:r w:rsidDel="00000000" w:rsidR="00000000" w:rsidRPr="00000000">
                <w:rPr>
                  <w:vertAlign w:val="superscript"/>
                  <w:rtl w:val="0"/>
                </w:rPr>
                <w:t xml:space="preserve">st</w:t>
              </w:r>
              <w:r w:rsidDel="00000000" w:rsidR="00000000" w:rsidRPr="00000000">
                <w:rPr>
                  <w:vertAlign w:val="baseline"/>
                  <w:rtl w:val="0"/>
                </w:rPr>
                <w:t xml:space="preserve"> surplus</w:t>
              </w:r>
            </w:ins>
            <w:r w:rsidDel="00000000" w:rsidR="00000000" w:rsidRPr="00000000">
              <w:rPr>
                <w:rtl w:val="0"/>
              </w:rPr>
            </w:r>
          </w:p>
        </w:tc>
        <w:tc>
          <w:tcP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jc w:val="both"/>
              <w:rPr/>
            </w:pPr>
            <w:ins w:author="Heritage Comments" w:id="348" w:date="2013-11-05T16:40:00Z">
              <w:r w:rsidDel="00000000" w:rsidR="00000000" w:rsidRPr="00000000">
                <w:rPr>
                  <w:vertAlign w:val="baseline"/>
                  <w:rtl w:val="0"/>
                </w:rPr>
                <w:t xml:space="preserve">   700, 000</w:t>
              </w:r>
            </w:ins>
            <w:r w:rsidDel="00000000" w:rsidR="00000000" w:rsidRPr="00000000">
              <w:rPr>
                <w:rtl w:val="0"/>
              </w:rPr>
            </w:r>
          </w:p>
        </w:tc>
        <w:tc>
          <w:tcPr>
            <w:vAlign w:val="top"/>
          </w:tcPr>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jc w:val="both"/>
              <w:rPr/>
            </w:pPr>
            <w:ins w:author="Heritage Comments" w:id="349" w:date="2013-11-05T16:40:00Z">
              <w:r w:rsidDel="00000000" w:rsidR="00000000" w:rsidRPr="00000000">
                <w:rPr>
                  <w:color w:val="ff0000"/>
                  <w:vertAlign w:val="baseline"/>
                  <w:rtl w:val="0"/>
                </w:rPr>
                <w:t xml:space="preserve">1,000, 000</w:t>
              </w:r>
            </w:ins>
            <w:r w:rsidDel="00000000" w:rsidR="00000000" w:rsidRPr="00000000">
              <w:rPr>
                <w:rtl w:val="0"/>
              </w:rPr>
            </w:r>
          </w:p>
        </w:tc>
        <w:tc>
          <w:tcPr>
            <w:vAlign w:val="top"/>
          </w:tcPr>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jc w:val="both"/>
              <w:rPr/>
            </w:pPr>
            <w:ins w:author="Heritage Comments" w:id="350" w:date="2013-11-05T16:40:00Z">
              <w:r w:rsidDel="00000000" w:rsidR="00000000" w:rsidRPr="00000000">
                <w:rPr>
                  <w:color w:val="ff0000"/>
                  <w:vertAlign w:val="baseline"/>
                  <w:rtl w:val="0"/>
                </w:rPr>
                <w:t xml:space="preserve"> 83. 3334%</w:t>
              </w:r>
            </w:ins>
            <w:r w:rsidDel="00000000" w:rsidR="00000000" w:rsidRPr="00000000">
              <w:rPr>
                <w:rtl w:val="0"/>
              </w:rPr>
            </w:r>
          </w:p>
        </w:tc>
        <w:tc>
          <w:tcPr>
            <w:vAlign w:val="top"/>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jc w:val="both"/>
              <w:rPr/>
            </w:pPr>
            <w:ins w:author="Heritage Comments" w:id="351" w:date="2013-11-05T16:40:00Z">
              <w:r w:rsidDel="00000000" w:rsidR="00000000" w:rsidRPr="00000000">
                <w:rPr>
                  <w:color w:val="ff0000"/>
                  <w:vertAlign w:val="baseline"/>
                  <w:rtl w:val="0"/>
                </w:rPr>
                <w:t xml:space="preserve">  2,082.5</w:t>
              </w:r>
            </w:ins>
            <w:r w:rsidDel="00000000" w:rsidR="00000000" w:rsidRPr="00000000">
              <w:rPr>
                <w:rtl w:val="0"/>
              </w:rPr>
            </w:r>
          </w:p>
        </w:tc>
      </w:tr>
      <w:tr>
        <w:tc>
          <w:tcPr>
            <w:vAlign w:val="top"/>
          </w:tcPr>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jc w:val="both"/>
              <w:rPr/>
            </w:pPr>
            <w:ins w:author="Heritage Comments" w:id="352" w:date="2013-11-05T16:40:00Z">
              <w:r w:rsidDel="00000000" w:rsidR="00000000" w:rsidRPr="00000000">
                <w:rPr>
                  <w:vertAlign w:val="baseline"/>
                  <w:rtl w:val="0"/>
                </w:rPr>
                <w:t xml:space="preserve">2</w:t>
              </w:r>
              <w:r w:rsidDel="00000000" w:rsidR="00000000" w:rsidRPr="00000000">
                <w:rPr>
                  <w:vertAlign w:val="superscript"/>
                  <w:rtl w:val="0"/>
                </w:rPr>
                <w:t xml:space="preserve">nd</w:t>
              </w:r>
              <w:r w:rsidDel="00000000" w:rsidR="00000000" w:rsidRPr="00000000">
                <w:rPr>
                  <w:vertAlign w:val="baseline"/>
                  <w:rtl w:val="0"/>
                </w:rPr>
                <w:t xml:space="preserve"> surplus</w:t>
              </w:r>
            </w:ins>
            <w:r w:rsidDel="00000000" w:rsidR="00000000" w:rsidRPr="00000000">
              <w:rPr>
                <w:rtl w:val="0"/>
              </w:rPr>
            </w:r>
          </w:p>
        </w:tc>
        <w:tc>
          <w:tcPr>
            <w:vAlign w:val="top"/>
          </w:tcPr>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jc w:val="both"/>
              <w:rPr/>
            </w:pPr>
            <w:ins w:author="Heritage Comments" w:id="353" w:date="2013-11-05T16:40:00Z">
              <w:r w:rsidDel="00000000" w:rsidR="00000000" w:rsidRPr="00000000">
                <w:rPr>
                  <w:vertAlign w:val="baseline"/>
                  <w:rtl w:val="0"/>
                </w:rPr>
                <w:t xml:space="preserve">……………..  0</w:t>
              </w:r>
            </w:ins>
            <w:r w:rsidDel="00000000" w:rsidR="00000000" w:rsidRPr="00000000">
              <w:rPr>
                <w:rtl w:val="0"/>
              </w:rPr>
            </w:r>
          </w:p>
        </w:tc>
        <w:tc>
          <w:tcPr>
            <w:vAlign w:val="top"/>
          </w:tcPr>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jc w:val="both"/>
              <w:rPr/>
            </w:pPr>
            <w:ins w:author="Heritage Comments" w:id="354" w:date="2013-11-05T16:40:00Z">
              <w:r w:rsidDel="00000000" w:rsidR="00000000" w:rsidRPr="00000000">
                <w:rPr>
                  <w:color w:val="ff0000"/>
                  <w:vertAlign w:val="baseline"/>
                  <w:rtl w:val="0"/>
                </w:rPr>
                <w:t xml:space="preserve">100, 000</w:t>
              </w:r>
            </w:ins>
            <w:r w:rsidDel="00000000" w:rsidR="00000000" w:rsidRPr="00000000">
              <w:rPr>
                <w:rtl w:val="0"/>
              </w:rPr>
            </w:r>
          </w:p>
        </w:tc>
        <w:tc>
          <w:tcPr>
            <w:vAlign w:val="top"/>
          </w:tcPr>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jc w:val="both"/>
              <w:rPr/>
            </w:pPr>
            <w:ins w:author="Heritage Comments" w:id="355" w:date="2013-11-05T16:40:00Z">
              <w:r w:rsidDel="00000000" w:rsidR="00000000" w:rsidRPr="00000000">
                <w:rPr>
                  <w:color w:val="ff0000"/>
                  <w:vertAlign w:val="baseline"/>
                  <w:rtl w:val="0"/>
                </w:rPr>
                <w:t xml:space="preserve">  8. 3333%</w:t>
              </w:r>
            </w:ins>
            <w:r w:rsidDel="00000000" w:rsidR="00000000" w:rsidRPr="00000000">
              <w:rPr>
                <w:rtl w:val="0"/>
              </w:rPr>
            </w:r>
          </w:p>
        </w:tc>
        <w:tc>
          <w:tcP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jc w:val="both"/>
              <w:rPr/>
            </w:pPr>
            <w:ins w:author="Heritage Comments" w:id="356" w:date="2013-11-05T16:40:00Z">
              <w:r w:rsidDel="00000000" w:rsidR="00000000" w:rsidRPr="00000000">
                <w:rPr>
                  <w:color w:val="ff0000"/>
                  <w:vertAlign w:val="baseline"/>
                  <w:rtl w:val="0"/>
                </w:rPr>
                <w:t xml:space="preserve">   208.25</w:t>
              </w:r>
            </w:ins>
            <w:r w:rsidDel="00000000" w:rsidR="00000000" w:rsidRPr="00000000">
              <w:rPr>
                <w:rtl w:val="0"/>
              </w:rPr>
            </w:r>
          </w:p>
        </w:tc>
      </w:tr>
      <w:tr>
        <w:tc>
          <w:tcPr>
            <w:vAlign w:val="top"/>
          </w:tcPr>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jc w:val="both"/>
              <w:rPr/>
            </w:pPr>
            <w:ins w:author="Heritage Comments" w:id="357" w:date="2013-11-05T16:40:00Z">
              <w:r w:rsidDel="00000000" w:rsidR="00000000" w:rsidRPr="00000000">
                <w:rPr>
                  <w:vertAlign w:val="baseline"/>
                  <w:rtl w:val="0"/>
                </w:rPr>
                <w:t xml:space="preserve">Totals</w:t>
              </w:r>
            </w:ins>
            <w:r w:rsidDel="00000000" w:rsidR="00000000" w:rsidRPr="00000000">
              <w:rPr>
                <w:rtl w:val="0"/>
              </w:rPr>
            </w:r>
          </w:p>
        </w:tc>
        <w:tc>
          <w:tcPr>
            <w:vAlign w:val="top"/>
          </w:tcPr>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jc w:val="both"/>
              <w:rPr/>
            </w:pPr>
            <w:ins w:author="Heritage Comments" w:id="358" w:date="2013-11-05T16:40:00Z">
              <w:r w:rsidDel="00000000" w:rsidR="00000000" w:rsidRPr="00000000">
                <w:rPr>
                  <w:vertAlign w:val="baseline"/>
                  <w:rtl w:val="0"/>
                </w:rPr>
                <w:t xml:space="preserve">   800, 000</w:t>
              </w:r>
            </w:ins>
            <w:r w:rsidDel="00000000" w:rsidR="00000000" w:rsidRPr="00000000">
              <w:rPr>
                <w:rtl w:val="0"/>
              </w:rPr>
            </w:r>
          </w:p>
        </w:tc>
        <w:tc>
          <w:tcPr>
            <w:vAlign w:val="top"/>
          </w:tcPr>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jc w:val="both"/>
              <w:rPr/>
            </w:pPr>
            <w:ins w:author="Heritage Comments" w:id="359" w:date="2013-11-05T16:40:00Z">
              <w:r w:rsidDel="00000000" w:rsidR="00000000" w:rsidRPr="00000000">
                <w:rPr>
                  <w:color w:val="ff0000"/>
                  <w:vertAlign w:val="baseline"/>
                  <w:rtl w:val="0"/>
                </w:rPr>
                <w:t xml:space="preserve">1,200, 000</w:t>
              </w:r>
            </w:ins>
            <w:r w:rsidDel="00000000" w:rsidR="00000000" w:rsidRPr="00000000">
              <w:rPr>
                <w:rtl w:val="0"/>
              </w:rPr>
            </w:r>
          </w:p>
        </w:tc>
        <w:tc>
          <w:tcPr>
            <w:vAlign w:val="top"/>
          </w:tcPr>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jc w:val="both"/>
              <w:rPr/>
            </w:pPr>
            <w:ins w:author="Heritage Comments" w:id="360" w:date="2013-11-05T16:40:00Z">
              <w:r w:rsidDel="00000000" w:rsidR="00000000" w:rsidRPr="00000000">
                <w:rPr>
                  <w:color w:val="ff0000"/>
                  <w:vertAlign w:val="baseline"/>
                  <w:rtl w:val="0"/>
                </w:rPr>
                <w:t xml:space="preserve">  100. 0000%</w:t>
              </w:r>
            </w:ins>
            <w:r w:rsidDel="00000000" w:rsidR="00000000" w:rsidRPr="00000000">
              <w:rPr>
                <w:rtl w:val="0"/>
              </w:rPr>
            </w:r>
          </w:p>
        </w:tc>
        <w:tc>
          <w:tcPr>
            <w:vAlign w:val="top"/>
          </w:tcPr>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jc w:val="both"/>
              <w:rPr/>
            </w:pPr>
            <w:ins w:author="Heritage Comments" w:id="361" w:date="2013-11-05T16:40:00Z">
              <w:r w:rsidDel="00000000" w:rsidR="00000000" w:rsidRPr="00000000">
                <w:rPr>
                  <w:color w:val="ff0000"/>
                  <w:vertAlign w:val="baseline"/>
                  <w:rtl w:val="0"/>
                </w:rPr>
                <w:t xml:space="preserve">  2, 500</w:t>
              </w:r>
            </w:ins>
            <w:r w:rsidDel="00000000" w:rsidR="00000000" w:rsidRPr="00000000">
              <w:rPr>
                <w:rtl w:val="0"/>
              </w:rPr>
            </w:r>
          </w:p>
        </w:tc>
      </w:tr>
    </w:tbl>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jc w:val="both"/>
        <w:rPr/>
      </w:pPr>
      <w:bookmarkStart w:colFirst="0" w:colLast="0" w:name="_1gf8i83" w:id="91"/>
      <w:bookmarkEnd w:id="91"/>
      <w:r w:rsidDel="00000000" w:rsidR="00000000" w:rsidRPr="00000000">
        <w:rPr>
          <w:rtl w:val="0"/>
        </w:rPr>
      </w:r>
    </w:p>
    <w:p w:rsidR="00000000" w:rsidDel="00000000" w:rsidP="00000000" w:rsidRDefault="00000000" w:rsidRPr="00000000" w14:paraId="00000945">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33" w:date="2013-11-05T16:40:00Z">
            <w:rPr>
              <w:color w:val="0000ff"/>
              <w:sz w:val="22"/>
              <w:szCs w:val="22"/>
              <w:u w:val="single"/>
              <w:vertAlign w:val="baseline"/>
            </w:rPr>
          </w:rPrChange>
        </w:rPr>
        <w:t xml:space="preserve">Revision of Cover (Additional Premium) Authorization</w:t>
      </w:r>
      <w:r w:rsidDel="00000000" w:rsidR="00000000" w:rsidRPr="00000000">
        <w:rPr>
          <w:rtl w:val="0"/>
        </w:rPr>
      </w:r>
    </w:p>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Authorization is similar to that described at new business. </w:t>
      </w:r>
      <w:r w:rsidDel="00000000" w:rsidR="00000000" w:rsidRPr="00000000">
        <w:rPr>
          <w:rtl w:val="0"/>
        </w:rPr>
      </w:r>
    </w:p>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authorization limits predefined are automatically enforced. </w:t>
      </w:r>
      <w:r w:rsidDel="00000000" w:rsidR="00000000" w:rsidRPr="00000000">
        <w:rPr>
          <w:rtl w:val="0"/>
        </w:rPr>
      </w:r>
    </w:p>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jc w:val="both"/>
        <w:rPr/>
      </w:pPr>
      <w:bookmarkStart w:colFirst="0" w:colLast="0" w:name="_40ew0vw" w:id="92"/>
      <w:bookmarkEnd w:id="92"/>
      <w:r w:rsidDel="00000000" w:rsidR="00000000" w:rsidRPr="00000000">
        <w:rPr>
          <w:rtl w:val="0"/>
        </w:rPr>
      </w:r>
    </w:p>
    <w:p w:rsidR="00000000" w:rsidDel="00000000" w:rsidP="00000000" w:rsidRDefault="00000000" w:rsidRPr="00000000" w14:paraId="00000949">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33" w:date="2013-11-05T16:40:00Z">
            <w:rPr>
              <w:color w:val="0000ff"/>
              <w:sz w:val="22"/>
              <w:szCs w:val="22"/>
              <w:u w:val="single"/>
              <w:vertAlign w:val="baseline"/>
            </w:rPr>
          </w:rPrChange>
        </w:rPr>
        <w:t xml:space="preserve">Revision of Cover (Additional Premium) Outputs</w:t>
      </w:r>
      <w:r w:rsidDel="00000000" w:rsidR="00000000" w:rsidRPr="00000000">
        <w:rPr>
          <w:rtl w:val="0"/>
        </w:rPr>
      </w:r>
    </w:p>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provide for the following reports;</w:t>
      </w:r>
      <w:r w:rsidDel="00000000" w:rsidR="00000000" w:rsidRPr="00000000">
        <w:rPr>
          <w:rtl w:val="0"/>
        </w:rPr>
      </w:r>
    </w:p>
    <w:p w:rsidR="00000000" w:rsidDel="00000000" w:rsidP="00000000" w:rsidRDefault="00000000" w:rsidRPr="00000000" w14:paraId="0000094B">
      <w:pPr>
        <w:numPr>
          <w:ilvl w:val="0"/>
          <w:numId w:val="2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Premium debit note</w:t>
      </w:r>
      <w:r w:rsidDel="00000000" w:rsidR="00000000" w:rsidRPr="00000000">
        <w:rPr>
          <w:rtl w:val="0"/>
        </w:rPr>
      </w:r>
    </w:p>
    <w:p w:rsidR="00000000" w:rsidDel="00000000" w:rsidP="00000000" w:rsidRDefault="00000000" w:rsidRPr="00000000" w14:paraId="0000094C">
      <w:pPr>
        <w:numPr>
          <w:ilvl w:val="0"/>
          <w:numId w:val="2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Facultative credit note</w:t>
      </w:r>
      <w:r w:rsidDel="00000000" w:rsidR="00000000" w:rsidRPr="00000000">
        <w:rPr>
          <w:rtl w:val="0"/>
        </w:rPr>
      </w:r>
    </w:p>
    <w:p w:rsidR="00000000" w:rsidDel="00000000" w:rsidP="00000000" w:rsidRDefault="00000000" w:rsidRPr="00000000" w14:paraId="0000094D">
      <w:pPr>
        <w:numPr>
          <w:ilvl w:val="0"/>
          <w:numId w:val="2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Coinsurance schedule</w:t>
      </w:r>
      <w:r w:rsidDel="00000000" w:rsidR="00000000" w:rsidRPr="00000000">
        <w:rPr>
          <w:rtl w:val="0"/>
        </w:rPr>
      </w:r>
    </w:p>
    <w:p w:rsidR="00000000" w:rsidDel="00000000" w:rsidP="00000000" w:rsidRDefault="00000000" w:rsidRPr="00000000" w14:paraId="0000094E">
      <w:pPr>
        <w:numPr>
          <w:ilvl w:val="0"/>
          <w:numId w:val="2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document/schedule/specification</w:t>
      </w:r>
      <w:r w:rsidDel="00000000" w:rsidR="00000000" w:rsidRPr="00000000">
        <w:rPr>
          <w:rtl w:val="0"/>
        </w:rPr>
      </w:r>
    </w:p>
    <w:p w:rsidR="00000000" w:rsidDel="00000000" w:rsidP="00000000" w:rsidRDefault="00000000" w:rsidRPr="00000000" w14:paraId="0000094F">
      <w:pPr>
        <w:numPr>
          <w:ilvl w:val="0"/>
          <w:numId w:val="2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attaching clauses listing and wording</w:t>
      </w:r>
      <w:r w:rsidDel="00000000" w:rsidR="00000000" w:rsidRPr="00000000">
        <w:rPr>
          <w:rtl w:val="0"/>
        </w:rPr>
      </w:r>
    </w:p>
    <w:p w:rsidR="00000000" w:rsidDel="00000000" w:rsidP="00000000" w:rsidRDefault="00000000" w:rsidRPr="00000000" w14:paraId="00000950">
      <w:pPr>
        <w:numPr>
          <w:ilvl w:val="0"/>
          <w:numId w:val="2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Premium working report</w:t>
      </w:r>
      <w:r w:rsidDel="00000000" w:rsidR="00000000" w:rsidRPr="00000000">
        <w:rPr>
          <w:rtl w:val="0"/>
        </w:rPr>
      </w:r>
    </w:p>
    <w:p w:rsidR="00000000" w:rsidDel="00000000" w:rsidP="00000000" w:rsidRDefault="00000000" w:rsidRPr="00000000" w14:paraId="00000951">
      <w:pPr>
        <w:numPr>
          <w:ilvl w:val="0"/>
          <w:numId w:val="2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Servicing fee debit notes / credit note</w:t>
      </w:r>
      <w:r w:rsidDel="00000000" w:rsidR="00000000" w:rsidRPr="00000000">
        <w:rPr>
          <w:rtl w:val="0"/>
        </w:rPr>
      </w:r>
    </w:p>
    <w:p w:rsidR="00000000" w:rsidDel="00000000" w:rsidP="00000000" w:rsidRDefault="00000000" w:rsidRPr="00000000" w14:paraId="00000952">
      <w:pPr>
        <w:numPr>
          <w:ilvl w:val="0"/>
          <w:numId w:val="2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Endorsement report</w:t>
      </w:r>
      <w:r w:rsidDel="00000000" w:rsidR="00000000" w:rsidRPr="00000000">
        <w:rPr>
          <w:rtl w:val="0"/>
        </w:rPr>
      </w:r>
    </w:p>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jc w:val="both"/>
        <w:rPr/>
      </w:pPr>
      <w:bookmarkStart w:colFirst="0" w:colLast="0" w:name="_2fk6b3p" w:id="93"/>
      <w:bookmarkEnd w:id="93"/>
      <w:r w:rsidDel="00000000" w:rsidR="00000000" w:rsidRPr="00000000">
        <w:rPr>
          <w:rtl w:val="0"/>
        </w:rPr>
      </w:r>
    </w:p>
    <w:p w:rsidR="00000000" w:rsidDel="00000000" w:rsidP="00000000" w:rsidRDefault="00000000" w:rsidRPr="00000000" w14:paraId="00000954">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362" w:date="2013-11-05T16:40:00Z">
            <w:rPr>
              <w:rFonts w:ascii="Cambria" w:cs="Cambria" w:eastAsia="Cambria" w:hAnsi="Cambria"/>
              <w:b w:val="1"/>
              <w:color w:val="0000ff"/>
              <w:sz w:val="24"/>
              <w:szCs w:val="24"/>
              <w:u w:val="single"/>
              <w:vertAlign w:val="baseline"/>
            </w:rPr>
          </w:rPrChange>
        </w:rPr>
        <w:t xml:space="preserve">Revision of Cover (Refund Premium) </w:t>
      </w:r>
      <w:r w:rsidDel="00000000" w:rsidR="00000000" w:rsidRPr="00000000">
        <w:rPr>
          <w:rtl w:val="0"/>
        </w:rPr>
      </w:r>
    </w:p>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type of endorsement is caused by:</w:t>
      </w:r>
      <w:r w:rsidDel="00000000" w:rsidR="00000000" w:rsidRPr="00000000">
        <w:rPr>
          <w:rtl w:val="0"/>
        </w:rPr>
      </w:r>
    </w:p>
    <w:p w:rsidR="00000000" w:rsidDel="00000000" w:rsidP="00000000" w:rsidRDefault="00000000" w:rsidRPr="00000000" w14:paraId="00000956">
      <w:pPr>
        <w:numPr>
          <w:ilvl w:val="0"/>
          <w:numId w:val="2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Reduction of sum insured on existing risks in the policy. </w:t>
      </w:r>
      <w:r w:rsidDel="00000000" w:rsidR="00000000" w:rsidRPr="00000000">
        <w:rPr>
          <w:rtl w:val="0"/>
        </w:rPr>
      </w:r>
    </w:p>
    <w:p w:rsidR="00000000" w:rsidDel="00000000" w:rsidP="00000000" w:rsidRDefault="00000000" w:rsidRPr="00000000" w14:paraId="00000957">
      <w:pPr>
        <w:numPr>
          <w:ilvl w:val="0"/>
          <w:numId w:val="2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Withdrawal of a risk from cover</w:t>
      </w:r>
      <w:r w:rsidDel="00000000" w:rsidR="00000000" w:rsidRPr="00000000">
        <w:rPr>
          <w:rtl w:val="0"/>
        </w:rPr>
      </w:r>
    </w:p>
    <w:p w:rsidR="00000000" w:rsidDel="00000000" w:rsidP="00000000" w:rsidRDefault="00000000" w:rsidRPr="00000000" w14:paraId="00000958">
      <w:pPr>
        <w:numPr>
          <w:ilvl w:val="0"/>
          <w:numId w:val="2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Reduction of cover period</w:t>
      </w:r>
      <w:r w:rsidDel="00000000" w:rsidR="00000000" w:rsidRPr="00000000">
        <w:rPr>
          <w:rtl w:val="0"/>
        </w:rPr>
      </w:r>
    </w:p>
    <w:p w:rsidR="00000000" w:rsidDel="00000000" w:rsidP="00000000" w:rsidRDefault="00000000" w:rsidRPr="00000000" w14:paraId="00000959">
      <w:pPr>
        <w:numPr>
          <w:ilvl w:val="0"/>
          <w:numId w:val="2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Downward revision of premium rate</w:t>
      </w:r>
      <w:r w:rsidDel="00000000" w:rsidR="00000000" w:rsidRPr="00000000">
        <w:rPr>
          <w:rtl w:val="0"/>
        </w:rPr>
      </w:r>
    </w:p>
    <w:p w:rsidR="00000000" w:rsidDel="00000000" w:rsidP="00000000" w:rsidRDefault="00000000" w:rsidRPr="00000000" w14:paraId="0000095A">
      <w:pPr>
        <w:numPr>
          <w:ilvl w:val="0"/>
          <w:numId w:val="2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Addition of discounts rates</w:t>
      </w:r>
      <w:r w:rsidDel="00000000" w:rsidR="00000000" w:rsidRPr="00000000">
        <w:rPr>
          <w:rtl w:val="0"/>
        </w:rPr>
      </w:r>
    </w:p>
    <w:p w:rsidR="00000000" w:rsidDel="00000000" w:rsidP="00000000" w:rsidRDefault="00000000" w:rsidRPr="00000000" w14:paraId="0000095B">
      <w:pPr>
        <w:numPr>
          <w:ilvl w:val="0"/>
          <w:numId w:val="220"/>
        </w:numPr>
        <w:pBdr>
          <w:top w:space="0" w:sz="0" w:val="nil"/>
          <w:left w:space="0" w:sz="0" w:val="nil"/>
          <w:bottom w:space="0" w:sz="0" w:val="nil"/>
          <w:right w:space="0" w:sz="0" w:val="nil"/>
          <w:between w:space="0" w:sz="0" w:val="nil"/>
        </w:pBdr>
        <w:shd w:fill="auto" w:val="clear"/>
        <w:ind w:left="720" w:hanging="360"/>
        <w:jc w:val="both"/>
        <w:rPr/>
      </w:pPr>
      <w:bookmarkStart w:colFirst="0" w:colLast="0" w:name="_upglbi" w:id="94"/>
      <w:bookmarkEnd w:id="94"/>
      <w:r w:rsidDel="00000000" w:rsidR="00000000" w:rsidRPr="00000000">
        <w:rPr>
          <w:vertAlign w:val="baseline"/>
          <w:rtl w:val="0"/>
        </w:rPr>
        <w:t xml:space="preserve">Exclusion of loading rates</w:t>
      </w:r>
      <w:r w:rsidDel="00000000" w:rsidR="00000000" w:rsidRPr="00000000">
        <w:rPr>
          <w:rtl w:val="0"/>
        </w:rPr>
      </w:r>
    </w:p>
    <w:p w:rsidR="00000000" w:rsidDel="00000000" w:rsidP="00000000" w:rsidRDefault="00000000" w:rsidRPr="00000000" w14:paraId="0000095C">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63" w:date="2013-11-05T16:40:00Z">
            <w:rPr>
              <w:color w:val="0000ff"/>
              <w:sz w:val="22"/>
              <w:szCs w:val="22"/>
              <w:u w:val="single"/>
              <w:vertAlign w:val="baseline"/>
            </w:rPr>
          </w:rPrChange>
        </w:rPr>
        <w:t xml:space="preserve">Revision of Cover (Refund Premium) Inputs</w:t>
      </w:r>
      <w:r w:rsidDel="00000000" w:rsidR="00000000" w:rsidRPr="00000000">
        <w:rPr>
          <w:rtl w:val="0"/>
        </w:rPr>
      </w:r>
    </w:p>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inputs for the refund revision of cover transaction will depend on the kind of changes required on the terms of cover.  This information can be obtained from intermediary risk notes, or request for changes directly from clients. </w:t>
      </w:r>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jc w:val="both"/>
        <w:rPr/>
      </w:pPr>
      <w:bookmarkStart w:colFirst="0" w:colLast="0" w:name="_3ep43zb" w:id="95"/>
      <w:bookmarkEnd w:id="95"/>
      <w:r w:rsidDel="00000000" w:rsidR="00000000" w:rsidRPr="00000000">
        <w:rPr>
          <w:rtl w:val="0"/>
        </w:rPr>
      </w:r>
    </w:p>
    <w:p w:rsidR="00000000" w:rsidDel="00000000" w:rsidP="00000000" w:rsidRDefault="00000000" w:rsidRPr="00000000" w14:paraId="0000095F">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63" w:date="2013-11-05T16:40:00Z">
            <w:rPr>
              <w:color w:val="0000ff"/>
              <w:sz w:val="22"/>
              <w:szCs w:val="22"/>
              <w:u w:val="single"/>
              <w:vertAlign w:val="baseline"/>
            </w:rPr>
          </w:rPrChange>
        </w:rPr>
        <w:t xml:space="preserve">Revision of Cover (Refund Premium) Processing</w:t>
      </w:r>
      <w:r w:rsidDel="00000000" w:rsidR="00000000" w:rsidRPr="00000000">
        <w:rPr>
          <w:rtl w:val="0"/>
        </w:rPr>
      </w:r>
    </w:p>
    <w:p w:rsidR="00000000" w:rsidDel="00000000" w:rsidP="00000000" w:rsidRDefault="00000000" w:rsidRPr="00000000" w14:paraId="00000960">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Refund Revision of cover transaction can only be done on an existing policy.  The history on any transactions done and authorized on a policy will be kept and cannot be altered.  The system creates a new snapshot of the policy records for the sake of making changes to it.  The following is a listing of the functionality for refund revision of cover in GIS:</w:t>
      </w:r>
      <w:r w:rsidDel="00000000" w:rsidR="00000000" w:rsidRPr="00000000">
        <w:rPr>
          <w:rtl w:val="0"/>
        </w:rPr>
      </w:r>
    </w:p>
    <w:p w:rsidR="00000000" w:rsidDel="00000000" w:rsidP="00000000" w:rsidRDefault="00000000" w:rsidRPr="00000000" w14:paraId="00000961">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the change is withdrawal of cover or reduction of the cover period:</w:t>
      </w:r>
      <w:r w:rsidDel="00000000" w:rsidR="00000000" w:rsidRPr="00000000">
        <w:rPr>
          <w:rtl w:val="0"/>
        </w:rPr>
      </w:r>
    </w:p>
    <w:p w:rsidR="00000000" w:rsidDel="00000000" w:rsidP="00000000" w:rsidRDefault="00000000" w:rsidRPr="00000000" w14:paraId="00000962">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Identify the risk to reduce cover period. </w:t>
      </w:r>
      <w:r w:rsidDel="00000000" w:rsidR="00000000" w:rsidRPr="00000000">
        <w:rPr>
          <w:rtl w:val="0"/>
        </w:rPr>
      </w:r>
    </w:p>
    <w:p w:rsidR="00000000" w:rsidDel="00000000" w:rsidP="00000000" w:rsidRDefault="00000000" w:rsidRPr="00000000" w14:paraId="00000963">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Reduce the cover period by adjusting the cover dates. </w:t>
      </w:r>
      <w:r w:rsidDel="00000000" w:rsidR="00000000" w:rsidRPr="00000000">
        <w:rPr>
          <w:rtl w:val="0"/>
        </w:rPr>
      </w:r>
    </w:p>
    <w:p w:rsidR="00000000" w:rsidDel="00000000" w:rsidP="00000000" w:rsidRDefault="00000000" w:rsidRPr="00000000" w14:paraId="00000964">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Premium will be computed using the same rates used previously, or according the underwriters choice. </w:t>
      </w:r>
      <w:r w:rsidDel="00000000" w:rsidR="00000000" w:rsidRPr="00000000">
        <w:rPr>
          <w:rtl w:val="0"/>
        </w:rPr>
      </w:r>
    </w:p>
    <w:p w:rsidR="00000000" w:rsidDel="00000000" w:rsidP="00000000" w:rsidRDefault="00000000" w:rsidRPr="00000000" w14:paraId="00000965">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premium will be prorated or computed using the short period rates. </w:t>
      </w:r>
      <w:r w:rsidDel="00000000" w:rsidR="00000000" w:rsidRPr="00000000">
        <w:rPr>
          <w:rtl w:val="0"/>
        </w:rPr>
      </w:r>
    </w:p>
    <w:p w:rsidR="00000000" w:rsidDel="00000000" w:rsidP="00000000" w:rsidRDefault="00000000" w:rsidRPr="00000000" w14:paraId="00000966">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refund premium will be the prorated total premium collected or compute premium for the days of cover reduced using the short period rates. </w:t>
      </w:r>
      <w:r w:rsidDel="00000000" w:rsidR="00000000" w:rsidRPr="00000000">
        <w:rPr>
          <w:rtl w:val="0"/>
        </w:rPr>
      </w:r>
    </w:p>
    <w:p w:rsidR="00000000" w:rsidDel="00000000" w:rsidP="00000000" w:rsidRDefault="00000000" w:rsidRPr="00000000" w14:paraId="00000967">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the change is reduction of sum insured:</w:t>
      </w:r>
      <w:r w:rsidDel="00000000" w:rsidR="00000000" w:rsidRPr="00000000">
        <w:rPr>
          <w:rtl w:val="0"/>
        </w:rPr>
      </w:r>
    </w:p>
    <w:p w:rsidR="00000000" w:rsidDel="00000000" w:rsidP="00000000" w:rsidRDefault="00000000" w:rsidRPr="00000000" w14:paraId="00000968">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Identify the risk to reduce sum insured. </w:t>
      </w:r>
      <w:r w:rsidDel="00000000" w:rsidR="00000000" w:rsidRPr="00000000">
        <w:rPr>
          <w:rtl w:val="0"/>
        </w:rPr>
      </w:r>
    </w:p>
    <w:p w:rsidR="00000000" w:rsidDel="00000000" w:rsidP="00000000" w:rsidRDefault="00000000" w:rsidRPr="00000000" w14:paraId="00000969">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Adjust the sum insured or the retention limits to the required amount. </w:t>
      </w:r>
      <w:r w:rsidDel="00000000" w:rsidR="00000000" w:rsidRPr="00000000">
        <w:rPr>
          <w:rtl w:val="0"/>
        </w:rPr>
      </w:r>
    </w:p>
    <w:p w:rsidR="00000000" w:rsidDel="00000000" w:rsidP="00000000" w:rsidRDefault="00000000" w:rsidRPr="00000000" w14:paraId="0000096A">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existing premium rates are used but can be varied. </w:t>
      </w:r>
      <w:r w:rsidDel="00000000" w:rsidR="00000000" w:rsidRPr="00000000">
        <w:rPr>
          <w:rtl w:val="0"/>
        </w:rPr>
      </w:r>
    </w:p>
    <w:p w:rsidR="00000000" w:rsidDel="00000000" w:rsidP="00000000" w:rsidRDefault="00000000" w:rsidRPr="00000000" w14:paraId="0000096B">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premium computed will be prorated and validated against the minimum premium allowed. </w:t>
      </w:r>
      <w:r w:rsidDel="00000000" w:rsidR="00000000" w:rsidRPr="00000000">
        <w:rPr>
          <w:rtl w:val="0"/>
        </w:rPr>
      </w:r>
    </w:p>
    <w:p w:rsidR="00000000" w:rsidDel="00000000" w:rsidP="00000000" w:rsidRDefault="00000000" w:rsidRPr="00000000" w14:paraId="0000096C">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Update the risk schedule (the existing schedule to be updated).  </w:t>
      </w:r>
      <w:ins w:author="Heritage Comments" w:id="364" w:date="2013-11-05T16:40:00Z">
        <w:r w:rsidDel="00000000" w:rsidR="00000000" w:rsidRPr="00000000">
          <w:rPr>
            <w:color w:val="ff0000"/>
            <w:vertAlign w:val="baseline"/>
            <w:rtl w:val="0"/>
          </w:rPr>
          <w:t xml:space="preserve">For motor the schedule should update automatically.</w:t>
        </w:r>
      </w:ins>
      <w:r w:rsidDel="00000000" w:rsidR="00000000" w:rsidRPr="00000000">
        <w:rPr>
          <w:rtl w:val="0"/>
        </w:rPr>
      </w:r>
    </w:p>
    <w:p w:rsidR="00000000" w:rsidDel="00000000" w:rsidP="00000000" w:rsidRDefault="00000000" w:rsidRPr="00000000" w14:paraId="0000096D">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endorsement effective dates should be from the effective transaction date to the cover to date of the risk. </w:t>
      </w:r>
      <w:r w:rsidDel="00000000" w:rsidR="00000000" w:rsidRPr="00000000">
        <w:rPr>
          <w:rtl w:val="0"/>
        </w:rPr>
      </w:r>
    </w:p>
    <w:p w:rsidR="00000000" w:rsidDel="00000000" w:rsidP="00000000" w:rsidRDefault="00000000" w:rsidRPr="00000000" w14:paraId="0000096E">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Attach risk certificate for motor class if required.  Validation will be done to ensure that only one certificate is active. </w:t>
      </w:r>
      <w:r w:rsidDel="00000000" w:rsidR="00000000" w:rsidRPr="00000000">
        <w:rPr>
          <w:rtl w:val="0"/>
        </w:rPr>
      </w:r>
    </w:p>
    <w:p w:rsidR="00000000" w:rsidDel="00000000" w:rsidP="00000000" w:rsidRDefault="00000000" w:rsidRPr="00000000" w14:paraId="0000096F">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Make any alteration/additions/deletions to risk and policy clauses. </w:t>
      </w:r>
      <w:r w:rsidDel="00000000" w:rsidR="00000000" w:rsidRPr="00000000">
        <w:rPr>
          <w:rtl w:val="0"/>
        </w:rPr>
      </w:r>
    </w:p>
    <w:p w:rsidR="00000000" w:rsidDel="00000000" w:rsidP="00000000" w:rsidRDefault="00000000" w:rsidRPr="00000000" w14:paraId="00000970">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TurnQuest GIS computes the agency/broker commission, taxes if any, based on the prorated premium. </w:t>
      </w:r>
      <w:r w:rsidDel="00000000" w:rsidR="00000000" w:rsidRPr="00000000">
        <w:rPr>
          <w:rtl w:val="0"/>
        </w:rPr>
      </w:r>
    </w:p>
    <w:p w:rsidR="00000000" w:rsidDel="00000000" w:rsidP="00000000" w:rsidRDefault="00000000" w:rsidRPr="00000000" w14:paraId="00000971">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the policy is facultative inward, the refund commission from the ceding company will be calculated at a percentage in addition to the refund brokerage commission.  This commission will also be prorated. </w:t>
      </w:r>
      <w:r w:rsidDel="00000000" w:rsidR="00000000" w:rsidRPr="00000000">
        <w:rPr>
          <w:rtl w:val="0"/>
        </w:rPr>
      </w:r>
    </w:p>
    <w:p w:rsidR="00000000" w:rsidDel="00000000" w:rsidP="00000000" w:rsidRDefault="00000000" w:rsidRPr="00000000" w14:paraId="00000972">
      <w:pPr>
        <w:numPr>
          <w:ilvl w:val="0"/>
          <w:numId w:val="11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While computing premium, TurnQuest GIS will validate the endorsement premium.  If the refund premium computed is less than the refund minimum premium allowed, then no premium is refunded. </w:t>
      </w:r>
      <w:r w:rsidDel="00000000" w:rsidR="00000000" w:rsidRPr="00000000">
        <w:rPr>
          <w:rtl w:val="0"/>
        </w:rPr>
      </w:r>
    </w:p>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jc w:val="both"/>
        <w:rPr/>
      </w:pPr>
      <w:bookmarkStart w:colFirst="0" w:colLast="0" w:name="_1tuee74" w:id="96"/>
      <w:bookmarkEnd w:id="96"/>
      <w:r w:rsidDel="00000000" w:rsidR="00000000" w:rsidRPr="00000000">
        <w:rPr>
          <w:rtl w:val="0"/>
        </w:rPr>
      </w:r>
    </w:p>
    <w:p w:rsidR="00000000" w:rsidDel="00000000" w:rsidP="00000000" w:rsidRDefault="00000000" w:rsidRPr="00000000" w14:paraId="00000974">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63" w:date="2013-11-05T16:40:00Z">
            <w:rPr>
              <w:color w:val="0000ff"/>
              <w:sz w:val="22"/>
              <w:szCs w:val="22"/>
              <w:u w:val="single"/>
              <w:vertAlign w:val="baseline"/>
            </w:rPr>
          </w:rPrChange>
        </w:rPr>
        <w:t xml:space="preserve">Revision of Cover (Refund Premium) Risk reinsurance apportionment</w:t>
      </w:r>
      <w:r w:rsidDel="00000000" w:rsidR="00000000" w:rsidRPr="00000000">
        <w:rPr>
          <w:rtl w:val="0"/>
        </w:rPr>
      </w:r>
    </w:p>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Apportioning existing risk with reduced sum insured. </w:t>
      </w:r>
      <w:r w:rsidDel="00000000" w:rsidR="00000000" w:rsidRPr="00000000">
        <w:rPr>
          <w:rtl w:val="0"/>
        </w:rPr>
      </w:r>
    </w:p>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Reinsurance apportionment is computed based on the new risk sum assured.  </w:t>
      </w:r>
      <w:r w:rsidDel="00000000" w:rsidR="00000000" w:rsidRPr="00000000">
        <w:rPr>
          <w:rtl w:val="0"/>
        </w:rPr>
      </w:r>
    </w:p>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Example:</w:t>
      </w:r>
      <w:r w:rsidDel="00000000" w:rsidR="00000000" w:rsidRPr="00000000">
        <w:rPr>
          <w:rtl w:val="0"/>
        </w:rPr>
      </w:r>
    </w:p>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Assuming the risk was placed as follows before the endorsement. </w:t>
      </w:r>
      <w:r w:rsidDel="00000000" w:rsidR="00000000" w:rsidRPr="00000000">
        <w:rPr>
          <w:rtl w:val="0"/>
        </w:rPr>
      </w:r>
    </w:p>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Risk A sum insured = 1, 000, 000M Premium = 10, 000</w:t>
      </w:r>
      <w:r w:rsidDel="00000000" w:rsidR="00000000" w:rsidRPr="00000000">
        <w:rPr>
          <w:rtl w:val="0"/>
        </w:rPr>
      </w:r>
    </w:p>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EML = 80%</w:t>
      </w:r>
      <w:r w:rsidDel="00000000" w:rsidR="00000000" w:rsidRPr="00000000">
        <w:rPr>
          <w:rtl w:val="0"/>
        </w:rPr>
      </w:r>
    </w:p>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Retention limit 100, 000</w:t>
      </w:r>
      <w:r w:rsidDel="00000000" w:rsidR="00000000" w:rsidRPr="00000000">
        <w:rPr>
          <w:rtl w:val="0"/>
        </w:rPr>
      </w:r>
    </w:p>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Treaties – 1</w:t>
      </w:r>
      <w:r w:rsidDel="00000000" w:rsidR="00000000" w:rsidRPr="00000000">
        <w:rPr>
          <w:vertAlign w:val="superscript"/>
          <w:rtl w:val="0"/>
        </w:rPr>
        <w:t xml:space="preserve">st</w:t>
      </w:r>
      <w:r w:rsidDel="00000000" w:rsidR="00000000" w:rsidRPr="00000000">
        <w:rPr>
          <w:vertAlign w:val="baseline"/>
          <w:rtl w:val="0"/>
        </w:rPr>
        <w:t xml:space="preserve"> and 2</w:t>
      </w:r>
      <w:r w:rsidDel="00000000" w:rsidR="00000000" w:rsidRPr="00000000">
        <w:rPr>
          <w:vertAlign w:val="superscript"/>
          <w:rtl w:val="0"/>
        </w:rPr>
        <w:t xml:space="preserve">nd</w:t>
      </w:r>
      <w:r w:rsidDel="00000000" w:rsidR="00000000" w:rsidRPr="00000000">
        <w:rPr>
          <w:vertAlign w:val="baseline"/>
          <w:rtl w:val="0"/>
        </w:rPr>
        <w:t xml:space="preserve"> surplus on 10 lines each. </w:t>
      </w:r>
      <w:r w:rsidDel="00000000" w:rsidR="00000000" w:rsidRPr="00000000">
        <w:rPr>
          <w:rtl w:val="0"/>
        </w:rPr>
      </w:r>
    </w:p>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risk was apportioned as follows</w:t>
      </w:r>
      <w:r w:rsidDel="00000000" w:rsidR="00000000" w:rsidRPr="00000000">
        <w:rPr>
          <w:rtl w:val="0"/>
        </w:rPr>
      </w:r>
    </w:p>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jc w:val="both"/>
        <w:rPr/>
      </w:pPr>
      <w:bookmarkStart w:colFirst="0" w:colLast="0" w:name="_4du1wux" w:id="97"/>
      <w:bookmarkEnd w:id="97"/>
      <w:r w:rsidDel="00000000" w:rsidR="00000000" w:rsidRPr="00000000">
        <w:rPr>
          <w:vertAlign w:val="baseline"/>
          <w:rtl w:val="0"/>
        </w:rPr>
        <w:t xml:space="preserve">Risk A.  the amount used for apportionment is 1, 000, 000 * 80 /100 = 800, 000</w:t>
      </w:r>
      <w:r w:rsidDel="00000000" w:rsidR="00000000" w:rsidRPr="00000000">
        <w:rPr>
          <w:rtl w:val="0"/>
        </w:rPr>
      </w:r>
    </w:p>
    <w:p w:rsidR="00000000" w:rsidDel="00000000" w:rsidP="00000000" w:rsidRDefault="00000000" w:rsidRPr="00000000" w14:paraId="0000097F">
      <w:pPr>
        <w:pBdr>
          <w:top w:space="0" w:sz="0" w:val="nil"/>
          <w:left w:space="0" w:sz="0" w:val="nil"/>
          <w:bottom w:space="0" w:sz="0" w:val="nil"/>
          <w:right w:space="0" w:sz="0" w:val="nil"/>
          <w:between w:space="0" w:sz="0" w:val="nil"/>
        </w:pBdr>
        <w:shd w:fill="auto" w:val="clear"/>
        <w:spacing w:after="60" w:before="240" w:line="240" w:lineRule="auto"/>
        <w:ind w:left="1440" w:hanging="1440"/>
        <w:jc w:val="both"/>
        <w:rPr/>
      </w:pPr>
      <w:r w:rsidDel="00000000" w:rsidR="00000000" w:rsidRPr="00000000">
        <w:rPr>
          <w:rFonts w:ascii="Cambria" w:cs="Cambria" w:eastAsia="Cambria" w:hAnsi="Cambria"/>
          <w:b w:val="1"/>
          <w:i w:val="0"/>
          <w:color w:val="000000"/>
          <w:sz w:val="24"/>
          <w:szCs w:val="24"/>
          <w:u w:val="none"/>
          <w:vertAlign w:val="baseline"/>
          <w:rtl w:val="0"/>
          <w:rPrChange w:author="Heritage Comments" w:id="365" w:date="2013-11-05T16:40:00Z">
            <w:rPr>
              <w:rFonts w:ascii="Cambria" w:cs="Cambria" w:eastAsia="Cambria" w:hAnsi="Cambria"/>
              <w:b w:val="1"/>
              <w:i w:val="0"/>
              <w:color w:val="0000ff"/>
              <w:sz w:val="24"/>
              <w:szCs w:val="24"/>
              <w:u w:val="single"/>
              <w:vertAlign w:val="baseline"/>
            </w:rPr>
          </w:rPrChange>
        </w:rPr>
        <w:t xml:space="preserve">Risk A apportionment</w:t>
      </w:r>
      <w:r w:rsidDel="00000000" w:rsidR="00000000" w:rsidRPr="00000000">
        <w:rPr>
          <w:rtl w:val="0"/>
        </w:rPr>
      </w:r>
    </w:p>
    <w:tbl>
      <w:tblPr>
        <w:tblStyle w:val="Table16"/>
        <w:tblW w:w="8087.0" w:type="dxa"/>
        <w:jc w:val="left"/>
        <w:tblInd w:w="7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1"/>
        <w:gridCol w:w="2022"/>
        <w:gridCol w:w="2022"/>
        <w:gridCol w:w="2022"/>
        <w:tblGridChange w:id="0">
          <w:tblGrid>
            <w:gridCol w:w="2021"/>
            <w:gridCol w:w="2022"/>
            <w:gridCol w:w="2022"/>
            <w:gridCol w:w="2022"/>
          </w:tblGrid>
        </w:tblGridChange>
      </w:tblGrid>
      <w:tr>
        <w:trPr>
          <w:trHeight w:val="360" w:hRule="atLeast"/>
        </w:trPr>
        <w:tc>
          <w:tcPr>
            <w:vAlign w:val="top"/>
          </w:tcPr>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Treaty</w:t>
            </w:r>
            <w:r w:rsidDel="00000000" w:rsidR="00000000" w:rsidRPr="00000000">
              <w:rPr>
                <w:rtl w:val="0"/>
              </w:rPr>
            </w:r>
          </w:p>
        </w:tc>
        <w:tc>
          <w:tcPr>
            <w:vAlign w:val="top"/>
          </w:tcPr>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Sum Insured</w:t>
            </w:r>
            <w:r w:rsidDel="00000000" w:rsidR="00000000" w:rsidRPr="00000000">
              <w:rPr>
                <w:rtl w:val="0"/>
              </w:rPr>
            </w:r>
          </w:p>
        </w:tc>
        <w:tc>
          <w:tcPr>
            <w:vAlign w:val="top"/>
          </w:tcPr>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Share rate</w:t>
            </w:r>
            <w:r w:rsidDel="00000000" w:rsidR="00000000" w:rsidRPr="00000000">
              <w:rPr>
                <w:rtl w:val="0"/>
              </w:rPr>
            </w:r>
          </w:p>
        </w:tc>
        <w:tc>
          <w:tcPr>
            <w:vAlign w:val="top"/>
          </w:tcPr>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w:t>
            </w:r>
            <w:r w:rsidDel="00000000" w:rsidR="00000000" w:rsidRPr="00000000">
              <w:rPr>
                <w:rtl w:val="0"/>
              </w:rPr>
            </w:r>
          </w:p>
        </w:tc>
      </w:tr>
      <w:tr>
        <w:tc>
          <w:tcPr>
            <w:vAlign w:val="top"/>
          </w:tcPr>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Retention</w:t>
            </w:r>
            <w:r w:rsidDel="00000000" w:rsidR="00000000" w:rsidRPr="00000000">
              <w:rPr>
                <w:rtl w:val="0"/>
              </w:rPr>
            </w:r>
          </w:p>
        </w:tc>
        <w:tc>
          <w:tcPr>
            <w:vAlign w:val="top"/>
          </w:tcPr>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100, 000</w:t>
            </w:r>
            <w:r w:rsidDel="00000000" w:rsidR="00000000" w:rsidRPr="00000000">
              <w:rPr>
                <w:rtl w:val="0"/>
              </w:rPr>
            </w:r>
          </w:p>
        </w:tc>
        <w:tc>
          <w:tcPr>
            <w:vAlign w:val="top"/>
          </w:tcPr>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12. 5%</w:t>
            </w:r>
            <w:r w:rsidDel="00000000" w:rsidR="00000000" w:rsidRPr="00000000">
              <w:rPr>
                <w:rtl w:val="0"/>
              </w:rPr>
            </w:r>
          </w:p>
        </w:tc>
        <w:tc>
          <w:tcPr>
            <w:vAlign w:val="top"/>
          </w:tcPr>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1, 250</w:t>
            </w:r>
            <w:r w:rsidDel="00000000" w:rsidR="00000000" w:rsidRPr="00000000">
              <w:rPr>
                <w:rtl w:val="0"/>
              </w:rPr>
            </w:r>
          </w:p>
        </w:tc>
      </w:tr>
      <w:tr>
        <w:tc>
          <w:tcPr>
            <w:vAlign w:val="top"/>
          </w:tcPr>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w:t>
            </w:r>
            <w:r w:rsidDel="00000000" w:rsidR="00000000" w:rsidRPr="00000000">
              <w:rPr>
                <w:vertAlign w:val="superscript"/>
                <w:rtl w:val="0"/>
              </w:rPr>
              <w:t xml:space="preserve">st</w:t>
            </w:r>
            <w:r w:rsidDel="00000000" w:rsidR="00000000" w:rsidRPr="00000000">
              <w:rPr>
                <w:vertAlign w:val="baseline"/>
                <w:rtl w:val="0"/>
              </w:rPr>
              <w:t xml:space="preserve"> surplus</w:t>
            </w:r>
            <w:r w:rsidDel="00000000" w:rsidR="00000000" w:rsidRPr="00000000">
              <w:rPr>
                <w:rtl w:val="0"/>
              </w:rPr>
            </w:r>
          </w:p>
        </w:tc>
        <w:tc>
          <w:tcPr>
            <w:vAlign w:val="top"/>
          </w:tcPr>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700, 000</w:t>
            </w:r>
            <w:r w:rsidDel="00000000" w:rsidR="00000000" w:rsidRPr="00000000">
              <w:rPr>
                <w:rtl w:val="0"/>
              </w:rPr>
            </w:r>
          </w:p>
        </w:tc>
        <w:tc>
          <w:tcPr>
            <w:vAlign w:val="top"/>
          </w:tcPr>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87. 5%</w:t>
            </w:r>
            <w:r w:rsidDel="00000000" w:rsidR="00000000" w:rsidRPr="00000000">
              <w:rPr>
                <w:rtl w:val="0"/>
              </w:rPr>
            </w:r>
          </w:p>
        </w:tc>
        <w:tc>
          <w:tcPr>
            <w:vAlign w:val="top"/>
          </w:tcPr>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8, 750</w:t>
            </w:r>
            <w:r w:rsidDel="00000000" w:rsidR="00000000" w:rsidRPr="00000000">
              <w:rPr>
                <w:rtl w:val="0"/>
              </w:rPr>
            </w:r>
          </w:p>
        </w:tc>
      </w:tr>
    </w:tbl>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Assuming the endorsement caused a reduction of sum insured by 500, 000</w:t>
      </w:r>
      <w:r w:rsidDel="00000000" w:rsidR="00000000" w:rsidRPr="00000000">
        <w:rPr>
          <w:rtl w:val="0"/>
        </w:rPr>
      </w:r>
    </w:p>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risk will be apportioned as follows:</w:t>
      </w:r>
      <w:r w:rsidDel="00000000" w:rsidR="00000000" w:rsidRPr="00000000">
        <w:rPr>
          <w:rtl w:val="0"/>
        </w:rPr>
      </w:r>
    </w:p>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total sum insured   = 500, 000</w:t>
      </w:r>
      <w:r w:rsidDel="00000000" w:rsidR="00000000" w:rsidRPr="00000000">
        <w:rPr>
          <w:rtl w:val="0"/>
        </w:rPr>
      </w:r>
    </w:p>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reduced sum insured = 500, 000</w:t>
      </w:r>
      <w:r w:rsidDel="00000000" w:rsidR="00000000" w:rsidRPr="00000000">
        <w:rPr>
          <w:rtl w:val="0"/>
        </w:rPr>
      </w:r>
    </w:p>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Refund premium   = 2, 500</w:t>
      </w:r>
      <w:r w:rsidDel="00000000" w:rsidR="00000000" w:rsidRPr="00000000">
        <w:rPr>
          <w:rtl w:val="0"/>
        </w:rPr>
      </w:r>
    </w:p>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sum insured adjusted by the 80% EML = 500, 000 * 80 / 100 = 400, 000 (to reduce) </w:t>
      </w:r>
      <w:r w:rsidDel="00000000" w:rsidR="00000000" w:rsidRPr="00000000">
        <w:rPr>
          <w:rtl w:val="0"/>
        </w:rPr>
      </w:r>
    </w:p>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7"/>
        <w:tblW w:w="10109.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0"/>
        <w:gridCol w:w="1900"/>
        <w:gridCol w:w="1470"/>
        <w:gridCol w:w="2054"/>
        <w:gridCol w:w="1496"/>
        <w:gridCol w:w="1459"/>
        <w:tblGridChange w:id="0">
          <w:tblGrid>
            <w:gridCol w:w="1730"/>
            <w:gridCol w:w="1900"/>
            <w:gridCol w:w="1470"/>
            <w:gridCol w:w="2054"/>
            <w:gridCol w:w="1496"/>
            <w:gridCol w:w="1459"/>
          </w:tblGrid>
        </w:tblGridChange>
      </w:tblGrid>
      <w:tr>
        <w:trPr>
          <w:trHeight w:val="360" w:hRule="atLeast"/>
        </w:trPr>
        <w:tc>
          <w:tcPr>
            <w:vAlign w:val="top"/>
          </w:tcPr>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Treaty</w:t>
            </w:r>
            <w:r w:rsidDel="00000000" w:rsidR="00000000" w:rsidRPr="00000000">
              <w:rPr>
                <w:rtl w:val="0"/>
              </w:rPr>
            </w:r>
          </w:p>
        </w:tc>
        <w:tc>
          <w:tcPr>
            <w:vAlign w:val="top"/>
          </w:tcPr>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Previous SI</w:t>
            </w:r>
            <w:r w:rsidDel="00000000" w:rsidR="00000000" w:rsidRPr="00000000">
              <w:rPr>
                <w:rtl w:val="0"/>
              </w:rPr>
            </w:r>
          </w:p>
        </w:tc>
        <w:tc>
          <w:tcPr>
            <w:vAlign w:val="top"/>
          </w:tcPr>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Reduced SI</w:t>
            </w:r>
            <w:r w:rsidDel="00000000" w:rsidR="00000000" w:rsidRPr="00000000">
              <w:rPr>
                <w:rtl w:val="0"/>
              </w:rPr>
            </w:r>
          </w:p>
        </w:tc>
        <w:tc>
          <w:tcPr>
            <w:vAlign w:val="top"/>
          </w:tcPr>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New SI</w:t>
            </w:r>
            <w:r w:rsidDel="00000000" w:rsidR="00000000" w:rsidRPr="00000000">
              <w:rPr>
                <w:rtl w:val="0"/>
              </w:rPr>
            </w:r>
          </w:p>
        </w:tc>
        <w:tc>
          <w:tcPr>
            <w:vAlign w:val="top"/>
          </w:tcPr>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New Share rates</w:t>
            </w:r>
            <w:r w:rsidDel="00000000" w:rsidR="00000000" w:rsidRPr="00000000">
              <w:rPr>
                <w:rtl w:val="0"/>
              </w:rPr>
            </w:r>
          </w:p>
        </w:tc>
        <w:tc>
          <w:tcPr>
            <w:vAlign w:val="top"/>
          </w:tcPr>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Refund</w:t>
            </w:r>
            <w:r w:rsidDel="00000000" w:rsidR="00000000" w:rsidRPr="00000000">
              <w:rPr>
                <w:rtl w:val="0"/>
              </w:rPr>
            </w:r>
          </w:p>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w:t>
            </w:r>
            <w:r w:rsidDel="00000000" w:rsidR="00000000" w:rsidRPr="00000000">
              <w:rPr>
                <w:rtl w:val="0"/>
              </w:rPr>
            </w:r>
          </w:p>
        </w:tc>
      </w:tr>
      <w:tr>
        <w:tc>
          <w:tcPr>
            <w:vAlign w:val="top"/>
          </w:tcPr>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Retention</w:t>
            </w:r>
            <w:r w:rsidDel="00000000" w:rsidR="00000000" w:rsidRPr="00000000">
              <w:rPr>
                <w:rtl w:val="0"/>
              </w:rPr>
            </w:r>
          </w:p>
        </w:tc>
        <w:tc>
          <w:tcPr>
            <w:vAlign w:val="top"/>
          </w:tcPr>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100, 000</w:t>
            </w:r>
            <w:r w:rsidDel="00000000" w:rsidR="00000000" w:rsidRPr="00000000">
              <w:rPr>
                <w:rtl w:val="0"/>
              </w:rPr>
            </w:r>
          </w:p>
        </w:tc>
        <w:tc>
          <w:tcPr>
            <w:vAlign w:val="top"/>
          </w:tcPr>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100, 000</w:t>
            </w:r>
            <w:r w:rsidDel="00000000" w:rsidR="00000000" w:rsidRPr="00000000">
              <w:rPr>
                <w:rtl w:val="0"/>
              </w:rPr>
            </w:r>
          </w:p>
        </w:tc>
        <w:tc>
          <w:tcPr>
            <w:vAlign w:val="top"/>
          </w:tcPr>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25%</w:t>
            </w:r>
            <w:r w:rsidDel="00000000" w:rsidR="00000000" w:rsidRPr="00000000">
              <w:rPr>
                <w:rtl w:val="0"/>
              </w:rPr>
            </w:r>
          </w:p>
        </w:tc>
        <w:tc>
          <w:tcPr>
            <w:vAlign w:val="top"/>
          </w:tcPr>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0</w:t>
            </w:r>
            <w:r w:rsidDel="00000000" w:rsidR="00000000" w:rsidRPr="00000000">
              <w:rPr>
                <w:rtl w:val="0"/>
              </w:rPr>
            </w:r>
          </w:p>
        </w:tc>
      </w:tr>
      <w:tr>
        <w:tc>
          <w:tcPr>
            <w:vAlign w:val="top"/>
          </w:tcPr>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w:t>
            </w:r>
            <w:r w:rsidDel="00000000" w:rsidR="00000000" w:rsidRPr="00000000">
              <w:rPr>
                <w:vertAlign w:val="superscript"/>
                <w:rtl w:val="0"/>
              </w:rPr>
              <w:t xml:space="preserve">st</w:t>
            </w:r>
            <w:r w:rsidDel="00000000" w:rsidR="00000000" w:rsidRPr="00000000">
              <w:rPr>
                <w:vertAlign w:val="baseline"/>
                <w:rtl w:val="0"/>
              </w:rPr>
              <w:t xml:space="preserve"> surplus</w:t>
            </w:r>
            <w:r w:rsidDel="00000000" w:rsidR="00000000" w:rsidRPr="00000000">
              <w:rPr>
                <w:rtl w:val="0"/>
              </w:rPr>
            </w:r>
          </w:p>
        </w:tc>
        <w:tc>
          <w:tcPr>
            <w:vAlign w:val="top"/>
          </w:tcPr>
          <w:p w:rsidR="00000000" w:rsidDel="00000000" w:rsidP="00000000" w:rsidRDefault="00000000" w:rsidRPr="00000000" w14:paraId="000009A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700, 000</w:t>
            </w:r>
            <w:r w:rsidDel="00000000" w:rsidR="00000000" w:rsidRPr="00000000">
              <w:rPr>
                <w:rtl w:val="0"/>
              </w:rPr>
            </w:r>
          </w:p>
        </w:tc>
        <w:tc>
          <w:tcPr>
            <w:vAlign w:val="top"/>
          </w:tcPr>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(400, 000) </w:t>
            </w:r>
            <w:r w:rsidDel="00000000" w:rsidR="00000000" w:rsidRPr="00000000">
              <w:rPr>
                <w:rtl w:val="0"/>
              </w:rPr>
            </w:r>
          </w:p>
        </w:tc>
        <w:tc>
          <w:tcPr>
            <w:vAlign w:val="top"/>
          </w:tcPr>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300, 000</w:t>
            </w:r>
            <w:r w:rsidDel="00000000" w:rsidR="00000000" w:rsidRPr="00000000">
              <w:rPr>
                <w:rtl w:val="0"/>
              </w:rPr>
            </w:r>
          </w:p>
        </w:tc>
        <w:tc>
          <w:tcPr>
            <w:vAlign w:val="top"/>
          </w:tcPr>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75%</w:t>
            </w:r>
            <w:r w:rsidDel="00000000" w:rsidR="00000000" w:rsidRPr="00000000">
              <w:rPr>
                <w:rtl w:val="0"/>
              </w:rPr>
            </w:r>
          </w:p>
        </w:tc>
        <w:tc>
          <w:tcPr>
            <w:vAlign w:val="top"/>
          </w:tcPr>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(2, 500) </w:t>
            </w:r>
            <w:r w:rsidDel="00000000" w:rsidR="00000000" w:rsidRPr="00000000">
              <w:rPr>
                <w:rtl w:val="0"/>
              </w:rPr>
            </w:r>
          </w:p>
        </w:tc>
      </w:tr>
      <w:tr>
        <w:tc>
          <w:tcPr>
            <w:vAlign w:val="top"/>
          </w:tcPr>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2</w:t>
            </w:r>
            <w:r w:rsidDel="00000000" w:rsidR="00000000" w:rsidRPr="00000000">
              <w:rPr>
                <w:vertAlign w:val="superscript"/>
                <w:rtl w:val="0"/>
              </w:rPr>
              <w:t xml:space="preserve">nd</w:t>
            </w:r>
            <w:r w:rsidDel="00000000" w:rsidR="00000000" w:rsidRPr="00000000">
              <w:rPr>
                <w:vertAlign w:val="baseline"/>
                <w:rtl w:val="0"/>
              </w:rPr>
              <w:t xml:space="preserve"> surplus</w:t>
            </w:r>
            <w:r w:rsidDel="00000000" w:rsidR="00000000" w:rsidRPr="00000000">
              <w:rPr>
                <w:rtl w:val="0"/>
              </w:rPr>
            </w:r>
          </w:p>
        </w:tc>
        <w:tc>
          <w:tcPr>
            <w:vAlign w:val="top"/>
          </w:tcPr>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0</w:t>
            </w:r>
            <w:r w:rsidDel="00000000" w:rsidR="00000000" w:rsidRPr="00000000">
              <w:rPr>
                <w:rtl w:val="0"/>
              </w:rPr>
            </w:r>
          </w:p>
        </w:tc>
        <w:tc>
          <w:tcPr>
            <w:vAlign w:val="top"/>
          </w:tcPr>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0</w:t>
            </w:r>
            <w:r w:rsidDel="00000000" w:rsidR="00000000" w:rsidRPr="00000000">
              <w:rPr>
                <w:rtl w:val="0"/>
              </w:rPr>
            </w:r>
          </w:p>
        </w:tc>
        <w:tc>
          <w:tcPr>
            <w:vAlign w:val="top"/>
          </w:tcPr>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0</w:t>
            </w:r>
            <w:r w:rsidDel="00000000" w:rsidR="00000000" w:rsidRPr="00000000">
              <w:rPr>
                <w:rtl w:val="0"/>
              </w:rPr>
            </w:r>
          </w:p>
        </w:tc>
      </w:tr>
      <w:tr>
        <w:tc>
          <w:tcPr>
            <w:vAlign w:val="top"/>
          </w:tcPr>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Totals</w:t>
            </w:r>
            <w:r w:rsidDel="00000000" w:rsidR="00000000" w:rsidRPr="00000000">
              <w:rPr>
                <w:rtl w:val="0"/>
              </w:rPr>
            </w:r>
          </w:p>
        </w:tc>
        <w:tc>
          <w:tcPr>
            <w:vAlign w:val="top"/>
          </w:tcPr>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800, 000</w:t>
            </w:r>
            <w:r w:rsidDel="00000000" w:rsidR="00000000" w:rsidRPr="00000000">
              <w:rPr>
                <w:rtl w:val="0"/>
              </w:rPr>
            </w:r>
          </w:p>
        </w:tc>
        <w:tc>
          <w:tcPr>
            <w:vAlign w:val="top"/>
          </w:tcPr>
          <w:p w:rsidR="00000000" w:rsidDel="00000000" w:rsidP="00000000" w:rsidRDefault="00000000" w:rsidRPr="00000000" w14:paraId="000009A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400, 000</w:t>
            </w:r>
            <w:r w:rsidDel="00000000" w:rsidR="00000000" w:rsidRPr="00000000">
              <w:rPr>
                <w:rtl w:val="0"/>
              </w:rPr>
            </w:r>
          </w:p>
        </w:tc>
        <w:tc>
          <w:tcPr>
            <w:vAlign w:val="top"/>
          </w:tcPr>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400, 000</w:t>
            </w:r>
            <w:r w:rsidDel="00000000" w:rsidR="00000000" w:rsidRPr="00000000">
              <w:rPr>
                <w:rtl w:val="0"/>
              </w:rPr>
            </w:r>
          </w:p>
        </w:tc>
        <w:tc>
          <w:tcPr>
            <w:vAlign w:val="top"/>
          </w:tcPr>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100. 0000%</w:t>
            </w:r>
            <w:r w:rsidDel="00000000" w:rsidR="00000000" w:rsidRPr="00000000">
              <w:rPr>
                <w:rtl w:val="0"/>
              </w:rPr>
            </w:r>
          </w:p>
        </w:tc>
        <w:tc>
          <w:tcPr>
            <w:vAlign w:val="top"/>
          </w:tcPr>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(2, 500) </w:t>
            </w:r>
            <w:r w:rsidDel="00000000" w:rsidR="00000000" w:rsidRPr="00000000">
              <w:rPr>
                <w:rtl w:val="0"/>
              </w:rPr>
            </w:r>
          </w:p>
        </w:tc>
      </w:tr>
    </w:tbl>
    <w:p w:rsidR="00000000" w:rsidDel="00000000" w:rsidP="00000000" w:rsidRDefault="00000000" w:rsidRPr="00000000" w14:paraId="000009B3">
      <w:pPr>
        <w:pStyle w:val="Heading4"/>
        <w:pBdr>
          <w:top w:space="0" w:sz="0" w:val="nil"/>
          <w:left w:space="0" w:sz="0" w:val="nil"/>
          <w:bottom w:space="0" w:sz="0" w:val="nil"/>
          <w:right w:space="0" w:sz="0" w:val="nil"/>
          <w:between w:space="0" w:sz="0" w:val="nil"/>
        </w:pBdr>
        <w:shd w:fill="auto" w:val="clear"/>
        <w:ind w:left="864" w:hanging="864"/>
        <w:jc w:val="both"/>
        <w:rPr/>
      </w:pPr>
      <w:bookmarkStart w:colFirst="0" w:colLast="0" w:name="_2szc72q" w:id="98"/>
      <w:bookmarkEnd w:id="98"/>
      <w:ins w:author="Heritage Comments" w:id="366" w:date="2013-11-05T16:40:00Z">
        <w:r w:rsidDel="00000000" w:rsidR="00000000" w:rsidRPr="00000000">
          <w:rPr>
            <w:b w:val="0"/>
            <w:color w:val="ff0000"/>
            <w:sz w:val="22"/>
            <w:szCs w:val="22"/>
            <w:vertAlign w:val="baseline"/>
            <w:rtl w:val="0"/>
          </w:rPr>
          <w:t xml:space="preserve">The above calculation on reduction in sum insured is wrong. The risk will be re-apportioned and refund premium will be based on the new apportionment.</w:t>
        </w:r>
      </w:ins>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8"/>
        <w:tblW w:w="10109.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0"/>
        <w:gridCol w:w="1900"/>
        <w:gridCol w:w="1470"/>
        <w:gridCol w:w="2054"/>
        <w:gridCol w:w="1496"/>
        <w:gridCol w:w="1459"/>
        <w:tblGridChange w:id="0">
          <w:tblGrid>
            <w:gridCol w:w="1730"/>
            <w:gridCol w:w="1900"/>
            <w:gridCol w:w="1470"/>
            <w:gridCol w:w="2054"/>
            <w:gridCol w:w="1496"/>
            <w:gridCol w:w="1459"/>
          </w:tblGrid>
        </w:tblGridChange>
      </w:tblGrid>
      <w:tr>
        <w:trPr>
          <w:trHeight w:val="1220" w:hRule="atLeast"/>
        </w:trPr>
        <w:tc>
          <w:tcPr>
            <w:vAlign w:val="top"/>
          </w:tcPr>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jc w:val="both"/>
              <w:rPr/>
            </w:pPr>
            <w:ins w:author="Heritage Comments" w:id="367" w:date="2013-11-05T16:40:00Z">
              <w:r w:rsidDel="00000000" w:rsidR="00000000" w:rsidRPr="00000000">
                <w:rPr>
                  <w:color w:val="ff0000"/>
                  <w:vertAlign w:val="baseline"/>
                  <w:rtl w:val="0"/>
                </w:rPr>
                <w:t xml:space="preserve">Treaty</w:t>
              </w:r>
            </w:ins>
            <w:r w:rsidDel="00000000" w:rsidR="00000000" w:rsidRPr="00000000">
              <w:rPr>
                <w:rtl w:val="0"/>
              </w:rPr>
            </w:r>
          </w:p>
        </w:tc>
        <w:tc>
          <w:tcPr>
            <w:vAlign w:val="top"/>
          </w:tcPr>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jc w:val="both"/>
              <w:rPr/>
            </w:pPr>
            <w:ins w:author="Heritage Comments" w:id="368" w:date="2013-11-05T16:40:00Z">
              <w:r w:rsidDel="00000000" w:rsidR="00000000" w:rsidRPr="00000000">
                <w:rPr>
                  <w:color w:val="ff0000"/>
                  <w:vertAlign w:val="baseline"/>
                  <w:rtl w:val="0"/>
                </w:rPr>
                <w:t xml:space="preserve">Previous SI</w:t>
              </w:r>
            </w:ins>
            <w:r w:rsidDel="00000000" w:rsidR="00000000" w:rsidRPr="00000000">
              <w:rPr>
                <w:rtl w:val="0"/>
              </w:rPr>
            </w:r>
          </w:p>
        </w:tc>
        <w:tc>
          <w:tcPr>
            <w:vAlign w:val="top"/>
          </w:tcPr>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jc w:val="both"/>
              <w:rPr/>
            </w:pPr>
            <w:ins w:author="Heritage Comments" w:id="369" w:date="2013-11-05T16:40:00Z">
              <w:r w:rsidDel="00000000" w:rsidR="00000000" w:rsidRPr="00000000">
                <w:rPr>
                  <w:color w:val="ff0000"/>
                  <w:vertAlign w:val="baseline"/>
                  <w:rtl w:val="0"/>
                </w:rPr>
                <w:t xml:space="preserve">Revised apportionment on Reduced SI</w:t>
              </w:r>
            </w:ins>
            <w:r w:rsidDel="00000000" w:rsidR="00000000" w:rsidRPr="00000000">
              <w:rPr>
                <w:rtl w:val="0"/>
              </w:rPr>
            </w:r>
          </w:p>
        </w:tc>
        <w:tc>
          <w:tcPr>
            <w:vAlign w:val="top"/>
          </w:tcPr>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jc w:val="both"/>
              <w:rPr/>
            </w:pPr>
            <w:ins w:author="Heritage Comments" w:id="370" w:date="2013-11-05T16:40:00Z">
              <w:r w:rsidDel="00000000" w:rsidR="00000000" w:rsidRPr="00000000">
                <w:rPr>
                  <w:color w:val="ff0000"/>
                  <w:vertAlign w:val="baseline"/>
                  <w:rtl w:val="0"/>
                </w:rPr>
                <w:t xml:space="preserve">New SI</w:t>
              </w:r>
            </w:ins>
            <w:r w:rsidDel="00000000" w:rsidR="00000000" w:rsidRPr="00000000">
              <w:rPr>
                <w:rtl w:val="0"/>
              </w:rPr>
            </w:r>
          </w:p>
        </w:tc>
        <w:tc>
          <w:tcPr>
            <w:vAlign w:val="top"/>
          </w:tcPr>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jc w:val="both"/>
              <w:rPr/>
            </w:pPr>
            <w:ins w:author="Heritage Comments" w:id="371" w:date="2013-11-05T16:40:00Z">
              <w:r w:rsidDel="00000000" w:rsidR="00000000" w:rsidRPr="00000000">
                <w:rPr>
                  <w:color w:val="ff0000"/>
                  <w:vertAlign w:val="baseline"/>
                  <w:rtl w:val="0"/>
                </w:rPr>
                <w:t xml:space="preserve">New Share rates</w:t>
              </w:r>
            </w:ins>
            <w:r w:rsidDel="00000000" w:rsidR="00000000" w:rsidRPr="00000000">
              <w:rPr>
                <w:rtl w:val="0"/>
              </w:rPr>
            </w:r>
          </w:p>
        </w:tc>
        <w:tc>
          <w:tcPr>
            <w:vAlign w:val="top"/>
          </w:tcPr>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jc w:val="both"/>
              <w:rPr/>
            </w:pPr>
            <w:ins w:author="Heritage Comments" w:id="372" w:date="2013-11-05T16:40:00Z">
              <w:r w:rsidDel="00000000" w:rsidR="00000000" w:rsidRPr="00000000">
                <w:rPr>
                  <w:color w:val="ff0000"/>
                  <w:vertAlign w:val="baseline"/>
                  <w:rtl w:val="0"/>
                </w:rPr>
                <w:t xml:space="preserve">Refund</w:t>
              </w:r>
            </w:ins>
            <w:r w:rsidDel="00000000" w:rsidR="00000000" w:rsidRPr="00000000">
              <w:rPr>
                <w:rtl w:val="0"/>
              </w:rPr>
            </w:r>
          </w:p>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jc w:val="both"/>
              <w:rPr/>
            </w:pPr>
            <w:ins w:author="Heritage Comments" w:id="373" w:date="2013-11-05T16:40:00Z">
              <w:r w:rsidDel="00000000" w:rsidR="00000000" w:rsidRPr="00000000">
                <w:rPr>
                  <w:color w:val="ff0000"/>
                  <w:vertAlign w:val="baseline"/>
                  <w:rtl w:val="0"/>
                </w:rPr>
                <w:t xml:space="preserve">Premium</w:t>
              </w:r>
            </w:ins>
            <w:r w:rsidDel="00000000" w:rsidR="00000000" w:rsidRPr="00000000">
              <w:rPr>
                <w:rtl w:val="0"/>
              </w:rPr>
            </w:r>
          </w:p>
        </w:tc>
      </w:tr>
      <w:tr>
        <w:tc>
          <w:tcPr>
            <w:vAlign w:val="top"/>
          </w:tcPr>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jc w:val="both"/>
              <w:rPr/>
            </w:pPr>
            <w:ins w:author="Heritage Comments" w:id="374" w:date="2013-11-05T16:40:00Z">
              <w:r w:rsidDel="00000000" w:rsidR="00000000" w:rsidRPr="00000000">
                <w:rPr>
                  <w:color w:val="ff0000"/>
                  <w:vertAlign w:val="baseline"/>
                  <w:rtl w:val="0"/>
                </w:rPr>
                <w:t xml:space="preserve">Retention</w:t>
              </w:r>
            </w:ins>
            <w:r w:rsidDel="00000000" w:rsidR="00000000" w:rsidRPr="00000000">
              <w:rPr>
                <w:rtl w:val="0"/>
              </w:rPr>
            </w:r>
          </w:p>
        </w:tc>
        <w:tc>
          <w:tcPr>
            <w:vAlign w:val="top"/>
          </w:tcPr>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jc w:val="both"/>
              <w:rPr/>
            </w:pPr>
            <w:ins w:author="Heritage Comments" w:id="375" w:date="2013-11-05T16:40:00Z">
              <w:r w:rsidDel="00000000" w:rsidR="00000000" w:rsidRPr="00000000">
                <w:rPr>
                  <w:color w:val="ff0000"/>
                  <w:vertAlign w:val="baseline"/>
                  <w:rtl w:val="0"/>
                </w:rPr>
                <w:t xml:space="preserve">   100, 000</w:t>
              </w:r>
            </w:ins>
            <w:r w:rsidDel="00000000" w:rsidR="00000000" w:rsidRPr="00000000">
              <w:rPr>
                <w:rtl w:val="0"/>
              </w:rPr>
            </w:r>
          </w:p>
        </w:tc>
        <w:tc>
          <w:tcPr>
            <w:vAlign w:val="top"/>
          </w:tcPr>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jc w:val="both"/>
              <w:rPr/>
            </w:pPr>
            <w:ins w:author="Heritage Comments" w:id="376" w:date="2013-11-05T16:40:00Z">
              <w:r w:rsidDel="00000000" w:rsidR="00000000" w:rsidRPr="00000000">
                <w:rPr>
                  <w:color w:val="ff0000"/>
                  <w:vertAlign w:val="baseline"/>
                  <w:rtl w:val="0"/>
                </w:rPr>
                <w:t xml:space="preserve">100,000</w:t>
              </w:r>
            </w:ins>
            <w:r w:rsidDel="00000000" w:rsidR="00000000" w:rsidRPr="00000000">
              <w:rPr>
                <w:rtl w:val="0"/>
              </w:rPr>
            </w:r>
          </w:p>
        </w:tc>
        <w:tc>
          <w:tcPr>
            <w:vAlign w:val="top"/>
          </w:tcPr>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jc w:val="both"/>
              <w:rPr/>
            </w:pPr>
            <w:ins w:author="Heritage Comments" w:id="377" w:date="2013-11-05T16:40:00Z">
              <w:r w:rsidDel="00000000" w:rsidR="00000000" w:rsidRPr="00000000">
                <w:rPr>
                  <w:color w:val="ff0000"/>
                  <w:vertAlign w:val="baseline"/>
                  <w:rtl w:val="0"/>
                </w:rPr>
                <w:t xml:space="preserve">100, 000</w:t>
              </w:r>
            </w:ins>
            <w:r w:rsidDel="00000000" w:rsidR="00000000" w:rsidRPr="00000000">
              <w:rPr>
                <w:rtl w:val="0"/>
              </w:rPr>
            </w:r>
          </w:p>
        </w:tc>
        <w:tc>
          <w:tcPr>
            <w:vAlign w:val="top"/>
          </w:tcPr>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jc w:val="both"/>
              <w:rPr/>
            </w:pPr>
            <w:ins w:author="Heritage Comments" w:id="378" w:date="2013-11-05T16:40:00Z">
              <w:r w:rsidDel="00000000" w:rsidR="00000000" w:rsidRPr="00000000">
                <w:rPr>
                  <w:color w:val="ff0000"/>
                  <w:vertAlign w:val="baseline"/>
                  <w:rtl w:val="0"/>
                </w:rPr>
                <w:t xml:space="preserve">  25%</w:t>
              </w:r>
            </w:ins>
            <w:r w:rsidDel="00000000" w:rsidR="00000000" w:rsidRPr="00000000">
              <w:rPr>
                <w:rtl w:val="0"/>
              </w:rPr>
            </w:r>
          </w:p>
        </w:tc>
        <w:tc>
          <w:tcPr>
            <w:vAlign w:val="top"/>
          </w:tcPr>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jc w:val="both"/>
              <w:rPr/>
            </w:pPr>
            <w:ins w:author="Heritage Comments" w:id="379" w:date="2013-11-05T16:40:00Z">
              <w:r w:rsidDel="00000000" w:rsidR="00000000" w:rsidRPr="00000000">
                <w:rPr>
                  <w:color w:val="ff0000"/>
                  <w:vertAlign w:val="baseline"/>
                  <w:rtl w:val="0"/>
                </w:rPr>
                <w:t xml:space="preserve">  (625)</w:t>
              </w:r>
            </w:ins>
            <w:r w:rsidDel="00000000" w:rsidR="00000000" w:rsidRPr="00000000">
              <w:rPr>
                <w:rtl w:val="0"/>
              </w:rPr>
            </w:r>
          </w:p>
        </w:tc>
      </w:tr>
      <w:tr>
        <w:tc>
          <w:tcPr>
            <w:vAlign w:val="top"/>
          </w:tcPr>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jc w:val="both"/>
              <w:rPr/>
            </w:pPr>
            <w:ins w:author="Heritage Comments" w:id="380" w:date="2013-11-05T16:40:00Z">
              <w:r w:rsidDel="00000000" w:rsidR="00000000" w:rsidRPr="00000000">
                <w:rPr>
                  <w:color w:val="ff0000"/>
                  <w:vertAlign w:val="baseline"/>
                  <w:rtl w:val="0"/>
                </w:rPr>
                <w:t xml:space="preserve">1</w:t>
              </w:r>
              <w:r w:rsidDel="00000000" w:rsidR="00000000" w:rsidRPr="00000000">
                <w:rPr>
                  <w:color w:val="ff0000"/>
                  <w:vertAlign w:val="superscript"/>
                  <w:rtl w:val="0"/>
                </w:rPr>
                <w:t xml:space="preserve">st</w:t>
              </w:r>
              <w:r w:rsidDel="00000000" w:rsidR="00000000" w:rsidRPr="00000000">
                <w:rPr>
                  <w:color w:val="ff0000"/>
                  <w:vertAlign w:val="baseline"/>
                  <w:rtl w:val="0"/>
                </w:rPr>
                <w:t xml:space="preserve"> surplus</w:t>
              </w:r>
            </w:ins>
            <w:r w:rsidDel="00000000" w:rsidR="00000000" w:rsidRPr="00000000">
              <w:rPr>
                <w:rtl w:val="0"/>
              </w:rPr>
            </w:r>
          </w:p>
        </w:tc>
        <w:tc>
          <w:tcPr>
            <w:vAlign w:val="top"/>
          </w:tcPr>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jc w:val="both"/>
              <w:rPr/>
            </w:pPr>
            <w:ins w:author="Heritage Comments" w:id="381" w:date="2013-11-05T16:40:00Z">
              <w:r w:rsidDel="00000000" w:rsidR="00000000" w:rsidRPr="00000000">
                <w:rPr>
                  <w:color w:val="ff0000"/>
                  <w:vertAlign w:val="baseline"/>
                  <w:rtl w:val="0"/>
                </w:rPr>
                <w:t xml:space="preserve">   700, 000</w:t>
              </w:r>
            </w:ins>
            <w:r w:rsidDel="00000000" w:rsidR="00000000" w:rsidRPr="00000000">
              <w:rPr>
                <w:rtl w:val="0"/>
              </w:rPr>
            </w:r>
          </w:p>
        </w:tc>
        <w:tc>
          <w:tcPr>
            <w:vAlign w:val="top"/>
          </w:tcPr>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jc w:val="both"/>
              <w:rPr/>
            </w:pPr>
            <w:ins w:author="Heritage Comments" w:id="382" w:date="2013-11-05T16:40:00Z">
              <w:r w:rsidDel="00000000" w:rsidR="00000000" w:rsidRPr="00000000">
                <w:rPr>
                  <w:color w:val="ff0000"/>
                  <w:vertAlign w:val="baseline"/>
                  <w:rtl w:val="0"/>
                </w:rPr>
                <w:t xml:space="preserve"> 300, 000)</w:t>
              </w:r>
            </w:ins>
            <w:r w:rsidDel="00000000" w:rsidR="00000000" w:rsidRPr="00000000">
              <w:rPr>
                <w:rtl w:val="0"/>
              </w:rPr>
            </w:r>
          </w:p>
        </w:tc>
        <w:tc>
          <w:tcPr>
            <w:vAlign w:val="top"/>
          </w:tcPr>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jc w:val="both"/>
              <w:rPr/>
            </w:pPr>
            <w:ins w:author="Heritage Comments" w:id="383" w:date="2013-11-05T16:40:00Z">
              <w:r w:rsidDel="00000000" w:rsidR="00000000" w:rsidRPr="00000000">
                <w:rPr>
                  <w:color w:val="ff0000"/>
                  <w:vertAlign w:val="baseline"/>
                  <w:rtl w:val="0"/>
                </w:rPr>
                <w:t xml:space="preserve">300, 000</w:t>
              </w:r>
            </w:ins>
            <w:r w:rsidDel="00000000" w:rsidR="00000000" w:rsidRPr="00000000">
              <w:rPr>
                <w:rtl w:val="0"/>
              </w:rPr>
            </w:r>
          </w:p>
        </w:tc>
        <w:tc>
          <w:tcPr>
            <w:vAlign w:val="top"/>
          </w:tcPr>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jc w:val="both"/>
              <w:rPr/>
            </w:pPr>
            <w:ins w:author="Heritage Comments" w:id="384" w:date="2013-11-05T16:40:00Z">
              <w:r w:rsidDel="00000000" w:rsidR="00000000" w:rsidRPr="00000000">
                <w:rPr>
                  <w:color w:val="ff0000"/>
                  <w:vertAlign w:val="baseline"/>
                  <w:rtl w:val="0"/>
                </w:rPr>
                <w:t xml:space="preserve">  75%</w:t>
              </w:r>
            </w:ins>
            <w:r w:rsidDel="00000000" w:rsidR="00000000" w:rsidRPr="00000000">
              <w:rPr>
                <w:rtl w:val="0"/>
              </w:rPr>
            </w:r>
          </w:p>
        </w:tc>
        <w:tc>
          <w:tcPr>
            <w:vAlign w:val="top"/>
          </w:tcPr>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jc w:val="both"/>
              <w:rPr/>
            </w:pPr>
            <w:ins w:author="Heritage Comments" w:id="385" w:date="2013-11-05T16:40:00Z">
              <w:r w:rsidDel="00000000" w:rsidR="00000000" w:rsidRPr="00000000">
                <w:rPr>
                  <w:color w:val="ff0000"/>
                  <w:vertAlign w:val="baseline"/>
                  <w:rtl w:val="0"/>
                </w:rPr>
                <w:t xml:space="preserve">  (1,875) </w:t>
              </w:r>
            </w:ins>
            <w:r w:rsidDel="00000000" w:rsidR="00000000" w:rsidRPr="00000000">
              <w:rPr>
                <w:rtl w:val="0"/>
              </w:rPr>
            </w:r>
          </w:p>
        </w:tc>
      </w:tr>
      <w:tr>
        <w:tc>
          <w:tcPr>
            <w:vAlign w:val="top"/>
          </w:tcPr>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jc w:val="both"/>
              <w:rPr/>
            </w:pPr>
            <w:ins w:author="Heritage Comments" w:id="386" w:date="2013-11-05T16:40:00Z">
              <w:r w:rsidDel="00000000" w:rsidR="00000000" w:rsidRPr="00000000">
                <w:rPr>
                  <w:color w:val="ff0000"/>
                  <w:vertAlign w:val="baseline"/>
                  <w:rtl w:val="0"/>
                </w:rPr>
                <w:t xml:space="preserve">2</w:t>
              </w:r>
              <w:r w:rsidDel="00000000" w:rsidR="00000000" w:rsidRPr="00000000">
                <w:rPr>
                  <w:color w:val="ff0000"/>
                  <w:vertAlign w:val="superscript"/>
                  <w:rtl w:val="0"/>
                </w:rPr>
                <w:t xml:space="preserve">nd</w:t>
              </w:r>
              <w:r w:rsidDel="00000000" w:rsidR="00000000" w:rsidRPr="00000000">
                <w:rPr>
                  <w:color w:val="ff0000"/>
                  <w:vertAlign w:val="baseline"/>
                  <w:rtl w:val="0"/>
                </w:rPr>
                <w:t xml:space="preserve"> surplus</w:t>
              </w:r>
            </w:ins>
            <w:r w:rsidDel="00000000" w:rsidR="00000000" w:rsidRPr="00000000">
              <w:rPr>
                <w:rtl w:val="0"/>
              </w:rPr>
            </w:r>
          </w:p>
        </w:tc>
        <w:tc>
          <w:tcPr>
            <w:vAlign w:val="top"/>
          </w:tcPr>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jc w:val="both"/>
              <w:rPr/>
            </w:pPr>
            <w:ins w:author="Heritage Comments" w:id="387" w:date="2013-11-05T16:40:00Z">
              <w:r w:rsidDel="00000000" w:rsidR="00000000" w:rsidRPr="00000000">
                <w:rPr>
                  <w:color w:val="ff0000"/>
                  <w:vertAlign w:val="baseline"/>
                  <w:rtl w:val="0"/>
                </w:rPr>
                <w:t xml:space="preserve">……………..  0</w:t>
              </w:r>
            </w:ins>
            <w:r w:rsidDel="00000000" w:rsidR="00000000" w:rsidRPr="00000000">
              <w:rPr>
                <w:rtl w:val="0"/>
              </w:rPr>
            </w:r>
          </w:p>
        </w:tc>
        <w:tc>
          <w:tcPr>
            <w:vAlign w:val="top"/>
          </w:tcPr>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jc w:val="both"/>
              <w:rPr/>
            </w:pPr>
            <w:ins w:author="Heritage Comments" w:id="388" w:date="2013-11-05T16:40:00Z">
              <w:r w:rsidDel="00000000" w:rsidR="00000000" w:rsidRPr="00000000">
                <w:rPr>
                  <w:color w:val="ff0000"/>
                  <w:vertAlign w:val="baseline"/>
                  <w:rtl w:val="0"/>
                </w:rPr>
                <w:t xml:space="preserve">  0</w:t>
              </w:r>
            </w:ins>
            <w:r w:rsidDel="00000000" w:rsidR="00000000" w:rsidRPr="00000000">
              <w:rPr>
                <w:rtl w:val="0"/>
              </w:rPr>
            </w:r>
          </w:p>
        </w:tc>
        <w:tc>
          <w:tcPr>
            <w:vAlign w:val="top"/>
          </w:tcPr>
          <w:p w:rsidR="00000000" w:rsidDel="00000000" w:rsidP="00000000" w:rsidRDefault="00000000" w:rsidRPr="00000000" w14:paraId="000009C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jc w:val="both"/>
              <w:rPr/>
            </w:pPr>
            <w:ins w:author="Heritage Comments" w:id="389" w:date="2013-11-05T16:40:00Z">
              <w:r w:rsidDel="00000000" w:rsidR="00000000" w:rsidRPr="00000000">
                <w:rPr>
                  <w:color w:val="ff0000"/>
                  <w:vertAlign w:val="baseline"/>
                  <w:rtl w:val="0"/>
                </w:rPr>
                <w:t xml:space="preserve">…………0%</w:t>
              </w:r>
            </w:ins>
            <w:r w:rsidDel="00000000" w:rsidR="00000000" w:rsidRPr="00000000">
              <w:rPr>
                <w:rtl w:val="0"/>
              </w:rPr>
            </w:r>
          </w:p>
        </w:tc>
        <w:tc>
          <w:tcPr>
            <w:vAlign w:val="top"/>
          </w:tcPr>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jc w:val="both"/>
              <w:rPr/>
            </w:pPr>
            <w:ins w:author="Heritage Comments" w:id="390" w:date="2013-11-05T16:40:00Z">
              <w:r w:rsidDel="00000000" w:rsidR="00000000" w:rsidRPr="00000000">
                <w:rPr>
                  <w:color w:val="ff0000"/>
                  <w:vertAlign w:val="baseline"/>
                  <w:rtl w:val="0"/>
                </w:rPr>
                <w:t xml:space="preserve">   0</w:t>
              </w:r>
            </w:ins>
            <w:r w:rsidDel="00000000" w:rsidR="00000000" w:rsidRPr="00000000">
              <w:rPr>
                <w:rtl w:val="0"/>
              </w:rPr>
            </w:r>
          </w:p>
        </w:tc>
      </w:tr>
      <w:tr>
        <w:tc>
          <w:tcPr>
            <w:vAlign w:val="top"/>
          </w:tcPr>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jc w:val="both"/>
              <w:rPr/>
            </w:pPr>
            <w:ins w:author="Heritage Comments" w:id="391" w:date="2013-11-05T16:40:00Z">
              <w:r w:rsidDel="00000000" w:rsidR="00000000" w:rsidRPr="00000000">
                <w:rPr>
                  <w:color w:val="ff0000"/>
                  <w:vertAlign w:val="baseline"/>
                  <w:rtl w:val="0"/>
                </w:rPr>
                <w:t xml:space="preserve">Totals</w:t>
              </w:r>
            </w:ins>
            <w:r w:rsidDel="00000000" w:rsidR="00000000" w:rsidRPr="00000000">
              <w:rPr>
                <w:rtl w:val="0"/>
              </w:rPr>
            </w:r>
          </w:p>
        </w:tc>
        <w:tc>
          <w:tcPr>
            <w:vAlign w:val="top"/>
          </w:tcPr>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jc w:val="both"/>
              <w:rPr/>
            </w:pPr>
            <w:ins w:author="Heritage Comments" w:id="392" w:date="2013-11-05T16:40:00Z">
              <w:r w:rsidDel="00000000" w:rsidR="00000000" w:rsidRPr="00000000">
                <w:rPr>
                  <w:color w:val="ff0000"/>
                  <w:vertAlign w:val="baseline"/>
                  <w:rtl w:val="0"/>
                </w:rPr>
                <w:t xml:space="preserve">   800, 000</w:t>
              </w:r>
            </w:ins>
            <w:r w:rsidDel="00000000" w:rsidR="00000000" w:rsidRPr="00000000">
              <w:rPr>
                <w:rtl w:val="0"/>
              </w:rPr>
            </w:r>
          </w:p>
        </w:tc>
        <w:tc>
          <w:tcPr>
            <w:vAlign w:val="top"/>
          </w:tcPr>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jc w:val="both"/>
              <w:rPr/>
            </w:pPr>
            <w:ins w:author="Heritage Comments" w:id="393" w:date="2013-11-05T16:40:00Z">
              <w:r w:rsidDel="00000000" w:rsidR="00000000" w:rsidRPr="00000000">
                <w:rPr>
                  <w:color w:val="ff0000"/>
                  <w:vertAlign w:val="baseline"/>
                  <w:rtl w:val="0"/>
                </w:rPr>
                <w:t xml:space="preserve">400, 000</w:t>
              </w:r>
            </w:ins>
            <w:r w:rsidDel="00000000" w:rsidR="00000000" w:rsidRPr="00000000">
              <w:rPr>
                <w:rtl w:val="0"/>
              </w:rPr>
            </w:r>
          </w:p>
        </w:tc>
        <w:tc>
          <w:tcPr>
            <w:vAlign w:val="top"/>
          </w:tcPr>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jc w:val="both"/>
              <w:rPr/>
            </w:pPr>
            <w:ins w:author="Heritage Comments" w:id="394" w:date="2013-11-05T16:40:00Z">
              <w:r w:rsidDel="00000000" w:rsidR="00000000" w:rsidRPr="00000000">
                <w:rPr>
                  <w:color w:val="ff0000"/>
                  <w:vertAlign w:val="baseline"/>
                  <w:rtl w:val="0"/>
                </w:rPr>
                <w:t xml:space="preserve">400, 000</w:t>
              </w:r>
            </w:ins>
            <w:r w:rsidDel="00000000" w:rsidR="00000000" w:rsidRPr="00000000">
              <w:rPr>
                <w:rtl w:val="0"/>
              </w:rPr>
            </w:r>
          </w:p>
        </w:tc>
        <w:tc>
          <w:tcPr>
            <w:vAlign w:val="top"/>
          </w:tcPr>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jc w:val="both"/>
              <w:rPr/>
            </w:pPr>
            <w:ins w:author="Heritage Comments" w:id="395" w:date="2013-11-05T16:40:00Z">
              <w:r w:rsidDel="00000000" w:rsidR="00000000" w:rsidRPr="00000000">
                <w:rPr>
                  <w:color w:val="ff0000"/>
                  <w:vertAlign w:val="baseline"/>
                  <w:rtl w:val="0"/>
                </w:rPr>
                <w:t xml:space="preserve">100. 0000%</w:t>
              </w:r>
            </w:ins>
            <w:r w:rsidDel="00000000" w:rsidR="00000000" w:rsidRPr="00000000">
              <w:rPr>
                <w:rtl w:val="0"/>
              </w:rPr>
            </w:r>
          </w:p>
        </w:tc>
        <w:tc>
          <w:tcPr>
            <w:vAlign w:val="top"/>
          </w:tcPr>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jc w:val="both"/>
              <w:rPr/>
            </w:pPr>
            <w:ins w:author="Heritage Comments" w:id="396" w:date="2013-11-05T16:40:00Z">
              <w:r w:rsidDel="00000000" w:rsidR="00000000" w:rsidRPr="00000000">
                <w:rPr>
                  <w:color w:val="ff0000"/>
                  <w:vertAlign w:val="baseline"/>
                  <w:rtl w:val="0"/>
                </w:rPr>
                <w:t xml:space="preserve">  (2, 500) </w:t>
              </w:r>
            </w:ins>
            <w:r w:rsidDel="00000000" w:rsidR="00000000" w:rsidRPr="00000000">
              <w:rPr>
                <w:rtl w:val="0"/>
              </w:rPr>
            </w:r>
          </w:p>
        </w:tc>
      </w:tr>
    </w:tbl>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D5">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97" w:date="2013-11-05T16:40:00Z">
            <w:rPr>
              <w:color w:val="0000ff"/>
              <w:sz w:val="22"/>
              <w:szCs w:val="22"/>
              <w:u w:val="single"/>
              <w:vertAlign w:val="baseline"/>
            </w:rPr>
          </w:rPrChange>
        </w:rPr>
        <w:t xml:space="preserve">Revision of Cover (Refund Premium) Authorization</w:t>
      </w:r>
      <w:r w:rsidDel="00000000" w:rsidR="00000000" w:rsidRPr="00000000">
        <w:rPr>
          <w:rtl w:val="0"/>
        </w:rPr>
      </w:r>
    </w:p>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Authorization is similar to that described at new business. </w:t>
      </w:r>
      <w:r w:rsidDel="00000000" w:rsidR="00000000" w:rsidRPr="00000000">
        <w:rPr>
          <w:rtl w:val="0"/>
        </w:rPr>
      </w:r>
    </w:p>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authorization limits predefined are automatically enforced. </w:t>
      </w:r>
      <w:r w:rsidDel="00000000" w:rsidR="00000000" w:rsidRPr="00000000">
        <w:rPr>
          <w:rtl w:val="0"/>
        </w:rPr>
      </w:r>
    </w:p>
    <w:p w:rsidR="00000000" w:rsidDel="00000000" w:rsidP="00000000" w:rsidRDefault="00000000" w:rsidRPr="00000000" w14:paraId="000009D8">
      <w:pPr>
        <w:numPr>
          <w:ilvl w:val="4"/>
          <w:numId w:val="94"/>
        </w:numPr>
        <w:pBdr>
          <w:top w:space="0" w:sz="0" w:val="nil"/>
          <w:left w:space="0" w:sz="0" w:val="nil"/>
          <w:bottom w:space="0" w:sz="0" w:val="nil"/>
          <w:right w:space="0" w:sz="0" w:val="nil"/>
          <w:between w:space="0" w:sz="0" w:val="nil"/>
        </w:pBdr>
        <w:shd w:fill="auto" w:val="clear"/>
        <w:spacing w:after="60" w:before="240" w:line="240" w:lineRule="auto"/>
        <w:ind w:left="1008" w:hanging="1008"/>
        <w:jc w:val="both"/>
        <w:rPr/>
      </w:pPr>
      <w:r w:rsidDel="00000000" w:rsidR="00000000" w:rsidRPr="00000000">
        <w:rPr>
          <w:rFonts w:ascii="Cambria" w:cs="Cambria" w:eastAsia="Cambria" w:hAnsi="Cambria"/>
          <w:b w:val="1"/>
          <w:color w:val="000000"/>
          <w:sz w:val="22"/>
          <w:szCs w:val="22"/>
          <w:u w:val="none"/>
          <w:vertAlign w:val="baseline"/>
          <w:rtl w:val="0"/>
          <w:rPrChange w:author="Heritage Comments" w:id="398" w:date="2013-11-05T16:40:00Z">
            <w:rPr>
              <w:rFonts w:ascii="Cambria" w:cs="Cambria" w:eastAsia="Cambria" w:hAnsi="Cambria"/>
              <w:b w:val="1"/>
              <w:color w:val="0000ff"/>
              <w:sz w:val="22"/>
              <w:szCs w:val="22"/>
              <w:u w:val="single"/>
              <w:vertAlign w:val="baseline"/>
            </w:rPr>
          </w:rPrChange>
        </w:rPr>
        <w:t xml:space="preserve">Revision of Cover (Refund Premium) Outputs</w:t>
      </w:r>
      <w:r w:rsidDel="00000000" w:rsidR="00000000" w:rsidRPr="00000000">
        <w:rPr>
          <w:rtl w:val="0"/>
        </w:rPr>
      </w:r>
    </w:p>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following reports shall be provided;</w:t>
      </w:r>
      <w:r w:rsidDel="00000000" w:rsidR="00000000" w:rsidRPr="00000000">
        <w:rPr>
          <w:rtl w:val="0"/>
        </w:rPr>
      </w:r>
    </w:p>
    <w:p w:rsidR="00000000" w:rsidDel="00000000" w:rsidP="00000000" w:rsidRDefault="00000000" w:rsidRPr="00000000" w14:paraId="000009DA">
      <w:pPr>
        <w:numPr>
          <w:ilvl w:val="0"/>
          <w:numId w:val="2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Servicing fee notes. </w:t>
      </w:r>
      <w:r w:rsidDel="00000000" w:rsidR="00000000" w:rsidRPr="00000000">
        <w:rPr>
          <w:rtl w:val="0"/>
        </w:rPr>
      </w:r>
    </w:p>
    <w:p w:rsidR="00000000" w:rsidDel="00000000" w:rsidP="00000000" w:rsidRDefault="00000000" w:rsidRPr="00000000" w14:paraId="000009DB">
      <w:pPr>
        <w:numPr>
          <w:ilvl w:val="0"/>
          <w:numId w:val="2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Premium credit note. </w:t>
      </w:r>
      <w:r w:rsidDel="00000000" w:rsidR="00000000" w:rsidRPr="00000000">
        <w:rPr>
          <w:rtl w:val="0"/>
        </w:rPr>
      </w:r>
    </w:p>
    <w:p w:rsidR="00000000" w:rsidDel="00000000" w:rsidP="00000000" w:rsidRDefault="00000000" w:rsidRPr="00000000" w14:paraId="000009DC">
      <w:pPr>
        <w:numPr>
          <w:ilvl w:val="0"/>
          <w:numId w:val="2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Facultative debit note. </w:t>
      </w:r>
      <w:r w:rsidDel="00000000" w:rsidR="00000000" w:rsidRPr="00000000">
        <w:rPr>
          <w:rtl w:val="0"/>
        </w:rPr>
      </w:r>
    </w:p>
    <w:p w:rsidR="00000000" w:rsidDel="00000000" w:rsidP="00000000" w:rsidRDefault="00000000" w:rsidRPr="00000000" w14:paraId="000009DD">
      <w:pPr>
        <w:numPr>
          <w:ilvl w:val="0"/>
          <w:numId w:val="2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Coinsurance schedule. </w:t>
      </w:r>
      <w:r w:rsidDel="00000000" w:rsidR="00000000" w:rsidRPr="00000000">
        <w:rPr>
          <w:rtl w:val="0"/>
        </w:rPr>
      </w:r>
    </w:p>
    <w:p w:rsidR="00000000" w:rsidDel="00000000" w:rsidP="00000000" w:rsidRDefault="00000000" w:rsidRPr="00000000" w14:paraId="000009DE">
      <w:pPr>
        <w:numPr>
          <w:ilvl w:val="0"/>
          <w:numId w:val="2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schedule. </w:t>
      </w:r>
      <w:r w:rsidDel="00000000" w:rsidR="00000000" w:rsidRPr="00000000">
        <w:rPr>
          <w:rtl w:val="0"/>
        </w:rPr>
      </w:r>
    </w:p>
    <w:p w:rsidR="00000000" w:rsidDel="00000000" w:rsidP="00000000" w:rsidRDefault="00000000" w:rsidRPr="00000000" w14:paraId="000009DF">
      <w:pPr>
        <w:numPr>
          <w:ilvl w:val="0"/>
          <w:numId w:val="2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document. </w:t>
      </w:r>
      <w:r w:rsidDel="00000000" w:rsidR="00000000" w:rsidRPr="00000000">
        <w:rPr>
          <w:rtl w:val="0"/>
        </w:rPr>
      </w:r>
    </w:p>
    <w:p w:rsidR="00000000" w:rsidDel="00000000" w:rsidP="00000000" w:rsidRDefault="00000000" w:rsidRPr="00000000" w14:paraId="000009E0">
      <w:pPr>
        <w:numPr>
          <w:ilvl w:val="0"/>
          <w:numId w:val="2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attaching clauses listing and wording. </w:t>
      </w:r>
      <w:r w:rsidDel="00000000" w:rsidR="00000000" w:rsidRPr="00000000">
        <w:rPr>
          <w:rtl w:val="0"/>
        </w:rPr>
      </w:r>
    </w:p>
    <w:p w:rsidR="00000000" w:rsidDel="00000000" w:rsidP="00000000" w:rsidRDefault="00000000" w:rsidRPr="00000000" w14:paraId="000009E1">
      <w:pPr>
        <w:numPr>
          <w:ilvl w:val="0"/>
          <w:numId w:val="2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Premium working report. </w:t>
      </w:r>
      <w:r w:rsidDel="00000000" w:rsidR="00000000" w:rsidRPr="00000000">
        <w:rPr>
          <w:rtl w:val="0"/>
        </w:rPr>
      </w:r>
    </w:p>
    <w:p w:rsidR="00000000" w:rsidDel="00000000" w:rsidP="00000000" w:rsidRDefault="00000000" w:rsidRPr="00000000" w14:paraId="000009E2">
      <w:pPr>
        <w:numPr>
          <w:ilvl w:val="0"/>
          <w:numId w:val="2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Servicing fee debit notes / credit note. </w:t>
      </w:r>
      <w:r w:rsidDel="00000000" w:rsidR="00000000" w:rsidRPr="00000000">
        <w:rPr>
          <w:rtl w:val="0"/>
        </w:rPr>
      </w:r>
    </w:p>
    <w:p w:rsidR="00000000" w:rsidDel="00000000" w:rsidP="00000000" w:rsidRDefault="00000000" w:rsidRPr="00000000" w14:paraId="000009E3">
      <w:pPr>
        <w:numPr>
          <w:ilvl w:val="0"/>
          <w:numId w:val="2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Endorsement report. </w:t>
      </w:r>
      <w:r w:rsidDel="00000000" w:rsidR="00000000" w:rsidRPr="00000000">
        <w:rPr>
          <w:rtl w:val="0"/>
        </w:rPr>
      </w:r>
    </w:p>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jc w:val="both"/>
        <w:rPr/>
      </w:pPr>
      <w:bookmarkStart w:colFirst="0" w:colLast="0" w:name="_184mhaj" w:id="99"/>
      <w:bookmarkEnd w:id="99"/>
      <w:r w:rsidDel="00000000" w:rsidR="00000000" w:rsidRPr="00000000">
        <w:rPr>
          <w:rtl w:val="0"/>
        </w:rPr>
      </w:r>
    </w:p>
    <w:p w:rsidR="00000000" w:rsidDel="00000000" w:rsidP="00000000" w:rsidRDefault="00000000" w:rsidRPr="00000000" w14:paraId="000009E5">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bookmarkStart w:colFirst="0" w:colLast="0" w:name="_3s49zyc" w:id="100"/>
      <w:bookmarkEnd w:id="100"/>
      <w:r w:rsidDel="00000000" w:rsidR="00000000" w:rsidRPr="00000000">
        <w:rPr>
          <w:rFonts w:ascii="Cambria" w:cs="Cambria" w:eastAsia="Cambria" w:hAnsi="Cambria"/>
          <w:b w:val="1"/>
          <w:color w:val="000000"/>
          <w:sz w:val="24"/>
          <w:szCs w:val="24"/>
          <w:u w:val="none"/>
          <w:vertAlign w:val="baseline"/>
          <w:rtl w:val="0"/>
          <w:rPrChange w:author="Heritage Comments" w:id="398" w:date="2013-11-05T16:40:00Z">
            <w:rPr>
              <w:rFonts w:ascii="Cambria" w:cs="Cambria" w:eastAsia="Cambria" w:hAnsi="Cambria"/>
              <w:b w:val="1"/>
              <w:color w:val="0000ff"/>
              <w:sz w:val="24"/>
              <w:szCs w:val="24"/>
              <w:u w:val="single"/>
              <w:vertAlign w:val="baseline"/>
            </w:rPr>
          </w:rPrChange>
        </w:rPr>
        <w:t xml:space="preserve">Declaration endorsement</w:t>
      </w:r>
      <w:r w:rsidDel="00000000" w:rsidR="00000000" w:rsidRPr="00000000">
        <w:rPr>
          <w:rtl w:val="0"/>
        </w:rPr>
      </w:r>
    </w:p>
    <w:p w:rsidR="00000000" w:rsidDel="00000000" w:rsidP="00000000" w:rsidRDefault="00000000" w:rsidRPr="00000000" w14:paraId="000009E6">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99" w:date="2013-11-05T16:40:00Z">
            <w:rPr>
              <w:color w:val="0000ff"/>
              <w:sz w:val="22"/>
              <w:szCs w:val="22"/>
              <w:u w:val="single"/>
              <w:vertAlign w:val="baseline"/>
            </w:rPr>
          </w:rPrChange>
        </w:rPr>
        <w:t xml:space="preserve">Declaration Endorsement Inputs</w:t>
      </w:r>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jc w:val="both"/>
        <w:rPr/>
      </w:pPr>
      <w:bookmarkStart w:colFirst="0" w:colLast="0" w:name="_279ka65" w:id="101"/>
      <w:bookmarkEnd w:id="101"/>
      <w:r w:rsidDel="00000000" w:rsidR="00000000" w:rsidRPr="00000000">
        <w:rPr>
          <w:vertAlign w:val="baseline"/>
          <w:rtl w:val="0"/>
        </w:rPr>
        <w:t xml:space="preserve">The inputs for this transaction will be obtained from the declaration schedules from clients. </w:t>
      </w:r>
      <w:r w:rsidDel="00000000" w:rsidR="00000000" w:rsidRPr="00000000">
        <w:rPr>
          <w:rtl w:val="0"/>
        </w:rPr>
      </w:r>
    </w:p>
    <w:p w:rsidR="00000000" w:rsidDel="00000000" w:rsidP="00000000" w:rsidRDefault="00000000" w:rsidRPr="00000000" w14:paraId="000009E8">
      <w:pPr>
        <w:pStyle w:val="Heading4"/>
        <w:numPr>
          <w:ilvl w:val="3"/>
          <w:numId w:val="94"/>
        </w:numPr>
        <w:pBdr>
          <w:top w:space="0" w:sz="0" w:val="nil"/>
          <w:left w:space="0" w:sz="0" w:val="nil"/>
          <w:bottom w:space="0" w:sz="0" w:val="nil"/>
          <w:right w:space="0" w:sz="0" w:val="nil"/>
          <w:between w:space="0" w:sz="0" w:val="nil"/>
        </w:pBdr>
        <w:shd w:fill="auto" w:val="clear"/>
        <w:jc w:val="both"/>
        <w:rPr/>
      </w:pPr>
      <w:bookmarkStart w:colFirst="0" w:colLast="0" w:name="_meukdy" w:id="102"/>
      <w:bookmarkEnd w:id="102"/>
      <w:r w:rsidDel="00000000" w:rsidR="00000000" w:rsidRPr="00000000">
        <w:rPr>
          <w:b w:val="1"/>
          <w:color w:val="000000"/>
          <w:sz w:val="22"/>
          <w:szCs w:val="22"/>
          <w:u w:val="none"/>
          <w:vertAlign w:val="baseline"/>
          <w:rtl w:val="0"/>
          <w:rPrChange w:author="Heritage Comments" w:id="399" w:date="2013-11-05T16:40:00Z">
            <w:rPr>
              <w:color w:val="0000ff"/>
              <w:sz w:val="22"/>
              <w:szCs w:val="22"/>
              <w:u w:val="single"/>
              <w:vertAlign w:val="baseline"/>
            </w:rPr>
          </w:rPrChange>
        </w:rPr>
        <w:t xml:space="preserve">Declaration Endorsement Processing</w:t>
      </w:r>
      <w:r w:rsidDel="00000000" w:rsidR="00000000" w:rsidRPr="00000000">
        <w:rPr>
          <w:rtl w:val="0"/>
        </w:rPr>
      </w:r>
    </w:p>
    <w:p w:rsidR="00000000" w:rsidDel="00000000" w:rsidP="00000000" w:rsidRDefault="00000000" w:rsidRPr="00000000" w14:paraId="000009E9">
      <w:pPr>
        <w:numPr>
          <w:ilvl w:val="0"/>
          <w:numId w:val="1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Declaration transactions are done at the end of period. </w:t>
      </w:r>
      <w:r w:rsidDel="00000000" w:rsidR="00000000" w:rsidRPr="00000000">
        <w:rPr>
          <w:rtl w:val="0"/>
        </w:rPr>
      </w:r>
    </w:p>
    <w:p w:rsidR="00000000" w:rsidDel="00000000" w:rsidP="00000000" w:rsidRDefault="00000000" w:rsidRPr="00000000" w14:paraId="000009EA">
      <w:pPr>
        <w:numPr>
          <w:ilvl w:val="0"/>
          <w:numId w:val="1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Declarations are done for policies whose product or sub class is specified as requiring declaration. </w:t>
      </w:r>
      <w:r w:rsidDel="00000000" w:rsidR="00000000" w:rsidRPr="00000000">
        <w:rPr>
          <w:rtl w:val="0"/>
        </w:rPr>
      </w:r>
    </w:p>
    <w:p w:rsidR="00000000" w:rsidDel="00000000" w:rsidP="00000000" w:rsidRDefault="00000000" w:rsidRPr="00000000" w14:paraId="000009EB">
      <w:pPr>
        <w:numPr>
          <w:ilvl w:val="0"/>
          <w:numId w:val="1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Declaration transactions are used to determine the actual premium meant to have been charged on policies that were initially covered on an estimate sum insured basis.  When the actual figures are then obtained at the end of the year, a declaration transaction will be done on the policy to determine the premium should have been paid. </w:t>
      </w:r>
      <w:r w:rsidDel="00000000" w:rsidR="00000000" w:rsidRPr="00000000">
        <w:rPr>
          <w:rtl w:val="0"/>
        </w:rPr>
      </w:r>
    </w:p>
    <w:p w:rsidR="00000000" w:rsidDel="00000000" w:rsidP="00000000" w:rsidRDefault="00000000" w:rsidRPr="00000000" w14:paraId="000009EC">
      <w:pPr>
        <w:numPr>
          <w:ilvl w:val="0"/>
          <w:numId w:val="1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TurnQuest GIS provides the flexibility to declare all the risk on a policy or declare only one risk on a policy or declare only one section of a risk. </w:t>
      </w:r>
      <w:r w:rsidDel="00000000" w:rsidR="00000000" w:rsidRPr="00000000">
        <w:rPr>
          <w:rtl w:val="0"/>
        </w:rPr>
      </w:r>
    </w:p>
    <w:p w:rsidR="00000000" w:rsidDel="00000000" w:rsidP="00000000" w:rsidRDefault="00000000" w:rsidRPr="00000000" w14:paraId="000009ED">
      <w:pPr>
        <w:numPr>
          <w:ilvl w:val="0"/>
          <w:numId w:val="1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the policy was set with an agreement of minimum and deposit premium, no refund premium is refundable but extra premium will be debited. </w:t>
      </w:r>
      <w:r w:rsidDel="00000000" w:rsidR="00000000" w:rsidRPr="00000000">
        <w:rPr>
          <w:rtl w:val="0"/>
        </w:rPr>
      </w:r>
    </w:p>
    <w:p w:rsidR="00000000" w:rsidDel="00000000" w:rsidP="00000000" w:rsidRDefault="00000000" w:rsidRPr="00000000" w14:paraId="000009EE">
      <w:pPr>
        <w:numPr>
          <w:ilvl w:val="0"/>
          <w:numId w:val="1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declaration premium will be computed using the existing rates on the actual limits. </w:t>
      </w:r>
      <w:r w:rsidDel="00000000" w:rsidR="00000000" w:rsidRPr="00000000">
        <w:rPr>
          <w:rtl w:val="0"/>
        </w:rPr>
      </w:r>
    </w:p>
    <w:p w:rsidR="00000000" w:rsidDel="00000000" w:rsidP="00000000" w:rsidRDefault="00000000" w:rsidRPr="00000000" w14:paraId="000009EF">
      <w:pPr>
        <w:numPr>
          <w:ilvl w:val="0"/>
          <w:numId w:val="1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earlier paid premium (deposit premium) will be deducted from the declaration premium computed to get the additional/refund premium. </w:t>
      </w:r>
      <w:r w:rsidDel="00000000" w:rsidR="00000000" w:rsidRPr="00000000">
        <w:rPr>
          <w:rtl w:val="0"/>
        </w:rPr>
      </w:r>
    </w:p>
    <w:p w:rsidR="00000000" w:rsidDel="00000000" w:rsidP="00000000" w:rsidRDefault="00000000" w:rsidRPr="00000000" w14:paraId="000009F0">
      <w:pPr>
        <w:numPr>
          <w:ilvl w:val="0"/>
          <w:numId w:val="1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Declaration can be done more than once for any risk period. </w:t>
      </w:r>
      <w:ins w:author="Heritage Comments" w:id="400" w:date="2013-11-05T16:40:00Z">
        <w:r w:rsidDel="00000000" w:rsidR="00000000" w:rsidRPr="00000000">
          <w:rPr>
            <w:color w:val="ff0000"/>
            <w:vertAlign w:val="baseline"/>
            <w:rtl w:val="0"/>
          </w:rPr>
          <w:t xml:space="preserve">NB:</w:t>
        </w:r>
        <w:r w:rsidDel="00000000" w:rsidR="00000000" w:rsidRPr="00000000">
          <w:rPr>
            <w:vertAlign w:val="baseline"/>
            <w:rtl w:val="0"/>
          </w:rPr>
          <w:t xml:space="preserve"> </w:t>
        </w:r>
        <w:r w:rsidDel="00000000" w:rsidR="00000000" w:rsidRPr="00000000">
          <w:rPr>
            <w:color w:val="ff0000"/>
            <w:vertAlign w:val="baseline"/>
            <w:rtl w:val="0"/>
          </w:rPr>
          <w:t xml:space="preserve">Declaration on any one risk can only be done once.</w:t>
        </w:r>
      </w:ins>
      <w:r w:rsidDel="00000000" w:rsidR="00000000" w:rsidRPr="00000000">
        <w:rPr>
          <w:rtl w:val="0"/>
        </w:rPr>
      </w:r>
    </w:p>
    <w:p w:rsidR="00000000" w:rsidDel="00000000" w:rsidP="00000000" w:rsidRDefault="00000000" w:rsidRPr="00000000" w14:paraId="000009F1">
      <w:pPr>
        <w:numPr>
          <w:ilvl w:val="0"/>
          <w:numId w:val="1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the declaration premium is more than the paid premium, then difference (additional premium) will be debited. </w:t>
      </w:r>
      <w:r w:rsidDel="00000000" w:rsidR="00000000" w:rsidRPr="00000000">
        <w:rPr>
          <w:rtl w:val="0"/>
        </w:rPr>
      </w:r>
    </w:p>
    <w:p w:rsidR="00000000" w:rsidDel="00000000" w:rsidP="00000000" w:rsidRDefault="00000000" w:rsidRPr="00000000" w14:paraId="000009F2">
      <w:pPr>
        <w:numPr>
          <w:ilvl w:val="0"/>
          <w:numId w:val="1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Taxes if any and commission will be computed on the additional premium. </w:t>
      </w:r>
      <w:r w:rsidDel="00000000" w:rsidR="00000000" w:rsidRPr="00000000">
        <w:rPr>
          <w:rtl w:val="0"/>
        </w:rPr>
      </w:r>
    </w:p>
    <w:p w:rsidR="00000000" w:rsidDel="00000000" w:rsidP="00000000" w:rsidRDefault="00000000" w:rsidRPr="00000000" w14:paraId="000009F3">
      <w:pPr>
        <w:numPr>
          <w:ilvl w:val="0"/>
          <w:numId w:val="1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Servicing fee will be computed for the leader if it’s a coinsurance policy else servicing fee chargeable from the coinsurance followers will be computed in case of a coinsurance lead policy. </w:t>
      </w:r>
      <w:r w:rsidDel="00000000" w:rsidR="00000000" w:rsidRPr="00000000">
        <w:rPr>
          <w:rtl w:val="0"/>
        </w:rPr>
      </w:r>
    </w:p>
    <w:p w:rsidR="00000000" w:rsidDel="00000000" w:rsidP="00000000" w:rsidRDefault="00000000" w:rsidRPr="00000000" w14:paraId="000009F4">
      <w:pPr>
        <w:numPr>
          <w:ilvl w:val="0"/>
          <w:numId w:val="1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the declaration premium is lower than the paid premium, the difference (refund premium) will be refunded back to the client as per the rules defined in setup.  </w:t>
      </w:r>
      <w:r w:rsidDel="00000000" w:rsidR="00000000" w:rsidRPr="00000000">
        <w:rPr>
          <w:rtl w:val="0"/>
        </w:rPr>
      </w:r>
    </w:p>
    <w:p w:rsidR="00000000" w:rsidDel="00000000" w:rsidP="00000000" w:rsidRDefault="00000000" w:rsidRPr="00000000" w14:paraId="000009F5">
      <w:pPr>
        <w:numPr>
          <w:ilvl w:val="0"/>
          <w:numId w:val="1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Where premium is refunded:</w:t>
      </w:r>
      <w:r w:rsidDel="00000000" w:rsidR="00000000" w:rsidRPr="00000000">
        <w:rPr>
          <w:rtl w:val="0"/>
        </w:rPr>
      </w:r>
    </w:p>
    <w:p w:rsidR="00000000" w:rsidDel="00000000" w:rsidP="00000000" w:rsidRDefault="00000000" w:rsidRPr="00000000" w14:paraId="000009F6">
      <w:pPr>
        <w:numPr>
          <w:ilvl w:val="0"/>
          <w:numId w:val="1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Taxes if any and commissions will be computed on the refund premium</w:t>
      </w:r>
      <w:r w:rsidDel="00000000" w:rsidR="00000000" w:rsidRPr="00000000">
        <w:rPr>
          <w:rtl w:val="0"/>
        </w:rPr>
      </w:r>
    </w:p>
    <w:p w:rsidR="00000000" w:rsidDel="00000000" w:rsidP="00000000" w:rsidRDefault="00000000" w:rsidRPr="00000000" w14:paraId="000009F7">
      <w:pPr>
        <w:numPr>
          <w:ilvl w:val="0"/>
          <w:numId w:val="1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Servicing fee will be computed, for the leader if it’s a coinsurance follow policy else servicing fee chargeable from the coinsurance followers will be computed in case of a coinsurance lead policy. </w:t>
      </w:r>
      <w:r w:rsidDel="00000000" w:rsidR="00000000" w:rsidRPr="00000000">
        <w:rPr>
          <w:rtl w:val="0"/>
        </w:rPr>
      </w:r>
    </w:p>
    <w:p w:rsidR="00000000" w:rsidDel="00000000" w:rsidP="00000000" w:rsidRDefault="00000000" w:rsidRPr="00000000" w14:paraId="000009F8">
      <w:pPr>
        <w:numPr>
          <w:ilvl w:val="0"/>
          <w:numId w:val="1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schedule/specification is updated accordingly. </w:t>
      </w:r>
      <w:r w:rsidDel="00000000" w:rsidR="00000000" w:rsidRPr="00000000">
        <w:rPr>
          <w:rtl w:val="0"/>
        </w:rPr>
      </w:r>
    </w:p>
    <w:p w:rsidR="00000000" w:rsidDel="00000000" w:rsidP="00000000" w:rsidRDefault="00000000" w:rsidRPr="00000000" w14:paraId="000009F9">
      <w:pPr>
        <w:numPr>
          <w:ilvl w:val="0"/>
          <w:numId w:val="114"/>
        </w:numPr>
        <w:pBdr>
          <w:top w:space="0" w:sz="0" w:val="nil"/>
          <w:left w:space="0" w:sz="0" w:val="nil"/>
          <w:bottom w:space="0" w:sz="0" w:val="nil"/>
          <w:right w:space="0" w:sz="0" w:val="nil"/>
          <w:between w:space="0" w:sz="0" w:val="nil"/>
        </w:pBdr>
        <w:shd w:fill="auto" w:val="clear"/>
        <w:ind w:left="720" w:hanging="360"/>
        <w:jc w:val="both"/>
        <w:rPr/>
      </w:pPr>
      <w:bookmarkStart w:colFirst="0" w:colLast="0" w:name="_36ei31r" w:id="103"/>
      <w:bookmarkEnd w:id="103"/>
      <w:ins w:author="Heritage Comments" w:id="401" w:date="2013-11-05T16:40:00Z">
        <w:r w:rsidDel="00000000" w:rsidR="00000000" w:rsidRPr="00000000">
          <w:rPr>
            <w:color w:val="ff0000"/>
            <w:vertAlign w:val="baseline"/>
            <w:rtl w:val="0"/>
          </w:rPr>
          <w:t xml:space="preserve">The system should be able to take into account all transactions done affecting premium in the period under declaration including but-charge premium.</w:t>
        </w:r>
      </w:ins>
      <w:r w:rsidDel="00000000" w:rsidR="00000000" w:rsidRPr="00000000">
        <w:rPr>
          <w:rtl w:val="0"/>
        </w:rPr>
      </w:r>
    </w:p>
    <w:p w:rsidR="00000000" w:rsidDel="00000000" w:rsidP="00000000" w:rsidRDefault="00000000" w:rsidRPr="00000000" w14:paraId="000009FA">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99" w:date="2013-11-05T16:40:00Z">
            <w:rPr>
              <w:color w:val="0000ff"/>
              <w:sz w:val="22"/>
              <w:szCs w:val="22"/>
              <w:u w:val="single"/>
              <w:vertAlign w:val="baseline"/>
            </w:rPr>
          </w:rPrChange>
        </w:rPr>
        <w:t xml:space="preserve">Declaration Endorsement Reinsurance apportionment</w:t>
      </w:r>
      <w:r w:rsidDel="00000000" w:rsidR="00000000" w:rsidRPr="00000000">
        <w:rPr>
          <w:rtl w:val="0"/>
        </w:rPr>
      </w:r>
    </w:p>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jc w:val="both"/>
        <w:rPr/>
      </w:pPr>
      <w:bookmarkStart w:colFirst="0" w:colLast="0" w:name="_1ljsd9k" w:id="104"/>
      <w:bookmarkEnd w:id="104"/>
      <w:r w:rsidDel="00000000" w:rsidR="00000000" w:rsidRPr="00000000">
        <w:rPr>
          <w:vertAlign w:val="baseline"/>
          <w:rtl w:val="0"/>
        </w:rPr>
        <w:t xml:space="preserve">The additional or refund premium will be apportioned to all the current reinsures and treaties in their proportions of risk sharing as at the end of that cover period. </w:t>
      </w:r>
      <w:r w:rsidDel="00000000" w:rsidR="00000000" w:rsidRPr="00000000">
        <w:rPr>
          <w:rtl w:val="0"/>
        </w:rPr>
      </w:r>
    </w:p>
    <w:p w:rsidR="00000000" w:rsidDel="00000000" w:rsidP="00000000" w:rsidRDefault="00000000" w:rsidRPr="00000000" w14:paraId="000009FC">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99" w:date="2013-11-05T16:40:00Z">
            <w:rPr>
              <w:color w:val="0000ff"/>
              <w:sz w:val="22"/>
              <w:szCs w:val="22"/>
              <w:u w:val="single"/>
              <w:vertAlign w:val="baseline"/>
            </w:rPr>
          </w:rPrChange>
        </w:rPr>
        <w:t xml:space="preserve">Declaration Endorsement Authorization</w:t>
      </w:r>
      <w:r w:rsidDel="00000000" w:rsidR="00000000" w:rsidRPr="00000000">
        <w:rPr>
          <w:rtl w:val="0"/>
        </w:rPr>
      </w:r>
    </w:p>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Authorization will be effected like in the normal endorsements.  The various computed items will be posted to the relevant accounts. </w:t>
      </w:r>
      <w:r w:rsidDel="00000000" w:rsidR="00000000" w:rsidRPr="00000000">
        <w:rPr>
          <w:rtl w:val="0"/>
        </w:rPr>
      </w:r>
    </w:p>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jc w:val="both"/>
        <w:rPr/>
      </w:pPr>
      <w:bookmarkStart w:colFirst="0" w:colLast="0" w:name="_45jfvxd" w:id="105"/>
      <w:bookmarkEnd w:id="105"/>
      <w:r w:rsidDel="00000000" w:rsidR="00000000" w:rsidRPr="00000000">
        <w:rPr>
          <w:rtl w:val="0"/>
        </w:rPr>
      </w:r>
    </w:p>
    <w:p w:rsidR="00000000" w:rsidDel="00000000" w:rsidP="00000000" w:rsidRDefault="00000000" w:rsidRPr="00000000" w14:paraId="000009FF">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399" w:date="2013-11-05T16:40:00Z">
            <w:rPr>
              <w:color w:val="0000ff"/>
              <w:sz w:val="22"/>
              <w:szCs w:val="22"/>
              <w:u w:val="single"/>
              <w:vertAlign w:val="baseline"/>
            </w:rPr>
          </w:rPrChange>
        </w:rPr>
        <w:t xml:space="preserve">Declaration Endorsement Outputs</w:t>
      </w:r>
      <w:r w:rsidDel="00000000" w:rsidR="00000000" w:rsidRPr="00000000">
        <w:rPr>
          <w:rtl w:val="0"/>
        </w:rPr>
      </w:r>
    </w:p>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provide the following reports;</w:t>
      </w:r>
      <w:r w:rsidDel="00000000" w:rsidR="00000000" w:rsidRPr="00000000">
        <w:rPr>
          <w:rtl w:val="0"/>
        </w:rPr>
      </w:r>
    </w:p>
    <w:p w:rsidR="00000000" w:rsidDel="00000000" w:rsidP="00000000" w:rsidRDefault="00000000" w:rsidRPr="00000000" w14:paraId="00000A01">
      <w:pPr>
        <w:numPr>
          <w:ilvl w:val="0"/>
          <w:numId w:val="2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Servicing fee notes. </w:t>
      </w:r>
      <w:r w:rsidDel="00000000" w:rsidR="00000000" w:rsidRPr="00000000">
        <w:rPr>
          <w:rtl w:val="0"/>
        </w:rPr>
      </w:r>
    </w:p>
    <w:p w:rsidR="00000000" w:rsidDel="00000000" w:rsidP="00000000" w:rsidRDefault="00000000" w:rsidRPr="00000000" w14:paraId="00000A02">
      <w:pPr>
        <w:numPr>
          <w:ilvl w:val="0"/>
          <w:numId w:val="2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Premium credit/Debit note. </w:t>
      </w:r>
      <w:r w:rsidDel="00000000" w:rsidR="00000000" w:rsidRPr="00000000">
        <w:rPr>
          <w:rtl w:val="0"/>
        </w:rPr>
      </w:r>
    </w:p>
    <w:p w:rsidR="00000000" w:rsidDel="00000000" w:rsidP="00000000" w:rsidRDefault="00000000" w:rsidRPr="00000000" w14:paraId="00000A03">
      <w:pPr>
        <w:numPr>
          <w:ilvl w:val="0"/>
          <w:numId w:val="2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Facultative debit/Credit note. </w:t>
      </w:r>
      <w:r w:rsidDel="00000000" w:rsidR="00000000" w:rsidRPr="00000000">
        <w:rPr>
          <w:rtl w:val="0"/>
        </w:rPr>
      </w:r>
    </w:p>
    <w:p w:rsidR="00000000" w:rsidDel="00000000" w:rsidP="00000000" w:rsidRDefault="00000000" w:rsidRPr="00000000" w14:paraId="00000A04">
      <w:pPr>
        <w:numPr>
          <w:ilvl w:val="0"/>
          <w:numId w:val="2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Coinsurance schedule. </w:t>
      </w:r>
      <w:r w:rsidDel="00000000" w:rsidR="00000000" w:rsidRPr="00000000">
        <w:rPr>
          <w:rtl w:val="0"/>
        </w:rPr>
      </w:r>
    </w:p>
    <w:p w:rsidR="00000000" w:rsidDel="00000000" w:rsidP="00000000" w:rsidRDefault="00000000" w:rsidRPr="00000000" w14:paraId="00000A05">
      <w:pPr>
        <w:numPr>
          <w:ilvl w:val="0"/>
          <w:numId w:val="2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schedule. </w:t>
      </w:r>
      <w:r w:rsidDel="00000000" w:rsidR="00000000" w:rsidRPr="00000000">
        <w:rPr>
          <w:rtl w:val="0"/>
        </w:rPr>
      </w:r>
    </w:p>
    <w:p w:rsidR="00000000" w:rsidDel="00000000" w:rsidP="00000000" w:rsidRDefault="00000000" w:rsidRPr="00000000" w14:paraId="00000A06">
      <w:pPr>
        <w:numPr>
          <w:ilvl w:val="0"/>
          <w:numId w:val="2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Premium working report. </w:t>
      </w:r>
      <w:r w:rsidDel="00000000" w:rsidR="00000000" w:rsidRPr="00000000">
        <w:rPr>
          <w:rtl w:val="0"/>
        </w:rPr>
      </w:r>
    </w:p>
    <w:p w:rsidR="00000000" w:rsidDel="00000000" w:rsidP="00000000" w:rsidRDefault="00000000" w:rsidRPr="00000000" w14:paraId="00000A07">
      <w:pPr>
        <w:numPr>
          <w:ilvl w:val="0"/>
          <w:numId w:val="2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Servicing fee debit notes / credit note. </w:t>
      </w:r>
      <w:r w:rsidDel="00000000" w:rsidR="00000000" w:rsidRPr="00000000">
        <w:rPr>
          <w:rtl w:val="0"/>
        </w:rPr>
      </w:r>
    </w:p>
    <w:p w:rsidR="00000000" w:rsidDel="00000000" w:rsidP="00000000" w:rsidRDefault="00000000" w:rsidRPr="00000000" w14:paraId="00000A08">
      <w:pPr>
        <w:numPr>
          <w:ilvl w:val="0"/>
          <w:numId w:val="2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Declaration wording report</w:t>
      </w: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jc w:val="both"/>
        <w:rPr/>
      </w:pPr>
      <w:bookmarkStart w:colFirst="0" w:colLast="0" w:name="_2koq656" w:id="106"/>
      <w:bookmarkEnd w:id="106"/>
      <w:r w:rsidDel="00000000" w:rsidR="00000000" w:rsidRPr="00000000">
        <w:rPr>
          <w:rtl w:val="0"/>
        </w:rPr>
      </w:r>
    </w:p>
    <w:p w:rsidR="00000000" w:rsidDel="00000000" w:rsidP="00000000" w:rsidRDefault="00000000" w:rsidRPr="00000000" w14:paraId="00000A0A">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402" w:date="2013-11-05T16:40:00Z">
            <w:rPr>
              <w:rFonts w:ascii="Cambria" w:cs="Cambria" w:eastAsia="Cambria" w:hAnsi="Cambria"/>
              <w:b w:val="1"/>
              <w:color w:val="0000ff"/>
              <w:sz w:val="24"/>
              <w:szCs w:val="24"/>
              <w:u w:val="single"/>
              <w:vertAlign w:val="baseline"/>
            </w:rPr>
          </w:rPrChange>
        </w:rPr>
        <w:t xml:space="preserve">Cancellation endorsement</w:t>
      </w:r>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Cancellation can be caused by:</w:t>
      </w:r>
      <w:r w:rsidDel="00000000" w:rsidR="00000000" w:rsidRPr="00000000">
        <w:rPr>
          <w:rtl w:val="0"/>
        </w:rPr>
      </w:r>
    </w:p>
    <w:p w:rsidR="00000000" w:rsidDel="00000000" w:rsidP="00000000" w:rsidRDefault="00000000" w:rsidRPr="00000000" w14:paraId="00000A0C">
      <w:pPr>
        <w:numPr>
          <w:ilvl w:val="0"/>
          <w:numId w:val="9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Non - payment of premiums. </w:t>
      </w:r>
      <w:r w:rsidDel="00000000" w:rsidR="00000000" w:rsidRPr="00000000">
        <w:rPr>
          <w:rtl w:val="0"/>
        </w:rPr>
      </w:r>
    </w:p>
    <w:p w:rsidR="00000000" w:rsidDel="00000000" w:rsidP="00000000" w:rsidRDefault="00000000" w:rsidRPr="00000000" w14:paraId="00000A0D">
      <w:pPr>
        <w:numPr>
          <w:ilvl w:val="0"/>
          <w:numId w:val="9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Request by the client. </w:t>
      </w:r>
      <w:r w:rsidDel="00000000" w:rsidR="00000000" w:rsidRPr="00000000">
        <w:rPr>
          <w:rtl w:val="0"/>
        </w:rPr>
      </w:r>
    </w:p>
    <w:p w:rsidR="00000000" w:rsidDel="00000000" w:rsidP="00000000" w:rsidRDefault="00000000" w:rsidRPr="00000000" w14:paraId="00000A0E">
      <w:pPr>
        <w:numPr>
          <w:ilvl w:val="0"/>
          <w:numId w:val="9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the insurer feels it’s not profitable to continue with the same cover. </w:t>
      </w:r>
      <w:r w:rsidDel="00000000" w:rsidR="00000000" w:rsidRPr="00000000">
        <w:rPr>
          <w:rtl w:val="0"/>
        </w:rPr>
      </w:r>
    </w:p>
    <w:p w:rsidR="00000000" w:rsidDel="00000000" w:rsidP="00000000" w:rsidRDefault="00000000" w:rsidRPr="00000000" w14:paraId="00000A0F">
      <w:pPr>
        <w:numPr>
          <w:ilvl w:val="0"/>
          <w:numId w:val="96"/>
        </w:numPr>
        <w:pBdr>
          <w:top w:space="0" w:sz="0" w:val="nil"/>
          <w:left w:space="0" w:sz="0" w:val="nil"/>
          <w:bottom w:space="0" w:sz="0" w:val="nil"/>
          <w:right w:space="0" w:sz="0" w:val="nil"/>
          <w:between w:space="0" w:sz="0" w:val="nil"/>
        </w:pBdr>
        <w:shd w:fill="auto" w:val="clear"/>
        <w:ind w:left="720" w:hanging="360"/>
        <w:jc w:val="both"/>
        <w:rPr/>
      </w:pPr>
      <w:bookmarkStart w:colFirst="0" w:colLast="0" w:name="_zu0gcz" w:id="107"/>
      <w:bookmarkEnd w:id="107"/>
      <w:ins w:author="Heritage Comments" w:id="403" w:date="2013-11-05T16:40:00Z">
        <w:r w:rsidDel="00000000" w:rsidR="00000000" w:rsidRPr="00000000">
          <w:rPr>
            <w:color w:val="ff0000"/>
            <w:vertAlign w:val="baseline"/>
            <w:rtl w:val="0"/>
          </w:rPr>
          <w:t xml:space="preserve">When there is a write-off on a motor policy where policy has one risk only.</w:t>
        </w:r>
      </w:ins>
      <w:r w:rsidDel="00000000" w:rsidR="00000000" w:rsidRPr="00000000">
        <w:rPr>
          <w:rtl w:val="0"/>
        </w:rPr>
      </w:r>
    </w:p>
    <w:p w:rsidR="00000000" w:rsidDel="00000000" w:rsidP="00000000" w:rsidRDefault="00000000" w:rsidRPr="00000000" w14:paraId="00000A10">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404" w:date="2013-11-05T16:40:00Z">
            <w:rPr>
              <w:color w:val="0000ff"/>
              <w:sz w:val="22"/>
              <w:szCs w:val="22"/>
              <w:u w:val="single"/>
              <w:vertAlign w:val="baseline"/>
            </w:rPr>
          </w:rPrChange>
        </w:rPr>
        <w:t xml:space="preserve">Cancellation Inputs</w:t>
      </w: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jc w:val="both"/>
        <w:rPr/>
      </w:pPr>
      <w:bookmarkStart w:colFirst="0" w:colLast="0" w:name="_3jtnz0s" w:id="108"/>
      <w:bookmarkEnd w:id="108"/>
      <w:r w:rsidDel="00000000" w:rsidR="00000000" w:rsidRPr="00000000">
        <w:rPr>
          <w:vertAlign w:val="baseline"/>
          <w:rtl w:val="0"/>
        </w:rPr>
        <w:t xml:space="preserve">The inputs for this transaction will be obtained from the client or generated internally when the reason for cancelling arises. </w:t>
      </w:r>
      <w:r w:rsidDel="00000000" w:rsidR="00000000" w:rsidRPr="00000000">
        <w:rPr>
          <w:rtl w:val="0"/>
        </w:rPr>
      </w:r>
    </w:p>
    <w:p w:rsidR="00000000" w:rsidDel="00000000" w:rsidP="00000000" w:rsidRDefault="00000000" w:rsidRPr="00000000" w14:paraId="00000A12">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404" w:date="2013-11-05T16:40:00Z">
            <w:rPr>
              <w:color w:val="0000ff"/>
              <w:sz w:val="22"/>
              <w:szCs w:val="22"/>
              <w:u w:val="single"/>
              <w:vertAlign w:val="baseline"/>
            </w:rPr>
          </w:rPrChange>
        </w:rPr>
        <w:t xml:space="preserve">Cancellation Processing</w:t>
      </w: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cancellation process shall follow the following process;</w:t>
      </w:r>
      <w:r w:rsidDel="00000000" w:rsidR="00000000" w:rsidRPr="00000000">
        <w:rPr>
          <w:rtl w:val="0"/>
        </w:rPr>
      </w:r>
    </w:p>
    <w:p w:rsidR="00000000" w:rsidDel="00000000" w:rsidP="00000000" w:rsidRDefault="00000000" w:rsidRPr="00000000" w14:paraId="00000A14">
      <w:pPr>
        <w:numPr>
          <w:ilvl w:val="0"/>
          <w:numId w:val="10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Retrieve the policy to cancel. </w:t>
      </w:r>
      <w:r w:rsidDel="00000000" w:rsidR="00000000" w:rsidRPr="00000000">
        <w:rPr>
          <w:rtl w:val="0"/>
        </w:rPr>
      </w:r>
    </w:p>
    <w:p w:rsidR="00000000" w:rsidDel="00000000" w:rsidP="00000000" w:rsidRDefault="00000000" w:rsidRPr="00000000" w14:paraId="00000A15">
      <w:pPr>
        <w:numPr>
          <w:ilvl w:val="0"/>
          <w:numId w:val="10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Capture the cancellation reason. </w:t>
      </w:r>
      <w:r w:rsidDel="00000000" w:rsidR="00000000" w:rsidRPr="00000000">
        <w:rPr>
          <w:rtl w:val="0"/>
        </w:rPr>
      </w:r>
    </w:p>
    <w:p w:rsidR="00000000" w:rsidDel="00000000" w:rsidP="00000000" w:rsidRDefault="00000000" w:rsidRPr="00000000" w14:paraId="00000A16">
      <w:pPr>
        <w:numPr>
          <w:ilvl w:val="0"/>
          <w:numId w:val="10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Capture the effective date of cancellation. </w:t>
      </w:r>
      <w:r w:rsidDel="00000000" w:rsidR="00000000" w:rsidRPr="00000000">
        <w:rPr>
          <w:rtl w:val="0"/>
        </w:rPr>
      </w:r>
    </w:p>
    <w:p w:rsidR="00000000" w:rsidDel="00000000" w:rsidP="00000000" w:rsidRDefault="00000000" w:rsidRPr="00000000" w14:paraId="00000A17">
      <w:pPr>
        <w:numPr>
          <w:ilvl w:val="0"/>
          <w:numId w:val="10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Compute the refund premium either by prorating or using the short - term rates. </w:t>
      </w:r>
      <w:r w:rsidDel="00000000" w:rsidR="00000000" w:rsidRPr="00000000">
        <w:rPr>
          <w:rtl w:val="0"/>
        </w:rPr>
      </w:r>
    </w:p>
    <w:p w:rsidR="00000000" w:rsidDel="00000000" w:rsidP="00000000" w:rsidRDefault="00000000" w:rsidRPr="00000000" w14:paraId="00000A18">
      <w:pPr>
        <w:numPr>
          <w:ilvl w:val="0"/>
          <w:numId w:val="100"/>
        </w:numPr>
        <w:pBdr>
          <w:top w:space="0" w:sz="0" w:val="nil"/>
          <w:left w:space="0" w:sz="0" w:val="nil"/>
          <w:bottom w:space="0" w:sz="0" w:val="nil"/>
          <w:right w:space="0" w:sz="0" w:val="nil"/>
          <w:between w:space="0" w:sz="0" w:val="nil"/>
        </w:pBdr>
        <w:shd w:fill="auto" w:val="clear"/>
        <w:ind w:left="720" w:hanging="360"/>
        <w:jc w:val="both"/>
        <w:rPr/>
      </w:pPr>
      <w:ins w:author="Heritage Comments" w:id="405" w:date="2013-11-05T16:40:00Z">
        <w:r w:rsidDel="00000000" w:rsidR="00000000" w:rsidRPr="00000000">
          <w:rPr>
            <w:color w:val="ff0000"/>
            <w:vertAlign w:val="baseline"/>
            <w:rtl w:val="0"/>
          </w:rPr>
          <w:t xml:space="preserve">Where a policy is being cancelled after payment of a claim, there should be no refund.</w:t>
        </w:r>
      </w:ins>
      <w:r w:rsidDel="00000000" w:rsidR="00000000" w:rsidRPr="00000000">
        <w:rPr>
          <w:rtl w:val="0"/>
        </w:rPr>
      </w:r>
    </w:p>
    <w:p w:rsidR="00000000" w:rsidDel="00000000" w:rsidP="00000000" w:rsidRDefault="00000000" w:rsidRPr="00000000" w14:paraId="00000A19">
      <w:pPr>
        <w:numPr>
          <w:ilvl w:val="0"/>
          <w:numId w:val="10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Commission on refund premium will be computed. </w:t>
      </w:r>
      <w:r w:rsidDel="00000000" w:rsidR="00000000" w:rsidRPr="00000000">
        <w:rPr>
          <w:rtl w:val="0"/>
        </w:rPr>
      </w:r>
    </w:p>
    <w:p w:rsidR="00000000" w:rsidDel="00000000" w:rsidP="00000000" w:rsidRDefault="00000000" w:rsidRPr="00000000" w14:paraId="00000A1A">
      <w:pPr>
        <w:numPr>
          <w:ilvl w:val="0"/>
          <w:numId w:val="10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Serving fee will be computed if applicable. </w:t>
      </w:r>
      <w:r w:rsidDel="00000000" w:rsidR="00000000" w:rsidRPr="00000000">
        <w:rPr>
          <w:rtl w:val="0"/>
        </w:rPr>
      </w:r>
    </w:p>
    <w:p w:rsidR="00000000" w:rsidDel="00000000" w:rsidP="00000000" w:rsidRDefault="00000000" w:rsidRPr="00000000" w14:paraId="00000A1B">
      <w:pPr>
        <w:numPr>
          <w:ilvl w:val="0"/>
          <w:numId w:val="10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Coinsurance refund premium will be computed. </w:t>
      </w:r>
      <w:r w:rsidDel="00000000" w:rsidR="00000000" w:rsidRPr="00000000">
        <w:rPr>
          <w:rtl w:val="0"/>
        </w:rPr>
      </w:r>
    </w:p>
    <w:p w:rsidR="00000000" w:rsidDel="00000000" w:rsidP="00000000" w:rsidRDefault="00000000" w:rsidRPr="00000000" w14:paraId="00000A1C">
      <w:pPr>
        <w:numPr>
          <w:ilvl w:val="0"/>
          <w:numId w:val="10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Withholding tax will be computed on commission. </w:t>
      </w:r>
      <w:r w:rsidDel="00000000" w:rsidR="00000000" w:rsidRPr="00000000">
        <w:rPr>
          <w:rtl w:val="0"/>
        </w:rPr>
      </w:r>
    </w:p>
    <w:p w:rsidR="00000000" w:rsidDel="00000000" w:rsidP="00000000" w:rsidRDefault="00000000" w:rsidRPr="00000000" w14:paraId="00000A1D">
      <w:pPr>
        <w:numPr>
          <w:ilvl w:val="0"/>
          <w:numId w:val="10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refund premium will be apportioned to all the reinsures in their existing ratio of sharing the risk. </w:t>
      </w:r>
      <w:r w:rsidDel="00000000" w:rsidR="00000000" w:rsidRPr="00000000">
        <w:rPr>
          <w:rtl w:val="0"/>
        </w:rPr>
      </w:r>
    </w:p>
    <w:p w:rsidR="00000000" w:rsidDel="00000000" w:rsidP="00000000" w:rsidRDefault="00000000" w:rsidRPr="00000000" w14:paraId="00000A1E">
      <w:pPr>
        <w:numPr>
          <w:ilvl w:val="0"/>
          <w:numId w:val="10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On authorization all the computed items will be posted to their respective areas as per </w:t>
      </w:r>
      <w:r w:rsidDel="00000000" w:rsidR="00000000" w:rsidRPr="00000000">
        <w:rPr>
          <w:b w:val="1"/>
          <w:vertAlign w:val="baseline"/>
          <w:rtl w:val="0"/>
        </w:rPr>
        <w:t xml:space="preserve">Appendix 7</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policy once cancelled cannot be transacted on unless it has been reinstated (no new transaction for a period beyond when the policy was on cover).  </w:t>
      </w: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Claims can be booked on cancelled policies so long as the loss date falls within the period that the policy was active.  No claim can be booked on a cancelled policy after the cancellation date. </w:t>
      </w: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jc w:val="both"/>
        <w:rPr/>
      </w:pPr>
      <w:bookmarkStart w:colFirst="0" w:colLast="0" w:name="_1yyy98l" w:id="109"/>
      <w:bookmarkEnd w:id="109"/>
      <w:r w:rsidDel="00000000" w:rsidR="00000000" w:rsidRPr="00000000">
        <w:rPr>
          <w:rtl w:val="0"/>
        </w:rPr>
      </w:r>
    </w:p>
    <w:p w:rsidR="00000000" w:rsidDel="00000000" w:rsidP="00000000" w:rsidRDefault="00000000" w:rsidRPr="00000000" w14:paraId="00000A24">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404" w:date="2013-11-05T16:40:00Z">
            <w:rPr>
              <w:color w:val="0000ff"/>
              <w:sz w:val="22"/>
              <w:szCs w:val="22"/>
              <w:u w:val="single"/>
              <w:vertAlign w:val="baseline"/>
            </w:rPr>
          </w:rPrChange>
        </w:rPr>
        <w:t xml:space="preserve">Cancellation Output</w:t>
      </w: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provide the following reports for the cancellation process;</w:t>
      </w:r>
      <w:r w:rsidDel="00000000" w:rsidR="00000000" w:rsidRPr="00000000">
        <w:rPr>
          <w:rtl w:val="0"/>
        </w:rPr>
      </w:r>
    </w:p>
    <w:p w:rsidR="00000000" w:rsidDel="00000000" w:rsidP="00000000" w:rsidRDefault="00000000" w:rsidRPr="00000000" w14:paraId="00000A26">
      <w:pPr>
        <w:numPr>
          <w:ilvl w:val="0"/>
          <w:numId w:val="22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Servicing fee notes</w:t>
      </w:r>
      <w:r w:rsidDel="00000000" w:rsidR="00000000" w:rsidRPr="00000000">
        <w:rPr>
          <w:rtl w:val="0"/>
        </w:rPr>
      </w:r>
    </w:p>
    <w:p w:rsidR="00000000" w:rsidDel="00000000" w:rsidP="00000000" w:rsidRDefault="00000000" w:rsidRPr="00000000" w14:paraId="00000A27">
      <w:pPr>
        <w:numPr>
          <w:ilvl w:val="0"/>
          <w:numId w:val="22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Premium credit note</w:t>
      </w:r>
      <w:r w:rsidDel="00000000" w:rsidR="00000000" w:rsidRPr="00000000">
        <w:rPr>
          <w:rtl w:val="0"/>
        </w:rPr>
      </w:r>
    </w:p>
    <w:p w:rsidR="00000000" w:rsidDel="00000000" w:rsidP="00000000" w:rsidRDefault="00000000" w:rsidRPr="00000000" w14:paraId="00000A28">
      <w:pPr>
        <w:numPr>
          <w:ilvl w:val="0"/>
          <w:numId w:val="22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Facultative debit note</w:t>
      </w:r>
      <w:r w:rsidDel="00000000" w:rsidR="00000000" w:rsidRPr="00000000">
        <w:rPr>
          <w:rtl w:val="0"/>
        </w:rPr>
      </w:r>
    </w:p>
    <w:p w:rsidR="00000000" w:rsidDel="00000000" w:rsidP="00000000" w:rsidRDefault="00000000" w:rsidRPr="00000000" w14:paraId="00000A29">
      <w:pPr>
        <w:numPr>
          <w:ilvl w:val="0"/>
          <w:numId w:val="22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Coinsurance schedule</w:t>
      </w:r>
      <w:r w:rsidDel="00000000" w:rsidR="00000000" w:rsidRPr="00000000">
        <w:rPr>
          <w:rtl w:val="0"/>
        </w:rPr>
      </w:r>
    </w:p>
    <w:p w:rsidR="00000000" w:rsidDel="00000000" w:rsidP="00000000" w:rsidRDefault="00000000" w:rsidRPr="00000000" w14:paraId="00000A2A">
      <w:pPr>
        <w:numPr>
          <w:ilvl w:val="0"/>
          <w:numId w:val="22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Premium working report</w:t>
      </w:r>
      <w:r w:rsidDel="00000000" w:rsidR="00000000" w:rsidRPr="00000000">
        <w:rPr>
          <w:rtl w:val="0"/>
        </w:rPr>
      </w:r>
    </w:p>
    <w:p w:rsidR="00000000" w:rsidDel="00000000" w:rsidP="00000000" w:rsidRDefault="00000000" w:rsidRPr="00000000" w14:paraId="00000A2B">
      <w:pPr>
        <w:numPr>
          <w:ilvl w:val="0"/>
          <w:numId w:val="224"/>
        </w:numPr>
        <w:pBdr>
          <w:top w:space="0" w:sz="0" w:val="nil"/>
          <w:left w:space="0" w:sz="0" w:val="nil"/>
          <w:bottom w:space="0" w:sz="0" w:val="nil"/>
          <w:right w:space="0" w:sz="0" w:val="nil"/>
          <w:between w:space="0" w:sz="0" w:val="nil"/>
        </w:pBdr>
        <w:shd w:fill="auto" w:val="clear"/>
        <w:ind w:left="720" w:hanging="360"/>
        <w:jc w:val="both"/>
        <w:rPr/>
      </w:pPr>
      <w:bookmarkStart w:colFirst="0" w:colLast="0" w:name="_4iylrwe" w:id="110"/>
      <w:bookmarkEnd w:id="110"/>
      <w:r w:rsidDel="00000000" w:rsidR="00000000" w:rsidRPr="00000000">
        <w:rPr>
          <w:vertAlign w:val="baseline"/>
          <w:rtl w:val="0"/>
        </w:rPr>
        <w:t xml:space="preserve">Servicing fee debit notes / credit note</w:t>
      </w:r>
      <w:r w:rsidDel="00000000" w:rsidR="00000000" w:rsidRPr="00000000">
        <w:rPr>
          <w:rtl w:val="0"/>
        </w:rPr>
      </w:r>
    </w:p>
    <w:p w:rsidR="00000000" w:rsidDel="00000000" w:rsidP="00000000" w:rsidRDefault="00000000" w:rsidRPr="00000000" w14:paraId="00000A2C">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406" w:date="2013-11-05T16:40:00Z">
            <w:rPr>
              <w:rFonts w:ascii="Cambria" w:cs="Cambria" w:eastAsia="Cambria" w:hAnsi="Cambria"/>
              <w:b w:val="1"/>
              <w:color w:val="0000ff"/>
              <w:sz w:val="24"/>
              <w:szCs w:val="24"/>
              <w:u w:val="single"/>
              <w:vertAlign w:val="baseline"/>
            </w:rPr>
          </w:rPrChange>
        </w:rPr>
        <w:t xml:space="preserve">Policy extension endorsement</w:t>
      </w:r>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An extension endorsement is done when a policy expiry period is due and the client wishes to extend the policy for a short term, instead of renewing the policy</w:t>
      </w:r>
      <w:r w:rsidDel="00000000" w:rsidR="00000000" w:rsidRPr="00000000">
        <w:rPr>
          <w:rtl w:val="0"/>
        </w:rPr>
      </w:r>
    </w:p>
    <w:p w:rsidR="00000000" w:rsidDel="00000000" w:rsidP="00000000" w:rsidRDefault="00000000" w:rsidRPr="00000000" w14:paraId="00000A2E">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This will be similar to the addition of premium transaction, only that the transaction will be done to extend the cover period of the policy. </w:t>
      </w:r>
      <w:r w:rsidDel="00000000" w:rsidR="00000000" w:rsidRPr="00000000">
        <w:rPr>
          <w:rtl w:val="0"/>
        </w:rPr>
      </w:r>
    </w:p>
    <w:p w:rsidR="00000000" w:rsidDel="00000000" w:rsidP="00000000" w:rsidRDefault="00000000" w:rsidRPr="00000000" w14:paraId="00000A2F">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 user will specify the effective date from and date to, of the extension the client wants to extend to. </w:t>
      </w:r>
      <w:r w:rsidDel="00000000" w:rsidR="00000000" w:rsidRPr="00000000">
        <w:rPr>
          <w:rtl w:val="0"/>
        </w:rPr>
      </w:r>
    </w:p>
    <w:p w:rsidR="00000000" w:rsidDel="00000000" w:rsidP="00000000" w:rsidRDefault="00000000" w:rsidRPr="00000000" w14:paraId="00000A30">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premiums will be booked in the extended underwriting year</w:t>
      </w:r>
      <w:r w:rsidDel="00000000" w:rsidR="00000000" w:rsidRPr="00000000">
        <w:rPr>
          <w:rtl w:val="0"/>
        </w:rPr>
      </w:r>
    </w:p>
    <w:p w:rsidR="00000000" w:rsidDel="00000000" w:rsidP="00000000" w:rsidRDefault="00000000" w:rsidRPr="00000000" w14:paraId="00000A31">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existing premium ratings are used but can be revised when doing the transaction. </w:t>
      </w:r>
      <w:r w:rsidDel="00000000" w:rsidR="00000000" w:rsidRPr="00000000">
        <w:rPr>
          <w:rtl w:val="0"/>
        </w:rPr>
      </w:r>
    </w:p>
    <w:p w:rsidR="00000000" w:rsidDel="00000000" w:rsidP="00000000" w:rsidRDefault="00000000" w:rsidRPr="00000000" w14:paraId="00000A32">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user will also be able to update policy attaching clauses where applicable</w:t>
      </w:r>
      <w:r w:rsidDel="00000000" w:rsidR="00000000" w:rsidRPr="00000000">
        <w:rPr>
          <w:rtl w:val="0"/>
        </w:rPr>
      </w:r>
    </w:p>
    <w:p w:rsidR="00000000" w:rsidDel="00000000" w:rsidP="00000000" w:rsidRDefault="00000000" w:rsidRPr="00000000" w14:paraId="00000A33">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transaction will be done and processed like a normal additional premium endorsement with the only difference being the extension of the cover period. </w:t>
      </w:r>
      <w:r w:rsidDel="00000000" w:rsidR="00000000" w:rsidRPr="00000000">
        <w:rPr>
          <w:rtl w:val="0"/>
        </w:rPr>
      </w:r>
    </w:p>
    <w:p w:rsidR="00000000" w:rsidDel="00000000" w:rsidP="00000000" w:rsidRDefault="00000000" w:rsidRPr="00000000" w14:paraId="00000A34">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system will allow the user to limit the extension of endorsements based on period i.e., total cumulative extension can be set to 1 year</w:t>
      </w:r>
      <w:r w:rsidDel="00000000" w:rsidR="00000000" w:rsidRPr="00000000">
        <w:rPr>
          <w:rtl w:val="0"/>
        </w:rPr>
      </w:r>
    </w:p>
    <w:p w:rsidR="00000000" w:rsidDel="00000000" w:rsidP="00000000" w:rsidRDefault="00000000" w:rsidRPr="00000000" w14:paraId="00000A35">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system will allow to flag or decline extensions of policies after a predefined period e.g., 12 months. </w:t>
      </w:r>
      <w:r w:rsidDel="00000000" w:rsidR="00000000" w:rsidRPr="00000000">
        <w:rPr>
          <w:rtl w:val="0"/>
        </w:rPr>
      </w:r>
    </w:p>
    <w:p w:rsidR="00000000" w:rsidDel="00000000" w:rsidP="00000000" w:rsidRDefault="00000000" w:rsidRPr="00000000" w14:paraId="00000A36">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system will be able to automatically generate and send reminders for extensions exceeding a certain predefined duration e.g., 12 months. </w:t>
      </w: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jc w:val="both"/>
        <w:rPr/>
      </w:pPr>
      <w:bookmarkStart w:colFirst="0" w:colLast="0" w:name="_2y3w247" w:id="111"/>
      <w:bookmarkEnd w:id="111"/>
      <w:r w:rsidDel="00000000" w:rsidR="00000000" w:rsidRPr="00000000">
        <w:rPr>
          <w:rtl w:val="0"/>
        </w:rPr>
      </w:r>
    </w:p>
    <w:p w:rsidR="00000000" w:rsidDel="00000000" w:rsidP="00000000" w:rsidRDefault="00000000" w:rsidRPr="00000000" w14:paraId="00000A38">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406" w:date="2013-11-05T16:40:00Z">
            <w:rPr>
              <w:rFonts w:ascii="Cambria" w:cs="Cambria" w:eastAsia="Cambria" w:hAnsi="Cambria"/>
              <w:b w:val="1"/>
              <w:smallCaps w:val="1"/>
              <w:color w:val="0000ff"/>
              <w:sz w:val="24"/>
              <w:szCs w:val="24"/>
              <w:u w:val="single"/>
              <w:vertAlign w:val="baseline"/>
            </w:rPr>
          </w:rPrChange>
        </w:rPr>
        <w:t xml:space="preserve">REINSTATEMENT OF A CANCELLED POLICY</w:t>
      </w: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provide for the following flow when processing a reinstatement;</w:t>
      </w:r>
      <w:r w:rsidDel="00000000" w:rsidR="00000000" w:rsidRPr="00000000">
        <w:rPr>
          <w:rtl w:val="0"/>
        </w:rPr>
      </w:r>
    </w:p>
    <w:p w:rsidR="00000000" w:rsidDel="00000000" w:rsidP="00000000" w:rsidRDefault="00000000" w:rsidRPr="00000000" w14:paraId="00000A3A">
      <w:pPr>
        <w:numPr>
          <w:ilvl w:val="0"/>
          <w:numId w:val="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Retrieve the policy to reinstate.  This must be a policy that is cancelled. </w:t>
      </w:r>
      <w:r w:rsidDel="00000000" w:rsidR="00000000" w:rsidRPr="00000000">
        <w:rPr>
          <w:rtl w:val="0"/>
        </w:rPr>
      </w:r>
    </w:p>
    <w:p w:rsidR="00000000" w:rsidDel="00000000" w:rsidP="00000000" w:rsidRDefault="00000000" w:rsidRPr="00000000" w14:paraId="00000A3B">
      <w:pPr>
        <w:numPr>
          <w:ilvl w:val="0"/>
          <w:numId w:val="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Specify the effective date of reinstatement. </w:t>
      </w:r>
      <w:r w:rsidDel="00000000" w:rsidR="00000000" w:rsidRPr="00000000">
        <w:rPr>
          <w:rtl w:val="0"/>
        </w:rPr>
      </w:r>
    </w:p>
    <w:p w:rsidR="00000000" w:rsidDel="00000000" w:rsidP="00000000" w:rsidRDefault="00000000" w:rsidRPr="00000000" w14:paraId="00000A3C">
      <w:pPr>
        <w:numPr>
          <w:ilvl w:val="0"/>
          <w:numId w:val="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Compute the reinstatement premium, special rating may be applied like loadings. </w:t>
      </w:r>
      <w:r w:rsidDel="00000000" w:rsidR="00000000" w:rsidRPr="00000000">
        <w:rPr>
          <w:rtl w:val="0"/>
        </w:rPr>
      </w:r>
    </w:p>
    <w:p w:rsidR="00000000" w:rsidDel="00000000" w:rsidP="00000000" w:rsidRDefault="00000000" w:rsidRPr="00000000" w14:paraId="00000A3D">
      <w:pPr>
        <w:numPr>
          <w:ilvl w:val="0"/>
          <w:numId w:val="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premiums will be computed like in the normal endorsements providing for all the elements computed at endorsement. </w:t>
      </w:r>
      <w:r w:rsidDel="00000000" w:rsidR="00000000" w:rsidRPr="00000000">
        <w:rPr>
          <w:rtl w:val="0"/>
        </w:rPr>
      </w:r>
    </w:p>
    <w:p w:rsidR="00000000" w:rsidDel="00000000" w:rsidP="00000000" w:rsidRDefault="00000000" w:rsidRPr="00000000" w14:paraId="00000A3E">
      <w:pPr>
        <w:numPr>
          <w:ilvl w:val="0"/>
          <w:numId w:val="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Taxes if any and commission will be computed on the reinstatement premium</w:t>
      </w:r>
      <w:r w:rsidDel="00000000" w:rsidR="00000000" w:rsidRPr="00000000">
        <w:rPr>
          <w:rtl w:val="0"/>
        </w:rPr>
      </w:r>
    </w:p>
    <w:p w:rsidR="00000000" w:rsidDel="00000000" w:rsidP="00000000" w:rsidRDefault="00000000" w:rsidRPr="00000000" w14:paraId="00000A3F">
      <w:pPr>
        <w:numPr>
          <w:ilvl w:val="0"/>
          <w:numId w:val="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Coinsurance fee for coinsurance policies will be computed. </w:t>
      </w:r>
      <w:r w:rsidDel="00000000" w:rsidR="00000000" w:rsidRPr="00000000">
        <w:rPr>
          <w:rtl w:val="0"/>
        </w:rPr>
      </w:r>
    </w:p>
    <w:p w:rsidR="00000000" w:rsidDel="00000000" w:rsidP="00000000" w:rsidRDefault="00000000" w:rsidRPr="00000000" w14:paraId="00000A40">
      <w:pPr>
        <w:numPr>
          <w:ilvl w:val="0"/>
          <w:numId w:val="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Capture any new risk introduced and its schedule/specification. </w:t>
      </w:r>
      <w:r w:rsidDel="00000000" w:rsidR="00000000" w:rsidRPr="00000000">
        <w:rPr>
          <w:rtl w:val="0"/>
        </w:rPr>
      </w:r>
    </w:p>
    <w:p w:rsidR="00000000" w:rsidDel="00000000" w:rsidP="00000000" w:rsidRDefault="00000000" w:rsidRPr="00000000" w14:paraId="00000A41">
      <w:pPr>
        <w:numPr>
          <w:ilvl w:val="0"/>
          <w:numId w:val="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Update the policy schedule, policy clauses and excesses where applicable. </w:t>
      </w:r>
      <w:r w:rsidDel="00000000" w:rsidR="00000000" w:rsidRPr="00000000">
        <w:rPr>
          <w:rtl w:val="0"/>
        </w:rPr>
      </w:r>
    </w:p>
    <w:p w:rsidR="00000000" w:rsidDel="00000000" w:rsidP="00000000" w:rsidRDefault="00000000" w:rsidRPr="00000000" w14:paraId="00000A42">
      <w:pPr>
        <w:numPr>
          <w:ilvl w:val="0"/>
          <w:numId w:val="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Allocate certificate if applicable for the class of business. </w:t>
      </w:r>
      <w:r w:rsidDel="00000000" w:rsidR="00000000" w:rsidRPr="00000000">
        <w:rPr>
          <w:rtl w:val="0"/>
        </w:rPr>
      </w:r>
    </w:p>
    <w:p w:rsidR="00000000" w:rsidDel="00000000" w:rsidP="00000000" w:rsidRDefault="00000000" w:rsidRPr="00000000" w14:paraId="00000A43">
      <w:pPr>
        <w:numPr>
          <w:ilvl w:val="0"/>
          <w:numId w:val="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Validations will be done like in the new business or endorsements. </w:t>
      </w:r>
      <w:r w:rsidDel="00000000" w:rsidR="00000000" w:rsidRPr="00000000">
        <w:rPr>
          <w:rtl w:val="0"/>
        </w:rPr>
      </w:r>
    </w:p>
    <w:p w:rsidR="00000000" w:rsidDel="00000000" w:rsidP="00000000" w:rsidRDefault="00000000" w:rsidRPr="00000000" w14:paraId="00000A44">
      <w:pPr>
        <w:numPr>
          <w:ilvl w:val="0"/>
          <w:numId w:val="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Reinsurance apportionment will be done afresh just like in the new business. </w:t>
      </w:r>
      <w:r w:rsidDel="00000000" w:rsidR="00000000" w:rsidRPr="00000000">
        <w:rPr>
          <w:rtl w:val="0"/>
        </w:rPr>
      </w:r>
    </w:p>
    <w:p w:rsidR="00000000" w:rsidDel="00000000" w:rsidP="00000000" w:rsidRDefault="00000000" w:rsidRPr="00000000" w14:paraId="00000A45">
      <w:pPr>
        <w:numPr>
          <w:ilvl w:val="0"/>
          <w:numId w:val="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transaction will be authorised and data posted immediately to the relevant accounts. </w:t>
      </w:r>
      <w:r w:rsidDel="00000000" w:rsidR="00000000" w:rsidRPr="00000000">
        <w:rPr>
          <w:rtl w:val="0"/>
        </w:rPr>
      </w:r>
    </w:p>
    <w:p w:rsidR="00000000" w:rsidDel="00000000" w:rsidP="00000000" w:rsidRDefault="00000000" w:rsidRPr="00000000" w14:paraId="00000A46">
      <w:pPr>
        <w:numPr>
          <w:ilvl w:val="0"/>
          <w:numId w:val="9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outputs are the same like for the endorsement transactions. </w:t>
      </w:r>
      <w:r w:rsidDel="00000000" w:rsidR="00000000" w:rsidRPr="00000000">
        <w:rPr>
          <w:rtl w:val="0"/>
        </w:rPr>
      </w:r>
    </w:p>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tabs>
          <w:tab w:val="left" w:pos="2025"/>
        </w:tabs>
        <w:jc w:val="both"/>
        <w:rPr/>
      </w:pPr>
      <w:bookmarkStart w:colFirst="0" w:colLast="0" w:name="_1d96cc0" w:id="112"/>
      <w:bookmarkEnd w:id="112"/>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A49">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406" w:date="2013-11-05T16:40:00Z">
            <w:rPr>
              <w:rFonts w:ascii="Cambria" w:cs="Cambria" w:eastAsia="Cambria" w:hAnsi="Cambria"/>
              <w:b w:val="1"/>
              <w:smallCaps w:val="1"/>
              <w:color w:val="0000ff"/>
              <w:sz w:val="24"/>
              <w:szCs w:val="24"/>
              <w:u w:val="single"/>
              <w:vertAlign w:val="baseline"/>
            </w:rPr>
          </w:rPrChange>
        </w:rPr>
        <w:t xml:space="preserve">REUSE OF CONTRA</w:t>
      </w:r>
      <w:r w:rsidDel="00000000" w:rsidR="00000000" w:rsidRPr="00000000">
        <w:rPr>
          <w:rtl w:val="0"/>
        </w:rPr>
      </w:r>
    </w:p>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reuse of contra endorsement is done when a user has reversed a transaction, and wants to reuse the contra transaction details with very minimal amendments. </w:t>
      </w:r>
      <w:r w:rsidDel="00000000" w:rsidR="00000000" w:rsidRPr="00000000">
        <w:rPr>
          <w:rtl w:val="0"/>
        </w:rPr>
      </w:r>
    </w:p>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jc w:val="both"/>
        <w:rPr/>
      </w:pPr>
      <w:bookmarkStart w:colFirst="0" w:colLast="0" w:name="_3x8tuzt" w:id="113"/>
      <w:bookmarkEnd w:id="113"/>
      <w:r w:rsidDel="00000000" w:rsidR="00000000" w:rsidRPr="00000000">
        <w:rPr>
          <w:rtl w:val="0"/>
        </w:rPr>
      </w:r>
    </w:p>
    <w:p w:rsidR="00000000" w:rsidDel="00000000" w:rsidP="00000000" w:rsidRDefault="00000000" w:rsidRPr="00000000" w14:paraId="00000A4C">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406" w:date="2013-11-05T16:40:00Z">
            <w:rPr>
              <w:rFonts w:ascii="Cambria" w:cs="Cambria" w:eastAsia="Cambria" w:hAnsi="Cambria"/>
              <w:b w:val="1"/>
              <w:smallCaps w:val="1"/>
              <w:color w:val="0000ff"/>
              <w:sz w:val="24"/>
              <w:szCs w:val="24"/>
              <w:u w:val="single"/>
              <w:vertAlign w:val="baseline"/>
            </w:rPr>
          </w:rPrChange>
        </w:rPr>
        <w:t xml:space="preserve">RENEWAL PROCESSING</w:t>
      </w:r>
      <w:r w:rsidDel="00000000" w:rsidR="00000000" w:rsidRPr="00000000">
        <w:rPr>
          <w:rtl w:val="0"/>
        </w:rPr>
      </w:r>
    </w:p>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spacing w:after="0" w:before="0" w:line="240" w:lineRule="auto"/>
        <w:ind w:left="1008" w:hanging="1008"/>
        <w:jc w:val="both"/>
        <w:rPr/>
      </w:pPr>
      <w:r w:rsidDel="00000000" w:rsidR="00000000" w:rsidRPr="00000000">
        <w:rPr>
          <w:rtl w:val="0"/>
        </w:rPr>
      </w:r>
    </w:p>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is the process of following up the policies about to expire and invite for renewal. </w:t>
      </w:r>
      <w:r w:rsidDel="00000000" w:rsidR="00000000" w:rsidRPr="00000000">
        <w:rPr>
          <w:rtl w:val="0"/>
        </w:rPr>
      </w:r>
    </w:p>
    <w:p w:rsidR="00000000" w:rsidDel="00000000" w:rsidP="00000000" w:rsidRDefault="00000000" w:rsidRPr="00000000" w14:paraId="00000A4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be able to search for policies expiring within a specified period.  The search will be by:</w:t>
      </w:r>
      <w:r w:rsidDel="00000000" w:rsidR="00000000" w:rsidRPr="00000000">
        <w:rPr>
          <w:rtl w:val="0"/>
        </w:rPr>
      </w:r>
    </w:p>
    <w:p w:rsidR="00000000" w:rsidDel="00000000" w:rsidP="00000000" w:rsidRDefault="00000000" w:rsidRPr="00000000" w14:paraId="00000A50">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Products. </w:t>
      </w:r>
      <w:r w:rsidDel="00000000" w:rsidR="00000000" w:rsidRPr="00000000">
        <w:rPr>
          <w:rtl w:val="0"/>
        </w:rPr>
      </w:r>
    </w:p>
    <w:p w:rsidR="00000000" w:rsidDel="00000000" w:rsidP="00000000" w:rsidRDefault="00000000" w:rsidRPr="00000000" w14:paraId="00000A51">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By the expiry dates. </w:t>
      </w:r>
      <w:r w:rsidDel="00000000" w:rsidR="00000000" w:rsidRPr="00000000">
        <w:rPr>
          <w:rtl w:val="0"/>
        </w:rPr>
      </w:r>
    </w:p>
    <w:p w:rsidR="00000000" w:rsidDel="00000000" w:rsidP="00000000" w:rsidRDefault="00000000" w:rsidRPr="00000000" w14:paraId="00000A52">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By agency. </w:t>
      </w:r>
      <w:r w:rsidDel="00000000" w:rsidR="00000000" w:rsidRPr="00000000">
        <w:rPr>
          <w:rtl w:val="0"/>
        </w:rPr>
      </w:r>
    </w:p>
    <w:p w:rsidR="00000000" w:rsidDel="00000000" w:rsidP="00000000" w:rsidRDefault="00000000" w:rsidRPr="00000000" w14:paraId="00000A53">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By client. </w:t>
      </w:r>
      <w:r w:rsidDel="00000000" w:rsidR="00000000" w:rsidRPr="00000000">
        <w:rPr>
          <w:rtl w:val="0"/>
        </w:rPr>
      </w:r>
    </w:p>
    <w:p w:rsidR="00000000" w:rsidDel="00000000" w:rsidP="00000000" w:rsidRDefault="00000000" w:rsidRPr="00000000" w14:paraId="00000A54">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By branch</w:t>
      </w:r>
      <w:ins w:author="Heritage Comments" w:id="407" w:date="2013-11-05T16:40:00Z">
        <w:r w:rsidDel="00000000" w:rsidR="00000000" w:rsidRPr="00000000">
          <w:rPr>
            <w:vertAlign w:val="baseline"/>
            <w:rtl w:val="0"/>
          </w:rPr>
          <w:t xml:space="preserve">/</w:t>
        </w:r>
        <w:r w:rsidDel="00000000" w:rsidR="00000000" w:rsidRPr="00000000">
          <w:rPr>
            <w:color w:val="ff0000"/>
            <w:vertAlign w:val="baseline"/>
            <w:rtl w:val="0"/>
          </w:rPr>
          <w:t xml:space="preserve">Region/county</w:t>
        </w:r>
      </w:ins>
      <w:r w:rsidDel="00000000" w:rsidR="00000000" w:rsidRPr="00000000">
        <w:rPr>
          <w:color w:val="ff0000"/>
          <w:u w:val="none"/>
          <w:vertAlign w:val="baseline"/>
          <w:rtl w:val="0"/>
          <w:rPrChange w:author="Heritage Comments" w:id="408" w:date="2013-11-05T16:40:00Z">
            <w:rPr>
              <w:color w:val="0000ff"/>
              <w:u w:val="single"/>
              <w:vertAlign w:val="baseline"/>
            </w:rPr>
          </w:rPrChange>
        </w:rPr>
        <w:t xml:space="preserve">. </w:t>
      </w:r>
      <w:r w:rsidDel="00000000" w:rsidR="00000000" w:rsidRPr="00000000">
        <w:rPr>
          <w:rtl w:val="0"/>
        </w:rPr>
      </w:r>
    </w:p>
    <w:p w:rsidR="00000000" w:rsidDel="00000000" w:rsidP="00000000" w:rsidRDefault="00000000" w:rsidRPr="00000000" w14:paraId="00000A55">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By Risk ID/Vehicle registration number</w:t>
      </w:r>
      <w:r w:rsidDel="00000000" w:rsidR="00000000" w:rsidRPr="00000000">
        <w:rPr>
          <w:rtl w:val="0"/>
        </w:rPr>
      </w:r>
    </w:p>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It will be possible to renew policies in mass or a single at a time whereby depending on if the parameter for the process to be automatic, the system will automatically be pushing the transactions into the renewal working area and assign the tickets to particular users </w:t>
      </w:r>
      <w:r w:rsidDel="00000000" w:rsidR="00000000" w:rsidRPr="00000000">
        <w:rPr>
          <w:rtl w:val="0"/>
        </w:rPr>
      </w:r>
    </w:p>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produce a pre list report, listing all the policies due for renewal.  The prelist contains the following details:</w:t>
      </w:r>
      <w:r w:rsidDel="00000000" w:rsidR="00000000" w:rsidRPr="00000000">
        <w:rPr>
          <w:rtl w:val="0"/>
        </w:rPr>
      </w:r>
    </w:p>
    <w:p w:rsidR="00000000" w:rsidDel="00000000" w:rsidP="00000000" w:rsidRDefault="00000000" w:rsidRPr="00000000" w14:paraId="00000A59">
      <w:pPr>
        <w:numPr>
          <w:ilvl w:val="0"/>
          <w:numId w:val="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number</w:t>
      </w:r>
      <w:r w:rsidDel="00000000" w:rsidR="00000000" w:rsidRPr="00000000">
        <w:rPr>
          <w:rtl w:val="0"/>
        </w:rPr>
      </w:r>
    </w:p>
    <w:p w:rsidR="00000000" w:rsidDel="00000000" w:rsidP="00000000" w:rsidRDefault="00000000" w:rsidRPr="00000000" w14:paraId="00000A5A">
      <w:pPr>
        <w:numPr>
          <w:ilvl w:val="0"/>
          <w:numId w:val="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Client. </w:t>
      </w:r>
      <w:r w:rsidDel="00000000" w:rsidR="00000000" w:rsidRPr="00000000">
        <w:rPr>
          <w:rtl w:val="0"/>
        </w:rPr>
      </w:r>
    </w:p>
    <w:p w:rsidR="00000000" w:rsidDel="00000000" w:rsidP="00000000" w:rsidRDefault="00000000" w:rsidRPr="00000000" w14:paraId="00000A5B">
      <w:pPr>
        <w:numPr>
          <w:ilvl w:val="0"/>
          <w:numId w:val="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Product. </w:t>
      </w:r>
      <w:r w:rsidDel="00000000" w:rsidR="00000000" w:rsidRPr="00000000">
        <w:rPr>
          <w:rtl w:val="0"/>
        </w:rPr>
      </w:r>
    </w:p>
    <w:p w:rsidR="00000000" w:rsidDel="00000000" w:rsidP="00000000" w:rsidRDefault="00000000" w:rsidRPr="00000000" w14:paraId="00000A5C">
      <w:pPr>
        <w:numPr>
          <w:ilvl w:val="0"/>
          <w:numId w:val="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Cover period. </w:t>
      </w:r>
      <w:r w:rsidDel="00000000" w:rsidR="00000000" w:rsidRPr="00000000">
        <w:rPr>
          <w:rtl w:val="0"/>
        </w:rPr>
      </w:r>
    </w:p>
    <w:p w:rsidR="00000000" w:rsidDel="00000000" w:rsidP="00000000" w:rsidRDefault="00000000" w:rsidRPr="00000000" w14:paraId="00000A5D">
      <w:pPr>
        <w:numPr>
          <w:ilvl w:val="0"/>
          <w:numId w:val="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Future annual premium. </w:t>
      </w:r>
      <w:r w:rsidDel="00000000" w:rsidR="00000000" w:rsidRPr="00000000">
        <w:rPr>
          <w:rtl w:val="0"/>
        </w:rPr>
      </w:r>
    </w:p>
    <w:p w:rsidR="00000000" w:rsidDel="00000000" w:rsidP="00000000" w:rsidRDefault="00000000" w:rsidRPr="00000000" w14:paraId="00000A5E">
      <w:pPr>
        <w:numPr>
          <w:ilvl w:val="0"/>
          <w:numId w:val="7"/>
        </w:numPr>
        <w:pBdr>
          <w:top w:space="0" w:sz="0" w:val="nil"/>
          <w:left w:space="0" w:sz="0" w:val="nil"/>
          <w:bottom w:space="0" w:sz="0" w:val="nil"/>
          <w:right w:space="0" w:sz="0" w:val="nil"/>
          <w:between w:space="0" w:sz="0" w:val="nil"/>
        </w:pBdr>
        <w:shd w:fill="auto" w:val="clear"/>
        <w:ind w:left="720" w:hanging="360"/>
        <w:jc w:val="both"/>
        <w:rPr/>
      </w:pPr>
      <w:ins w:author="Heritage Comments" w:id="409" w:date="2013-11-05T16:40:00Z">
        <w:r w:rsidDel="00000000" w:rsidR="00000000" w:rsidRPr="00000000">
          <w:rPr>
            <w:color w:val="ff0000"/>
            <w:vertAlign w:val="baseline"/>
            <w:rtl w:val="0"/>
          </w:rPr>
          <w:t xml:space="preserve">Loss ratio based on predefined parameters.</w:t>
        </w:r>
      </w:ins>
      <w:r w:rsidDel="00000000" w:rsidR="00000000" w:rsidRPr="00000000">
        <w:rPr>
          <w:rtl w:val="0"/>
        </w:rPr>
      </w:r>
    </w:p>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jc w:val="both"/>
        <w:rPr/>
      </w:pPr>
      <w:ins w:author="Heritage Comments" w:id="410" w:date="2013-11-05T16:40:00Z">
        <w:r w:rsidDel="00000000" w:rsidR="00000000" w:rsidRPr="00000000">
          <w:rPr>
            <w:color w:val="ff0000"/>
            <w:vertAlign w:val="baseline"/>
            <w:rtl w:val="0"/>
          </w:rPr>
          <w:t xml:space="preserve">The system should clear the but-charges when making renewal notices ready, and calculate the actual (correct premium).</w:t>
        </w:r>
      </w:ins>
      <w:r w:rsidDel="00000000" w:rsidR="00000000" w:rsidRPr="00000000">
        <w:rPr>
          <w:rtl w:val="0"/>
        </w:rPr>
      </w:r>
    </w:p>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jc w:val="both"/>
        <w:rPr/>
      </w:pPr>
      <w:ins w:author="Heritage Comments" w:id="411" w:date="2013-11-05T16:40:00Z">
        <w:r w:rsidDel="00000000" w:rsidR="00000000" w:rsidRPr="00000000">
          <w:rPr>
            <w:color w:val="ff0000"/>
            <w:vertAlign w:val="baseline"/>
            <w:rtl w:val="0"/>
          </w:rPr>
          <w:t xml:space="preserve">Where an endorsement is being done affecting the renewal notice that has already been done, the system should keep the old version of the renewal notices. The system should also trigger the user to update the renewal notice and retain the new version of the notice.</w:t>
        </w:r>
      </w:ins>
      <w:r w:rsidDel="00000000" w:rsidR="00000000" w:rsidRPr="00000000">
        <w:rPr>
          <w:rtl w:val="0"/>
        </w:rPr>
      </w:r>
    </w:p>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be able to automatically generate a claims experience for each client. </w:t>
      </w:r>
      <w:r w:rsidDel="00000000" w:rsidR="00000000" w:rsidRPr="00000000">
        <w:rPr>
          <w:rtl w:val="0"/>
        </w:rPr>
      </w:r>
    </w:p>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It shall also be able to generate a reports showing all the claims on a policy detailing the amounts paid, incurred, outstanding amounts and any comments appended by the claims officer. </w:t>
      </w:r>
      <w:r w:rsidDel="00000000" w:rsidR="00000000" w:rsidRPr="00000000">
        <w:rPr>
          <w:rtl w:val="0"/>
        </w:rPr>
      </w:r>
    </w:p>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underwriter will be able to view all policy details without altering the history of the policy.  </w:t>
      </w:r>
      <w:r w:rsidDel="00000000" w:rsidR="00000000" w:rsidRPr="00000000">
        <w:rPr>
          <w:rtl w:val="0"/>
        </w:rPr>
      </w:r>
    </w:p>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details that can be view include:</w:t>
      </w:r>
      <w:r w:rsidDel="00000000" w:rsidR="00000000" w:rsidRPr="00000000">
        <w:rPr>
          <w:rtl w:val="0"/>
        </w:rPr>
      </w:r>
    </w:p>
    <w:p w:rsidR="00000000" w:rsidDel="00000000" w:rsidP="00000000" w:rsidRDefault="00000000" w:rsidRPr="00000000" w14:paraId="00000A6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premium rating. </w:t>
      </w:r>
      <w:r w:rsidDel="00000000" w:rsidR="00000000" w:rsidRPr="00000000">
        <w:rPr>
          <w:rtl w:val="0"/>
        </w:rPr>
      </w:r>
    </w:p>
    <w:p w:rsidR="00000000" w:rsidDel="00000000" w:rsidP="00000000" w:rsidRDefault="00000000" w:rsidRPr="00000000" w14:paraId="00000A6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Clauses attaching. </w:t>
      </w:r>
      <w:r w:rsidDel="00000000" w:rsidR="00000000" w:rsidRPr="00000000">
        <w:rPr>
          <w:rtl w:val="0"/>
        </w:rPr>
      </w:r>
    </w:p>
    <w:p w:rsidR="00000000" w:rsidDel="00000000" w:rsidP="00000000" w:rsidRDefault="00000000" w:rsidRPr="00000000" w14:paraId="00000A6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schedule. </w:t>
      </w:r>
      <w:r w:rsidDel="00000000" w:rsidR="00000000" w:rsidRPr="00000000">
        <w:rPr>
          <w:rtl w:val="0"/>
        </w:rPr>
      </w:r>
    </w:p>
    <w:p w:rsidR="00000000" w:rsidDel="00000000" w:rsidP="00000000" w:rsidRDefault="00000000" w:rsidRPr="00000000" w14:paraId="00000A6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fleet schedule. </w:t>
      </w:r>
      <w:r w:rsidDel="00000000" w:rsidR="00000000" w:rsidRPr="00000000">
        <w:rPr>
          <w:rtl w:val="0"/>
        </w:rPr>
      </w:r>
    </w:p>
    <w:p w:rsidR="00000000" w:rsidDel="00000000" w:rsidP="00000000" w:rsidRDefault="00000000" w:rsidRPr="00000000" w14:paraId="00000A6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Survey. </w:t>
      </w:r>
      <w:r w:rsidDel="00000000" w:rsidR="00000000" w:rsidRPr="00000000">
        <w:rPr>
          <w:rtl w:val="0"/>
        </w:rPr>
      </w:r>
    </w:p>
    <w:p w:rsidR="00000000" w:rsidDel="00000000" w:rsidP="00000000" w:rsidRDefault="00000000" w:rsidRPr="00000000" w14:paraId="00000A6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Excesses applicable. </w:t>
      </w:r>
      <w:r w:rsidDel="00000000" w:rsidR="00000000" w:rsidRPr="00000000">
        <w:rPr>
          <w:rtl w:val="0"/>
        </w:rPr>
      </w:r>
    </w:p>
    <w:p w:rsidR="00000000" w:rsidDel="00000000" w:rsidP="00000000" w:rsidRDefault="00000000" w:rsidRPr="00000000" w14:paraId="00000A6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Facultative apportionment requirement and</w:t>
      </w:r>
      <w:r w:rsidDel="00000000" w:rsidR="00000000" w:rsidRPr="00000000">
        <w:rPr>
          <w:rtl w:val="0"/>
        </w:rPr>
      </w:r>
    </w:p>
    <w:p w:rsidR="00000000" w:rsidDel="00000000" w:rsidP="00000000" w:rsidRDefault="00000000" w:rsidRPr="00000000" w14:paraId="00000A6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All the information specified at underwriting. </w:t>
      </w:r>
      <w:r w:rsidDel="00000000" w:rsidR="00000000" w:rsidRPr="00000000">
        <w:rPr>
          <w:rtl w:val="0"/>
        </w:rPr>
      </w:r>
    </w:p>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A7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user will be able to access all the changes done on the policy. </w:t>
      </w:r>
      <w:r w:rsidDel="00000000" w:rsidR="00000000" w:rsidRPr="00000000">
        <w:rPr>
          <w:rtl w:val="0"/>
        </w:rPr>
      </w:r>
    </w:p>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Review current clauses and attach any new ones if required. </w:t>
      </w:r>
      <w:r w:rsidDel="00000000" w:rsidR="00000000" w:rsidRPr="00000000">
        <w:rPr>
          <w:rtl w:val="0"/>
        </w:rPr>
      </w:r>
    </w:p>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System provides a renewal notice report </w:t>
      </w:r>
      <w:r w:rsidDel="00000000" w:rsidR="00000000" w:rsidRPr="00000000">
        <w:rPr>
          <w:strike w:val="1"/>
          <w:color w:val="000000"/>
          <w:u w:val="none"/>
          <w:vertAlign w:val="baseline"/>
          <w:rtl w:val="0"/>
          <w:rPrChange w:author="Heritage Comments" w:id="412" w:date="2013-11-05T16:40:00Z">
            <w:rPr>
              <w:color w:val="0000ff"/>
              <w:u w:val="single"/>
              <w:vertAlign w:val="baseline"/>
            </w:rPr>
          </w:rPrChange>
        </w:rPr>
        <w:t xml:space="preserve">in triplicate</w:t>
      </w:r>
      <w:ins w:author="Heritage Comments" w:id="413" w:date="2013-11-05T16:40:00Z">
        <w:r w:rsidDel="00000000" w:rsidR="00000000" w:rsidRPr="00000000">
          <w:rPr>
            <w:vertAlign w:val="baseline"/>
            <w:rtl w:val="0"/>
          </w:rPr>
          <w:t xml:space="preserve"> </w:t>
        </w:r>
        <w:r w:rsidDel="00000000" w:rsidR="00000000" w:rsidRPr="00000000">
          <w:rPr>
            <w:color w:val="ff0000"/>
            <w:vertAlign w:val="baseline"/>
            <w:rtl w:val="0"/>
          </w:rPr>
          <w:t xml:space="preserve">(number defined by the user)</w:t>
        </w:r>
      </w:ins>
      <w:r w:rsidDel="00000000" w:rsidR="00000000" w:rsidRPr="00000000">
        <w:rPr>
          <w:color w:val="ff0000"/>
          <w:u w:val="none"/>
          <w:vertAlign w:val="baseline"/>
          <w:rtl w:val="0"/>
          <w:rPrChange w:author="Heritage Comments" w:id="414" w:date="2013-11-05T16:40:00Z">
            <w:rPr>
              <w:color w:val="0000ff"/>
              <w:u w:val="single"/>
              <w:vertAlign w:val="baseline"/>
            </w:rPr>
          </w:rPrChange>
        </w:rPr>
        <w:t xml:space="preserve"> </w:t>
      </w:r>
      <w:r w:rsidDel="00000000" w:rsidR="00000000" w:rsidRPr="00000000">
        <w:rPr>
          <w:vertAlign w:val="baseline"/>
          <w:rtl w:val="0"/>
        </w:rPr>
        <w:t xml:space="preserve">for the policies that have been analysed and marked as ready for inviting renewal. </w:t>
      </w:r>
      <w:r w:rsidDel="00000000" w:rsidR="00000000" w:rsidRPr="00000000">
        <w:rPr>
          <w:rtl w:val="0"/>
        </w:rPr>
      </w:r>
    </w:p>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System has a provision of resending renewal reminder notices. </w:t>
      </w:r>
      <w:r w:rsidDel="00000000" w:rsidR="00000000" w:rsidRPr="00000000">
        <w:rPr>
          <w:rtl w:val="0"/>
        </w:rPr>
      </w:r>
    </w:p>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It is possible to set reminder date for sending renewal notice on per policy. </w:t>
      </w:r>
      <w:r w:rsidDel="00000000" w:rsidR="00000000" w:rsidRPr="00000000">
        <w:rPr>
          <w:rtl w:val="0"/>
        </w:rPr>
      </w:r>
    </w:p>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System will be able to produce the current policy schedule to be attached to the renewal report. </w:t>
      </w:r>
      <w:r w:rsidDel="00000000" w:rsidR="00000000" w:rsidRPr="00000000">
        <w:rPr>
          <w:rtl w:val="0"/>
        </w:rPr>
      </w:r>
    </w:p>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When the renewal confirmation is received from the client it can be booked as action mail that would trigger the policy renewal. </w:t>
      </w:r>
      <w:r w:rsidDel="00000000" w:rsidR="00000000" w:rsidRPr="00000000">
        <w:rPr>
          <w:rtl w:val="0"/>
        </w:rPr>
      </w:r>
    </w:p>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confirmation can be acknowledged by generating and sending an acknowledgement report to the client, the report shows the revised status of the policy that would be renewed. </w:t>
      </w:r>
      <w:r w:rsidDel="00000000" w:rsidR="00000000" w:rsidRPr="00000000">
        <w:rPr>
          <w:rtl w:val="0"/>
        </w:rPr>
      </w:r>
    </w:p>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automatically generates the renewal date of the policy. </w:t>
      </w:r>
      <w:r w:rsidDel="00000000" w:rsidR="00000000" w:rsidRPr="00000000">
        <w:rPr>
          <w:rtl w:val="0"/>
        </w:rPr>
      </w:r>
    </w:p>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Only the renewable policies and policies which are not short period are picked for the renewal process. </w:t>
      </w:r>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It will be possible to generate a report showing policies not renewed. </w:t>
      </w:r>
      <w:r w:rsidDel="00000000" w:rsidR="00000000" w:rsidRPr="00000000">
        <w:rPr>
          <w:rtl w:val="0"/>
        </w:rPr>
      </w:r>
    </w:p>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After confirmation by client that the policy should be renewed</w:t>
      </w:r>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renewal processing is similar to that of a new business in the system. </w:t>
      </w:r>
      <w:r w:rsidDel="00000000" w:rsidR="00000000" w:rsidRPr="00000000">
        <w:rPr>
          <w:rtl w:val="0"/>
        </w:rPr>
      </w:r>
    </w:p>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Compute premium. </w:t>
      </w: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Compute commissions. </w:t>
      </w:r>
      <w:r w:rsidDel="00000000" w:rsidR="00000000" w:rsidRPr="00000000">
        <w:rPr>
          <w:rtl w:val="0"/>
        </w:rPr>
      </w:r>
    </w:p>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Compute withholding tax on commission if required. </w:t>
      </w:r>
      <w:r w:rsidDel="00000000" w:rsidR="00000000" w:rsidRPr="00000000">
        <w:rPr>
          <w:rtl w:val="0"/>
        </w:rPr>
      </w:r>
    </w:p>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Compute taxes if any taxes applicable. </w:t>
      </w:r>
      <w:r w:rsidDel="00000000" w:rsidR="00000000" w:rsidRPr="00000000">
        <w:rPr>
          <w:rtl w:val="0"/>
        </w:rPr>
      </w:r>
    </w:p>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Reinsurance apportionments is done like in the new business. </w:t>
      </w: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premium debiting is done like in the new business. </w:t>
      </w:r>
      <w:r w:rsidDel="00000000" w:rsidR="00000000" w:rsidRPr="00000000">
        <w:rPr>
          <w:rtl w:val="0"/>
        </w:rPr>
      </w:r>
    </w:p>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risk schedule/specification can be updated. </w:t>
      </w:r>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jc w:val="both"/>
        <w:rPr/>
      </w:pPr>
      <w:r w:rsidDel="00000000" w:rsidR="00000000" w:rsidRPr="00000000">
        <w:rPr>
          <w:b w:val="1"/>
          <w:vertAlign w:val="baseline"/>
          <w:rtl w:val="0"/>
        </w:rPr>
        <w:t xml:space="preserve">Renewal Invitation</w:t>
      </w:r>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able to capture at a minimum the details of the renewal notices processing timetable. </w:t>
      </w:r>
      <w:r w:rsidDel="00000000" w:rsidR="00000000" w:rsidRPr="00000000">
        <w:rPr>
          <w:rtl w:val="0"/>
        </w:rPr>
      </w:r>
    </w:p>
    <w:p w:rsidR="00000000" w:rsidDel="00000000" w:rsidP="00000000" w:rsidRDefault="00000000" w:rsidRPr="00000000" w14:paraId="00000A88">
      <w:pPr>
        <w:numPr>
          <w:ilvl w:val="0"/>
          <w:numId w:val="2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Date of creation</w:t>
      </w:r>
      <w:r w:rsidDel="00000000" w:rsidR="00000000" w:rsidRPr="00000000">
        <w:rPr>
          <w:rtl w:val="0"/>
        </w:rPr>
      </w:r>
    </w:p>
    <w:p w:rsidR="00000000" w:rsidDel="00000000" w:rsidP="00000000" w:rsidRDefault="00000000" w:rsidRPr="00000000" w14:paraId="00000A89">
      <w:pPr>
        <w:numPr>
          <w:ilvl w:val="0"/>
          <w:numId w:val="2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Timetable recipients</w:t>
      </w:r>
      <w:r w:rsidDel="00000000" w:rsidR="00000000" w:rsidRPr="00000000">
        <w:rPr>
          <w:rtl w:val="0"/>
        </w:rPr>
      </w:r>
    </w:p>
    <w:p w:rsidR="00000000" w:rsidDel="00000000" w:rsidP="00000000" w:rsidRDefault="00000000" w:rsidRPr="00000000" w14:paraId="00000A8A">
      <w:pPr>
        <w:numPr>
          <w:ilvl w:val="0"/>
          <w:numId w:val="2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Task name</w:t>
      </w:r>
      <w:r w:rsidDel="00000000" w:rsidR="00000000" w:rsidRPr="00000000">
        <w:rPr>
          <w:rtl w:val="0"/>
        </w:rPr>
      </w:r>
    </w:p>
    <w:p w:rsidR="00000000" w:rsidDel="00000000" w:rsidP="00000000" w:rsidRDefault="00000000" w:rsidRPr="00000000" w14:paraId="00000A8B">
      <w:pPr>
        <w:numPr>
          <w:ilvl w:val="0"/>
          <w:numId w:val="2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Task details</w:t>
      </w:r>
      <w:r w:rsidDel="00000000" w:rsidR="00000000" w:rsidRPr="00000000">
        <w:rPr>
          <w:rtl w:val="0"/>
        </w:rPr>
      </w:r>
    </w:p>
    <w:p w:rsidR="00000000" w:rsidDel="00000000" w:rsidP="00000000" w:rsidRDefault="00000000" w:rsidRPr="00000000" w14:paraId="00000A8C">
      <w:pPr>
        <w:numPr>
          <w:ilvl w:val="0"/>
          <w:numId w:val="2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Target date</w:t>
      </w:r>
      <w:r w:rsidDel="00000000" w:rsidR="00000000" w:rsidRPr="00000000">
        <w:rPr>
          <w:rtl w:val="0"/>
        </w:rPr>
      </w:r>
    </w:p>
    <w:p w:rsidR="00000000" w:rsidDel="00000000" w:rsidP="00000000" w:rsidRDefault="00000000" w:rsidRPr="00000000" w14:paraId="00000A8D">
      <w:pPr>
        <w:numPr>
          <w:ilvl w:val="0"/>
          <w:numId w:val="2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Responsible staff</w:t>
      </w:r>
      <w:r w:rsidDel="00000000" w:rsidR="00000000" w:rsidRPr="00000000">
        <w:rPr>
          <w:rtl w:val="0"/>
        </w:rPr>
      </w:r>
    </w:p>
    <w:p w:rsidR="00000000" w:rsidDel="00000000" w:rsidP="00000000" w:rsidRDefault="00000000" w:rsidRPr="00000000" w14:paraId="00000A8E">
      <w:pPr>
        <w:numPr>
          <w:ilvl w:val="0"/>
          <w:numId w:val="2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Task status (“not started”; “policies transferred”; “policies marked ready”; “renewal notices printed”; “renewal notices dispatched”; “completed”) </w:t>
      </w: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jc w:val="both"/>
        <w:rPr/>
      </w:pPr>
      <w:bookmarkStart w:colFirst="0" w:colLast="0" w:name="_2ce457m" w:id="114"/>
      <w:bookmarkEnd w:id="114"/>
      <w:r w:rsidDel="00000000" w:rsidR="00000000" w:rsidRPr="00000000">
        <w:rPr>
          <w:rtl w:val="0"/>
        </w:rPr>
      </w:r>
    </w:p>
    <w:p w:rsidR="00000000" w:rsidDel="00000000" w:rsidP="00000000" w:rsidRDefault="00000000" w:rsidRPr="00000000" w14:paraId="00000A90">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415" w:date="2013-11-05T16:40:00Z">
            <w:rPr>
              <w:rFonts w:ascii="Cambria" w:cs="Cambria" w:eastAsia="Cambria" w:hAnsi="Cambria"/>
              <w:b w:val="1"/>
              <w:color w:val="0000ff"/>
              <w:sz w:val="24"/>
              <w:szCs w:val="24"/>
              <w:u w:val="single"/>
              <w:vertAlign w:val="baseline"/>
            </w:rPr>
          </w:rPrChange>
        </w:rPr>
        <w:t xml:space="preserve">Renewal Processing Outputs</w:t>
      </w: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shall provide the following reports for the renewal process;</w:t>
      </w:r>
      <w:r w:rsidDel="00000000" w:rsidR="00000000" w:rsidRPr="00000000">
        <w:rPr>
          <w:rtl w:val="0"/>
        </w:rPr>
      </w:r>
    </w:p>
    <w:p w:rsidR="00000000" w:rsidDel="00000000" w:rsidP="00000000" w:rsidRDefault="00000000" w:rsidRPr="00000000" w14:paraId="00000A9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Renewal Prelists</w:t>
      </w:r>
      <w:r w:rsidDel="00000000" w:rsidR="00000000" w:rsidRPr="00000000">
        <w:rPr>
          <w:rtl w:val="0"/>
        </w:rPr>
      </w:r>
    </w:p>
    <w:p w:rsidR="00000000" w:rsidDel="00000000" w:rsidP="00000000" w:rsidRDefault="00000000" w:rsidRPr="00000000" w14:paraId="00000A9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Renewal notices</w:t>
      </w:r>
      <w:r w:rsidDel="00000000" w:rsidR="00000000" w:rsidRPr="00000000">
        <w:rPr>
          <w:rtl w:val="0"/>
        </w:rPr>
      </w:r>
    </w:p>
    <w:p w:rsidR="00000000" w:rsidDel="00000000" w:rsidP="00000000" w:rsidRDefault="00000000" w:rsidRPr="00000000" w14:paraId="00000A9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Lapse ratio (</w:t>
      </w:r>
      <w:r w:rsidDel="00000000" w:rsidR="00000000" w:rsidRPr="00000000">
        <w:rPr>
          <w:color w:val="000000"/>
          <w:sz w:val="22"/>
          <w:szCs w:val="22"/>
          <w:vertAlign w:val="baseline"/>
          <w:rtl w:val="0"/>
        </w:rPr>
        <w:t xml:space="preserve">Report – Renewal Policy Loss Ratio)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9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Renewed policies listing</w:t>
      </w:r>
      <w:r w:rsidDel="00000000" w:rsidR="00000000" w:rsidRPr="00000000">
        <w:rPr>
          <w:rtl w:val="0"/>
        </w:rPr>
      </w:r>
    </w:p>
    <w:p w:rsidR="00000000" w:rsidDel="00000000" w:rsidP="00000000" w:rsidRDefault="00000000" w:rsidRPr="00000000" w14:paraId="00000A9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Lapse policy listing</w:t>
      </w:r>
      <w:r w:rsidDel="00000000" w:rsidR="00000000" w:rsidRPr="00000000">
        <w:rPr>
          <w:rtl w:val="0"/>
        </w:rPr>
      </w:r>
    </w:p>
    <w:p w:rsidR="00000000" w:rsidDel="00000000" w:rsidP="00000000" w:rsidRDefault="00000000" w:rsidRPr="00000000" w14:paraId="00000A97">
      <w:pPr>
        <w:numPr>
          <w:ilvl w:val="0"/>
          <w:numId w:val="2"/>
        </w:numPr>
        <w:pBdr>
          <w:top w:space="0" w:sz="0" w:val="nil"/>
          <w:left w:space="0" w:sz="0" w:val="nil"/>
          <w:bottom w:space="0" w:sz="0" w:val="nil"/>
          <w:right w:space="0" w:sz="0" w:val="nil"/>
          <w:between w:space="0" w:sz="0" w:val="nil"/>
        </w:pBdr>
        <w:shd w:fill="auto" w:val="clear"/>
        <w:ind w:left="720" w:hanging="360"/>
        <w:jc w:val="both"/>
        <w:rPr/>
      </w:pPr>
      <w:bookmarkStart w:colFirst="0" w:colLast="0" w:name="_rjefff" w:id="115"/>
      <w:bookmarkEnd w:id="115"/>
      <w:r w:rsidDel="00000000" w:rsidR="00000000" w:rsidRPr="00000000">
        <w:rPr>
          <w:vertAlign w:val="baseline"/>
          <w:rtl w:val="0"/>
        </w:rPr>
        <w:t xml:space="preserve">Non - Renewed policy report</w:t>
      </w:r>
      <w:r w:rsidDel="00000000" w:rsidR="00000000" w:rsidRPr="00000000">
        <w:rPr>
          <w:rtl w:val="0"/>
        </w:rPr>
      </w:r>
    </w:p>
    <w:p w:rsidR="00000000" w:rsidDel="00000000" w:rsidP="00000000" w:rsidRDefault="00000000" w:rsidRPr="00000000" w14:paraId="00000A98">
      <w:pPr>
        <w:numPr>
          <w:ilvl w:val="0"/>
          <w:numId w:val="2"/>
        </w:numPr>
        <w:pBdr>
          <w:top w:space="0" w:sz="0" w:val="nil"/>
          <w:left w:space="0" w:sz="0" w:val="nil"/>
          <w:bottom w:space="0" w:sz="0" w:val="nil"/>
          <w:right w:space="0" w:sz="0" w:val="nil"/>
          <w:between w:space="0" w:sz="0" w:val="nil"/>
        </w:pBdr>
        <w:shd w:fill="auto" w:val="clear"/>
        <w:ind w:left="720" w:hanging="360"/>
        <w:jc w:val="both"/>
        <w:rPr/>
      </w:pPr>
      <w:bookmarkStart w:colFirst="0" w:colLast="0" w:name="_3bj1y38" w:id="116"/>
      <w:bookmarkEnd w:id="116"/>
      <w:r w:rsidDel="00000000" w:rsidR="00000000" w:rsidRPr="00000000">
        <w:rPr>
          <w:color w:val="000000"/>
          <w:vertAlign w:val="baseline"/>
          <w:rtl w:val="0"/>
        </w:rPr>
        <w:t xml:space="preserve">Renewal Invitation schedule</w:t>
      </w:r>
      <w:r w:rsidDel="00000000" w:rsidR="00000000" w:rsidRPr="00000000">
        <w:rPr>
          <w:rtl w:val="0"/>
        </w:rPr>
      </w:r>
    </w:p>
    <w:p w:rsidR="00000000" w:rsidDel="00000000" w:rsidP="00000000" w:rsidRDefault="00000000" w:rsidRPr="00000000" w14:paraId="00000A99">
      <w:pPr>
        <w:numPr>
          <w:ilvl w:val="0"/>
          <w:numId w:val="2"/>
        </w:numPr>
        <w:pBdr>
          <w:top w:space="0" w:sz="0" w:val="nil"/>
          <w:left w:space="0" w:sz="0" w:val="nil"/>
          <w:bottom w:space="0" w:sz="0" w:val="nil"/>
          <w:right w:space="0" w:sz="0" w:val="nil"/>
          <w:between w:space="0" w:sz="0" w:val="nil"/>
        </w:pBdr>
        <w:shd w:fill="auto" w:val="clear"/>
        <w:ind w:left="720" w:hanging="360"/>
        <w:jc w:val="both"/>
        <w:rPr/>
      </w:pPr>
      <w:bookmarkStart w:colFirst="0" w:colLast="0" w:name="_1qoc8b1" w:id="117"/>
      <w:bookmarkEnd w:id="117"/>
      <w:r w:rsidDel="00000000" w:rsidR="00000000" w:rsidRPr="00000000">
        <w:rPr>
          <w:color w:val="000000"/>
          <w:vertAlign w:val="baseline"/>
          <w:rtl w:val="0"/>
        </w:rPr>
        <w:t xml:space="preserve">Renewal advice list</w:t>
      </w:r>
      <w:r w:rsidDel="00000000" w:rsidR="00000000" w:rsidRPr="00000000">
        <w:rPr>
          <w:rtl w:val="0"/>
        </w:rPr>
      </w:r>
    </w:p>
    <w:p w:rsidR="00000000" w:rsidDel="00000000" w:rsidP="00000000" w:rsidRDefault="00000000" w:rsidRPr="00000000" w14:paraId="00000A9A">
      <w:pPr>
        <w:numPr>
          <w:ilvl w:val="0"/>
          <w:numId w:val="2"/>
        </w:numPr>
        <w:pBdr>
          <w:top w:space="0" w:sz="0" w:val="nil"/>
          <w:left w:space="0" w:sz="0" w:val="nil"/>
          <w:bottom w:space="0" w:sz="0" w:val="nil"/>
          <w:right w:space="0" w:sz="0" w:val="nil"/>
          <w:between w:space="0" w:sz="0" w:val="nil"/>
        </w:pBdr>
        <w:shd w:fill="auto" w:val="clear"/>
        <w:ind w:left="720" w:hanging="360"/>
        <w:jc w:val="both"/>
        <w:rPr/>
      </w:pPr>
      <w:bookmarkStart w:colFirst="0" w:colLast="0" w:name="_4anzqyu" w:id="118"/>
      <w:bookmarkEnd w:id="118"/>
      <w:r w:rsidDel="00000000" w:rsidR="00000000" w:rsidRPr="00000000">
        <w:rPr>
          <w:color w:val="000000"/>
          <w:vertAlign w:val="baseline"/>
          <w:rtl w:val="0"/>
        </w:rPr>
        <w:t xml:space="preserve">Policies due for renewal having unfinished transactions report</w:t>
      </w:r>
      <w:r w:rsidDel="00000000" w:rsidR="00000000" w:rsidRPr="00000000">
        <w:rPr>
          <w:rtl w:val="0"/>
        </w:rPr>
      </w:r>
    </w:p>
    <w:p w:rsidR="00000000" w:rsidDel="00000000" w:rsidP="00000000" w:rsidRDefault="00000000" w:rsidRPr="00000000" w14:paraId="00000A9B">
      <w:pPr>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hanging="360"/>
        <w:jc w:val="both"/>
        <w:rPr/>
      </w:pPr>
      <w:r w:rsidDel="00000000" w:rsidR="00000000" w:rsidRPr="00000000">
        <w:rPr>
          <w:rFonts w:ascii="Cambria" w:cs="Cambria" w:eastAsia="Cambria" w:hAnsi="Cambria"/>
          <w:b w:val="0"/>
          <w:color w:val="000000"/>
          <w:sz w:val="24"/>
          <w:szCs w:val="24"/>
          <w:vertAlign w:val="baseline"/>
          <w:rtl w:val="0"/>
        </w:rPr>
        <w:t xml:space="preserve">Policies posted to renewal work area report</w:t>
      </w:r>
      <w:r w:rsidDel="00000000" w:rsidR="00000000" w:rsidRPr="00000000">
        <w:rPr>
          <w:rtl w:val="0"/>
        </w:rPr>
      </w:r>
    </w:p>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jc w:val="both"/>
        <w:rPr/>
      </w:pPr>
      <w:bookmarkStart w:colFirst="0" w:colLast="0" w:name="_2pta16n" w:id="119"/>
      <w:bookmarkEnd w:id="119"/>
      <w:r w:rsidDel="00000000" w:rsidR="00000000" w:rsidRPr="00000000">
        <w:rPr>
          <w:rtl w:val="0"/>
        </w:rPr>
      </w:r>
    </w:p>
    <w:p w:rsidR="00000000" w:rsidDel="00000000" w:rsidP="00000000" w:rsidRDefault="00000000" w:rsidRPr="00000000" w14:paraId="00000A9D">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415" w:date="2013-11-05T16:40:00Z">
            <w:rPr>
              <w:rFonts w:ascii="Cambria" w:cs="Cambria" w:eastAsia="Cambria" w:hAnsi="Cambria"/>
              <w:b w:val="1"/>
              <w:smallCaps w:val="1"/>
              <w:color w:val="0000ff"/>
              <w:sz w:val="24"/>
              <w:szCs w:val="24"/>
              <w:u w:val="single"/>
              <w:vertAlign w:val="baseline"/>
            </w:rPr>
          </w:rPrChange>
        </w:rPr>
        <w:t xml:space="preserve">POLICY LAPSING</w:t>
      </w:r>
      <w:r w:rsidDel="00000000" w:rsidR="00000000" w:rsidRPr="00000000">
        <w:rPr>
          <w:rtl w:val="0"/>
        </w:rPr>
      </w:r>
    </w:p>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transaction is meant for expired policies (not renewed) and due for lapsation as per company policies.  </w:t>
      </w: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should automatically lapse policies automatically depending on the parameters defined. </w:t>
      </w:r>
      <w:r w:rsidDel="00000000" w:rsidR="00000000" w:rsidRPr="00000000">
        <w:rPr>
          <w:rtl w:val="0"/>
        </w:rPr>
      </w:r>
    </w:p>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lapsation listing can be generated listing all the policies that have expired requiring lapsing. </w:t>
      </w: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lapsed policies cannot be transacted on before reinstatement. </w:t>
      </w:r>
      <w:r w:rsidDel="00000000" w:rsidR="00000000" w:rsidRPr="00000000">
        <w:rPr>
          <w:rtl w:val="0"/>
        </w:rPr>
      </w:r>
    </w:p>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Claims can be booked on lapsed policies so long as the loss date falls within the period that the policy was active.  </w:t>
      </w: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All lapsed policies are marked as lapsed</w:t>
      </w:r>
      <w:r w:rsidDel="00000000" w:rsidR="00000000" w:rsidRPr="00000000">
        <w:rPr>
          <w:rtl w:val="0"/>
        </w:rPr>
      </w:r>
    </w:p>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jc w:val="both"/>
        <w:rPr/>
      </w:pPr>
      <w:bookmarkStart w:colFirst="0" w:colLast="0" w:name="_14ykbeg" w:id="120"/>
      <w:bookmarkEnd w:id="120"/>
      <w:r w:rsidDel="00000000" w:rsidR="00000000" w:rsidRPr="00000000">
        <w:rPr>
          <w:rtl w:val="0"/>
        </w:rPr>
      </w:r>
    </w:p>
    <w:p w:rsidR="00000000" w:rsidDel="00000000" w:rsidP="00000000" w:rsidRDefault="00000000" w:rsidRPr="00000000" w14:paraId="00000AA5">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415" w:date="2013-11-05T16:40:00Z">
            <w:rPr>
              <w:rFonts w:ascii="Cambria" w:cs="Cambria" w:eastAsia="Cambria" w:hAnsi="Cambria"/>
              <w:b w:val="1"/>
              <w:smallCaps w:val="1"/>
              <w:color w:val="0000ff"/>
              <w:sz w:val="24"/>
              <w:szCs w:val="24"/>
              <w:u w:val="single"/>
              <w:vertAlign w:val="baseline"/>
            </w:rPr>
          </w:rPrChange>
        </w:rPr>
        <w:t xml:space="preserve">REINSTATEMENT OF LAPSED POLICY</w:t>
      </w:r>
      <w:r w:rsidDel="00000000" w:rsidR="00000000" w:rsidRPr="00000000">
        <w:rPr>
          <w:rtl w:val="0"/>
        </w:rPr>
      </w:r>
    </w:p>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any new transactions to be passed on a lapsed policy, it must be reinstated first</w:t>
      </w: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processing of a reinstatement will be similar to the renewal transaction. </w:t>
      </w:r>
      <w:r w:rsidDel="00000000" w:rsidR="00000000" w:rsidRPr="00000000">
        <w:rPr>
          <w:rtl w:val="0"/>
        </w:rPr>
      </w:r>
    </w:p>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jc w:val="both"/>
        <w:rPr/>
      </w:pPr>
      <w:ins w:author="Heritage Comments" w:id="416" w:date="2013-11-05T16:40:00Z">
        <w:r w:rsidDel="00000000" w:rsidR="00000000" w:rsidRPr="00000000">
          <w:rPr>
            <w:color w:val="ff0000"/>
            <w:vertAlign w:val="baseline"/>
            <w:rtl w:val="0"/>
          </w:rPr>
          <w:t xml:space="preserve">The lapsed policy should be re-activated and then allow the user to decide the on the type of transaction to use e.g endorsement on the same period or renewal.</w:t>
        </w:r>
      </w:ins>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premium charged can be readjusted using existing rates or revised rates that can be subject to loading. </w:t>
      </w:r>
      <w:r w:rsidDel="00000000" w:rsidR="00000000" w:rsidRPr="00000000">
        <w:rPr>
          <w:rtl w:val="0"/>
        </w:rPr>
      </w:r>
    </w:p>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System will allow backdating of reinstatement beyond a given period with higher authorization. </w:t>
      </w: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 computations will be done like in the renewal transaction. </w:t>
      </w:r>
      <w:r w:rsidDel="00000000" w:rsidR="00000000" w:rsidRPr="00000000">
        <w:rPr>
          <w:rtl w:val="0"/>
        </w:rPr>
      </w:r>
    </w:p>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New risks can be added to the policy. </w:t>
      </w:r>
      <w:r w:rsidDel="00000000" w:rsidR="00000000" w:rsidRPr="00000000">
        <w:rPr>
          <w:rtl w:val="0"/>
        </w:rPr>
      </w:r>
    </w:p>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It will be possible to update the schedule for the existing risks and capture new schedule for any new risks. </w:t>
      </w:r>
      <w:r w:rsidDel="00000000" w:rsidR="00000000" w:rsidRPr="00000000">
        <w:rPr>
          <w:rtl w:val="0"/>
        </w:rPr>
      </w:r>
    </w:p>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Can allocate certificates in case of motor classes – validate certificates. </w:t>
      </w:r>
      <w:r w:rsidDel="00000000" w:rsidR="00000000" w:rsidRPr="00000000">
        <w:rPr>
          <w:rtl w:val="0"/>
        </w:rPr>
      </w:r>
    </w:p>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reinsurance apportionment will be done afresh like in the new business. </w:t>
      </w:r>
      <w:r w:rsidDel="00000000" w:rsidR="00000000" w:rsidRPr="00000000">
        <w:rPr>
          <w:rtl w:val="0"/>
        </w:rPr>
      </w:r>
    </w:p>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Computation of Premium, taxes, commissions and other fees is done like in the new business or renewal transaction. </w:t>
      </w:r>
      <w:r w:rsidDel="00000000" w:rsidR="00000000" w:rsidRPr="00000000">
        <w:rPr>
          <w:rtl w:val="0"/>
        </w:rPr>
      </w:r>
    </w:p>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authorization will be done like in the new business case. </w:t>
      </w:r>
      <w:r w:rsidDel="00000000" w:rsidR="00000000" w:rsidRPr="00000000">
        <w:rPr>
          <w:rtl w:val="0"/>
        </w:rPr>
      </w:r>
    </w:p>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Posting to accounts and subsidiary ledgers will also be done at authorization. </w:t>
      </w:r>
      <w:r w:rsidDel="00000000" w:rsidR="00000000" w:rsidRPr="00000000">
        <w:rPr>
          <w:rtl w:val="0"/>
        </w:rPr>
      </w:r>
    </w:p>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jc w:val="both"/>
        <w:rPr/>
      </w:pPr>
      <w:ins w:author="Heritage Comments" w:id="417" w:date="2013-11-05T16:40:00Z">
        <w:r w:rsidDel="00000000" w:rsidR="00000000" w:rsidRPr="00000000">
          <w:rPr>
            <w:color w:val="ff0000"/>
            <w:vertAlign w:val="baseline"/>
            <w:rtl w:val="0"/>
          </w:rPr>
          <w:t xml:space="preserve">NB: reinstatement of a lapsed policy is not always done to renew a policy. It can also be done to allow endorsement for instructions that had been omitted.</w:t>
        </w:r>
      </w:ins>
      <w:r w:rsidDel="00000000" w:rsidR="00000000" w:rsidRPr="00000000">
        <w:rPr>
          <w:rtl w:val="0"/>
        </w:rPr>
      </w:r>
    </w:p>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jc w:val="both"/>
        <w:rPr/>
      </w:pPr>
      <w:bookmarkStart w:colFirst="0" w:colLast="0" w:name="_3oy7u29" w:id="121"/>
      <w:bookmarkEnd w:id="121"/>
      <w:r w:rsidDel="00000000" w:rsidR="00000000" w:rsidRPr="00000000">
        <w:rPr>
          <w:rtl w:val="0"/>
        </w:rPr>
      </w:r>
    </w:p>
    <w:p w:rsidR="00000000" w:rsidDel="00000000" w:rsidP="00000000" w:rsidRDefault="00000000" w:rsidRPr="00000000" w14:paraId="00000AB5">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415" w:date="2013-11-05T16:40:00Z">
            <w:rPr>
              <w:rFonts w:ascii="Cambria" w:cs="Cambria" w:eastAsia="Cambria" w:hAnsi="Cambria"/>
              <w:b w:val="1"/>
              <w:smallCaps w:val="1"/>
              <w:color w:val="0000ff"/>
              <w:sz w:val="24"/>
              <w:szCs w:val="24"/>
              <w:u w:val="single"/>
              <w:vertAlign w:val="baseline"/>
            </w:rPr>
          </w:rPrChange>
        </w:rPr>
        <w:t xml:space="preserve">CONTRA TRANSACTIONS</w:t>
      </w:r>
      <w:r w:rsidDel="00000000" w:rsidR="00000000" w:rsidRPr="00000000">
        <w:rPr>
          <w:rtl w:val="0"/>
        </w:rPr>
      </w:r>
    </w:p>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As an audit measure, every transactions authorised in the TurnQuest GIS system </w:t>
      </w:r>
      <w:r w:rsidDel="00000000" w:rsidR="00000000" w:rsidRPr="00000000">
        <w:rPr>
          <w:b w:val="1"/>
          <w:vertAlign w:val="baseline"/>
          <w:rtl w:val="0"/>
        </w:rPr>
        <w:t xml:space="preserve">cannot</w:t>
      </w:r>
      <w:r w:rsidDel="00000000" w:rsidR="00000000" w:rsidRPr="00000000">
        <w:rPr>
          <w:vertAlign w:val="baseline"/>
          <w:rtl w:val="0"/>
        </w:rPr>
        <w:t xml:space="preserve"> be altered.  </w:t>
      </w:r>
      <w:ins w:author="Heritage Comments" w:id="418" w:date="2013-11-05T16:40:00Z">
        <w:r w:rsidDel="00000000" w:rsidR="00000000" w:rsidRPr="00000000">
          <w:rPr>
            <w:color w:val="ff0000"/>
            <w:vertAlign w:val="baseline"/>
            <w:rtl w:val="0"/>
          </w:rPr>
          <w:t xml:space="preserve">(On special cases some non premium areas like schedule, endorsement wording etc can be altered by an authorised transaction).</w:t>
        </w:r>
        <w:r w:rsidDel="00000000" w:rsidR="00000000" w:rsidRPr="00000000">
          <w:rPr>
            <w:vertAlign w:val="baseline"/>
            <w:rtl w:val="0"/>
          </w:rPr>
          <w:t xml:space="preserve"> </w:t>
        </w:r>
      </w:ins>
      <w:r w:rsidDel="00000000" w:rsidR="00000000" w:rsidRPr="00000000">
        <w:rPr>
          <w:vertAlign w:val="baseline"/>
          <w:rtl w:val="0"/>
        </w:rPr>
        <w:t xml:space="preserve">To reverse any changes done by a particular transaction, the system provides Contra Transactions that have the effect of entirely reversing the effect of a transactions and returning it to a previous status. </w:t>
      </w:r>
      <w:r w:rsidDel="00000000" w:rsidR="00000000" w:rsidRPr="00000000">
        <w:rPr>
          <w:rtl w:val="0"/>
        </w:rPr>
      </w:r>
    </w:p>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provides for the reversal of any authorized transactions. </w:t>
      </w:r>
      <w:r w:rsidDel="00000000" w:rsidR="00000000" w:rsidRPr="00000000">
        <w:rPr>
          <w:rtl w:val="0"/>
        </w:rPr>
      </w:r>
    </w:p>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All authorised records will become permanent and cannot be altered in any way. </w:t>
      </w:r>
      <w:r w:rsidDel="00000000" w:rsidR="00000000" w:rsidRPr="00000000">
        <w:rPr>
          <w:rtl w:val="0"/>
        </w:rPr>
      </w:r>
    </w:p>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order of transaction entry must be maintained.  (That is if a policy has three endorsements and the entry to be reversed is the second transaction, then the third transaction should be reversed first to give way to reversing the second transaction.  This is so because the third transaction may have been based on the second transaction) </w:t>
      </w: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jc w:val="both"/>
        <w:rPr/>
      </w:pPr>
      <w:bookmarkStart w:colFirst="0" w:colLast="0" w:name="_243i4a2" w:id="122"/>
      <w:bookmarkEnd w:id="122"/>
      <w:r w:rsidDel="00000000" w:rsidR="00000000" w:rsidRPr="00000000">
        <w:rPr>
          <w:rtl w:val="0"/>
        </w:rPr>
      </w:r>
    </w:p>
    <w:p w:rsidR="00000000" w:rsidDel="00000000" w:rsidP="00000000" w:rsidRDefault="00000000" w:rsidRPr="00000000" w14:paraId="00000ABC">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j8sehv" w:id="123"/>
      <w:bookmarkEnd w:id="123"/>
      <w:r w:rsidDel="00000000" w:rsidR="00000000" w:rsidRPr="00000000">
        <w:br w:type="page"/>
      </w:r>
      <w:r w:rsidDel="00000000" w:rsidR="00000000" w:rsidRPr="00000000">
        <w:rPr>
          <w:b w:val="1"/>
          <w:strike w:val="1"/>
          <w:color w:val="000000"/>
          <w:u w:val="none"/>
          <w:vertAlign w:val="baseline"/>
          <w:rtl w:val="0"/>
          <w:rPrChange w:author="Heritage Comments" w:id="419" w:date="2013-11-05T16:40:00Z">
            <w:rPr>
              <w:color w:val="0000ff"/>
              <w:u w:val="single"/>
              <w:vertAlign w:val="baseline"/>
            </w:rPr>
          </w:rPrChange>
        </w:rPr>
        <w:t xml:space="preserve">PA/X - CFCLIFE PA’S</w:t>
      </w:r>
      <w:r w:rsidDel="00000000" w:rsidR="00000000" w:rsidRPr="00000000">
        <w:rPr>
          <w:b w:val="1"/>
          <w:color w:val="000000"/>
          <w:u w:val="none"/>
          <w:vertAlign w:val="baseline"/>
          <w:rtl w:val="0"/>
          <w:rPrChange w:author="Heritage Comments" w:id="420" w:date="2013-11-05T16:40:00Z">
            <w:rPr>
              <w:color w:val="0000ff"/>
              <w:u w:val="single"/>
              <w:vertAlign w:val="baseline"/>
            </w:rPr>
          </w:rPrChange>
        </w:rPr>
        <w:t xml:space="preserve"> (CASH BASIS UNDEWRITING) </w:t>
      </w: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rPr/>
      </w:pPr>
      <w:ins w:author="Heritage Comments" w:id="421" w:date="2013-11-05T16:40:00Z">
        <w:r w:rsidDel="00000000" w:rsidR="00000000" w:rsidRPr="00000000">
          <w:rPr>
            <w:b w:val="1"/>
            <w:color w:val="ff0000"/>
            <w:vertAlign w:val="baseline"/>
            <w:rtl w:val="0"/>
          </w:rPr>
          <w:t xml:space="preserve">NB: The issue of cash basis underwriting can apply to any product and should not be pegged to PA/x-cfc life only. The discussion below should take this in to consideration.</w:t>
        </w:r>
      </w:ins>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The system should will a provision to capture at a minimum the following details:</w:t>
      </w:r>
      <w:r w:rsidDel="00000000" w:rsidR="00000000" w:rsidRPr="00000000">
        <w:rPr>
          <w:rtl w:val="0"/>
        </w:rPr>
      </w:r>
    </w:p>
    <w:p w:rsidR="00000000" w:rsidDel="00000000" w:rsidP="00000000" w:rsidRDefault="00000000" w:rsidRPr="00000000" w14:paraId="00000AC0">
      <w:pPr>
        <w:numPr>
          <w:ilvl w:val="0"/>
          <w:numId w:val="22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Sum insured/Benefits</w:t>
      </w:r>
      <w:r w:rsidDel="00000000" w:rsidR="00000000" w:rsidRPr="00000000">
        <w:rPr>
          <w:rtl w:val="0"/>
        </w:rPr>
      </w:r>
    </w:p>
    <w:p w:rsidR="00000000" w:rsidDel="00000000" w:rsidP="00000000" w:rsidRDefault="00000000" w:rsidRPr="00000000" w14:paraId="00000AC1">
      <w:pPr>
        <w:numPr>
          <w:ilvl w:val="0"/>
          <w:numId w:val="22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Mode of payment (monthly; quarterly; semi - annual; annual</w:t>
      </w:r>
      <w:r w:rsidDel="00000000" w:rsidR="00000000" w:rsidRPr="00000000">
        <w:rPr>
          <w:rtl w:val="0"/>
        </w:rPr>
      </w:r>
    </w:p>
    <w:p w:rsidR="00000000" w:rsidDel="00000000" w:rsidP="00000000" w:rsidRDefault="00000000" w:rsidRPr="00000000" w14:paraId="00000AC2">
      <w:pPr>
        <w:numPr>
          <w:ilvl w:val="0"/>
          <w:numId w:val="22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Broker/Agent</w:t>
      </w:r>
      <w:r w:rsidDel="00000000" w:rsidR="00000000" w:rsidRPr="00000000">
        <w:rPr>
          <w:rtl w:val="0"/>
        </w:rPr>
      </w:r>
    </w:p>
    <w:p w:rsidR="00000000" w:rsidDel="00000000" w:rsidP="00000000" w:rsidRDefault="00000000" w:rsidRPr="00000000" w14:paraId="00000AC3">
      <w:pPr>
        <w:numPr>
          <w:ilvl w:val="0"/>
          <w:numId w:val="22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Age of the insured – to default when date of birth is keyed in</w:t>
      </w:r>
      <w:r w:rsidDel="00000000" w:rsidR="00000000" w:rsidRPr="00000000">
        <w:rPr>
          <w:rtl w:val="0"/>
        </w:rPr>
      </w:r>
    </w:p>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i w:val="1"/>
          <w:vertAlign w:val="baseline"/>
          <w:rtl w:val="0"/>
        </w:rPr>
        <w:t xml:space="preserve">The system </w:t>
      </w:r>
      <w:r w:rsidDel="00000000" w:rsidR="00000000" w:rsidRPr="00000000">
        <w:rPr>
          <w:vertAlign w:val="baseline"/>
          <w:rtl w:val="0"/>
        </w:rPr>
        <w:t xml:space="preserve">will be able to calculate installment premium based on the payment mode. </w:t>
      </w:r>
      <w:r w:rsidDel="00000000" w:rsidR="00000000" w:rsidRPr="00000000">
        <w:rPr>
          <w:rtl w:val="0"/>
        </w:rPr>
      </w:r>
    </w:p>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ind w:left="270" w:firstLine="0"/>
        <w:jc w:val="both"/>
        <w:rPr/>
      </w:pPr>
      <w:r w:rsidDel="00000000" w:rsidR="00000000" w:rsidRPr="00000000">
        <w:rPr>
          <w:vertAlign w:val="baseline"/>
          <w:rtl w:val="0"/>
        </w:rPr>
        <w:t xml:space="preserve">The system will be able to tie the cover period to premium paid where policy is not annual. </w:t>
      </w:r>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ind w:left="270" w:firstLine="0"/>
        <w:jc w:val="both"/>
        <w:rPr/>
      </w:pPr>
      <w:r w:rsidDel="00000000" w:rsidR="00000000" w:rsidRPr="00000000">
        <w:rPr>
          <w:vertAlign w:val="baseline"/>
          <w:rtl w:val="0"/>
        </w:rPr>
        <w:t xml:space="preserve">The system will be able to auto - renew a policy with the correct underwriting year upon receipting of the premium irrespective of the premium payment mode. </w:t>
      </w:r>
      <w:r w:rsidDel="00000000" w:rsidR="00000000" w:rsidRPr="00000000">
        <w:rPr>
          <w:rtl w:val="0"/>
        </w:rPr>
      </w:r>
    </w:p>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allow for mid - term changes which includes </w:t>
      </w:r>
      <w:r w:rsidDel="00000000" w:rsidR="00000000" w:rsidRPr="00000000">
        <w:rPr>
          <w:rtl w:val="0"/>
        </w:rPr>
      </w:r>
    </w:p>
    <w:p w:rsidR="00000000" w:rsidDel="00000000" w:rsidP="00000000" w:rsidRDefault="00000000" w:rsidRPr="00000000" w14:paraId="00000AC9">
      <w:pPr>
        <w:numPr>
          <w:ilvl w:val="0"/>
          <w:numId w:val="8"/>
        </w:numPr>
        <w:pBdr>
          <w:top w:space="0" w:sz="0" w:val="nil"/>
          <w:left w:space="0" w:sz="0" w:val="nil"/>
          <w:bottom w:space="0" w:sz="0" w:val="nil"/>
          <w:right w:space="0" w:sz="0" w:val="nil"/>
          <w:between w:space="0" w:sz="0" w:val="nil"/>
        </w:pBdr>
        <w:shd w:fill="auto" w:val="clear"/>
        <w:ind w:left="1080" w:hanging="720"/>
        <w:jc w:val="both"/>
        <w:rPr/>
      </w:pPr>
      <w:r w:rsidDel="00000000" w:rsidR="00000000" w:rsidRPr="00000000">
        <w:rPr>
          <w:vertAlign w:val="baseline"/>
          <w:rtl w:val="0"/>
        </w:rPr>
        <w:t xml:space="preserve"> Changing the sum insured within the policy period and charge correct installment premium moving forward </w:t>
      </w:r>
      <w:r w:rsidDel="00000000" w:rsidR="00000000" w:rsidRPr="00000000">
        <w:rPr>
          <w:rtl w:val="0"/>
        </w:rPr>
      </w:r>
    </w:p>
    <w:p w:rsidR="00000000" w:rsidDel="00000000" w:rsidP="00000000" w:rsidRDefault="00000000" w:rsidRPr="00000000" w14:paraId="00000ACA">
      <w:pPr>
        <w:numPr>
          <w:ilvl w:val="0"/>
          <w:numId w:val="8"/>
        </w:numPr>
        <w:pBdr>
          <w:top w:space="0" w:sz="0" w:val="nil"/>
          <w:left w:space="0" w:sz="0" w:val="nil"/>
          <w:bottom w:space="0" w:sz="0" w:val="nil"/>
          <w:right w:space="0" w:sz="0" w:val="nil"/>
          <w:between w:space="0" w:sz="0" w:val="nil"/>
        </w:pBdr>
        <w:shd w:fill="auto" w:val="clear"/>
        <w:ind w:left="1080" w:hanging="720"/>
        <w:jc w:val="both"/>
        <w:rPr/>
      </w:pPr>
      <w:r w:rsidDel="00000000" w:rsidR="00000000" w:rsidRPr="00000000">
        <w:rPr>
          <w:vertAlign w:val="baseline"/>
          <w:rtl w:val="0"/>
        </w:rPr>
        <w:t xml:space="preserve">Change the payment mode for a particular policy before the policy period is over. </w:t>
      </w:r>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ind w:left="270" w:firstLine="0"/>
        <w:jc w:val="both"/>
        <w:rPr/>
      </w:pPr>
      <w:r w:rsidDel="00000000" w:rsidR="00000000" w:rsidRPr="00000000">
        <w:rPr>
          <w:vertAlign w:val="baseline"/>
          <w:rtl w:val="0"/>
        </w:rPr>
        <w:t xml:space="preserve">Change the policy period and accommodate all above changes at the same time</w:t>
      </w:r>
      <w:r w:rsidDel="00000000" w:rsidR="00000000" w:rsidRPr="00000000">
        <w:rPr>
          <w:rtl w:val="0"/>
        </w:rPr>
      </w:r>
    </w:p>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ind w:left="270" w:firstLine="0"/>
        <w:jc w:val="both"/>
        <w:rPr/>
      </w:pPr>
      <w:r w:rsidDel="00000000" w:rsidR="00000000" w:rsidRPr="00000000">
        <w:rPr>
          <w:vertAlign w:val="baseline"/>
          <w:rtl w:val="0"/>
        </w:rPr>
        <w:t xml:space="preserve">The system will allow for reinstatement of lapsed PA and variation of the reinstatement period. </w:t>
      </w: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ind w:left="270" w:firstLine="0"/>
        <w:jc w:val="both"/>
        <w:rPr/>
      </w:pPr>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ind w:left="270" w:firstLine="0"/>
        <w:jc w:val="both"/>
        <w:rPr/>
      </w:pPr>
      <w:r w:rsidDel="00000000" w:rsidR="00000000" w:rsidRPr="00000000">
        <w:rPr>
          <w:vertAlign w:val="baseline"/>
          <w:rtl w:val="0"/>
        </w:rPr>
        <w:t xml:space="preserve">The system will have a facility to enable lapsing of policies after predefined period; and generate a lapse notice to the client after 90 days. </w:t>
      </w: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ind w:left="270" w:firstLine="0"/>
        <w:jc w:val="both"/>
        <w:rPr/>
      </w:pPr>
      <w:r w:rsidDel="00000000" w:rsidR="00000000" w:rsidRPr="00000000">
        <w:rPr>
          <w:vertAlign w:val="baseline"/>
          <w:rtl w:val="0"/>
        </w:rPr>
        <w:t xml:space="preserve">The system will allow for update of the underwriting records and move the paid to date upon receipting of premium. </w:t>
      </w:r>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ind w:left="270" w:firstLine="0"/>
        <w:jc w:val="both"/>
        <w:rPr/>
      </w:pPr>
      <w:r w:rsidDel="00000000" w:rsidR="00000000" w:rsidRPr="00000000">
        <w:rPr>
          <w:vertAlign w:val="baseline"/>
          <w:rtl w:val="0"/>
        </w:rPr>
        <w:t xml:space="preserve">The system will default the benefits and premiums applicable upon the user selecting the applicable/appropriate plan of cover. </w:t>
      </w: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ind w:left="270" w:firstLine="0"/>
        <w:jc w:val="both"/>
        <w:rPr/>
      </w:pPr>
      <w:r w:rsidDel="00000000" w:rsidR="00000000" w:rsidRPr="00000000">
        <w:rPr>
          <w:vertAlign w:val="baseline"/>
          <w:rtl w:val="0"/>
        </w:rPr>
        <w:t xml:space="preserve">System will have a flag if business is cash and carry or accrual at product level and a possibility of changing at policy level. This should apply for all products not only PA. It should be possible to do the same for any other product. </w:t>
      </w:r>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ind w:left="270" w:firstLine="0"/>
        <w:jc w:val="both"/>
        <w:rPr/>
      </w:pPr>
      <w:r w:rsidDel="00000000" w:rsidR="00000000" w:rsidRPr="00000000">
        <w:rPr>
          <w:color w:val="548dd4"/>
          <w:u w:val="none"/>
          <w:vertAlign w:val="baseline"/>
          <w:rtl w:val="0"/>
          <w:rPrChange w:author="Heritage Comments" w:id="422" w:date="2013-11-05T16:40:00Z">
            <w:rPr>
              <w:color w:val="0000ff"/>
              <w:u w:val="single"/>
              <w:vertAlign w:val="baseline"/>
            </w:rPr>
          </w:rPrChange>
        </w:rPr>
        <w:t xml:space="preserve">The system will be a need to keep track on the expenses incurred on doing payments. </w:t>
      </w:r>
      <w:ins w:author="Heritage Comments" w:id="423" w:date="2013-11-05T16:40:00Z">
        <w:r w:rsidDel="00000000" w:rsidR="00000000" w:rsidRPr="00000000">
          <w:rPr>
            <w:color w:val="ff0000"/>
            <w:vertAlign w:val="baseline"/>
            <w:rtl w:val="0"/>
          </w:rPr>
          <w:t xml:space="preserve">Not clear on expenses referred to– refer Turnkey</w:t>
        </w:r>
      </w:ins>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ind w:left="270" w:firstLine="0"/>
        <w:jc w:val="both"/>
        <w:rPr/>
      </w:pPr>
      <w:r w:rsidDel="00000000" w:rsidR="00000000" w:rsidRPr="00000000">
        <w:rPr>
          <w:rtl w:val="0"/>
        </w:rPr>
      </w:r>
    </w:p>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ind w:left="270" w:firstLine="0"/>
        <w:jc w:val="both"/>
        <w:rPr/>
      </w:pPr>
      <w:r w:rsidDel="00000000" w:rsidR="00000000" w:rsidRPr="00000000">
        <w:rPr>
          <w:vertAlign w:val="baseline"/>
          <w:rtl w:val="0"/>
        </w:rPr>
        <w:t xml:space="preserve">As opposed, to using tolerance for PA the system will use but - charge premium whereby the endorsement premium should match the receipted amount by using a but</w:t>
      </w:r>
      <w:del w:author="Heritage Comments" w:id="424" w:date="2013-11-05T16:40:00Z">
        <w:r w:rsidDel="00000000" w:rsidR="00000000" w:rsidRPr="00000000">
          <w:rPr>
            <w:vertAlign w:val="baseline"/>
            <w:rtl w:val="0"/>
          </w:rPr>
          <w:delText xml:space="preserve"> </w:delText>
        </w:r>
      </w:del>
      <w:ins w:author="Heritage Comments" w:id="424" w:date="2013-11-05T16:40:00Z">
        <w:r w:rsidDel="00000000" w:rsidR="00000000" w:rsidRPr="00000000">
          <w:rPr>
            <w:vertAlign w:val="baseline"/>
            <w:rtl w:val="0"/>
          </w:rPr>
          <w:t xml:space="preserve">-</w:t>
        </w:r>
      </w:ins>
      <w:r w:rsidDel="00000000" w:rsidR="00000000" w:rsidRPr="00000000">
        <w:rPr>
          <w:vertAlign w:val="baseline"/>
          <w:rtl w:val="0"/>
        </w:rPr>
        <w:t xml:space="preserve">charge.  </w:t>
      </w:r>
      <w:r w:rsidDel="00000000" w:rsidR="00000000" w:rsidRPr="00000000">
        <w:rPr>
          <w:rtl w:val="0"/>
        </w:rPr>
      </w:r>
    </w:p>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 The finance system should be able to load receipts and the endorsement transactions should auto - allocate.  The refunds should auto - allocate as well. </w:t>
      </w:r>
      <w:r w:rsidDel="00000000" w:rsidR="00000000" w:rsidRPr="00000000">
        <w:rPr>
          <w:rtl w:val="0"/>
        </w:rPr>
      </w:r>
    </w:p>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ind w:left="270" w:firstLine="0"/>
        <w:jc w:val="both"/>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ind w:left="270" w:firstLine="0"/>
        <w:jc w:val="both"/>
        <w:rPr/>
      </w:pPr>
      <w:r w:rsidDel="00000000" w:rsidR="00000000" w:rsidRPr="00000000">
        <w:rPr>
          <w:vertAlign w:val="baseline"/>
          <w:rtl w:val="0"/>
        </w:rPr>
        <w:t xml:space="preserve">On doing a receipt cancellation from the FMS system, this should raise a contra transaction in GIS and auto- allocates the transactions. </w:t>
      </w:r>
      <w:r w:rsidDel="00000000" w:rsidR="00000000" w:rsidRPr="00000000">
        <w:rPr>
          <w:rtl w:val="0"/>
        </w:rPr>
      </w:r>
    </w:p>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ind w:left="270" w:firstLine="0"/>
        <w:jc w:val="both"/>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ind w:left="270" w:firstLine="0"/>
        <w:jc w:val="both"/>
        <w:rPr/>
      </w:pPr>
      <w:r w:rsidDel="00000000" w:rsidR="00000000" w:rsidRPr="00000000">
        <w:rPr>
          <w:b w:val="1"/>
          <w:vertAlign w:val="baseline"/>
          <w:rtl w:val="0"/>
        </w:rPr>
        <w:t xml:space="preserve">Outputs</w:t>
      </w:r>
      <w:r w:rsidDel="00000000" w:rsidR="00000000" w:rsidRPr="00000000">
        <w:rPr>
          <w:rtl w:val="0"/>
        </w:rPr>
      </w:r>
    </w:p>
    <w:p w:rsidR="00000000" w:rsidDel="00000000" w:rsidP="00000000" w:rsidRDefault="00000000" w:rsidRPr="00000000" w14:paraId="00000ADA">
      <w:pPr>
        <w:numPr>
          <w:ilvl w:val="0"/>
          <w:numId w:val="223"/>
        </w:numPr>
        <w:pBdr>
          <w:top w:space="0" w:sz="0" w:val="nil"/>
          <w:left w:space="0" w:sz="0" w:val="nil"/>
          <w:bottom w:space="0" w:sz="0" w:val="nil"/>
          <w:right w:space="0" w:sz="0" w:val="nil"/>
          <w:between w:space="0" w:sz="0" w:val="nil"/>
        </w:pBdr>
        <w:shd w:fill="auto" w:val="clear"/>
        <w:ind w:left="990" w:hanging="360"/>
        <w:jc w:val="both"/>
        <w:rPr/>
      </w:pPr>
      <w:r w:rsidDel="00000000" w:rsidR="00000000" w:rsidRPr="00000000">
        <w:rPr>
          <w:vertAlign w:val="baseline"/>
          <w:rtl w:val="0"/>
        </w:rPr>
        <w:t xml:space="preserve">A report of all installment premiums received since inception of a policy. </w:t>
      </w:r>
      <w:r w:rsidDel="00000000" w:rsidR="00000000" w:rsidRPr="00000000">
        <w:rPr>
          <w:rtl w:val="0"/>
        </w:rPr>
      </w:r>
    </w:p>
    <w:p w:rsidR="00000000" w:rsidDel="00000000" w:rsidP="00000000" w:rsidRDefault="00000000" w:rsidRPr="00000000" w14:paraId="00000ADB">
      <w:pPr>
        <w:numPr>
          <w:ilvl w:val="0"/>
          <w:numId w:val="223"/>
        </w:numPr>
        <w:pBdr>
          <w:top w:space="0" w:sz="0" w:val="nil"/>
          <w:left w:space="0" w:sz="0" w:val="nil"/>
          <w:bottom w:space="0" w:sz="0" w:val="nil"/>
          <w:right w:space="0" w:sz="0" w:val="nil"/>
          <w:between w:space="0" w:sz="0" w:val="nil"/>
        </w:pBdr>
        <w:shd w:fill="auto" w:val="clear"/>
        <w:ind w:left="990" w:hanging="360"/>
        <w:jc w:val="both"/>
        <w:rPr/>
      </w:pPr>
      <w:r w:rsidDel="00000000" w:rsidR="00000000" w:rsidRPr="00000000">
        <w:rPr>
          <w:vertAlign w:val="baseline"/>
          <w:rtl w:val="0"/>
        </w:rPr>
        <w:t xml:space="preserve">A report of premium debited for a particular policy to date broken down into installment amount, receipt date and per underwriting. </w:t>
      </w:r>
      <w:r w:rsidDel="00000000" w:rsidR="00000000" w:rsidRPr="00000000">
        <w:rPr>
          <w:rtl w:val="0"/>
        </w:rPr>
      </w:r>
    </w:p>
    <w:p w:rsidR="00000000" w:rsidDel="00000000" w:rsidP="00000000" w:rsidRDefault="00000000" w:rsidRPr="00000000" w14:paraId="00000ADC">
      <w:pPr>
        <w:numPr>
          <w:ilvl w:val="0"/>
          <w:numId w:val="223"/>
        </w:numPr>
        <w:pBdr>
          <w:top w:space="0" w:sz="0" w:val="nil"/>
          <w:left w:space="0" w:sz="0" w:val="nil"/>
          <w:bottom w:space="0" w:sz="0" w:val="nil"/>
          <w:right w:space="0" w:sz="0" w:val="nil"/>
          <w:between w:space="0" w:sz="0" w:val="nil"/>
        </w:pBdr>
        <w:shd w:fill="auto" w:val="clear"/>
        <w:ind w:left="990" w:hanging="360"/>
        <w:jc w:val="both"/>
        <w:rPr/>
      </w:pPr>
      <w:r w:rsidDel="00000000" w:rsidR="00000000" w:rsidRPr="00000000">
        <w:rPr>
          <w:vertAlign w:val="baseline"/>
          <w:rtl w:val="0"/>
        </w:rPr>
        <w:t xml:space="preserve">Premium card report</w:t>
      </w: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ind w:left="270" w:firstLine="0"/>
        <w:jc w:val="both"/>
        <w:rPr/>
      </w:pPr>
      <w:r w:rsidDel="00000000" w:rsidR="00000000" w:rsidRPr="00000000">
        <w:rPr>
          <w:rtl w:val="0"/>
        </w:rPr>
      </w:r>
    </w:p>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ind w:left="270" w:firstLine="0"/>
        <w:jc w:val="both"/>
        <w:rPr/>
      </w:pPr>
      <w:bookmarkStart w:colFirst="0" w:colLast="0" w:name="_338fx5o" w:id="124"/>
      <w:bookmarkEnd w:id="124"/>
      <w:r w:rsidDel="00000000" w:rsidR="00000000" w:rsidRPr="00000000">
        <w:rPr>
          <w:rtl w:val="0"/>
        </w:rPr>
      </w:r>
    </w:p>
    <w:p w:rsidR="00000000" w:rsidDel="00000000" w:rsidP="00000000" w:rsidRDefault="00000000" w:rsidRPr="00000000" w14:paraId="00000ADF">
      <w:pPr>
        <w:pStyle w:val="Heading1"/>
        <w:numPr>
          <w:ilvl w:val="8"/>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u w:val="none"/>
          <w:vertAlign w:val="baseline"/>
          <w:rtl w:val="0"/>
          <w:rPrChange w:author="Heritage Comments" w:id="425" w:date="2013-11-05T16:40:00Z">
            <w:rPr>
              <w:color w:val="0000ff"/>
              <w:u w:val="single"/>
              <w:vertAlign w:val="baseline"/>
            </w:rPr>
          </w:rPrChange>
        </w:rPr>
        <w:t xml:space="preserve">Policy Documents Printing</w:t>
      </w:r>
      <w:r w:rsidDel="00000000" w:rsidR="00000000" w:rsidRPr="00000000">
        <w:rPr>
          <w:rtl w:val="0"/>
        </w:rPr>
      </w:r>
    </w:p>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be able to print out the original policy documents after a policy has already been underwritten to the end.  During underwriting the underwriter will attach clauses and extensions.  These clauses and extensions, which have different wordings, will be printed along with the schedule attaching to the policy document.  The system will also provide a screen where the user will be able to specify which sections of the policy document will need to be excluded or cancelled. </w:t>
      </w:r>
      <w:r w:rsidDel="00000000" w:rsidR="00000000" w:rsidRPr="00000000">
        <w:rPr>
          <w:rtl w:val="0"/>
        </w:rPr>
      </w:r>
    </w:p>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System will be able to keep different versions of policy documents for one policy but different transactions in case of amendments. </w:t>
      </w:r>
      <w:r w:rsidDel="00000000" w:rsidR="00000000" w:rsidRPr="00000000">
        <w:rPr>
          <w:rtl w:val="0"/>
        </w:rPr>
      </w:r>
    </w:p>
    <w:p w:rsidR="00000000" w:rsidDel="00000000" w:rsidP="00000000" w:rsidRDefault="00000000" w:rsidRPr="00000000" w14:paraId="00000AE2">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1idq7dh" w:id="125"/>
      <w:bookmarkEnd w:id="125"/>
      <w:r w:rsidDel="00000000" w:rsidR="00000000" w:rsidRPr="00000000">
        <w:br w:type="page"/>
      </w:r>
      <w:r w:rsidDel="00000000" w:rsidR="00000000" w:rsidRPr="00000000">
        <w:rPr>
          <w:b w:val="1"/>
          <w:color w:val="000000"/>
          <w:u w:val="none"/>
          <w:vertAlign w:val="baseline"/>
          <w:rtl w:val="0"/>
          <w:rPrChange w:author="Heritage Comments" w:id="425" w:date="2013-11-05T16:40:00Z">
            <w:rPr>
              <w:color w:val="0000ff"/>
              <w:u w:val="single"/>
              <w:vertAlign w:val="baseline"/>
            </w:rPr>
          </w:rPrChange>
        </w:rPr>
        <w:t xml:space="preserve">Capturing of class specific details</w:t>
      </w:r>
      <w:r w:rsidDel="00000000" w:rsidR="00000000" w:rsidRPr="00000000">
        <w:rPr>
          <w:rtl w:val="0"/>
        </w:rPr>
      </w:r>
    </w:p>
    <w:p w:rsidR="00000000" w:rsidDel="00000000" w:rsidP="00000000" w:rsidRDefault="00000000" w:rsidRPr="00000000" w14:paraId="00000AE3">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bookmarkStart w:colFirst="0" w:colLast="0" w:name="_42ddq1a" w:id="126"/>
      <w:bookmarkEnd w:id="126"/>
      <w:r w:rsidDel="00000000" w:rsidR="00000000" w:rsidRPr="00000000">
        <w:rPr>
          <w:rFonts w:ascii="Cambria" w:cs="Cambria" w:eastAsia="Cambria" w:hAnsi="Cambria"/>
          <w:b w:val="1"/>
          <w:color w:val="000000"/>
          <w:sz w:val="24"/>
          <w:szCs w:val="24"/>
          <w:u w:val="none"/>
          <w:vertAlign w:val="baseline"/>
          <w:rtl w:val="0"/>
          <w:rPrChange w:author="Heritage Comments" w:id="426" w:date="2013-11-05T16:40:00Z">
            <w:rPr>
              <w:rFonts w:ascii="Cambria" w:cs="Cambria" w:eastAsia="Cambria" w:hAnsi="Cambria"/>
              <w:b w:val="1"/>
              <w:color w:val="0000ff"/>
              <w:sz w:val="24"/>
              <w:szCs w:val="24"/>
              <w:u w:val="single"/>
              <w:vertAlign w:val="baseline"/>
            </w:rPr>
          </w:rPrChange>
        </w:rPr>
        <w:t xml:space="preserve">Motor Insurance</w:t>
      </w:r>
      <w:r w:rsidDel="00000000" w:rsidR="00000000" w:rsidRPr="00000000">
        <w:rPr>
          <w:rtl w:val="0"/>
        </w:rPr>
      </w:r>
    </w:p>
    <w:p w:rsidR="00000000" w:rsidDel="00000000" w:rsidP="00000000" w:rsidRDefault="00000000" w:rsidRPr="00000000" w14:paraId="00000AE4">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427" w:date="2013-11-05T16:40:00Z">
            <w:rPr>
              <w:color w:val="0000ff"/>
              <w:sz w:val="22"/>
              <w:szCs w:val="22"/>
              <w:u w:val="single"/>
              <w:vertAlign w:val="baseline"/>
            </w:rPr>
          </w:rPrChange>
        </w:rPr>
        <w:t xml:space="preserve">Private Car</w:t>
      </w:r>
      <w:r w:rsidDel="00000000" w:rsidR="00000000" w:rsidRPr="00000000">
        <w:rPr>
          <w:rtl w:val="0"/>
        </w:rPr>
      </w:r>
    </w:p>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Motor private details to be captured will include: </w:t>
      </w:r>
      <w:r w:rsidDel="00000000" w:rsidR="00000000" w:rsidRPr="00000000">
        <w:rPr>
          <w:rtl w:val="0"/>
        </w:rPr>
      </w:r>
    </w:p>
    <w:p w:rsidR="00000000" w:rsidDel="00000000" w:rsidP="00000000" w:rsidRDefault="00000000" w:rsidRPr="00000000" w14:paraId="00000AE6">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Make and model number. </w:t>
      </w:r>
      <w:r w:rsidDel="00000000" w:rsidR="00000000" w:rsidRPr="00000000">
        <w:rPr>
          <w:rtl w:val="0"/>
        </w:rPr>
      </w:r>
    </w:p>
    <w:p w:rsidR="00000000" w:rsidDel="00000000" w:rsidP="00000000" w:rsidRDefault="00000000" w:rsidRPr="00000000" w14:paraId="00000AE7">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Body type</w:t>
      </w:r>
      <w:r w:rsidDel="00000000" w:rsidR="00000000" w:rsidRPr="00000000">
        <w:rPr>
          <w:rtl w:val="0"/>
        </w:rPr>
      </w:r>
    </w:p>
    <w:p w:rsidR="00000000" w:rsidDel="00000000" w:rsidP="00000000" w:rsidRDefault="00000000" w:rsidRPr="00000000" w14:paraId="00000AE8">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Registration no/Index mark</w:t>
      </w:r>
      <w:r w:rsidDel="00000000" w:rsidR="00000000" w:rsidRPr="00000000">
        <w:rPr>
          <w:rtl w:val="0"/>
        </w:rPr>
      </w:r>
    </w:p>
    <w:p w:rsidR="00000000" w:rsidDel="00000000" w:rsidP="00000000" w:rsidRDefault="00000000" w:rsidRPr="00000000" w14:paraId="00000AE9">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Cubic Capacity (cc) /Horse power</w:t>
      </w:r>
      <w:r w:rsidDel="00000000" w:rsidR="00000000" w:rsidRPr="00000000">
        <w:rPr>
          <w:rtl w:val="0"/>
        </w:rPr>
      </w:r>
    </w:p>
    <w:p w:rsidR="00000000" w:rsidDel="00000000" w:rsidP="00000000" w:rsidRDefault="00000000" w:rsidRPr="00000000" w14:paraId="00000AEA">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Chassis number</w:t>
      </w:r>
      <w:r w:rsidDel="00000000" w:rsidR="00000000" w:rsidRPr="00000000">
        <w:rPr>
          <w:rtl w:val="0"/>
        </w:rPr>
      </w:r>
    </w:p>
    <w:p w:rsidR="00000000" w:rsidDel="00000000" w:rsidP="00000000" w:rsidRDefault="00000000" w:rsidRPr="00000000" w14:paraId="00000AEB">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Engine number</w:t>
      </w:r>
      <w:r w:rsidDel="00000000" w:rsidR="00000000" w:rsidRPr="00000000">
        <w:rPr>
          <w:rtl w:val="0"/>
        </w:rPr>
      </w:r>
    </w:p>
    <w:p w:rsidR="00000000" w:rsidDel="00000000" w:rsidP="00000000" w:rsidRDefault="00000000" w:rsidRPr="00000000" w14:paraId="00000AEC">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Year of manufacture</w:t>
      </w:r>
      <w:r w:rsidDel="00000000" w:rsidR="00000000" w:rsidRPr="00000000">
        <w:rPr>
          <w:rtl w:val="0"/>
        </w:rPr>
      </w:r>
    </w:p>
    <w:p w:rsidR="00000000" w:rsidDel="00000000" w:rsidP="00000000" w:rsidRDefault="00000000" w:rsidRPr="00000000" w14:paraId="00000AED">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Estimate value</w:t>
      </w:r>
      <w:r w:rsidDel="00000000" w:rsidR="00000000" w:rsidRPr="00000000">
        <w:rPr>
          <w:rtl w:val="0"/>
        </w:rPr>
      </w:r>
    </w:p>
    <w:p w:rsidR="00000000" w:rsidDel="00000000" w:rsidP="00000000" w:rsidRDefault="00000000" w:rsidRPr="00000000" w14:paraId="00000AEE">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Seating capacity inclusive of driver</w:t>
      </w:r>
      <w:r w:rsidDel="00000000" w:rsidR="00000000" w:rsidRPr="00000000">
        <w:rPr>
          <w:rtl w:val="0"/>
        </w:rPr>
      </w:r>
    </w:p>
    <w:p w:rsidR="00000000" w:rsidDel="00000000" w:rsidP="00000000" w:rsidRDefault="00000000" w:rsidRPr="00000000" w14:paraId="00000AEF">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Any Changes made to original design. </w:t>
      </w:r>
      <w:r w:rsidDel="00000000" w:rsidR="00000000" w:rsidRPr="00000000">
        <w:rPr>
          <w:rtl w:val="0"/>
        </w:rPr>
      </w:r>
    </w:p>
    <w:p w:rsidR="00000000" w:rsidDel="00000000" w:rsidP="00000000" w:rsidRDefault="00000000" w:rsidRPr="00000000" w14:paraId="00000AF0">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Usage of the vehicle e.g.,  social, domestic and pleasure or for business purposes</w:t>
      </w:r>
      <w:r w:rsidDel="00000000" w:rsidR="00000000" w:rsidRPr="00000000">
        <w:rPr>
          <w:rtl w:val="0"/>
        </w:rPr>
      </w:r>
    </w:p>
    <w:p w:rsidR="00000000" w:rsidDel="00000000" w:rsidP="00000000" w:rsidRDefault="00000000" w:rsidRPr="00000000" w14:paraId="00000AF1">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Carry capacity</w:t>
      </w:r>
      <w:r w:rsidDel="00000000" w:rsidR="00000000" w:rsidRPr="00000000">
        <w:rPr>
          <w:rtl w:val="0"/>
        </w:rPr>
      </w:r>
    </w:p>
    <w:p w:rsidR="00000000" w:rsidDel="00000000" w:rsidP="00000000" w:rsidRDefault="00000000" w:rsidRPr="00000000" w14:paraId="00000AF2">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Logbook No</w:t>
      </w:r>
      <w:r w:rsidDel="00000000" w:rsidR="00000000" w:rsidRPr="00000000">
        <w:rPr>
          <w:rtl w:val="0"/>
        </w:rPr>
      </w:r>
    </w:p>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AF4">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of entitlement to No Claim discounts from any previous insurers</w:t>
      </w:r>
      <w:r w:rsidDel="00000000" w:rsidR="00000000" w:rsidRPr="00000000">
        <w:rPr>
          <w:rtl w:val="0"/>
        </w:rPr>
      </w:r>
    </w:p>
    <w:p w:rsidR="00000000" w:rsidDel="00000000" w:rsidP="00000000" w:rsidRDefault="00000000" w:rsidRPr="00000000" w14:paraId="00000AF5">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of car Anti - Theft Device</w:t>
      </w:r>
      <w:r w:rsidDel="00000000" w:rsidR="00000000" w:rsidRPr="00000000">
        <w:rPr>
          <w:rtl w:val="0"/>
        </w:rPr>
      </w:r>
    </w:p>
    <w:p w:rsidR="00000000" w:rsidDel="00000000" w:rsidP="00000000" w:rsidRDefault="00000000" w:rsidRPr="00000000" w14:paraId="00000AF6">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Driving experience period (s)  and date</w:t>
      </w:r>
      <w:r w:rsidDel="00000000" w:rsidR="00000000" w:rsidRPr="00000000">
        <w:rPr>
          <w:rtl w:val="0"/>
        </w:rPr>
      </w:r>
    </w:p>
    <w:p w:rsidR="00000000" w:rsidDel="00000000" w:rsidP="00000000" w:rsidRDefault="00000000" w:rsidRPr="00000000" w14:paraId="00000AF7">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Cover Type: Comprehensive, Third Party Fire and theft or Third Party. </w:t>
      </w:r>
      <w:r w:rsidDel="00000000" w:rsidR="00000000" w:rsidRPr="00000000">
        <w:rPr>
          <w:rtl w:val="0"/>
        </w:rPr>
      </w:r>
    </w:p>
    <w:p w:rsidR="00000000" w:rsidDel="00000000" w:rsidP="00000000" w:rsidRDefault="00000000" w:rsidRPr="00000000" w14:paraId="00000AF8">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and values of cover required for accessories (Other than standard accessories fitted by the manufacturer).  </w:t>
      </w:r>
      <w:r w:rsidDel="00000000" w:rsidR="00000000" w:rsidRPr="00000000">
        <w:rPr>
          <w:rtl w:val="0"/>
        </w:rPr>
      </w:r>
    </w:p>
    <w:p w:rsidR="00000000" w:rsidDel="00000000" w:rsidP="00000000" w:rsidRDefault="00000000" w:rsidRPr="00000000" w14:paraId="00000AF9">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Personal Details of the Insured</w:t>
      </w:r>
      <w:r w:rsidDel="00000000" w:rsidR="00000000" w:rsidRPr="00000000">
        <w:rPr>
          <w:rtl w:val="0"/>
        </w:rPr>
      </w:r>
    </w:p>
    <w:p w:rsidR="00000000" w:rsidDel="00000000" w:rsidP="00000000" w:rsidRDefault="00000000" w:rsidRPr="00000000" w14:paraId="00000AFA">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colour of the vehicle</w:t>
      </w:r>
      <w:r w:rsidDel="00000000" w:rsidR="00000000" w:rsidRPr="00000000">
        <w:rPr>
          <w:rtl w:val="0"/>
        </w:rPr>
      </w:r>
    </w:p>
    <w:p w:rsidR="00000000" w:rsidDel="00000000" w:rsidP="00000000" w:rsidRDefault="00000000" w:rsidRPr="00000000" w14:paraId="00000AFB">
      <w:pPr>
        <w:numPr>
          <w:ilvl w:val="0"/>
          <w:numId w:val="8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Geographical area</w:t>
      </w:r>
      <w:r w:rsidDel="00000000" w:rsidR="00000000" w:rsidRPr="00000000">
        <w:rPr>
          <w:rtl w:val="0"/>
        </w:rPr>
      </w:r>
    </w:p>
    <w:p w:rsidR="00000000" w:rsidDel="00000000" w:rsidP="00000000" w:rsidRDefault="00000000" w:rsidRPr="00000000" w14:paraId="00000AFC">
      <w:pPr>
        <w:numPr>
          <w:ilvl w:val="0"/>
          <w:numId w:val="84"/>
        </w:numPr>
        <w:pBdr>
          <w:top w:space="0" w:sz="0" w:val="nil"/>
          <w:left w:space="0" w:sz="0" w:val="nil"/>
          <w:bottom w:space="0" w:sz="0" w:val="nil"/>
          <w:right w:space="0" w:sz="0" w:val="nil"/>
          <w:between w:space="0" w:sz="0" w:val="nil"/>
        </w:pBdr>
        <w:shd w:fill="auto" w:val="clear"/>
        <w:ind w:left="720" w:hanging="360"/>
        <w:jc w:val="both"/>
        <w:rPr/>
      </w:pPr>
      <w:ins w:author="Heritage Comments" w:id="428" w:date="2013-11-05T16:40:00Z">
        <w:r w:rsidDel="00000000" w:rsidR="00000000" w:rsidRPr="00000000">
          <w:rPr>
            <w:color w:val="ff0000"/>
            <w:vertAlign w:val="baseline"/>
            <w:rtl w:val="0"/>
          </w:rPr>
          <w:t xml:space="preserve">Gender of the driver</w:t>
        </w:r>
      </w:ins>
      <w:r w:rsidDel="00000000" w:rsidR="00000000" w:rsidRPr="00000000">
        <w:rPr>
          <w:rtl w:val="0"/>
        </w:rPr>
      </w:r>
    </w:p>
    <w:p w:rsidR="00000000" w:rsidDel="00000000" w:rsidP="00000000" w:rsidRDefault="00000000" w:rsidRPr="00000000" w14:paraId="00000AFD">
      <w:pPr>
        <w:numPr>
          <w:ilvl w:val="0"/>
          <w:numId w:val="84"/>
        </w:numPr>
        <w:pBdr>
          <w:top w:space="0" w:sz="0" w:val="nil"/>
          <w:left w:space="0" w:sz="0" w:val="nil"/>
          <w:bottom w:space="0" w:sz="0" w:val="nil"/>
          <w:right w:space="0" w:sz="0" w:val="nil"/>
          <w:between w:space="0" w:sz="0" w:val="nil"/>
        </w:pBdr>
        <w:shd w:fill="auto" w:val="clear"/>
        <w:ind w:left="720" w:hanging="360"/>
        <w:jc w:val="both"/>
        <w:rPr/>
      </w:pPr>
      <w:ins w:author="Heritage Comments" w:id="429" w:date="2013-11-05T16:40:00Z">
        <w:r w:rsidDel="00000000" w:rsidR="00000000" w:rsidRPr="00000000">
          <w:rPr>
            <w:color w:val="ff0000"/>
            <w:vertAlign w:val="baseline"/>
            <w:rtl w:val="0"/>
          </w:rPr>
          <w:t xml:space="preserve">Age of driver</w:t>
        </w:r>
      </w:ins>
      <w:r w:rsidDel="00000000" w:rsidR="00000000" w:rsidRPr="00000000">
        <w:rPr>
          <w:rtl w:val="0"/>
        </w:rPr>
      </w:r>
    </w:p>
    <w:p w:rsidR="00000000" w:rsidDel="00000000" w:rsidP="00000000" w:rsidRDefault="00000000" w:rsidRPr="00000000" w14:paraId="00000AFE">
      <w:pPr>
        <w:numPr>
          <w:ilvl w:val="0"/>
          <w:numId w:val="84"/>
        </w:numPr>
        <w:pBdr>
          <w:top w:space="0" w:sz="0" w:val="nil"/>
          <w:left w:space="0" w:sz="0" w:val="nil"/>
          <w:bottom w:space="0" w:sz="0" w:val="nil"/>
          <w:right w:space="0" w:sz="0" w:val="nil"/>
          <w:between w:space="0" w:sz="0" w:val="nil"/>
        </w:pBdr>
        <w:shd w:fill="auto" w:val="clear"/>
        <w:ind w:left="720" w:hanging="360"/>
        <w:jc w:val="both"/>
        <w:rPr/>
      </w:pPr>
      <w:ins w:author="Heritage Comments" w:id="430" w:date="2013-11-05T16:40:00Z">
        <w:r w:rsidDel="00000000" w:rsidR="00000000" w:rsidRPr="00000000">
          <w:rPr>
            <w:color w:val="ff0000"/>
            <w:vertAlign w:val="baseline"/>
            <w:rtl w:val="0"/>
          </w:rPr>
          <w:t xml:space="preserve">Occupation of the driver</w:t>
        </w:r>
      </w:ins>
      <w:r w:rsidDel="00000000" w:rsidR="00000000" w:rsidRPr="00000000">
        <w:rPr>
          <w:rtl w:val="0"/>
        </w:rPr>
      </w:r>
    </w:p>
    <w:p w:rsidR="00000000" w:rsidDel="00000000" w:rsidP="00000000" w:rsidRDefault="00000000" w:rsidRPr="00000000" w14:paraId="00000AFF">
      <w:pPr>
        <w:numPr>
          <w:ilvl w:val="0"/>
          <w:numId w:val="84"/>
        </w:numPr>
        <w:pBdr>
          <w:top w:space="0" w:sz="0" w:val="nil"/>
          <w:left w:space="0" w:sz="0" w:val="nil"/>
          <w:bottom w:space="0" w:sz="0" w:val="nil"/>
          <w:right w:space="0" w:sz="0" w:val="nil"/>
          <w:between w:space="0" w:sz="0" w:val="nil"/>
        </w:pBdr>
        <w:shd w:fill="auto" w:val="clear"/>
        <w:ind w:left="720" w:hanging="360"/>
        <w:jc w:val="both"/>
        <w:rPr/>
      </w:pPr>
      <w:bookmarkStart w:colFirst="0" w:colLast="0" w:name="_2hio093" w:id="127"/>
      <w:bookmarkEnd w:id="127"/>
      <w:ins w:author="Heritage Comments" w:id="431" w:date="2013-11-05T16:40:00Z">
        <w:r w:rsidDel="00000000" w:rsidR="00000000" w:rsidRPr="00000000">
          <w:rPr>
            <w:color w:val="ff0000"/>
            <w:vertAlign w:val="baseline"/>
            <w:rtl w:val="0"/>
          </w:rPr>
          <w:t xml:space="preserve">Hire purchase</w:t>
        </w:r>
      </w:ins>
      <w:r w:rsidDel="00000000" w:rsidR="00000000" w:rsidRPr="00000000">
        <w:rPr>
          <w:rtl w:val="0"/>
        </w:rPr>
      </w:r>
    </w:p>
    <w:p w:rsidR="00000000" w:rsidDel="00000000" w:rsidP="00000000" w:rsidRDefault="00000000" w:rsidRPr="00000000" w14:paraId="00000B00">
      <w:pPr>
        <w:pStyle w:val="Heading4"/>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B01">
      <w:pPr>
        <w:pStyle w:val="Heading4"/>
        <w:numPr>
          <w:ilvl w:val="3"/>
          <w:numId w:val="94"/>
        </w:numPr>
        <w:pBdr>
          <w:top w:space="0" w:sz="0" w:val="nil"/>
          <w:left w:space="0" w:sz="0" w:val="nil"/>
          <w:bottom w:space="0" w:sz="0" w:val="nil"/>
          <w:right w:space="0" w:sz="0" w:val="nil"/>
          <w:between w:space="0" w:sz="0" w:val="nil"/>
        </w:pBdr>
        <w:shd w:fill="auto" w:val="clear"/>
        <w:jc w:val="both"/>
        <w:rPr/>
      </w:pPr>
      <w:bookmarkStart w:colFirst="0" w:colLast="0" w:name="_wnyagw" w:id="128"/>
      <w:bookmarkEnd w:id="128"/>
      <w:r w:rsidDel="00000000" w:rsidR="00000000" w:rsidRPr="00000000">
        <w:rPr>
          <w:b w:val="1"/>
          <w:color w:val="000000"/>
          <w:sz w:val="22"/>
          <w:szCs w:val="22"/>
          <w:u w:val="none"/>
          <w:vertAlign w:val="baseline"/>
          <w:rtl w:val="0"/>
          <w:rPrChange w:author="Heritage Comments" w:id="427" w:date="2013-11-05T16:40:00Z">
            <w:rPr>
              <w:color w:val="0000ff"/>
              <w:sz w:val="22"/>
              <w:szCs w:val="22"/>
              <w:u w:val="single"/>
              <w:vertAlign w:val="baseline"/>
            </w:rPr>
          </w:rPrChange>
        </w:rPr>
        <w:t xml:space="preserve"> Commercial Vehicle</w:t>
      </w:r>
      <w:r w:rsidDel="00000000" w:rsidR="00000000" w:rsidRPr="00000000">
        <w:rPr>
          <w:rtl w:val="0"/>
        </w:rPr>
      </w:r>
    </w:p>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will be the same as in Motor Private with the addition of the following information:</w:t>
      </w:r>
      <w:r w:rsidDel="00000000" w:rsidR="00000000" w:rsidRPr="00000000">
        <w:rPr>
          <w:rtl w:val="0"/>
        </w:rPr>
      </w:r>
    </w:p>
    <w:p w:rsidR="00000000" w:rsidDel="00000000" w:rsidP="00000000" w:rsidRDefault="00000000" w:rsidRPr="00000000" w14:paraId="00000B03">
      <w:pPr>
        <w:numPr>
          <w:ilvl w:val="0"/>
          <w:numId w:val="8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Maximum carry capacity of the vehicle. </w:t>
      </w:r>
      <w:r w:rsidDel="00000000" w:rsidR="00000000" w:rsidRPr="00000000">
        <w:rPr>
          <w:rtl w:val="0"/>
        </w:rPr>
      </w:r>
    </w:p>
    <w:p w:rsidR="00000000" w:rsidDel="00000000" w:rsidP="00000000" w:rsidRDefault="00000000" w:rsidRPr="00000000" w14:paraId="00000B04">
      <w:pPr>
        <w:numPr>
          <w:ilvl w:val="0"/>
          <w:numId w:val="8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Price paid by Proposer and date of purchase. </w:t>
      </w:r>
      <w:r w:rsidDel="00000000" w:rsidR="00000000" w:rsidRPr="00000000">
        <w:rPr>
          <w:rtl w:val="0"/>
        </w:rPr>
      </w:r>
    </w:p>
    <w:p w:rsidR="00000000" w:rsidDel="00000000" w:rsidP="00000000" w:rsidRDefault="00000000" w:rsidRPr="00000000" w14:paraId="00000B05">
      <w:pPr>
        <w:numPr>
          <w:ilvl w:val="0"/>
          <w:numId w:val="8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Trailer details</w:t>
      </w:r>
      <w:r w:rsidDel="00000000" w:rsidR="00000000" w:rsidRPr="00000000">
        <w:rPr>
          <w:rtl w:val="0"/>
        </w:rPr>
      </w:r>
    </w:p>
    <w:p w:rsidR="00000000" w:rsidDel="00000000" w:rsidP="00000000" w:rsidRDefault="00000000" w:rsidRPr="00000000" w14:paraId="00000B06">
      <w:pPr>
        <w:numPr>
          <w:ilvl w:val="0"/>
          <w:numId w:val="82"/>
        </w:numPr>
        <w:pBdr>
          <w:top w:space="0" w:sz="0" w:val="nil"/>
          <w:left w:space="0" w:sz="0" w:val="nil"/>
          <w:bottom w:space="0" w:sz="0" w:val="nil"/>
          <w:right w:space="0" w:sz="0" w:val="nil"/>
          <w:between w:space="0" w:sz="0" w:val="nil"/>
        </w:pBdr>
        <w:shd w:fill="auto" w:val="clear"/>
        <w:ind w:left="720" w:hanging="360"/>
        <w:jc w:val="both"/>
        <w:rPr/>
      </w:pPr>
      <w:bookmarkStart w:colFirst="0" w:colLast="0" w:name="_3gnlt4p" w:id="129"/>
      <w:bookmarkEnd w:id="129"/>
      <w:r w:rsidDel="00000000" w:rsidR="00000000" w:rsidRPr="00000000">
        <w:rPr>
          <w:vertAlign w:val="baseline"/>
          <w:rtl w:val="0"/>
        </w:rPr>
        <w:t xml:space="preserve">Value and rate of premium and discount/loading agreed on. </w:t>
      </w:r>
      <w:ins w:author="Heritage Comments" w:id="432" w:date="2013-11-05T16:40:00Z">
        <w:r w:rsidDel="00000000" w:rsidR="00000000" w:rsidRPr="00000000">
          <w:rPr>
            <w:color w:val="ff0000"/>
            <w:vertAlign w:val="baseline"/>
            <w:rtl w:val="0"/>
          </w:rPr>
          <w:t xml:space="preserve">Not specific to motor commercial only</w:t>
        </w:r>
      </w:ins>
      <w:r w:rsidDel="00000000" w:rsidR="00000000" w:rsidRPr="00000000">
        <w:rPr>
          <w:rtl w:val="0"/>
        </w:rPr>
      </w:r>
    </w:p>
    <w:p w:rsidR="00000000" w:rsidDel="00000000" w:rsidP="00000000" w:rsidRDefault="00000000" w:rsidRPr="00000000" w14:paraId="00000B07">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427" w:date="2013-11-05T16:40:00Z">
            <w:rPr>
              <w:color w:val="0000ff"/>
              <w:sz w:val="22"/>
              <w:szCs w:val="22"/>
              <w:u w:val="single"/>
              <w:vertAlign w:val="baseline"/>
            </w:rPr>
          </w:rPrChange>
        </w:rPr>
        <w:t xml:space="preserve">Motor Cycle</w:t>
      </w:r>
      <w:r w:rsidDel="00000000" w:rsidR="00000000" w:rsidRPr="00000000">
        <w:rPr>
          <w:rtl w:val="0"/>
        </w:rPr>
      </w:r>
    </w:p>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Motor Cycle details that will be captured include:</w:t>
      </w:r>
      <w:r w:rsidDel="00000000" w:rsidR="00000000" w:rsidRPr="00000000">
        <w:rPr>
          <w:rtl w:val="0"/>
        </w:rPr>
      </w:r>
    </w:p>
    <w:p w:rsidR="00000000" w:rsidDel="00000000" w:rsidP="00000000" w:rsidRDefault="00000000" w:rsidRPr="00000000" w14:paraId="00000B09">
      <w:pPr>
        <w:numPr>
          <w:ilvl w:val="0"/>
          <w:numId w:val="8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Index mark/Registration number</w:t>
      </w:r>
      <w:r w:rsidDel="00000000" w:rsidR="00000000" w:rsidRPr="00000000">
        <w:rPr>
          <w:rtl w:val="0"/>
        </w:rPr>
      </w:r>
    </w:p>
    <w:p w:rsidR="00000000" w:rsidDel="00000000" w:rsidP="00000000" w:rsidRDefault="00000000" w:rsidRPr="00000000" w14:paraId="00000B0A">
      <w:pPr>
        <w:numPr>
          <w:ilvl w:val="0"/>
          <w:numId w:val="8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Motor cycle make and model</w:t>
      </w:r>
      <w:r w:rsidDel="00000000" w:rsidR="00000000" w:rsidRPr="00000000">
        <w:rPr>
          <w:rtl w:val="0"/>
        </w:rPr>
      </w:r>
    </w:p>
    <w:p w:rsidR="00000000" w:rsidDel="00000000" w:rsidP="00000000" w:rsidRDefault="00000000" w:rsidRPr="00000000" w14:paraId="00000B0B">
      <w:pPr>
        <w:numPr>
          <w:ilvl w:val="0"/>
          <w:numId w:val="8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Year of manufacture</w:t>
      </w:r>
      <w:r w:rsidDel="00000000" w:rsidR="00000000" w:rsidRPr="00000000">
        <w:rPr>
          <w:rtl w:val="0"/>
        </w:rPr>
      </w:r>
    </w:p>
    <w:p w:rsidR="00000000" w:rsidDel="00000000" w:rsidP="00000000" w:rsidRDefault="00000000" w:rsidRPr="00000000" w14:paraId="00000B0C">
      <w:pPr>
        <w:numPr>
          <w:ilvl w:val="0"/>
          <w:numId w:val="8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Value and rate of premium</w:t>
      </w:r>
      <w:r w:rsidDel="00000000" w:rsidR="00000000" w:rsidRPr="00000000">
        <w:rPr>
          <w:rtl w:val="0"/>
        </w:rPr>
      </w:r>
    </w:p>
    <w:p w:rsidR="00000000" w:rsidDel="00000000" w:rsidP="00000000" w:rsidRDefault="00000000" w:rsidRPr="00000000" w14:paraId="00000B0D">
      <w:pPr>
        <w:numPr>
          <w:ilvl w:val="0"/>
          <w:numId w:val="8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Seating capacity inclusive of driver</w:t>
      </w:r>
      <w:ins w:author="Heritage Comments" w:id="433" w:date="2013-11-05T16:40:00Z">
        <w:r w:rsidDel="00000000" w:rsidR="00000000" w:rsidRPr="00000000">
          <w:rPr>
            <w:vertAlign w:val="baseline"/>
            <w:rtl w:val="0"/>
          </w:rPr>
          <w:t xml:space="preserve"> </w:t>
        </w:r>
        <w:r w:rsidDel="00000000" w:rsidR="00000000" w:rsidRPr="00000000">
          <w:rPr>
            <w:color w:val="ff0000"/>
            <w:vertAlign w:val="baseline"/>
            <w:rtl w:val="0"/>
          </w:rPr>
          <w:t xml:space="preserve">(pillion passenger)</w:t>
        </w:r>
      </w:ins>
      <w:r w:rsidDel="00000000" w:rsidR="00000000" w:rsidRPr="00000000">
        <w:rPr>
          <w:rtl w:val="0"/>
        </w:rPr>
      </w:r>
    </w:p>
    <w:p w:rsidR="00000000" w:rsidDel="00000000" w:rsidP="00000000" w:rsidRDefault="00000000" w:rsidRPr="00000000" w14:paraId="00000B0E">
      <w:pPr>
        <w:numPr>
          <w:ilvl w:val="0"/>
          <w:numId w:val="8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Estimated value of the motor cycle</w:t>
      </w:r>
      <w:r w:rsidDel="00000000" w:rsidR="00000000" w:rsidRPr="00000000">
        <w:rPr>
          <w:rtl w:val="0"/>
        </w:rPr>
      </w:r>
    </w:p>
    <w:p w:rsidR="00000000" w:rsidDel="00000000" w:rsidP="00000000" w:rsidRDefault="00000000" w:rsidRPr="00000000" w14:paraId="00000B0F">
      <w:pPr>
        <w:numPr>
          <w:ilvl w:val="0"/>
          <w:numId w:val="8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Provisional/Full driving license</w:t>
      </w:r>
      <w:r w:rsidDel="00000000" w:rsidR="00000000" w:rsidRPr="00000000">
        <w:rPr>
          <w:rtl w:val="0"/>
        </w:rPr>
      </w:r>
    </w:p>
    <w:p w:rsidR="00000000" w:rsidDel="00000000" w:rsidP="00000000" w:rsidRDefault="00000000" w:rsidRPr="00000000" w14:paraId="00000B10">
      <w:pPr>
        <w:numPr>
          <w:ilvl w:val="0"/>
          <w:numId w:val="8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Non - Claim Discount number of years</w:t>
      </w:r>
      <w:r w:rsidDel="00000000" w:rsidR="00000000" w:rsidRPr="00000000">
        <w:rPr>
          <w:rtl w:val="0"/>
        </w:rPr>
      </w:r>
    </w:p>
    <w:p w:rsidR="00000000" w:rsidDel="00000000" w:rsidP="00000000" w:rsidRDefault="00000000" w:rsidRPr="00000000" w14:paraId="00000B11">
      <w:pPr>
        <w:numPr>
          <w:ilvl w:val="0"/>
          <w:numId w:val="8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Motor cycle use</w:t>
      </w:r>
      <w:r w:rsidDel="00000000" w:rsidR="00000000" w:rsidRPr="00000000">
        <w:rPr>
          <w:rtl w:val="0"/>
        </w:rPr>
      </w:r>
    </w:p>
    <w:p w:rsidR="00000000" w:rsidDel="00000000" w:rsidP="00000000" w:rsidRDefault="00000000" w:rsidRPr="00000000" w14:paraId="00000B12">
      <w:pPr>
        <w:numPr>
          <w:ilvl w:val="0"/>
          <w:numId w:val="8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Hire purchase on the Motor Cycle</w:t>
      </w:r>
      <w:r w:rsidDel="00000000" w:rsidR="00000000" w:rsidRPr="00000000">
        <w:rPr>
          <w:rtl w:val="0"/>
        </w:rPr>
      </w:r>
    </w:p>
    <w:p w:rsidR="00000000" w:rsidDel="00000000" w:rsidP="00000000" w:rsidRDefault="00000000" w:rsidRPr="00000000" w14:paraId="00000B13">
      <w:pPr>
        <w:numPr>
          <w:ilvl w:val="0"/>
          <w:numId w:val="8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Anti - theft device details: Type and Value</w:t>
      </w:r>
      <w:r w:rsidDel="00000000" w:rsidR="00000000" w:rsidRPr="00000000">
        <w:rPr>
          <w:rtl w:val="0"/>
        </w:rPr>
      </w:r>
    </w:p>
    <w:p w:rsidR="00000000" w:rsidDel="00000000" w:rsidP="00000000" w:rsidRDefault="00000000" w:rsidRPr="00000000" w14:paraId="00000B14">
      <w:pPr>
        <w:numPr>
          <w:ilvl w:val="0"/>
          <w:numId w:val="8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Cover Type: Comprehensive, Third Party or Third Party Fire and theft</w:t>
      </w:r>
      <w:r w:rsidDel="00000000" w:rsidR="00000000" w:rsidRPr="00000000">
        <w:rPr>
          <w:rtl w:val="0"/>
        </w:rPr>
      </w:r>
    </w:p>
    <w:p w:rsidR="00000000" w:rsidDel="00000000" w:rsidP="00000000" w:rsidRDefault="00000000" w:rsidRPr="00000000" w14:paraId="00000B15">
      <w:pPr>
        <w:numPr>
          <w:ilvl w:val="0"/>
          <w:numId w:val="8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Frame number</w:t>
      </w:r>
      <w:r w:rsidDel="00000000" w:rsidR="00000000" w:rsidRPr="00000000">
        <w:rPr>
          <w:rtl w:val="0"/>
        </w:rPr>
      </w:r>
    </w:p>
    <w:p w:rsidR="00000000" w:rsidDel="00000000" w:rsidP="00000000" w:rsidRDefault="00000000" w:rsidRPr="00000000" w14:paraId="00000B16">
      <w:pPr>
        <w:numPr>
          <w:ilvl w:val="0"/>
          <w:numId w:val="88"/>
        </w:numPr>
        <w:pBdr>
          <w:top w:space="0" w:sz="0" w:val="nil"/>
          <w:left w:space="0" w:sz="0" w:val="nil"/>
          <w:bottom w:space="0" w:sz="0" w:val="nil"/>
          <w:right w:space="0" w:sz="0" w:val="nil"/>
          <w:between w:space="0" w:sz="0" w:val="nil"/>
        </w:pBdr>
        <w:shd w:fill="auto" w:val="clear"/>
        <w:ind w:left="720" w:hanging="360"/>
        <w:jc w:val="both"/>
        <w:rPr/>
      </w:pPr>
      <w:bookmarkStart w:colFirst="0" w:colLast="0" w:name="_1vsw3ci" w:id="130"/>
      <w:bookmarkEnd w:id="130"/>
      <w:ins w:author="Heritage Comments" w:id="434" w:date="2013-11-05T16:40:00Z">
        <w:r w:rsidDel="00000000" w:rsidR="00000000" w:rsidRPr="00000000">
          <w:rPr>
            <w:color w:val="ff0000"/>
            <w:vertAlign w:val="baseline"/>
            <w:rtl w:val="0"/>
          </w:rPr>
          <w:t xml:space="preserve">Engine number</w:t>
        </w:r>
      </w:ins>
      <w:r w:rsidDel="00000000" w:rsidR="00000000" w:rsidRPr="00000000">
        <w:rPr>
          <w:rtl w:val="0"/>
        </w:rPr>
      </w:r>
    </w:p>
    <w:p w:rsidR="00000000" w:rsidDel="00000000" w:rsidP="00000000" w:rsidRDefault="00000000" w:rsidRPr="00000000" w14:paraId="00000B17">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427" w:date="2013-11-05T16:40:00Z">
            <w:rPr>
              <w:color w:val="0000ff"/>
              <w:sz w:val="22"/>
              <w:szCs w:val="22"/>
              <w:u w:val="single"/>
              <w:vertAlign w:val="baseline"/>
            </w:rPr>
          </w:rPrChange>
        </w:rPr>
        <w:t xml:space="preserve">Motor Trade</w:t>
      </w:r>
      <w:ins w:author="Heritage Comments" w:id="435" w:date="2013-11-05T16:40:00Z">
        <w:r w:rsidDel="00000000" w:rsidR="00000000" w:rsidRPr="00000000">
          <w:rPr>
            <w:b w:val="1"/>
            <w:sz w:val="22"/>
            <w:szCs w:val="22"/>
            <w:vertAlign w:val="baseline"/>
            <w:rtl w:val="0"/>
          </w:rPr>
          <w:t xml:space="preserve"> – </w:t>
        </w:r>
        <w:r w:rsidDel="00000000" w:rsidR="00000000" w:rsidRPr="00000000">
          <w:rPr>
            <w:b w:val="1"/>
            <w:color w:val="ff0000"/>
            <w:sz w:val="22"/>
            <w:szCs w:val="22"/>
            <w:vertAlign w:val="baseline"/>
            <w:rtl w:val="0"/>
          </w:rPr>
          <w:t xml:space="preserve">Road Risks</w:t>
        </w:r>
      </w:ins>
      <w:r w:rsidDel="00000000" w:rsidR="00000000" w:rsidRPr="00000000">
        <w:rPr>
          <w:rtl w:val="0"/>
        </w:rPr>
      </w:r>
    </w:p>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Information that will be required includes:</w:t>
      </w:r>
      <w:r w:rsidDel="00000000" w:rsidR="00000000" w:rsidRPr="00000000">
        <w:rPr>
          <w:rtl w:val="0"/>
        </w:rPr>
      </w:r>
    </w:p>
    <w:p w:rsidR="00000000" w:rsidDel="00000000" w:rsidP="00000000" w:rsidRDefault="00000000" w:rsidRPr="00000000" w14:paraId="00000B19">
      <w:pPr>
        <w:numPr>
          <w:ilvl w:val="0"/>
          <w:numId w:val="8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Cover Types</w:t>
      </w:r>
      <w:r w:rsidDel="00000000" w:rsidR="00000000" w:rsidRPr="00000000">
        <w:rPr>
          <w:rtl w:val="0"/>
        </w:rPr>
      </w:r>
    </w:p>
    <w:p w:rsidR="00000000" w:rsidDel="00000000" w:rsidP="00000000" w:rsidRDefault="00000000" w:rsidRPr="00000000" w14:paraId="00000B1A">
      <w:pPr>
        <w:numPr>
          <w:ilvl w:val="0"/>
          <w:numId w:val="8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Highest Valued vehicle in the insured’s custody</w:t>
      </w:r>
      <w:r w:rsidDel="00000000" w:rsidR="00000000" w:rsidRPr="00000000">
        <w:rPr>
          <w:rtl w:val="0"/>
        </w:rPr>
      </w:r>
    </w:p>
    <w:p w:rsidR="00000000" w:rsidDel="00000000" w:rsidP="00000000" w:rsidRDefault="00000000" w:rsidRPr="00000000" w14:paraId="00000B1B">
      <w:pPr>
        <w:numPr>
          <w:ilvl w:val="0"/>
          <w:numId w:val="8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limits of liability</w:t>
      </w:r>
      <w:r w:rsidDel="00000000" w:rsidR="00000000" w:rsidRPr="00000000">
        <w:rPr>
          <w:rtl w:val="0"/>
        </w:rPr>
      </w:r>
    </w:p>
    <w:p w:rsidR="00000000" w:rsidDel="00000000" w:rsidP="00000000" w:rsidRDefault="00000000" w:rsidRPr="00000000" w14:paraId="00000B1C">
      <w:pPr>
        <w:numPr>
          <w:ilvl w:val="0"/>
          <w:numId w:val="86"/>
        </w:numPr>
        <w:pBdr>
          <w:top w:space="0" w:sz="0" w:val="nil"/>
          <w:left w:space="0" w:sz="0" w:val="nil"/>
          <w:bottom w:space="0" w:sz="0" w:val="nil"/>
          <w:right w:space="0" w:sz="0" w:val="nil"/>
          <w:between w:space="0" w:sz="0" w:val="nil"/>
        </w:pBdr>
        <w:shd w:fill="auto" w:val="clear"/>
        <w:ind w:left="720" w:hanging="360"/>
        <w:jc w:val="both"/>
        <w:rPr/>
      </w:pPr>
      <w:ins w:author="Heritage Comments" w:id="436" w:date="2013-11-05T16:40:00Z">
        <w:r w:rsidDel="00000000" w:rsidR="00000000" w:rsidRPr="00000000">
          <w:rPr>
            <w:vertAlign w:val="baseline"/>
            <w:rtl w:val="0"/>
          </w:rPr>
          <w:t xml:space="preserve">Garage capacity (vehicle numbers)</w:t>
        </w:r>
      </w:ins>
      <w:r w:rsidDel="00000000" w:rsidR="00000000" w:rsidRPr="00000000">
        <w:rPr>
          <w:rtl w:val="0"/>
        </w:rPr>
      </w:r>
    </w:p>
    <w:p w:rsidR="00000000" w:rsidDel="00000000" w:rsidP="00000000" w:rsidRDefault="00000000" w:rsidRPr="00000000" w14:paraId="00000B1D">
      <w:pPr>
        <w:numPr>
          <w:ilvl w:val="0"/>
          <w:numId w:val="8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Authorized drivers</w:t>
      </w:r>
      <w:r w:rsidDel="00000000" w:rsidR="00000000" w:rsidRPr="00000000">
        <w:rPr>
          <w:rtl w:val="0"/>
        </w:rPr>
      </w:r>
    </w:p>
    <w:p w:rsidR="00000000" w:rsidDel="00000000" w:rsidP="00000000" w:rsidRDefault="00000000" w:rsidRPr="00000000" w14:paraId="00000B1E">
      <w:pPr>
        <w:numPr>
          <w:ilvl w:val="0"/>
          <w:numId w:val="8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Frequency of visit to the garage</w:t>
      </w:r>
      <w:r w:rsidDel="00000000" w:rsidR="00000000" w:rsidRPr="00000000">
        <w:rPr>
          <w:rtl w:val="0"/>
        </w:rPr>
      </w:r>
    </w:p>
    <w:p w:rsidR="00000000" w:rsidDel="00000000" w:rsidP="00000000" w:rsidRDefault="00000000" w:rsidRPr="00000000" w14:paraId="00000B1F">
      <w:pPr>
        <w:numPr>
          <w:ilvl w:val="0"/>
          <w:numId w:val="8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trike w:val="1"/>
          <w:color w:val="000000"/>
          <w:u w:val="none"/>
          <w:vertAlign w:val="baseline"/>
          <w:rtl w:val="0"/>
          <w:rPrChange w:author="Heritage Comments" w:id="437" w:date="2013-11-05T16:40:00Z">
            <w:rPr>
              <w:color w:val="0000ff"/>
              <w:u w:val="single"/>
              <w:vertAlign w:val="baseline"/>
            </w:rPr>
          </w:rPrChange>
        </w:rPr>
        <w:t xml:space="preserve">Legislation</w:t>
      </w:r>
      <w:r w:rsidDel="00000000" w:rsidR="00000000" w:rsidRPr="00000000">
        <w:rPr>
          <w:rtl w:val="0"/>
        </w:rPr>
      </w:r>
    </w:p>
    <w:p w:rsidR="00000000" w:rsidDel="00000000" w:rsidP="00000000" w:rsidRDefault="00000000" w:rsidRPr="00000000" w14:paraId="00000B20">
      <w:pPr>
        <w:keepNext w:val="1"/>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tl w:val="0"/>
        </w:rPr>
      </w:r>
    </w:p>
    <w:p w:rsidR="00000000" w:rsidDel="00000000" w:rsidP="00000000" w:rsidRDefault="00000000" w:rsidRPr="00000000" w14:paraId="00000B21">
      <w:pPr>
        <w:numPr>
          <w:ilvl w:val="0"/>
          <w:numId w:val="8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r>
    </w:p>
    <w:p w:rsidR="00000000" w:rsidDel="00000000" w:rsidP="00000000" w:rsidRDefault="00000000" w:rsidRPr="00000000" w14:paraId="00000B22">
      <w:pPr>
        <w:numPr>
          <w:ilvl w:val="0"/>
          <w:numId w:val="86"/>
        </w:numPr>
        <w:pBdr>
          <w:top w:space="0" w:sz="0" w:val="nil"/>
          <w:left w:space="0" w:sz="0" w:val="nil"/>
          <w:bottom w:space="0" w:sz="0" w:val="nil"/>
          <w:right w:space="0" w:sz="0" w:val="nil"/>
          <w:between w:space="0" w:sz="0" w:val="nil"/>
        </w:pBdr>
        <w:shd w:fill="auto" w:val="clear"/>
        <w:ind w:left="720" w:hanging="360"/>
        <w:jc w:val="both"/>
        <w:rPr/>
      </w:pPr>
      <w:ins w:author="Heritage Comments" w:id="438" w:date="2013-11-05T16:40:00Z">
        <w:r w:rsidDel="00000000" w:rsidR="00000000" w:rsidRPr="00000000">
          <w:rPr>
            <w:color w:val="ff0000"/>
            <w:vertAlign w:val="baseline"/>
            <w:rtl w:val="0"/>
          </w:rPr>
          <w:t xml:space="preserve">Plate number</w:t>
        </w:r>
      </w:ins>
      <w:r w:rsidDel="00000000" w:rsidR="00000000" w:rsidRPr="00000000">
        <w:rPr>
          <w:rtl w:val="0"/>
        </w:rPr>
      </w:r>
    </w:p>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B25">
      <w:pPr>
        <w:keepNext w:val="1"/>
        <w:pBdr>
          <w:top w:space="0" w:sz="0" w:val="nil"/>
          <w:left w:space="0" w:sz="0" w:val="nil"/>
          <w:bottom w:space="0" w:sz="0" w:val="nil"/>
          <w:right w:space="0" w:sz="0" w:val="nil"/>
          <w:between w:space="0" w:sz="0" w:val="nil"/>
        </w:pBdr>
        <w:shd w:fill="auto" w:val="clear"/>
        <w:spacing w:after="0" w:before="0" w:line="240" w:lineRule="auto"/>
        <w:ind w:left="720" w:hanging="720"/>
        <w:jc w:val="both"/>
        <w:rPr/>
      </w:pPr>
      <w:bookmarkStart w:colFirst="0" w:colLast="0" w:name="_4fsjm0b" w:id="131"/>
      <w:bookmarkEnd w:id="131"/>
      <w:r w:rsidDel="00000000" w:rsidR="00000000" w:rsidRPr="00000000">
        <w:rPr>
          <w:rtl w:val="0"/>
        </w:rPr>
      </w:r>
    </w:p>
    <w:p w:rsidR="00000000" w:rsidDel="00000000" w:rsidP="00000000" w:rsidRDefault="00000000" w:rsidRPr="00000000" w14:paraId="00000B26">
      <w:pPr>
        <w:pStyle w:val="Heading4"/>
        <w:numPr>
          <w:ilvl w:val="3"/>
          <w:numId w:val="94"/>
        </w:numPr>
        <w:pBdr>
          <w:top w:space="0" w:sz="0" w:val="nil"/>
          <w:left w:space="0" w:sz="0" w:val="nil"/>
          <w:bottom w:space="0" w:sz="0" w:val="nil"/>
          <w:right w:space="0" w:sz="0" w:val="nil"/>
          <w:between w:space="0" w:sz="0" w:val="nil"/>
        </w:pBdr>
        <w:shd w:fill="auto" w:val="clear"/>
        <w:jc w:val="both"/>
        <w:rPr/>
      </w:pPr>
      <w:bookmarkStart w:colFirst="0" w:colLast="0" w:name="_2uxtw84" w:id="132"/>
      <w:bookmarkEnd w:id="132"/>
      <w:ins w:author="Heritage Comments" w:id="439" w:date="2013-11-05T16:40:00Z">
        <w:r w:rsidDel="00000000" w:rsidR="00000000" w:rsidRPr="00000000">
          <w:rPr>
            <w:b w:val="1"/>
            <w:color w:val="ff0000"/>
            <w:sz w:val="22"/>
            <w:szCs w:val="22"/>
            <w:vertAlign w:val="baseline"/>
            <w:rtl w:val="0"/>
          </w:rPr>
          <w:t xml:space="preserve">Motor Trade – Internal Risks</w:t>
        </w:r>
      </w:ins>
      <w:r w:rsidDel="00000000" w:rsidR="00000000" w:rsidRPr="00000000">
        <w:rPr>
          <w:rtl w:val="0"/>
        </w:rPr>
      </w:r>
    </w:p>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jc w:val="both"/>
        <w:rPr/>
      </w:pPr>
      <w:ins w:author="Heritage Comments" w:id="440" w:date="2013-11-05T16:40:00Z">
        <w:r w:rsidDel="00000000" w:rsidR="00000000" w:rsidRPr="00000000">
          <w:rPr>
            <w:color w:val="ff0000"/>
            <w:vertAlign w:val="baseline"/>
            <w:rtl w:val="0"/>
          </w:rPr>
          <w:t xml:space="preserve">Information that will be required includes:</w:t>
        </w:r>
      </w:ins>
      <w:r w:rsidDel="00000000" w:rsidR="00000000" w:rsidRPr="00000000">
        <w:rPr>
          <w:rtl w:val="0"/>
        </w:rPr>
      </w:r>
    </w:p>
    <w:p w:rsidR="00000000" w:rsidDel="00000000" w:rsidP="00000000" w:rsidRDefault="00000000" w:rsidRPr="00000000" w14:paraId="00000B28">
      <w:pPr>
        <w:numPr>
          <w:ilvl w:val="0"/>
          <w:numId w:val="86"/>
        </w:numPr>
        <w:pBdr>
          <w:top w:space="0" w:sz="0" w:val="nil"/>
          <w:left w:space="0" w:sz="0" w:val="nil"/>
          <w:bottom w:space="0" w:sz="0" w:val="nil"/>
          <w:right w:space="0" w:sz="0" w:val="nil"/>
          <w:between w:space="0" w:sz="0" w:val="nil"/>
        </w:pBdr>
        <w:shd w:fill="auto" w:val="clear"/>
        <w:ind w:left="720" w:hanging="360"/>
        <w:jc w:val="both"/>
        <w:rPr/>
      </w:pPr>
      <w:ins w:author="Heritage Comments" w:id="441" w:date="2013-11-05T16:40:00Z">
        <w:r w:rsidDel="00000000" w:rsidR="00000000" w:rsidRPr="00000000">
          <w:rPr>
            <w:color w:val="ff0000"/>
            <w:vertAlign w:val="baseline"/>
            <w:rtl w:val="0"/>
          </w:rPr>
          <w:t xml:space="preserve">The Highest Valued vehicle in the insured’s custody</w:t>
        </w:r>
      </w:ins>
      <w:r w:rsidDel="00000000" w:rsidR="00000000" w:rsidRPr="00000000">
        <w:rPr>
          <w:rtl w:val="0"/>
        </w:rPr>
      </w:r>
    </w:p>
    <w:p w:rsidR="00000000" w:rsidDel="00000000" w:rsidP="00000000" w:rsidRDefault="00000000" w:rsidRPr="00000000" w14:paraId="00000B29">
      <w:pPr>
        <w:numPr>
          <w:ilvl w:val="0"/>
          <w:numId w:val="86"/>
        </w:numPr>
        <w:pBdr>
          <w:top w:space="0" w:sz="0" w:val="nil"/>
          <w:left w:space="0" w:sz="0" w:val="nil"/>
          <w:bottom w:space="0" w:sz="0" w:val="nil"/>
          <w:right w:space="0" w:sz="0" w:val="nil"/>
          <w:between w:space="0" w:sz="0" w:val="nil"/>
        </w:pBdr>
        <w:shd w:fill="auto" w:val="clear"/>
        <w:ind w:left="720" w:hanging="360"/>
        <w:jc w:val="both"/>
        <w:rPr/>
      </w:pPr>
      <w:ins w:author="Heritage Comments" w:id="442" w:date="2013-11-05T16:40:00Z">
        <w:r w:rsidDel="00000000" w:rsidR="00000000" w:rsidRPr="00000000">
          <w:rPr>
            <w:color w:val="ff0000"/>
            <w:vertAlign w:val="baseline"/>
            <w:rtl w:val="0"/>
          </w:rPr>
          <w:t xml:space="preserve">Aggregate limit</w:t>
        </w:r>
      </w:ins>
      <w:r w:rsidDel="00000000" w:rsidR="00000000" w:rsidRPr="00000000">
        <w:rPr>
          <w:rtl w:val="0"/>
        </w:rPr>
      </w:r>
    </w:p>
    <w:p w:rsidR="00000000" w:rsidDel="00000000" w:rsidP="00000000" w:rsidRDefault="00000000" w:rsidRPr="00000000" w14:paraId="00000B2A">
      <w:pPr>
        <w:numPr>
          <w:ilvl w:val="0"/>
          <w:numId w:val="86"/>
        </w:numPr>
        <w:pBdr>
          <w:top w:space="0" w:sz="0" w:val="nil"/>
          <w:left w:space="0" w:sz="0" w:val="nil"/>
          <w:bottom w:space="0" w:sz="0" w:val="nil"/>
          <w:right w:space="0" w:sz="0" w:val="nil"/>
          <w:between w:space="0" w:sz="0" w:val="nil"/>
        </w:pBdr>
        <w:shd w:fill="auto" w:val="clear"/>
        <w:ind w:left="720" w:hanging="360"/>
        <w:jc w:val="both"/>
        <w:rPr/>
      </w:pPr>
      <w:ins w:author="Heritage Comments" w:id="443" w:date="2013-11-05T16:40:00Z">
        <w:r w:rsidDel="00000000" w:rsidR="00000000" w:rsidRPr="00000000">
          <w:rPr>
            <w:color w:val="ff0000"/>
            <w:vertAlign w:val="baseline"/>
            <w:rtl w:val="0"/>
          </w:rPr>
          <w:t xml:space="preserve">Garage capacity (vehicle numbers)</w:t>
        </w:r>
      </w:ins>
      <w:r w:rsidDel="00000000" w:rsidR="00000000" w:rsidRPr="00000000">
        <w:rPr>
          <w:rtl w:val="0"/>
        </w:rPr>
      </w:r>
    </w:p>
    <w:p w:rsidR="00000000" w:rsidDel="00000000" w:rsidP="00000000" w:rsidRDefault="00000000" w:rsidRPr="00000000" w14:paraId="00000B2B">
      <w:pPr>
        <w:numPr>
          <w:ilvl w:val="0"/>
          <w:numId w:val="86"/>
        </w:numPr>
        <w:pBdr>
          <w:top w:space="0" w:sz="0" w:val="nil"/>
          <w:left w:space="0" w:sz="0" w:val="nil"/>
          <w:bottom w:space="0" w:sz="0" w:val="nil"/>
          <w:right w:space="0" w:sz="0" w:val="nil"/>
          <w:between w:space="0" w:sz="0" w:val="nil"/>
        </w:pBdr>
        <w:shd w:fill="auto" w:val="clear"/>
        <w:ind w:left="720" w:hanging="360"/>
        <w:jc w:val="both"/>
        <w:rPr/>
      </w:pPr>
      <w:ins w:author="Heritage Comments" w:id="444" w:date="2013-11-05T16:40:00Z">
        <w:r w:rsidDel="00000000" w:rsidR="00000000" w:rsidRPr="00000000">
          <w:rPr>
            <w:color w:val="ff0000"/>
            <w:vertAlign w:val="baseline"/>
            <w:rtl w:val="0"/>
          </w:rPr>
          <w:t xml:space="preserve">Limit any one vehicle</w:t>
        </w:r>
      </w:ins>
      <w:r w:rsidDel="00000000" w:rsidR="00000000" w:rsidRPr="00000000">
        <w:rPr>
          <w:rtl w:val="0"/>
        </w:rPr>
      </w:r>
    </w:p>
    <w:p w:rsidR="00000000" w:rsidDel="00000000" w:rsidP="00000000" w:rsidRDefault="00000000" w:rsidRPr="00000000" w14:paraId="00000B2C">
      <w:pPr>
        <w:numPr>
          <w:ilvl w:val="0"/>
          <w:numId w:val="86"/>
        </w:numPr>
        <w:pBdr>
          <w:top w:space="0" w:sz="0" w:val="nil"/>
          <w:left w:space="0" w:sz="0" w:val="nil"/>
          <w:bottom w:space="0" w:sz="0" w:val="nil"/>
          <w:right w:space="0" w:sz="0" w:val="nil"/>
          <w:between w:space="0" w:sz="0" w:val="nil"/>
        </w:pBdr>
        <w:shd w:fill="auto" w:val="clear"/>
        <w:ind w:left="720" w:hanging="360"/>
        <w:jc w:val="both"/>
        <w:rPr/>
      </w:pPr>
      <w:ins w:author="Heritage Comments" w:id="445" w:date="2013-11-05T16:40:00Z">
        <w:r w:rsidDel="00000000" w:rsidR="00000000" w:rsidRPr="00000000">
          <w:rPr>
            <w:color w:val="ff0000"/>
            <w:vertAlign w:val="baseline"/>
            <w:rtl w:val="0"/>
          </w:rPr>
          <w:t xml:space="preserve">Authorised drivers</w:t>
        </w:r>
      </w:ins>
      <w:r w:rsidDel="00000000" w:rsidR="00000000" w:rsidRPr="00000000">
        <w:rPr>
          <w:rtl w:val="0"/>
        </w:rPr>
      </w:r>
    </w:p>
    <w:p w:rsidR="00000000" w:rsidDel="00000000" w:rsidP="00000000" w:rsidRDefault="00000000" w:rsidRPr="00000000" w14:paraId="00000B2D">
      <w:pPr>
        <w:keepNext w:val="1"/>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F">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bookmarkStart w:colFirst="0" w:colLast="0" w:name="_1a346fx" w:id="133"/>
      <w:bookmarkEnd w:id="133"/>
      <w:r w:rsidDel="00000000" w:rsidR="00000000" w:rsidRPr="00000000">
        <w:rPr>
          <w:rFonts w:ascii="Cambria" w:cs="Cambria" w:eastAsia="Cambria" w:hAnsi="Cambria"/>
          <w:b w:val="1"/>
          <w:color w:val="000000"/>
          <w:sz w:val="24"/>
          <w:szCs w:val="24"/>
          <w:u w:val="none"/>
          <w:vertAlign w:val="baseline"/>
          <w:rtl w:val="0"/>
          <w:rPrChange w:author="Heritage Comments" w:id="446" w:date="2013-11-05T16:40:00Z">
            <w:rPr>
              <w:rFonts w:ascii="Cambria" w:cs="Cambria" w:eastAsia="Cambria" w:hAnsi="Cambria"/>
              <w:b w:val="1"/>
              <w:color w:val="0000ff"/>
              <w:sz w:val="24"/>
              <w:szCs w:val="24"/>
              <w:u w:val="single"/>
              <w:vertAlign w:val="baseline"/>
            </w:rPr>
          </w:rPrChange>
        </w:rPr>
        <w:t xml:space="preserve">Non - motor Insurance</w:t>
      </w:r>
      <w:r w:rsidDel="00000000" w:rsidR="00000000" w:rsidRPr="00000000">
        <w:rPr>
          <w:rtl w:val="0"/>
        </w:rPr>
      </w:r>
    </w:p>
    <w:p w:rsidR="00000000" w:rsidDel="00000000" w:rsidP="00000000" w:rsidRDefault="00000000" w:rsidRPr="00000000" w14:paraId="00000B30">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447" w:date="2013-11-05T16:40:00Z">
            <w:rPr>
              <w:color w:val="0000ff"/>
              <w:sz w:val="22"/>
              <w:szCs w:val="22"/>
              <w:u w:val="single"/>
              <w:vertAlign w:val="baseline"/>
            </w:rPr>
          </w:rPrChange>
        </w:rPr>
        <w:t xml:space="preserve">Fire insurance</w:t>
      </w:r>
      <w:r w:rsidDel="00000000" w:rsidR="00000000" w:rsidRPr="00000000">
        <w:rPr>
          <w:rtl w:val="0"/>
        </w:rPr>
      </w:r>
    </w:p>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details that will be captured include:</w:t>
      </w:r>
      <w:r w:rsidDel="00000000" w:rsidR="00000000" w:rsidRPr="00000000">
        <w:rPr>
          <w:rtl w:val="0"/>
        </w:rPr>
      </w:r>
    </w:p>
    <w:p w:rsidR="00000000" w:rsidDel="00000000" w:rsidP="00000000" w:rsidRDefault="00000000" w:rsidRPr="00000000" w14:paraId="00000B32">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building details:</w:t>
      </w:r>
      <w:r w:rsidDel="00000000" w:rsidR="00000000" w:rsidRPr="00000000">
        <w:rPr>
          <w:rtl w:val="0"/>
        </w:rPr>
      </w:r>
    </w:p>
    <w:p w:rsidR="00000000" w:rsidDel="00000000" w:rsidP="00000000" w:rsidRDefault="00000000" w:rsidRPr="00000000" w14:paraId="00000B33">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Address of the building</w:t>
      </w:r>
      <w:r w:rsidDel="00000000" w:rsidR="00000000" w:rsidRPr="00000000">
        <w:rPr>
          <w:rtl w:val="0"/>
        </w:rPr>
      </w:r>
    </w:p>
    <w:p w:rsidR="00000000" w:rsidDel="00000000" w:rsidP="00000000" w:rsidRDefault="00000000" w:rsidRPr="00000000" w14:paraId="00000B34">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Personal details of the insured</w:t>
      </w:r>
      <w:r w:rsidDel="00000000" w:rsidR="00000000" w:rsidRPr="00000000">
        <w:rPr>
          <w:rtl w:val="0"/>
        </w:rPr>
      </w:r>
    </w:p>
    <w:p w:rsidR="00000000" w:rsidDel="00000000" w:rsidP="00000000" w:rsidRDefault="00000000" w:rsidRPr="00000000" w14:paraId="00000B35">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Number of storey’s in height</w:t>
      </w:r>
      <w:r w:rsidDel="00000000" w:rsidR="00000000" w:rsidRPr="00000000">
        <w:rPr>
          <w:rtl w:val="0"/>
        </w:rPr>
      </w:r>
    </w:p>
    <w:p w:rsidR="00000000" w:rsidDel="00000000" w:rsidP="00000000" w:rsidRDefault="00000000" w:rsidRPr="00000000" w14:paraId="00000B36">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Construction material (wall and roof) </w:t>
      </w:r>
      <w:r w:rsidDel="00000000" w:rsidR="00000000" w:rsidRPr="00000000">
        <w:rPr>
          <w:rtl w:val="0"/>
        </w:rPr>
      </w:r>
    </w:p>
    <w:p w:rsidR="00000000" w:rsidDel="00000000" w:rsidP="00000000" w:rsidRDefault="00000000" w:rsidRPr="00000000" w14:paraId="00000B37">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Plots/building number</w:t>
      </w:r>
      <w:r w:rsidDel="00000000" w:rsidR="00000000" w:rsidRPr="00000000">
        <w:rPr>
          <w:rtl w:val="0"/>
        </w:rPr>
      </w:r>
    </w:p>
    <w:p w:rsidR="00000000" w:rsidDel="00000000" w:rsidP="00000000" w:rsidRDefault="00000000" w:rsidRPr="00000000" w14:paraId="00000B38">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Occupiers (by the insured or by others).  </w:t>
      </w:r>
      <w:r w:rsidDel="00000000" w:rsidR="00000000" w:rsidRPr="00000000">
        <w:rPr>
          <w:rtl w:val="0"/>
        </w:rPr>
      </w:r>
    </w:p>
    <w:p w:rsidR="00000000" w:rsidDel="00000000" w:rsidP="00000000" w:rsidRDefault="00000000" w:rsidRPr="00000000" w14:paraId="00000B39">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Building dimensions</w:t>
      </w:r>
      <w:r w:rsidDel="00000000" w:rsidR="00000000" w:rsidRPr="00000000">
        <w:rPr>
          <w:rtl w:val="0"/>
        </w:rPr>
      </w:r>
    </w:p>
    <w:p w:rsidR="00000000" w:rsidDel="00000000" w:rsidP="00000000" w:rsidRDefault="00000000" w:rsidRPr="00000000" w14:paraId="00000B3A">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Age of building and if in good condition</w:t>
      </w:r>
      <w:r w:rsidDel="00000000" w:rsidR="00000000" w:rsidRPr="00000000">
        <w:rPr>
          <w:rtl w:val="0"/>
        </w:rPr>
      </w:r>
    </w:p>
    <w:p w:rsidR="00000000" w:rsidDel="00000000" w:rsidP="00000000" w:rsidRDefault="00000000" w:rsidRPr="00000000" w14:paraId="00000B3B">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Floor material</w:t>
      </w:r>
      <w:r w:rsidDel="00000000" w:rsidR="00000000" w:rsidRPr="00000000">
        <w:rPr>
          <w:rtl w:val="0"/>
        </w:rPr>
      </w:r>
    </w:p>
    <w:p w:rsidR="00000000" w:rsidDel="00000000" w:rsidP="00000000" w:rsidRDefault="00000000" w:rsidRPr="00000000" w14:paraId="00000B3C">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of household goods and personal effects </w:t>
      </w:r>
      <w:r w:rsidDel="00000000" w:rsidR="00000000" w:rsidRPr="00000000">
        <w:rPr>
          <w:rtl w:val="0"/>
        </w:rPr>
      </w:r>
    </w:p>
    <w:p w:rsidR="00000000" w:rsidDel="00000000" w:rsidP="00000000" w:rsidRDefault="00000000" w:rsidRPr="00000000" w14:paraId="00000B3D">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of stock in trade </w:t>
      </w:r>
      <w:r w:rsidDel="00000000" w:rsidR="00000000" w:rsidRPr="00000000">
        <w:rPr>
          <w:rtl w:val="0"/>
        </w:rPr>
      </w:r>
    </w:p>
    <w:p w:rsidR="00000000" w:rsidDel="00000000" w:rsidP="00000000" w:rsidRDefault="00000000" w:rsidRPr="00000000" w14:paraId="00000B3E">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Source of electricity</w:t>
      </w:r>
      <w:r w:rsidDel="00000000" w:rsidR="00000000" w:rsidRPr="00000000">
        <w:rPr>
          <w:rtl w:val="0"/>
        </w:rPr>
      </w:r>
    </w:p>
    <w:p w:rsidR="00000000" w:rsidDel="00000000" w:rsidP="00000000" w:rsidRDefault="00000000" w:rsidRPr="00000000" w14:paraId="00000B3F">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Building usage i.e., exclusively residential, commercial or manufacturing</w:t>
      </w:r>
      <w:r w:rsidDel="00000000" w:rsidR="00000000" w:rsidRPr="00000000">
        <w:rPr>
          <w:rtl w:val="0"/>
        </w:rPr>
      </w:r>
    </w:p>
    <w:p w:rsidR="00000000" w:rsidDel="00000000" w:rsidP="00000000" w:rsidRDefault="00000000" w:rsidRPr="00000000" w14:paraId="00000B40">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building is used for trade/manufacturing:</w:t>
      </w:r>
      <w:r w:rsidDel="00000000" w:rsidR="00000000" w:rsidRPr="00000000">
        <w:rPr>
          <w:rtl w:val="0"/>
        </w:rPr>
      </w:r>
    </w:p>
    <w:p w:rsidR="00000000" w:rsidDel="00000000" w:rsidP="00000000" w:rsidRDefault="00000000" w:rsidRPr="00000000" w14:paraId="00000B41">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User</w:t>
      </w:r>
      <w:r w:rsidDel="00000000" w:rsidR="00000000" w:rsidRPr="00000000">
        <w:rPr>
          <w:rtl w:val="0"/>
        </w:rPr>
      </w:r>
    </w:p>
    <w:p w:rsidR="00000000" w:rsidDel="00000000" w:rsidP="00000000" w:rsidRDefault="00000000" w:rsidRPr="00000000" w14:paraId="00000B42">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Nature of process</w:t>
      </w:r>
      <w:r w:rsidDel="00000000" w:rsidR="00000000" w:rsidRPr="00000000">
        <w:rPr>
          <w:rtl w:val="0"/>
        </w:rPr>
      </w:r>
    </w:p>
    <w:p w:rsidR="00000000" w:rsidDel="00000000" w:rsidP="00000000" w:rsidRDefault="00000000" w:rsidRPr="00000000" w14:paraId="00000B43">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Particulars of hazardous material within the building e.g.,  radioactive materials</w:t>
      </w:r>
      <w:r w:rsidDel="00000000" w:rsidR="00000000" w:rsidRPr="00000000">
        <w:rPr>
          <w:rtl w:val="0"/>
        </w:rPr>
      </w:r>
    </w:p>
    <w:p w:rsidR="00000000" w:rsidDel="00000000" w:rsidP="00000000" w:rsidRDefault="00000000" w:rsidRPr="00000000" w14:paraId="00000B44">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Adjoining buildings</w:t>
      </w:r>
      <w:r w:rsidDel="00000000" w:rsidR="00000000" w:rsidRPr="00000000">
        <w:rPr>
          <w:rtl w:val="0"/>
        </w:rPr>
      </w:r>
    </w:p>
    <w:p w:rsidR="00000000" w:rsidDel="00000000" w:rsidP="00000000" w:rsidRDefault="00000000" w:rsidRPr="00000000" w14:paraId="00000B45">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Building’s lighting and heating. </w:t>
      </w:r>
      <w:r w:rsidDel="00000000" w:rsidR="00000000" w:rsidRPr="00000000">
        <w:rPr>
          <w:rtl w:val="0"/>
        </w:rPr>
      </w:r>
    </w:p>
    <w:p w:rsidR="00000000" w:rsidDel="00000000" w:rsidP="00000000" w:rsidRDefault="00000000" w:rsidRPr="00000000" w14:paraId="00000B46">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Owner of the buildings or the occupants (s)  of the buildings</w:t>
      </w:r>
      <w:r w:rsidDel="00000000" w:rsidR="00000000" w:rsidRPr="00000000">
        <w:rPr>
          <w:rtl w:val="0"/>
        </w:rPr>
      </w:r>
    </w:p>
    <w:p w:rsidR="00000000" w:rsidDel="00000000" w:rsidP="00000000" w:rsidRDefault="00000000" w:rsidRPr="00000000" w14:paraId="00000B47">
      <w:pPr>
        <w:numPr>
          <w:ilvl w:val="0"/>
          <w:numId w:val="9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Geographical area. </w:t>
      </w:r>
      <w:r w:rsidDel="00000000" w:rsidR="00000000" w:rsidRPr="00000000">
        <w:rPr>
          <w:rtl w:val="0"/>
        </w:rPr>
      </w:r>
    </w:p>
    <w:p w:rsidR="00000000" w:rsidDel="00000000" w:rsidP="00000000" w:rsidRDefault="00000000" w:rsidRPr="00000000" w14:paraId="00000B48">
      <w:pPr>
        <w:numPr>
          <w:ilvl w:val="0"/>
          <w:numId w:val="91"/>
        </w:numPr>
        <w:pBdr>
          <w:top w:space="0" w:sz="0" w:val="nil"/>
          <w:left w:space="0" w:sz="0" w:val="nil"/>
          <w:bottom w:space="0" w:sz="0" w:val="nil"/>
          <w:right w:space="0" w:sz="0" w:val="nil"/>
          <w:between w:space="0" w:sz="0" w:val="nil"/>
        </w:pBdr>
        <w:shd w:fill="auto" w:val="clear"/>
        <w:ind w:left="720" w:hanging="360"/>
        <w:jc w:val="both"/>
        <w:rPr/>
      </w:pPr>
      <w:ins w:author="Heritage Comments" w:id="448" w:date="2013-11-05T16:40:00Z">
        <w:r w:rsidDel="00000000" w:rsidR="00000000" w:rsidRPr="00000000">
          <w:rPr>
            <w:color w:val="ff0000"/>
            <w:vertAlign w:val="baseline"/>
            <w:rtl w:val="0"/>
          </w:rPr>
          <w:t xml:space="preserve">Details of fire fighting equipment.</w:t>
        </w:r>
      </w:ins>
      <w:r w:rsidDel="00000000" w:rsidR="00000000" w:rsidRPr="00000000">
        <w:rPr>
          <w:rtl w:val="0"/>
        </w:rPr>
      </w:r>
    </w:p>
    <w:p w:rsidR="00000000" w:rsidDel="00000000" w:rsidP="00000000" w:rsidRDefault="00000000" w:rsidRPr="00000000" w14:paraId="00000B49">
      <w:pPr>
        <w:numPr>
          <w:ilvl w:val="0"/>
          <w:numId w:val="91"/>
        </w:numPr>
        <w:pBdr>
          <w:top w:space="0" w:sz="0" w:val="nil"/>
          <w:left w:space="0" w:sz="0" w:val="nil"/>
          <w:bottom w:space="0" w:sz="0" w:val="nil"/>
          <w:right w:space="0" w:sz="0" w:val="nil"/>
          <w:between w:space="0" w:sz="0" w:val="nil"/>
        </w:pBdr>
        <w:shd w:fill="auto" w:val="clear"/>
        <w:ind w:left="720" w:hanging="360"/>
        <w:jc w:val="both"/>
        <w:rPr/>
      </w:pPr>
      <w:ins w:author="Heritage Comments" w:id="449" w:date="2013-11-05T16:40:00Z">
        <w:r w:rsidDel="00000000" w:rsidR="00000000" w:rsidRPr="00000000">
          <w:rPr>
            <w:color w:val="ff0000"/>
            <w:vertAlign w:val="baseline"/>
            <w:rtl w:val="0"/>
          </w:rPr>
          <w:t xml:space="preserve">Date of last survey</w:t>
        </w:r>
      </w:ins>
      <w:r w:rsidDel="00000000" w:rsidR="00000000" w:rsidRPr="00000000">
        <w:rPr>
          <w:rtl w:val="0"/>
        </w:rPr>
      </w:r>
    </w:p>
    <w:p w:rsidR="00000000" w:rsidDel="00000000" w:rsidP="00000000" w:rsidRDefault="00000000" w:rsidRPr="00000000" w14:paraId="00000B4A">
      <w:pPr>
        <w:numPr>
          <w:ilvl w:val="0"/>
          <w:numId w:val="91"/>
        </w:numPr>
        <w:pBdr>
          <w:top w:space="0" w:sz="0" w:val="nil"/>
          <w:left w:space="0" w:sz="0" w:val="nil"/>
          <w:bottom w:space="0" w:sz="0" w:val="nil"/>
          <w:right w:space="0" w:sz="0" w:val="nil"/>
          <w:between w:space="0" w:sz="0" w:val="nil"/>
        </w:pBdr>
        <w:shd w:fill="auto" w:val="clear"/>
        <w:ind w:left="720" w:hanging="360"/>
        <w:jc w:val="both"/>
        <w:rPr/>
      </w:pPr>
      <w:ins w:author="Heritage Comments" w:id="450" w:date="2013-11-05T16:40:00Z">
        <w:r w:rsidDel="00000000" w:rsidR="00000000" w:rsidRPr="00000000">
          <w:rPr>
            <w:color w:val="ff0000"/>
            <w:vertAlign w:val="baseline"/>
            <w:rtl w:val="0"/>
          </w:rPr>
          <w:t xml:space="preserve">Risk classification</w:t>
        </w:r>
      </w:ins>
      <w:r w:rsidDel="00000000" w:rsidR="00000000" w:rsidRPr="00000000">
        <w:rPr>
          <w:rtl w:val="0"/>
        </w:rPr>
      </w:r>
    </w:p>
    <w:p w:rsidR="00000000" w:rsidDel="00000000" w:rsidP="00000000" w:rsidRDefault="00000000" w:rsidRPr="00000000" w14:paraId="00000B4B">
      <w:pPr>
        <w:numPr>
          <w:ilvl w:val="0"/>
          <w:numId w:val="91"/>
        </w:numPr>
        <w:pBdr>
          <w:top w:space="0" w:sz="0" w:val="nil"/>
          <w:left w:space="0" w:sz="0" w:val="nil"/>
          <w:bottom w:space="0" w:sz="0" w:val="nil"/>
          <w:right w:space="0" w:sz="0" w:val="nil"/>
          <w:between w:space="0" w:sz="0" w:val="nil"/>
        </w:pBdr>
        <w:shd w:fill="auto" w:val="clear"/>
        <w:ind w:left="720" w:hanging="360"/>
        <w:jc w:val="both"/>
        <w:rPr/>
      </w:pPr>
      <w:bookmarkStart w:colFirst="0" w:colLast="0" w:name="_3u2rp3q" w:id="134"/>
      <w:bookmarkEnd w:id="134"/>
      <w:r w:rsidDel="00000000" w:rsidR="00000000" w:rsidRPr="00000000">
        <w:rPr>
          <w:vertAlign w:val="baseline"/>
          <w:rtl w:val="0"/>
        </w:rPr>
        <w:t xml:space="preserve">Value of property to be insured and the rate of premium applicable</w:t>
      </w:r>
      <w:r w:rsidDel="00000000" w:rsidR="00000000" w:rsidRPr="00000000">
        <w:rPr>
          <w:rtl w:val="0"/>
        </w:rPr>
      </w:r>
    </w:p>
    <w:p w:rsidR="00000000" w:rsidDel="00000000" w:rsidP="00000000" w:rsidRDefault="00000000" w:rsidRPr="00000000" w14:paraId="00000B4C">
      <w:pPr>
        <w:pStyle w:val="Heading4"/>
        <w:pBdr>
          <w:top w:space="0" w:sz="0" w:val="nil"/>
          <w:left w:space="0" w:sz="0" w:val="nil"/>
          <w:bottom w:space="0" w:sz="0" w:val="nil"/>
          <w:right w:space="0" w:sz="0" w:val="nil"/>
          <w:between w:space="0" w:sz="0" w:val="nil"/>
        </w:pBdr>
        <w:shd w:fill="auto" w:val="clear"/>
        <w:ind w:left="864" w:firstLine="0"/>
        <w:jc w:val="both"/>
        <w:rPr/>
      </w:pPr>
      <w:bookmarkStart w:colFirst="0" w:colLast="0" w:name="_2981zbj" w:id="135"/>
      <w:bookmarkEnd w:id="135"/>
      <w:r w:rsidDel="00000000" w:rsidR="00000000" w:rsidRPr="00000000">
        <w:rPr>
          <w:rtl w:val="0"/>
        </w:rPr>
      </w:r>
    </w:p>
    <w:p w:rsidR="00000000" w:rsidDel="00000000" w:rsidP="00000000" w:rsidRDefault="00000000" w:rsidRPr="00000000" w14:paraId="00000B4D">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447" w:date="2013-11-05T16:40:00Z">
            <w:rPr>
              <w:color w:val="0000ff"/>
              <w:sz w:val="22"/>
              <w:szCs w:val="22"/>
              <w:u w:val="single"/>
              <w:vertAlign w:val="baseline"/>
            </w:rPr>
          </w:rPrChange>
        </w:rPr>
        <w:t xml:space="preserve">Burglary/Theft </w:t>
      </w:r>
      <w:r w:rsidDel="00000000" w:rsidR="00000000" w:rsidRPr="00000000">
        <w:rPr>
          <w:rtl w:val="0"/>
        </w:rPr>
      </w:r>
    </w:p>
    <w:p w:rsidR="00000000" w:rsidDel="00000000" w:rsidP="00000000" w:rsidRDefault="00000000" w:rsidRPr="00000000" w14:paraId="00000B4E">
      <w:pPr>
        <w:numPr>
          <w:ilvl w:val="0"/>
          <w:numId w:val="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 of the insured</w:t>
      </w:r>
      <w:r w:rsidDel="00000000" w:rsidR="00000000" w:rsidRPr="00000000">
        <w:rPr>
          <w:rtl w:val="0"/>
        </w:rPr>
      </w:r>
    </w:p>
    <w:p w:rsidR="00000000" w:rsidDel="00000000" w:rsidP="00000000" w:rsidRDefault="00000000" w:rsidRPr="00000000" w14:paraId="00000B4F">
      <w:pPr>
        <w:numPr>
          <w:ilvl w:val="0"/>
          <w:numId w:val="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Occupation </w:t>
      </w:r>
      <w:r w:rsidDel="00000000" w:rsidR="00000000" w:rsidRPr="00000000">
        <w:rPr>
          <w:rtl w:val="0"/>
        </w:rPr>
      </w:r>
    </w:p>
    <w:p w:rsidR="00000000" w:rsidDel="00000000" w:rsidP="00000000" w:rsidRDefault="00000000" w:rsidRPr="00000000" w14:paraId="00000B50">
      <w:pPr>
        <w:numPr>
          <w:ilvl w:val="0"/>
          <w:numId w:val="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Address of building in which the insurable property is situated. </w:t>
      </w:r>
      <w:r w:rsidDel="00000000" w:rsidR="00000000" w:rsidRPr="00000000">
        <w:rPr>
          <w:rtl w:val="0"/>
        </w:rPr>
      </w:r>
    </w:p>
    <w:p w:rsidR="00000000" w:rsidDel="00000000" w:rsidP="00000000" w:rsidRDefault="00000000" w:rsidRPr="00000000" w14:paraId="00000B51">
      <w:pPr>
        <w:numPr>
          <w:ilvl w:val="0"/>
          <w:numId w:val="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Use of the premises i.e., business or private</w:t>
      </w:r>
      <w:r w:rsidDel="00000000" w:rsidR="00000000" w:rsidRPr="00000000">
        <w:rPr>
          <w:rtl w:val="0"/>
        </w:rPr>
      </w:r>
    </w:p>
    <w:p w:rsidR="00000000" w:rsidDel="00000000" w:rsidP="00000000" w:rsidRDefault="00000000" w:rsidRPr="00000000" w14:paraId="00000B52">
      <w:pPr>
        <w:numPr>
          <w:ilvl w:val="0"/>
          <w:numId w:val="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Material of which the building (s)  is/are constructed</w:t>
      </w:r>
      <w:r w:rsidDel="00000000" w:rsidR="00000000" w:rsidRPr="00000000">
        <w:rPr>
          <w:rtl w:val="0"/>
        </w:rPr>
      </w:r>
    </w:p>
    <w:p w:rsidR="00000000" w:rsidDel="00000000" w:rsidP="00000000" w:rsidRDefault="00000000" w:rsidRPr="00000000" w14:paraId="00000B53">
      <w:pPr>
        <w:numPr>
          <w:ilvl w:val="0"/>
          <w:numId w:val="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Duration the proposer has occupied the building</w:t>
      </w:r>
      <w:r w:rsidDel="00000000" w:rsidR="00000000" w:rsidRPr="00000000">
        <w:rPr>
          <w:rtl w:val="0"/>
        </w:rPr>
      </w:r>
    </w:p>
    <w:p w:rsidR="00000000" w:rsidDel="00000000" w:rsidP="00000000" w:rsidRDefault="00000000" w:rsidRPr="00000000" w14:paraId="00000B54">
      <w:pPr>
        <w:numPr>
          <w:ilvl w:val="0"/>
          <w:numId w:val="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Amount for which such stock is insured against fire</w:t>
      </w:r>
      <w:r w:rsidDel="00000000" w:rsidR="00000000" w:rsidRPr="00000000">
        <w:rPr>
          <w:rtl w:val="0"/>
        </w:rPr>
      </w:r>
    </w:p>
    <w:p w:rsidR="00000000" w:rsidDel="00000000" w:rsidP="00000000" w:rsidRDefault="00000000" w:rsidRPr="00000000" w14:paraId="00000B55">
      <w:pPr>
        <w:numPr>
          <w:ilvl w:val="0"/>
          <w:numId w:val="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Property details if contents of the building are being covered</w:t>
      </w:r>
      <w:r w:rsidDel="00000000" w:rsidR="00000000" w:rsidRPr="00000000">
        <w:rPr>
          <w:rtl w:val="0"/>
        </w:rPr>
      </w:r>
    </w:p>
    <w:p w:rsidR="00000000" w:rsidDel="00000000" w:rsidP="00000000" w:rsidRDefault="00000000" w:rsidRPr="00000000" w14:paraId="00000B56">
      <w:pPr>
        <w:numPr>
          <w:ilvl w:val="0"/>
          <w:numId w:val="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Occupation after business hours and whether this ever happens, either by the proprietor or the manager</w:t>
      </w:r>
      <w:r w:rsidDel="00000000" w:rsidR="00000000" w:rsidRPr="00000000">
        <w:rPr>
          <w:rtl w:val="0"/>
        </w:rPr>
      </w:r>
    </w:p>
    <w:p w:rsidR="00000000" w:rsidDel="00000000" w:rsidP="00000000" w:rsidRDefault="00000000" w:rsidRPr="00000000" w14:paraId="00000B57">
      <w:pPr>
        <w:numPr>
          <w:ilvl w:val="0"/>
          <w:numId w:val="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Watchman or caretaker is employed. </w:t>
      </w:r>
      <w:r w:rsidDel="00000000" w:rsidR="00000000" w:rsidRPr="00000000">
        <w:rPr>
          <w:rtl w:val="0"/>
        </w:rPr>
      </w:r>
    </w:p>
    <w:p w:rsidR="00000000" w:rsidDel="00000000" w:rsidP="00000000" w:rsidRDefault="00000000" w:rsidRPr="00000000" w14:paraId="00000B58">
      <w:pPr>
        <w:numPr>
          <w:ilvl w:val="0"/>
          <w:numId w:val="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Schedule of property details to be insured i.e., </w:t>
      </w:r>
      <w:r w:rsidDel="00000000" w:rsidR="00000000" w:rsidRPr="00000000">
        <w:rPr>
          <w:rtl w:val="0"/>
        </w:rPr>
      </w:r>
    </w:p>
    <w:p w:rsidR="00000000" w:rsidDel="00000000" w:rsidP="00000000" w:rsidRDefault="00000000" w:rsidRPr="00000000" w14:paraId="00000B59">
      <w:pPr>
        <w:numPr>
          <w:ilvl w:val="0"/>
          <w:numId w:val="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Total value and sum insured on stock in trade belonging to the proposer (consisting of items that are to be listed) to be stated. </w:t>
      </w:r>
      <w:r w:rsidDel="00000000" w:rsidR="00000000" w:rsidRPr="00000000">
        <w:rPr>
          <w:rtl w:val="0"/>
        </w:rPr>
      </w:r>
    </w:p>
    <w:p w:rsidR="00000000" w:rsidDel="00000000" w:rsidP="00000000" w:rsidRDefault="00000000" w:rsidRPr="00000000" w14:paraId="00000B5A">
      <w:pPr>
        <w:numPr>
          <w:ilvl w:val="0"/>
          <w:numId w:val="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Total value and sum insured on goods of similar kind in trust or on commission for which the proposer is responsible. </w:t>
      </w:r>
      <w:r w:rsidDel="00000000" w:rsidR="00000000" w:rsidRPr="00000000">
        <w:rPr>
          <w:rtl w:val="0"/>
        </w:rPr>
      </w:r>
    </w:p>
    <w:p w:rsidR="00000000" w:rsidDel="00000000" w:rsidP="00000000" w:rsidRDefault="00000000" w:rsidRPr="00000000" w14:paraId="00000B5B">
      <w:pPr>
        <w:numPr>
          <w:ilvl w:val="0"/>
          <w:numId w:val="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Total value and sum insured on trade fixtures and fittings. </w:t>
      </w:r>
      <w:r w:rsidDel="00000000" w:rsidR="00000000" w:rsidRPr="00000000">
        <w:rPr>
          <w:rtl w:val="0"/>
        </w:rPr>
      </w:r>
    </w:p>
    <w:p w:rsidR="00000000" w:rsidDel="00000000" w:rsidP="00000000" w:rsidRDefault="00000000" w:rsidRPr="00000000" w14:paraId="00000B5C">
      <w:pPr>
        <w:numPr>
          <w:ilvl w:val="0"/>
          <w:numId w:val="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Total value and sum insured on other named contents</w:t>
      </w:r>
      <w:r w:rsidDel="00000000" w:rsidR="00000000" w:rsidRPr="00000000">
        <w:rPr>
          <w:rtl w:val="0"/>
        </w:rPr>
      </w:r>
    </w:p>
    <w:p w:rsidR="00000000" w:rsidDel="00000000" w:rsidP="00000000" w:rsidRDefault="00000000" w:rsidRPr="00000000" w14:paraId="00000B5D">
      <w:pPr>
        <w:numPr>
          <w:ilvl w:val="0"/>
          <w:numId w:val="9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of premium and the rate of commission applicable. </w:t>
      </w:r>
      <w:r w:rsidDel="00000000" w:rsidR="00000000" w:rsidRPr="00000000">
        <w:rPr>
          <w:rtl w:val="0"/>
        </w:rPr>
      </w:r>
    </w:p>
    <w:p w:rsidR="00000000" w:rsidDel="00000000" w:rsidP="00000000" w:rsidRDefault="00000000" w:rsidRPr="00000000" w14:paraId="00000B5E">
      <w:pPr>
        <w:numPr>
          <w:ilvl w:val="0"/>
          <w:numId w:val="90"/>
        </w:numPr>
        <w:pBdr>
          <w:top w:space="0" w:sz="0" w:val="nil"/>
          <w:left w:space="0" w:sz="0" w:val="nil"/>
          <w:bottom w:space="0" w:sz="0" w:val="nil"/>
          <w:right w:space="0" w:sz="0" w:val="nil"/>
          <w:between w:space="0" w:sz="0" w:val="nil"/>
        </w:pBdr>
        <w:shd w:fill="auto" w:val="clear"/>
        <w:ind w:left="720" w:hanging="360"/>
        <w:jc w:val="both"/>
        <w:rPr/>
      </w:pPr>
      <w:ins w:author="Heritage Comments" w:id="451" w:date="2013-11-05T16:40:00Z">
        <w:r w:rsidDel="00000000" w:rsidR="00000000" w:rsidRPr="00000000">
          <w:rPr>
            <w:color w:val="ff0000"/>
            <w:vertAlign w:val="baseline"/>
            <w:rtl w:val="0"/>
          </w:rPr>
          <w:t xml:space="preserve">First loss sum insured</w:t>
        </w:r>
      </w:ins>
      <w:r w:rsidDel="00000000" w:rsidR="00000000" w:rsidRPr="00000000">
        <w:rPr>
          <w:rtl w:val="0"/>
        </w:rPr>
      </w:r>
    </w:p>
    <w:p w:rsidR="00000000" w:rsidDel="00000000" w:rsidP="00000000" w:rsidRDefault="00000000" w:rsidRPr="00000000" w14:paraId="00000B5F">
      <w:pPr>
        <w:numPr>
          <w:ilvl w:val="0"/>
          <w:numId w:val="90"/>
        </w:numPr>
        <w:pBdr>
          <w:top w:space="0" w:sz="0" w:val="nil"/>
          <w:left w:space="0" w:sz="0" w:val="nil"/>
          <w:bottom w:space="0" w:sz="0" w:val="nil"/>
          <w:right w:space="0" w:sz="0" w:val="nil"/>
          <w:between w:space="0" w:sz="0" w:val="nil"/>
        </w:pBdr>
        <w:shd w:fill="auto" w:val="clear"/>
        <w:ind w:left="720" w:hanging="360"/>
        <w:jc w:val="both"/>
        <w:rPr/>
      </w:pPr>
      <w:ins w:author="Heritage Comments" w:id="452" w:date="2013-11-05T16:40:00Z">
        <w:r w:rsidDel="00000000" w:rsidR="00000000" w:rsidRPr="00000000">
          <w:rPr>
            <w:color w:val="ff0000"/>
            <w:vertAlign w:val="baseline"/>
            <w:rtl w:val="0"/>
          </w:rPr>
          <w:t xml:space="preserve">Geographical region</w:t>
        </w:r>
      </w:ins>
      <w:r w:rsidDel="00000000" w:rsidR="00000000" w:rsidRPr="00000000">
        <w:rPr>
          <w:rtl w:val="0"/>
        </w:rPr>
      </w:r>
    </w:p>
    <w:p w:rsidR="00000000" w:rsidDel="00000000" w:rsidP="00000000" w:rsidRDefault="00000000" w:rsidRPr="00000000" w14:paraId="00000B60">
      <w:pPr>
        <w:numPr>
          <w:ilvl w:val="0"/>
          <w:numId w:val="90"/>
        </w:numPr>
        <w:pBdr>
          <w:top w:space="0" w:sz="0" w:val="nil"/>
          <w:left w:space="0" w:sz="0" w:val="nil"/>
          <w:bottom w:space="0" w:sz="0" w:val="nil"/>
          <w:right w:space="0" w:sz="0" w:val="nil"/>
          <w:between w:space="0" w:sz="0" w:val="nil"/>
        </w:pBdr>
        <w:shd w:fill="auto" w:val="clear"/>
        <w:ind w:left="720" w:hanging="360"/>
        <w:jc w:val="both"/>
        <w:rPr/>
      </w:pPr>
      <w:bookmarkStart w:colFirst="0" w:colLast="0" w:name="_odc9jc" w:id="136"/>
      <w:bookmarkEnd w:id="136"/>
      <w:ins w:author="Heritage Comments" w:id="453" w:date="2013-11-05T16:40:00Z">
        <w:r w:rsidDel="00000000" w:rsidR="00000000" w:rsidRPr="00000000">
          <w:rPr>
            <w:color w:val="ff0000"/>
            <w:vertAlign w:val="baseline"/>
            <w:rtl w:val="0"/>
          </w:rPr>
          <w:t xml:space="preserve">Other security measures (siren/burglar proof/etc)</w:t>
        </w:r>
      </w:ins>
      <w:r w:rsidDel="00000000" w:rsidR="00000000" w:rsidRPr="00000000">
        <w:rPr>
          <w:rtl w:val="0"/>
        </w:rPr>
      </w:r>
    </w:p>
    <w:p w:rsidR="00000000" w:rsidDel="00000000" w:rsidP="00000000" w:rsidRDefault="00000000" w:rsidRPr="00000000" w14:paraId="00000B61">
      <w:pPr>
        <w:pStyle w:val="Heading4"/>
        <w:pBdr>
          <w:top w:space="0" w:sz="0" w:val="nil"/>
          <w:left w:space="0" w:sz="0" w:val="nil"/>
          <w:bottom w:space="0" w:sz="0" w:val="nil"/>
          <w:right w:space="0" w:sz="0" w:val="nil"/>
          <w:between w:space="0" w:sz="0" w:val="nil"/>
        </w:pBdr>
        <w:shd w:fill="auto" w:val="clear"/>
        <w:ind w:left="864" w:firstLine="0"/>
        <w:jc w:val="both"/>
        <w:rPr/>
      </w:pPr>
      <w:r w:rsidDel="00000000" w:rsidR="00000000" w:rsidRPr="00000000">
        <w:rPr>
          <w:rtl w:val="0"/>
        </w:rPr>
      </w:r>
    </w:p>
    <w:p w:rsidR="00000000" w:rsidDel="00000000" w:rsidP="00000000" w:rsidRDefault="00000000" w:rsidRPr="00000000" w14:paraId="00000B62">
      <w:pPr>
        <w:pStyle w:val="Heading4"/>
        <w:pBdr>
          <w:top w:space="0" w:sz="0" w:val="nil"/>
          <w:left w:space="0" w:sz="0" w:val="nil"/>
          <w:bottom w:space="0" w:sz="0" w:val="nil"/>
          <w:right w:space="0" w:sz="0" w:val="nil"/>
          <w:between w:space="0" w:sz="0" w:val="nil"/>
        </w:pBdr>
        <w:shd w:fill="auto" w:val="clear"/>
        <w:jc w:val="both"/>
        <w:rPr/>
      </w:pPr>
      <w:bookmarkStart w:colFirst="0" w:colLast="0" w:name="_38czs75" w:id="137"/>
      <w:bookmarkEnd w:id="137"/>
      <w:r w:rsidDel="00000000" w:rsidR="00000000" w:rsidRPr="00000000">
        <w:rPr>
          <w:rtl w:val="0"/>
        </w:rPr>
      </w:r>
    </w:p>
    <w:p w:rsidR="00000000" w:rsidDel="00000000" w:rsidP="00000000" w:rsidRDefault="00000000" w:rsidRPr="00000000" w14:paraId="00000B63">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447" w:date="2013-11-05T16:40:00Z">
            <w:rPr>
              <w:color w:val="0000ff"/>
              <w:sz w:val="22"/>
              <w:szCs w:val="22"/>
              <w:u w:val="single"/>
              <w:vertAlign w:val="baseline"/>
            </w:rPr>
          </w:rPrChange>
        </w:rPr>
        <w:t xml:space="preserve">Fidelity guarantee</w:t>
      </w:r>
      <w:r w:rsidDel="00000000" w:rsidR="00000000" w:rsidRPr="00000000">
        <w:rPr>
          <w:rtl w:val="0"/>
        </w:rPr>
      </w:r>
    </w:p>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following information will be provided:</w:t>
      </w:r>
      <w:r w:rsidDel="00000000" w:rsidR="00000000" w:rsidRPr="00000000">
        <w:rPr>
          <w:rtl w:val="0"/>
        </w:rPr>
      </w:r>
    </w:p>
    <w:p w:rsidR="00000000" w:rsidDel="00000000" w:rsidP="00000000" w:rsidRDefault="00000000" w:rsidRPr="00000000" w14:paraId="00000B65">
      <w:pPr>
        <w:numPr>
          <w:ilvl w:val="0"/>
          <w:numId w:val="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Annual Aggregate earnings for each employee</w:t>
      </w:r>
      <w:r w:rsidDel="00000000" w:rsidR="00000000" w:rsidRPr="00000000">
        <w:rPr>
          <w:rtl w:val="0"/>
        </w:rPr>
      </w:r>
    </w:p>
    <w:p w:rsidR="00000000" w:rsidDel="00000000" w:rsidP="00000000" w:rsidRDefault="00000000" w:rsidRPr="00000000" w14:paraId="00000B66">
      <w:pPr>
        <w:numPr>
          <w:ilvl w:val="0"/>
          <w:numId w:val="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Number of Individuals</w:t>
      </w:r>
      <w:r w:rsidDel="00000000" w:rsidR="00000000" w:rsidRPr="00000000">
        <w:rPr>
          <w:rtl w:val="0"/>
        </w:rPr>
      </w:r>
    </w:p>
    <w:p w:rsidR="00000000" w:rsidDel="00000000" w:rsidP="00000000" w:rsidRDefault="00000000" w:rsidRPr="00000000" w14:paraId="00000B67">
      <w:pPr>
        <w:numPr>
          <w:ilvl w:val="0"/>
          <w:numId w:val="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Excess</w:t>
      </w:r>
      <w:r w:rsidDel="00000000" w:rsidR="00000000" w:rsidRPr="00000000">
        <w:rPr>
          <w:rtl w:val="0"/>
        </w:rPr>
      </w:r>
    </w:p>
    <w:p w:rsidR="00000000" w:rsidDel="00000000" w:rsidP="00000000" w:rsidRDefault="00000000" w:rsidRPr="00000000" w14:paraId="00000B68">
      <w:pPr>
        <w:numPr>
          <w:ilvl w:val="0"/>
          <w:numId w:val="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Insured Details</w:t>
      </w:r>
      <w:r w:rsidDel="00000000" w:rsidR="00000000" w:rsidRPr="00000000">
        <w:rPr>
          <w:rtl w:val="0"/>
        </w:rPr>
      </w:r>
    </w:p>
    <w:p w:rsidR="00000000" w:rsidDel="00000000" w:rsidP="00000000" w:rsidRDefault="00000000" w:rsidRPr="00000000" w14:paraId="00000B69">
      <w:pPr>
        <w:numPr>
          <w:ilvl w:val="0"/>
          <w:numId w:val="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Employment dates (from and to) </w:t>
      </w:r>
      <w:r w:rsidDel="00000000" w:rsidR="00000000" w:rsidRPr="00000000">
        <w:rPr>
          <w:rtl w:val="0"/>
        </w:rPr>
      </w:r>
    </w:p>
    <w:p w:rsidR="00000000" w:rsidDel="00000000" w:rsidP="00000000" w:rsidRDefault="00000000" w:rsidRPr="00000000" w14:paraId="00000B6A">
      <w:pPr>
        <w:numPr>
          <w:ilvl w:val="0"/>
          <w:numId w:val="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Employer Name</w:t>
      </w:r>
      <w:r w:rsidDel="00000000" w:rsidR="00000000" w:rsidRPr="00000000">
        <w:rPr>
          <w:rtl w:val="0"/>
        </w:rPr>
      </w:r>
    </w:p>
    <w:p w:rsidR="00000000" w:rsidDel="00000000" w:rsidP="00000000" w:rsidRDefault="00000000" w:rsidRPr="00000000" w14:paraId="00000B6B">
      <w:pPr>
        <w:numPr>
          <w:ilvl w:val="0"/>
          <w:numId w:val="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Employer’s business</w:t>
      </w:r>
      <w:r w:rsidDel="00000000" w:rsidR="00000000" w:rsidRPr="00000000">
        <w:rPr>
          <w:rtl w:val="0"/>
        </w:rPr>
      </w:r>
    </w:p>
    <w:p w:rsidR="00000000" w:rsidDel="00000000" w:rsidP="00000000" w:rsidRDefault="00000000" w:rsidRPr="00000000" w14:paraId="00000B6C">
      <w:pPr>
        <w:numPr>
          <w:ilvl w:val="0"/>
          <w:numId w:val="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Postal address</w:t>
      </w:r>
      <w:r w:rsidDel="00000000" w:rsidR="00000000" w:rsidRPr="00000000">
        <w:rPr>
          <w:rtl w:val="0"/>
        </w:rPr>
      </w:r>
    </w:p>
    <w:p w:rsidR="00000000" w:rsidDel="00000000" w:rsidP="00000000" w:rsidRDefault="00000000" w:rsidRPr="00000000" w14:paraId="00000B6D">
      <w:pPr>
        <w:numPr>
          <w:ilvl w:val="0"/>
          <w:numId w:val="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Marital status</w:t>
      </w:r>
      <w:r w:rsidDel="00000000" w:rsidR="00000000" w:rsidRPr="00000000">
        <w:rPr>
          <w:rtl w:val="0"/>
        </w:rPr>
      </w:r>
    </w:p>
    <w:p w:rsidR="00000000" w:rsidDel="00000000" w:rsidP="00000000" w:rsidRDefault="00000000" w:rsidRPr="00000000" w14:paraId="00000B6E">
      <w:pPr>
        <w:numPr>
          <w:ilvl w:val="0"/>
          <w:numId w:val="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Number of dependants</w:t>
      </w:r>
      <w:r w:rsidDel="00000000" w:rsidR="00000000" w:rsidRPr="00000000">
        <w:rPr>
          <w:rtl w:val="0"/>
        </w:rPr>
      </w:r>
    </w:p>
    <w:p w:rsidR="00000000" w:rsidDel="00000000" w:rsidP="00000000" w:rsidRDefault="00000000" w:rsidRPr="00000000" w14:paraId="00000B6F">
      <w:pPr>
        <w:numPr>
          <w:ilvl w:val="0"/>
          <w:numId w:val="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Guarantee amount/aggregate limit</w:t>
      </w:r>
      <w:ins w:author="Heritage Comments" w:id="454" w:date="2013-11-05T16:40:00Z">
        <w:r w:rsidDel="00000000" w:rsidR="00000000" w:rsidRPr="00000000">
          <w:rPr>
            <w:color w:val="ff0000"/>
            <w:vertAlign w:val="baseline"/>
            <w:rtl w:val="0"/>
          </w:rPr>
          <w:t xml:space="preserve">/collusion limit</w:t>
        </w:r>
      </w:ins>
      <w:r w:rsidDel="00000000" w:rsidR="00000000" w:rsidRPr="00000000">
        <w:rPr>
          <w:rtl w:val="0"/>
        </w:rPr>
      </w:r>
    </w:p>
    <w:p w:rsidR="00000000" w:rsidDel="00000000" w:rsidP="00000000" w:rsidRDefault="00000000" w:rsidRPr="00000000" w14:paraId="00000B70">
      <w:pPr>
        <w:numPr>
          <w:ilvl w:val="0"/>
          <w:numId w:val="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of premium applicable</w:t>
      </w:r>
      <w:r w:rsidDel="00000000" w:rsidR="00000000" w:rsidRPr="00000000">
        <w:rPr>
          <w:rtl w:val="0"/>
        </w:rPr>
      </w:r>
    </w:p>
    <w:p w:rsidR="00000000" w:rsidDel="00000000" w:rsidP="00000000" w:rsidRDefault="00000000" w:rsidRPr="00000000" w14:paraId="00000B71">
      <w:pPr>
        <w:numPr>
          <w:ilvl w:val="0"/>
          <w:numId w:val="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Geographical area</w:t>
      </w:r>
      <w:r w:rsidDel="00000000" w:rsidR="00000000" w:rsidRPr="00000000">
        <w:rPr>
          <w:rtl w:val="0"/>
        </w:rPr>
      </w:r>
    </w:p>
    <w:p w:rsidR="00000000" w:rsidDel="00000000" w:rsidP="00000000" w:rsidRDefault="00000000" w:rsidRPr="00000000" w14:paraId="00000B72">
      <w:pPr>
        <w:numPr>
          <w:ilvl w:val="0"/>
          <w:numId w:val="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Position of employee</w:t>
      </w:r>
      <w:r w:rsidDel="00000000" w:rsidR="00000000" w:rsidRPr="00000000">
        <w:rPr>
          <w:rtl w:val="0"/>
        </w:rPr>
      </w:r>
    </w:p>
    <w:p w:rsidR="00000000" w:rsidDel="00000000" w:rsidP="00000000" w:rsidRDefault="00000000" w:rsidRPr="00000000" w14:paraId="00000B73">
      <w:pPr>
        <w:numPr>
          <w:ilvl w:val="0"/>
          <w:numId w:val="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Limit of liability of any one loss</w:t>
      </w:r>
      <w:r w:rsidDel="00000000" w:rsidR="00000000" w:rsidRPr="00000000">
        <w:rPr>
          <w:rtl w:val="0"/>
        </w:rPr>
      </w:r>
    </w:p>
    <w:p w:rsidR="00000000" w:rsidDel="00000000" w:rsidP="00000000" w:rsidRDefault="00000000" w:rsidRPr="00000000" w14:paraId="00000B74">
      <w:pPr>
        <w:numPr>
          <w:ilvl w:val="0"/>
          <w:numId w:val="71"/>
        </w:numPr>
        <w:pBdr>
          <w:top w:space="0" w:sz="0" w:val="nil"/>
          <w:left w:space="0" w:sz="0" w:val="nil"/>
          <w:bottom w:space="0" w:sz="0" w:val="nil"/>
          <w:right w:space="0" w:sz="0" w:val="nil"/>
          <w:between w:space="0" w:sz="0" w:val="nil"/>
        </w:pBdr>
        <w:shd w:fill="auto" w:val="clear"/>
        <w:ind w:left="720" w:hanging="360"/>
        <w:jc w:val="both"/>
        <w:rPr/>
      </w:pPr>
      <w:ins w:author="Heritage Comments" w:id="455" w:date="2013-11-05T16:40:00Z">
        <w:r w:rsidDel="00000000" w:rsidR="00000000" w:rsidRPr="00000000">
          <w:rPr>
            <w:color w:val="ff0000"/>
            <w:vertAlign w:val="baseline"/>
            <w:rtl w:val="0"/>
          </w:rPr>
          <w:t xml:space="preserve">Limit of liability of any one loss/person</w:t>
        </w:r>
      </w:ins>
      <w:r w:rsidDel="00000000" w:rsidR="00000000" w:rsidRPr="00000000">
        <w:rPr>
          <w:rtl w:val="0"/>
        </w:rPr>
      </w:r>
    </w:p>
    <w:p w:rsidR="00000000" w:rsidDel="00000000" w:rsidP="00000000" w:rsidRDefault="00000000" w:rsidRPr="00000000" w14:paraId="00000B75">
      <w:pPr>
        <w:numPr>
          <w:ilvl w:val="0"/>
          <w:numId w:val="7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r>
    </w:p>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jc w:val="both"/>
        <w:rPr/>
      </w:pPr>
      <w:bookmarkStart w:colFirst="0" w:colLast="0" w:name="_1nia2ey" w:id="138"/>
      <w:bookmarkEnd w:id="138"/>
      <w:r w:rsidDel="00000000" w:rsidR="00000000" w:rsidRPr="00000000">
        <w:rPr>
          <w:rtl w:val="0"/>
        </w:rPr>
      </w:r>
    </w:p>
    <w:p w:rsidR="00000000" w:rsidDel="00000000" w:rsidP="00000000" w:rsidRDefault="00000000" w:rsidRPr="00000000" w14:paraId="00000B77">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447" w:date="2013-11-05T16:40:00Z">
            <w:rPr>
              <w:color w:val="0000ff"/>
              <w:sz w:val="22"/>
              <w:szCs w:val="22"/>
              <w:u w:val="single"/>
              <w:vertAlign w:val="baseline"/>
            </w:rPr>
          </w:rPrChange>
        </w:rPr>
        <w:t xml:space="preserve">Domestic Package</w:t>
      </w:r>
      <w:r w:rsidDel="00000000" w:rsidR="00000000" w:rsidRPr="00000000">
        <w:rPr>
          <w:rtl w:val="0"/>
        </w:rPr>
      </w:r>
    </w:p>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information required will be:</w:t>
      </w:r>
      <w:r w:rsidDel="00000000" w:rsidR="00000000" w:rsidRPr="00000000">
        <w:rPr>
          <w:rtl w:val="0"/>
        </w:rPr>
      </w:r>
    </w:p>
    <w:p w:rsidR="00000000" w:rsidDel="00000000" w:rsidP="00000000" w:rsidRDefault="00000000" w:rsidRPr="00000000" w14:paraId="00000B79">
      <w:pPr>
        <w:numPr>
          <w:ilvl w:val="0"/>
          <w:numId w:val="7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of the insured</w:t>
      </w:r>
      <w:r w:rsidDel="00000000" w:rsidR="00000000" w:rsidRPr="00000000">
        <w:rPr>
          <w:rtl w:val="0"/>
        </w:rPr>
      </w:r>
    </w:p>
    <w:p w:rsidR="00000000" w:rsidDel="00000000" w:rsidP="00000000" w:rsidRDefault="00000000" w:rsidRPr="00000000" w14:paraId="00000B7A">
      <w:pPr>
        <w:numPr>
          <w:ilvl w:val="0"/>
          <w:numId w:val="76"/>
        </w:numPr>
        <w:pBdr>
          <w:top w:space="0" w:sz="0" w:val="nil"/>
          <w:left w:space="0" w:sz="0" w:val="nil"/>
          <w:bottom w:space="0" w:sz="0" w:val="nil"/>
          <w:right w:space="0" w:sz="0" w:val="nil"/>
          <w:between w:space="0" w:sz="0" w:val="nil"/>
        </w:pBdr>
        <w:shd w:fill="auto" w:val="clear"/>
        <w:ind w:left="720" w:hanging="360"/>
        <w:jc w:val="both"/>
        <w:rPr/>
      </w:pPr>
      <w:ins w:author="Heritage Comments" w:id="456" w:date="2013-11-05T16:40:00Z">
        <w:r w:rsidDel="00000000" w:rsidR="00000000" w:rsidRPr="00000000">
          <w:rPr>
            <w:color w:val="ff0000"/>
            <w:vertAlign w:val="baseline"/>
            <w:rtl w:val="0"/>
          </w:rPr>
          <w:t xml:space="preserve">Risk address</w:t>
        </w:r>
      </w:ins>
      <w:r w:rsidDel="00000000" w:rsidR="00000000" w:rsidRPr="00000000">
        <w:rPr>
          <w:rtl w:val="0"/>
        </w:rPr>
      </w:r>
    </w:p>
    <w:p w:rsidR="00000000" w:rsidDel="00000000" w:rsidP="00000000" w:rsidRDefault="00000000" w:rsidRPr="00000000" w14:paraId="00000B7B">
      <w:pPr>
        <w:numPr>
          <w:ilvl w:val="0"/>
          <w:numId w:val="7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Materials the buildings are constructed of (walls and roofs).  </w:t>
      </w:r>
      <w:r w:rsidDel="00000000" w:rsidR="00000000" w:rsidRPr="00000000">
        <w:rPr>
          <w:rtl w:val="0"/>
        </w:rPr>
      </w:r>
    </w:p>
    <w:p w:rsidR="00000000" w:rsidDel="00000000" w:rsidP="00000000" w:rsidRDefault="00000000" w:rsidRPr="00000000" w14:paraId="00000B7C">
      <w:pPr>
        <w:numPr>
          <w:ilvl w:val="0"/>
          <w:numId w:val="7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Height in storey’s</w:t>
      </w:r>
      <w:r w:rsidDel="00000000" w:rsidR="00000000" w:rsidRPr="00000000">
        <w:rPr>
          <w:rtl w:val="0"/>
        </w:rPr>
      </w:r>
    </w:p>
    <w:p w:rsidR="00000000" w:rsidDel="00000000" w:rsidP="00000000" w:rsidRDefault="00000000" w:rsidRPr="00000000" w14:paraId="00000B7D">
      <w:pPr>
        <w:numPr>
          <w:ilvl w:val="0"/>
          <w:numId w:val="7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Material outbuildings are constructed of if any. </w:t>
      </w:r>
      <w:r w:rsidDel="00000000" w:rsidR="00000000" w:rsidRPr="00000000">
        <w:rPr>
          <w:rtl w:val="0"/>
        </w:rPr>
      </w:r>
    </w:p>
    <w:p w:rsidR="00000000" w:rsidDel="00000000" w:rsidP="00000000" w:rsidRDefault="00000000" w:rsidRPr="00000000" w14:paraId="00000B7E">
      <w:pPr>
        <w:numPr>
          <w:ilvl w:val="0"/>
          <w:numId w:val="7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Business, profession or trade carried out in any portion of the premises of which the residence forms a part. </w:t>
      </w:r>
      <w:r w:rsidDel="00000000" w:rsidR="00000000" w:rsidRPr="00000000">
        <w:rPr>
          <w:rtl w:val="0"/>
        </w:rPr>
      </w:r>
    </w:p>
    <w:p w:rsidR="00000000" w:rsidDel="00000000" w:rsidP="00000000" w:rsidRDefault="00000000" w:rsidRPr="00000000" w14:paraId="00000B7F">
      <w:pPr>
        <w:numPr>
          <w:ilvl w:val="0"/>
          <w:numId w:val="7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of premium applicable. </w:t>
      </w:r>
      <w:r w:rsidDel="00000000" w:rsidR="00000000" w:rsidRPr="00000000">
        <w:rPr>
          <w:rtl w:val="0"/>
        </w:rPr>
      </w:r>
    </w:p>
    <w:p w:rsidR="00000000" w:rsidDel="00000000" w:rsidP="00000000" w:rsidRDefault="00000000" w:rsidRPr="00000000" w14:paraId="00000B80">
      <w:pPr>
        <w:numPr>
          <w:ilvl w:val="0"/>
          <w:numId w:val="7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Sum insured of the buildings. </w:t>
      </w:r>
      <w:r w:rsidDel="00000000" w:rsidR="00000000" w:rsidRPr="00000000">
        <w:rPr>
          <w:rtl w:val="0"/>
        </w:rPr>
      </w:r>
    </w:p>
    <w:p w:rsidR="00000000" w:rsidDel="00000000" w:rsidP="00000000" w:rsidRDefault="00000000" w:rsidRPr="00000000" w14:paraId="00000B81">
      <w:pPr>
        <w:numPr>
          <w:ilvl w:val="0"/>
          <w:numId w:val="7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Sum insured of the contents. </w:t>
      </w:r>
      <w:r w:rsidDel="00000000" w:rsidR="00000000" w:rsidRPr="00000000">
        <w:rPr>
          <w:rtl w:val="0"/>
        </w:rPr>
      </w:r>
    </w:p>
    <w:p w:rsidR="00000000" w:rsidDel="00000000" w:rsidP="00000000" w:rsidRDefault="00000000" w:rsidRPr="00000000" w14:paraId="00000B82">
      <w:pPr>
        <w:numPr>
          <w:ilvl w:val="0"/>
          <w:numId w:val="7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Sum insured of all risks. </w:t>
      </w:r>
      <w:r w:rsidDel="00000000" w:rsidR="00000000" w:rsidRPr="00000000">
        <w:rPr>
          <w:rtl w:val="0"/>
        </w:rPr>
      </w:r>
    </w:p>
    <w:p w:rsidR="00000000" w:rsidDel="00000000" w:rsidP="00000000" w:rsidRDefault="00000000" w:rsidRPr="00000000" w14:paraId="00000B83">
      <w:pPr>
        <w:numPr>
          <w:ilvl w:val="0"/>
          <w:numId w:val="76"/>
        </w:numPr>
        <w:pBdr>
          <w:top w:space="0" w:sz="0" w:val="nil"/>
          <w:left w:space="0" w:sz="0" w:val="nil"/>
          <w:bottom w:space="0" w:sz="0" w:val="nil"/>
          <w:right w:space="0" w:sz="0" w:val="nil"/>
          <w:between w:space="0" w:sz="0" w:val="nil"/>
        </w:pBdr>
        <w:shd w:fill="auto" w:val="clear"/>
        <w:ind w:left="720" w:hanging="360"/>
        <w:jc w:val="both"/>
        <w:rPr/>
      </w:pPr>
      <w:ins w:author="Heritage Comments" w:id="457" w:date="2013-11-05T16:40:00Z">
        <w:r w:rsidDel="00000000" w:rsidR="00000000" w:rsidRPr="00000000">
          <w:rPr>
            <w:color w:val="ff0000"/>
            <w:vertAlign w:val="baseline"/>
            <w:rtl w:val="0"/>
          </w:rPr>
          <w:t xml:space="preserve">Schedule of items under contents/all risk </w:t>
        </w:r>
      </w:ins>
      <w:r w:rsidDel="00000000" w:rsidR="00000000" w:rsidRPr="00000000">
        <w:rPr>
          <w:rtl w:val="0"/>
        </w:rPr>
      </w:r>
    </w:p>
    <w:p w:rsidR="00000000" w:rsidDel="00000000" w:rsidP="00000000" w:rsidRDefault="00000000" w:rsidRPr="00000000" w14:paraId="00000B84">
      <w:pPr>
        <w:numPr>
          <w:ilvl w:val="0"/>
          <w:numId w:val="7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Workmen’s compensation details- the number of indoor servants, stablemen, gardeners or watchmen and drivers</w:t>
      </w:r>
      <w:ins w:author="Heritage Comments" w:id="458" w:date="2013-11-05T16:40:00Z">
        <w:r w:rsidDel="00000000" w:rsidR="00000000" w:rsidRPr="00000000">
          <w:rPr>
            <w:vertAlign w:val="baseline"/>
            <w:rtl w:val="0"/>
          </w:rPr>
          <w:t xml:space="preserve"> </w:t>
        </w:r>
        <w:r w:rsidDel="00000000" w:rsidR="00000000" w:rsidRPr="00000000">
          <w:rPr>
            <w:color w:val="ff0000"/>
            <w:vertAlign w:val="baseline"/>
            <w:rtl w:val="0"/>
          </w:rPr>
          <w:t xml:space="preserve">(this to be captured under WIBA &amp; common law sections)</w:t>
        </w:r>
      </w:ins>
      <w:r w:rsidDel="00000000" w:rsidR="00000000" w:rsidRPr="00000000">
        <w:rPr>
          <w:rtl w:val="0"/>
        </w:rPr>
      </w:r>
    </w:p>
    <w:p w:rsidR="00000000" w:rsidDel="00000000" w:rsidP="00000000" w:rsidRDefault="00000000" w:rsidRPr="00000000" w14:paraId="00000B85">
      <w:pPr>
        <w:numPr>
          <w:ilvl w:val="0"/>
          <w:numId w:val="7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Owners’ Liability limit</w:t>
      </w:r>
      <w:r w:rsidDel="00000000" w:rsidR="00000000" w:rsidRPr="00000000">
        <w:rPr>
          <w:rtl w:val="0"/>
        </w:rPr>
      </w:r>
    </w:p>
    <w:p w:rsidR="00000000" w:rsidDel="00000000" w:rsidP="00000000" w:rsidRDefault="00000000" w:rsidRPr="00000000" w14:paraId="00000B86">
      <w:pPr>
        <w:numPr>
          <w:ilvl w:val="0"/>
          <w:numId w:val="7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Occupiers’ Liability limit</w:t>
      </w:r>
      <w:r w:rsidDel="00000000" w:rsidR="00000000" w:rsidRPr="00000000">
        <w:rPr>
          <w:rtl w:val="0"/>
        </w:rPr>
      </w:r>
    </w:p>
    <w:p w:rsidR="00000000" w:rsidDel="00000000" w:rsidP="00000000" w:rsidRDefault="00000000" w:rsidRPr="00000000" w14:paraId="00000B87">
      <w:pPr>
        <w:numPr>
          <w:ilvl w:val="0"/>
          <w:numId w:val="7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vertAlign w:val="baseline"/>
          <w:rtl w:val="0"/>
        </w:rPr>
        <w:t xml:space="preserve">Geographical area</w:t>
      </w:r>
      <w:r w:rsidDel="00000000" w:rsidR="00000000" w:rsidRPr="00000000">
        <w:rPr>
          <w:rtl w:val="0"/>
        </w:rPr>
      </w:r>
    </w:p>
    <w:p w:rsidR="00000000" w:rsidDel="00000000" w:rsidP="00000000" w:rsidRDefault="00000000" w:rsidRPr="00000000" w14:paraId="00000B88">
      <w:pPr>
        <w:pBdr>
          <w:top w:space="0" w:sz="0" w:val="nil"/>
          <w:left w:space="0" w:sz="0" w:val="nil"/>
          <w:bottom w:space="0" w:sz="0" w:val="nil"/>
          <w:right w:space="0" w:sz="0" w:val="nil"/>
          <w:between w:space="0" w:sz="0" w:val="nil"/>
        </w:pBdr>
        <w:shd w:fill="auto" w:val="clear"/>
        <w:jc w:val="both"/>
        <w:rPr/>
      </w:pPr>
      <w:bookmarkStart w:colFirst="0" w:colLast="0" w:name="_47hxl2r" w:id="139"/>
      <w:bookmarkEnd w:id="139"/>
      <w:r w:rsidDel="00000000" w:rsidR="00000000" w:rsidRPr="00000000">
        <w:rPr>
          <w:rtl w:val="0"/>
        </w:rPr>
      </w:r>
    </w:p>
    <w:p w:rsidR="00000000" w:rsidDel="00000000" w:rsidP="00000000" w:rsidRDefault="00000000" w:rsidRPr="00000000" w14:paraId="00000B89">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447" w:date="2013-11-05T16:40:00Z">
            <w:rPr>
              <w:color w:val="0000ff"/>
              <w:sz w:val="22"/>
              <w:szCs w:val="22"/>
              <w:u w:val="single"/>
              <w:vertAlign w:val="baseline"/>
            </w:rPr>
          </w:rPrChange>
        </w:rPr>
        <w:t xml:space="preserve">Public/General liability Insurance</w:t>
      </w:r>
      <w:r w:rsidDel="00000000" w:rsidR="00000000" w:rsidRPr="00000000">
        <w:rPr>
          <w:rtl w:val="0"/>
        </w:rPr>
      </w:r>
    </w:p>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details that will be captured will include:</w:t>
      </w:r>
      <w:r w:rsidDel="00000000" w:rsidR="00000000" w:rsidRPr="00000000">
        <w:rPr>
          <w:rtl w:val="0"/>
        </w:rPr>
      </w:r>
    </w:p>
    <w:p w:rsidR="00000000" w:rsidDel="00000000" w:rsidP="00000000" w:rsidRDefault="00000000" w:rsidRPr="00000000" w14:paraId="00000B8B">
      <w:pPr>
        <w:numPr>
          <w:ilvl w:val="0"/>
          <w:numId w:val="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of the insured</w:t>
      </w:r>
      <w:r w:rsidDel="00000000" w:rsidR="00000000" w:rsidRPr="00000000">
        <w:rPr>
          <w:rtl w:val="0"/>
        </w:rPr>
      </w:r>
    </w:p>
    <w:p w:rsidR="00000000" w:rsidDel="00000000" w:rsidP="00000000" w:rsidRDefault="00000000" w:rsidRPr="00000000" w14:paraId="00000B8C">
      <w:pPr>
        <w:numPr>
          <w:ilvl w:val="0"/>
          <w:numId w:val="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of premium applicable</w:t>
      </w:r>
      <w:r w:rsidDel="00000000" w:rsidR="00000000" w:rsidRPr="00000000">
        <w:rPr>
          <w:rtl w:val="0"/>
        </w:rPr>
      </w:r>
    </w:p>
    <w:p w:rsidR="00000000" w:rsidDel="00000000" w:rsidP="00000000" w:rsidRDefault="00000000" w:rsidRPr="00000000" w14:paraId="00000B8D">
      <w:pPr>
        <w:numPr>
          <w:ilvl w:val="0"/>
          <w:numId w:val="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Estimated total number of employees</w:t>
      </w:r>
      <w:r w:rsidDel="00000000" w:rsidR="00000000" w:rsidRPr="00000000">
        <w:rPr>
          <w:rtl w:val="0"/>
        </w:rPr>
      </w:r>
    </w:p>
    <w:p w:rsidR="00000000" w:rsidDel="00000000" w:rsidP="00000000" w:rsidRDefault="00000000" w:rsidRPr="00000000" w14:paraId="00000B8E">
      <w:pPr>
        <w:numPr>
          <w:ilvl w:val="0"/>
          <w:numId w:val="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trike w:val="1"/>
          <w:color w:val="000000"/>
          <w:u w:val="none"/>
          <w:vertAlign w:val="baseline"/>
          <w:rtl w:val="0"/>
          <w:rPrChange w:author="Heritage Comments" w:id="459" w:date="2013-11-05T16:40:00Z">
            <w:rPr>
              <w:color w:val="0000ff"/>
              <w:u w:val="single"/>
              <w:vertAlign w:val="baseline"/>
            </w:rPr>
          </w:rPrChange>
        </w:rPr>
        <w:t xml:space="preserve">Estimated total wages of employees</w:t>
      </w:r>
      <w:r w:rsidDel="00000000" w:rsidR="00000000" w:rsidRPr="00000000">
        <w:rPr>
          <w:rtl w:val="0"/>
        </w:rPr>
      </w:r>
    </w:p>
    <w:p w:rsidR="00000000" w:rsidDel="00000000" w:rsidP="00000000" w:rsidRDefault="00000000" w:rsidRPr="00000000" w14:paraId="00000B8F">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60" w:date="2013-11-05T16:40:00Z">
        <w:r w:rsidDel="00000000" w:rsidR="00000000" w:rsidRPr="00000000">
          <w:rPr>
            <w:color w:val="ff0000"/>
            <w:vertAlign w:val="baseline"/>
            <w:rtl w:val="0"/>
          </w:rPr>
          <w:t xml:space="preserve">Territorial Limit</w:t>
        </w:r>
      </w:ins>
      <w:r w:rsidDel="00000000" w:rsidR="00000000" w:rsidRPr="00000000">
        <w:rPr>
          <w:rtl w:val="0"/>
        </w:rPr>
      </w:r>
    </w:p>
    <w:p w:rsidR="00000000" w:rsidDel="00000000" w:rsidP="00000000" w:rsidRDefault="00000000" w:rsidRPr="00000000" w14:paraId="00000B90">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61" w:date="2013-11-05T16:40:00Z">
        <w:r w:rsidDel="00000000" w:rsidR="00000000" w:rsidRPr="00000000">
          <w:rPr>
            <w:color w:val="ff0000"/>
            <w:vertAlign w:val="baseline"/>
            <w:rtl w:val="0"/>
          </w:rPr>
          <w:t xml:space="preserve">Risk location</w:t>
        </w:r>
      </w:ins>
      <w:r w:rsidDel="00000000" w:rsidR="00000000" w:rsidRPr="00000000">
        <w:rPr>
          <w:rtl w:val="0"/>
        </w:rPr>
      </w:r>
    </w:p>
    <w:p w:rsidR="00000000" w:rsidDel="00000000" w:rsidP="00000000" w:rsidRDefault="00000000" w:rsidRPr="00000000" w14:paraId="00000B91">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62" w:date="2013-11-05T16:40:00Z">
        <w:r w:rsidDel="00000000" w:rsidR="00000000" w:rsidRPr="00000000">
          <w:rPr>
            <w:color w:val="ff0000"/>
            <w:vertAlign w:val="baseline"/>
            <w:rtl w:val="0"/>
          </w:rPr>
          <w:t xml:space="preserve">Retroactive date</w:t>
        </w:r>
      </w:ins>
      <w:r w:rsidDel="00000000" w:rsidR="00000000" w:rsidRPr="00000000">
        <w:rPr>
          <w:rtl w:val="0"/>
        </w:rPr>
      </w:r>
    </w:p>
    <w:p w:rsidR="00000000" w:rsidDel="00000000" w:rsidP="00000000" w:rsidRDefault="00000000" w:rsidRPr="00000000" w14:paraId="00000B92">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63" w:date="2013-11-05T16:40:00Z">
        <w:r w:rsidDel="00000000" w:rsidR="00000000" w:rsidRPr="00000000">
          <w:rPr>
            <w:color w:val="ff0000"/>
            <w:vertAlign w:val="baseline"/>
            <w:rtl w:val="0"/>
          </w:rPr>
          <w:t xml:space="preserve">Limits of liability (Any one claim/Any one Event/Any one Period)</w:t>
        </w:r>
      </w:ins>
      <w:r w:rsidDel="00000000" w:rsidR="00000000" w:rsidRPr="00000000">
        <w:rPr>
          <w:rtl w:val="0"/>
        </w:rPr>
      </w:r>
    </w:p>
    <w:p w:rsidR="00000000" w:rsidDel="00000000" w:rsidP="00000000" w:rsidRDefault="00000000" w:rsidRPr="00000000" w14:paraId="00000B93">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64" w:date="2013-11-05T16:40:00Z">
        <w:r w:rsidDel="00000000" w:rsidR="00000000" w:rsidRPr="00000000">
          <w:rPr>
            <w:color w:val="ff0000"/>
            <w:vertAlign w:val="baseline"/>
            <w:rtl w:val="0"/>
          </w:rPr>
          <w:t xml:space="preserve">Occupation</w:t>
        </w:r>
      </w:ins>
      <w:r w:rsidDel="00000000" w:rsidR="00000000" w:rsidRPr="00000000">
        <w:rPr>
          <w:rtl w:val="0"/>
        </w:rPr>
      </w:r>
    </w:p>
    <w:p w:rsidR="00000000" w:rsidDel="00000000" w:rsidP="00000000" w:rsidRDefault="00000000" w:rsidRPr="00000000" w14:paraId="00000B94">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65" w:date="2013-11-05T16:40:00Z">
        <w:r w:rsidDel="00000000" w:rsidR="00000000" w:rsidRPr="00000000">
          <w:rPr>
            <w:color w:val="ff0000"/>
            <w:vertAlign w:val="baseline"/>
            <w:rtl w:val="0"/>
          </w:rPr>
          <w:t xml:space="preserve">Details of plant / machinery owned by the insured</w:t>
        </w:r>
      </w:ins>
      <w:r w:rsidDel="00000000" w:rsidR="00000000" w:rsidRPr="00000000">
        <w:rPr>
          <w:rtl w:val="0"/>
        </w:rPr>
      </w:r>
    </w:p>
    <w:p w:rsidR="00000000" w:rsidDel="00000000" w:rsidP="00000000" w:rsidRDefault="00000000" w:rsidRPr="00000000" w14:paraId="00000B95">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66" w:date="2013-11-05T16:40:00Z">
        <w:r w:rsidDel="00000000" w:rsidR="00000000" w:rsidRPr="00000000">
          <w:rPr>
            <w:color w:val="ff0000"/>
            <w:vertAlign w:val="baseline"/>
            <w:rtl w:val="0"/>
          </w:rPr>
          <w:t xml:space="preserve">Deductible</w:t>
        </w:r>
      </w:ins>
      <w:r w:rsidDel="00000000" w:rsidR="00000000" w:rsidRPr="00000000">
        <w:rPr>
          <w:rtl w:val="0"/>
        </w:rPr>
      </w:r>
    </w:p>
    <w:p w:rsidR="00000000" w:rsidDel="00000000" w:rsidP="00000000" w:rsidRDefault="00000000" w:rsidRPr="00000000" w14:paraId="00000B96">
      <w:pPr>
        <w:numPr>
          <w:ilvl w:val="0"/>
          <w:numId w:val="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trike w:val="1"/>
          <w:color w:val="000000"/>
          <w:u w:val="none"/>
          <w:vertAlign w:val="baseline"/>
          <w:rtl w:val="0"/>
          <w:rPrChange w:author="Heritage Comments" w:id="459" w:date="2013-11-05T16:40:00Z">
            <w:rPr>
              <w:color w:val="0000ff"/>
              <w:u w:val="single"/>
              <w:vertAlign w:val="baseline"/>
            </w:rPr>
          </w:rPrChange>
        </w:rPr>
        <w:t xml:space="preserve">Limit of indemnity required (excluding fire and explosion) </w:t>
      </w:r>
      <w:r w:rsidDel="00000000" w:rsidR="00000000" w:rsidRPr="00000000">
        <w:rPr>
          <w:rtl w:val="0"/>
        </w:rPr>
      </w:r>
    </w:p>
    <w:p w:rsidR="00000000" w:rsidDel="00000000" w:rsidP="00000000" w:rsidRDefault="00000000" w:rsidRPr="00000000" w14:paraId="00000B97">
      <w:pPr>
        <w:numPr>
          <w:ilvl w:val="0"/>
          <w:numId w:val="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trike w:val="1"/>
          <w:color w:val="000000"/>
          <w:u w:val="none"/>
          <w:vertAlign w:val="baseline"/>
          <w:rtl w:val="0"/>
          <w:rPrChange w:author="Heritage Comments" w:id="459" w:date="2013-11-05T16:40:00Z">
            <w:rPr>
              <w:color w:val="0000ff"/>
              <w:u w:val="single"/>
              <w:vertAlign w:val="baseline"/>
            </w:rPr>
          </w:rPrChange>
        </w:rPr>
        <w:t xml:space="preserve">An estimation of annual wages if the proposer undertakes. work away from premises</w:t>
      </w:r>
      <w:r w:rsidDel="00000000" w:rsidR="00000000" w:rsidRPr="00000000">
        <w:rPr>
          <w:rtl w:val="0"/>
        </w:rPr>
      </w:r>
    </w:p>
    <w:p w:rsidR="00000000" w:rsidDel="00000000" w:rsidP="00000000" w:rsidRDefault="00000000" w:rsidRPr="00000000" w14:paraId="00000B98">
      <w:pPr>
        <w:numPr>
          <w:ilvl w:val="0"/>
          <w:numId w:val="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trike w:val="1"/>
          <w:color w:val="000000"/>
          <w:u w:val="none"/>
          <w:vertAlign w:val="baseline"/>
          <w:rtl w:val="0"/>
          <w:rPrChange w:author="Heritage Comments" w:id="459" w:date="2013-11-05T16:40:00Z">
            <w:rPr>
              <w:color w:val="0000ff"/>
              <w:u w:val="single"/>
              <w:vertAlign w:val="baseline"/>
            </w:rPr>
          </w:rPrChange>
        </w:rPr>
        <w:t xml:space="preserve">An estimation of annual wages if elevators hoist cranes or other power operated lifting apparatus is used on the proposer’s premises</w:t>
      </w:r>
      <w:r w:rsidDel="00000000" w:rsidR="00000000" w:rsidRPr="00000000">
        <w:rPr>
          <w:rtl w:val="0"/>
        </w:rPr>
      </w:r>
    </w:p>
    <w:p w:rsidR="00000000" w:rsidDel="00000000" w:rsidP="00000000" w:rsidRDefault="00000000" w:rsidRPr="00000000" w14:paraId="00000B99">
      <w:pPr>
        <w:numPr>
          <w:ilvl w:val="0"/>
          <w:numId w:val="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trike w:val="1"/>
          <w:color w:val="000000"/>
          <w:u w:val="none"/>
          <w:vertAlign w:val="baseline"/>
          <w:rtl w:val="0"/>
          <w:rPrChange w:author="Heritage Comments" w:id="459" w:date="2013-11-05T16:40:00Z">
            <w:rPr>
              <w:color w:val="0000ff"/>
              <w:u w:val="single"/>
              <w:vertAlign w:val="baseline"/>
            </w:rPr>
          </w:rPrChange>
        </w:rPr>
        <w:t xml:space="preserve">State of repair of the proposer’s premises and plant</w:t>
      </w:r>
      <w:r w:rsidDel="00000000" w:rsidR="00000000" w:rsidRPr="00000000">
        <w:rPr>
          <w:rtl w:val="0"/>
        </w:rPr>
      </w:r>
    </w:p>
    <w:p w:rsidR="00000000" w:rsidDel="00000000" w:rsidP="00000000" w:rsidRDefault="00000000" w:rsidRPr="00000000" w14:paraId="00000B9A">
      <w:pPr>
        <w:numPr>
          <w:ilvl w:val="0"/>
          <w:numId w:val="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trike w:val="1"/>
          <w:color w:val="000000"/>
          <w:u w:val="none"/>
          <w:vertAlign w:val="baseline"/>
          <w:rtl w:val="0"/>
          <w:rPrChange w:author="Heritage Comments" w:id="459" w:date="2013-11-05T16:40:00Z">
            <w:rPr>
              <w:color w:val="0000ff"/>
              <w:u w:val="single"/>
              <w:vertAlign w:val="baseline"/>
            </w:rPr>
          </w:rPrChange>
        </w:rPr>
        <w:t xml:space="preserve">Details of the proposer’s estimated annual turnover and limit of indemnity required if the proposer wishes the policy to include his legal liability for:- bodily injury, disease, loss or damage caused by goods or commodities manufactured, sold, supplied, serviced, tested or processed by the proposer</w:t>
      </w:r>
      <w:r w:rsidDel="00000000" w:rsidR="00000000" w:rsidRPr="00000000">
        <w:rPr>
          <w:rtl w:val="0"/>
        </w:rPr>
      </w:r>
    </w:p>
    <w:p w:rsidR="00000000" w:rsidDel="00000000" w:rsidP="00000000" w:rsidRDefault="00000000" w:rsidRPr="00000000" w14:paraId="00000B9B">
      <w:pPr>
        <w:numPr>
          <w:ilvl w:val="0"/>
          <w:numId w:val="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trike w:val="1"/>
          <w:color w:val="000000"/>
          <w:u w:val="none"/>
          <w:vertAlign w:val="baseline"/>
          <w:rtl w:val="0"/>
          <w:rPrChange w:author="Heritage Comments" w:id="459" w:date="2013-11-05T16:40:00Z">
            <w:rPr>
              <w:color w:val="0000ff"/>
              <w:u w:val="single"/>
              <w:vertAlign w:val="baseline"/>
            </w:rPr>
          </w:rPrChange>
        </w:rPr>
        <w:t xml:space="preserve">If the proposer supplies commodities for use in atomic energy or aircraft industry (Y/N) </w:t>
      </w:r>
      <w:r w:rsidDel="00000000" w:rsidR="00000000" w:rsidRPr="00000000">
        <w:rPr>
          <w:rtl w:val="0"/>
        </w:rPr>
      </w:r>
    </w:p>
    <w:p w:rsidR="00000000" w:rsidDel="00000000" w:rsidP="00000000" w:rsidRDefault="00000000" w:rsidRPr="00000000" w14:paraId="00000B9C">
      <w:pPr>
        <w:numPr>
          <w:ilvl w:val="0"/>
          <w:numId w:val="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trike w:val="1"/>
          <w:color w:val="000000"/>
          <w:u w:val="none"/>
          <w:vertAlign w:val="baseline"/>
          <w:rtl w:val="0"/>
          <w:rPrChange w:author="Heritage Comments" w:id="459" w:date="2013-11-05T16:40:00Z">
            <w:rPr>
              <w:color w:val="0000ff"/>
              <w:u w:val="single"/>
              <w:vertAlign w:val="baseline"/>
            </w:rPr>
          </w:rPrChange>
        </w:rPr>
        <w:t xml:space="preserve">If the risk proposed is a factory (Y/N) </w:t>
      </w:r>
      <w:r w:rsidDel="00000000" w:rsidR="00000000" w:rsidRPr="00000000">
        <w:rPr>
          <w:rtl w:val="0"/>
        </w:rPr>
      </w:r>
    </w:p>
    <w:p w:rsidR="00000000" w:rsidDel="00000000" w:rsidP="00000000" w:rsidRDefault="00000000" w:rsidRPr="00000000" w14:paraId="00000B9D">
      <w:pPr>
        <w:numPr>
          <w:ilvl w:val="0"/>
          <w:numId w:val="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limit of indemnity on liability in respect of guests’ effects whilst on proposer’s premises </w:t>
      </w:r>
      <w:r w:rsidDel="00000000" w:rsidR="00000000" w:rsidRPr="00000000">
        <w:rPr>
          <w:strike w:val="1"/>
          <w:color w:val="000000"/>
          <w:u w:val="none"/>
          <w:vertAlign w:val="baseline"/>
          <w:rtl w:val="0"/>
          <w:rPrChange w:author="Heritage Comments" w:id="459" w:date="2013-11-05T16:40:00Z">
            <w:rPr>
              <w:color w:val="0000ff"/>
              <w:u w:val="single"/>
              <w:vertAlign w:val="baseline"/>
            </w:rPr>
          </w:rPrChange>
        </w:rPr>
        <w:t xml:space="preserve">(applies to hotels only)</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9E">
      <w:pPr>
        <w:numPr>
          <w:ilvl w:val="0"/>
          <w:numId w:val="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limit of indemnity on liability for loss of or damage to customers’ cars parked or garaged for which information about the following is to be furnished if the answer is yes:</w:t>
      </w:r>
      <w:r w:rsidDel="00000000" w:rsidR="00000000" w:rsidRPr="00000000">
        <w:rPr>
          <w:rtl w:val="0"/>
        </w:rPr>
      </w:r>
    </w:p>
    <w:p w:rsidR="00000000" w:rsidDel="00000000" w:rsidP="00000000" w:rsidRDefault="00000000" w:rsidRPr="00000000" w14:paraId="00000B9F">
      <w:pPr>
        <w:numPr>
          <w:ilvl w:val="0"/>
          <w:numId w:val="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Parking fee charged</w:t>
      </w:r>
      <w:r w:rsidDel="00000000" w:rsidR="00000000" w:rsidRPr="00000000">
        <w:rPr>
          <w:rtl w:val="0"/>
        </w:rPr>
      </w:r>
    </w:p>
    <w:p w:rsidR="00000000" w:rsidDel="00000000" w:rsidP="00000000" w:rsidRDefault="00000000" w:rsidRPr="00000000" w14:paraId="00000BA0">
      <w:pPr>
        <w:numPr>
          <w:ilvl w:val="0"/>
          <w:numId w:val="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a notice disclaiming liability appears</w:t>
      </w:r>
      <w:r w:rsidDel="00000000" w:rsidR="00000000" w:rsidRPr="00000000">
        <w:rPr>
          <w:rtl w:val="0"/>
        </w:rPr>
      </w:r>
    </w:p>
    <w:p w:rsidR="00000000" w:rsidDel="00000000" w:rsidP="00000000" w:rsidRDefault="00000000" w:rsidRPr="00000000" w14:paraId="00000BA1">
      <w:pPr>
        <w:numPr>
          <w:ilvl w:val="0"/>
          <w:numId w:val="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tickets are issued bearing a similar disclaimer</w:t>
      </w:r>
      <w:r w:rsidDel="00000000" w:rsidR="00000000" w:rsidRPr="00000000">
        <w:rPr>
          <w:rtl w:val="0"/>
        </w:rPr>
      </w:r>
    </w:p>
    <w:p w:rsidR="00000000" w:rsidDel="00000000" w:rsidP="00000000" w:rsidRDefault="00000000" w:rsidRPr="00000000" w14:paraId="00000BA2">
      <w:pPr>
        <w:numPr>
          <w:ilvl w:val="0"/>
          <w:numId w:val="7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maximum capacity of the garage or parking place</w:t>
      </w:r>
      <w:r w:rsidDel="00000000" w:rsidR="00000000" w:rsidRPr="00000000">
        <w:rPr>
          <w:rtl w:val="0"/>
        </w:rPr>
      </w:r>
    </w:p>
    <w:p w:rsidR="00000000" w:rsidDel="00000000" w:rsidP="00000000" w:rsidRDefault="00000000" w:rsidRPr="00000000" w14:paraId="00000BA3">
      <w:pPr>
        <w:numPr>
          <w:ilvl w:val="0"/>
          <w:numId w:val="74"/>
        </w:numPr>
        <w:pBdr>
          <w:top w:space="0" w:sz="0" w:val="nil"/>
          <w:left w:space="0" w:sz="0" w:val="nil"/>
          <w:bottom w:space="0" w:sz="0" w:val="nil"/>
          <w:right w:space="0" w:sz="0" w:val="nil"/>
          <w:between w:space="0" w:sz="0" w:val="nil"/>
        </w:pBdr>
        <w:shd w:fill="auto" w:val="clear"/>
        <w:ind w:left="720" w:hanging="360"/>
        <w:jc w:val="both"/>
        <w:rPr/>
      </w:pPr>
      <w:bookmarkStart w:colFirst="0" w:colLast="0" w:name="_2mn7vak" w:id="140"/>
      <w:bookmarkEnd w:id="140"/>
      <w:r w:rsidDel="00000000" w:rsidR="00000000" w:rsidRPr="00000000">
        <w:rPr>
          <w:vertAlign w:val="baseline"/>
          <w:rtl w:val="0"/>
        </w:rPr>
        <w:t xml:space="preserve">past claims experience for a given period</w:t>
      </w:r>
      <w:r w:rsidDel="00000000" w:rsidR="00000000" w:rsidRPr="00000000">
        <w:rPr>
          <w:rtl w:val="0"/>
        </w:rPr>
      </w:r>
    </w:p>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BA5">
      <w:pPr>
        <w:pStyle w:val="Heading4"/>
        <w:numPr>
          <w:ilvl w:val="3"/>
          <w:numId w:val="94"/>
        </w:numPr>
        <w:pBdr>
          <w:top w:space="0" w:sz="0" w:val="nil"/>
          <w:left w:space="0" w:sz="0" w:val="nil"/>
          <w:bottom w:space="0" w:sz="0" w:val="nil"/>
          <w:right w:space="0" w:sz="0" w:val="nil"/>
          <w:between w:space="0" w:sz="0" w:val="nil"/>
        </w:pBdr>
        <w:shd w:fill="auto" w:val="clear"/>
        <w:jc w:val="both"/>
        <w:rPr/>
      </w:pPr>
      <w:ins w:author="Heritage Comments" w:id="467" w:date="2013-11-05T16:40:00Z">
        <w:r w:rsidDel="00000000" w:rsidR="00000000" w:rsidRPr="00000000">
          <w:rPr>
            <w:b w:val="1"/>
            <w:color w:val="ff0000"/>
            <w:sz w:val="22"/>
            <w:szCs w:val="22"/>
            <w:vertAlign w:val="baseline"/>
            <w:rtl w:val="0"/>
          </w:rPr>
          <w:t xml:space="preserve">Product liability Insurance</w:t>
        </w:r>
      </w:ins>
      <w:r w:rsidDel="00000000" w:rsidR="00000000" w:rsidRPr="00000000">
        <w:rPr>
          <w:rtl w:val="0"/>
        </w:rPr>
      </w:r>
    </w:p>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jc w:val="both"/>
        <w:rPr/>
      </w:pPr>
      <w:ins w:author="Heritage Comments" w:id="468" w:date="2013-11-05T16:40:00Z">
        <w:r w:rsidDel="00000000" w:rsidR="00000000" w:rsidRPr="00000000">
          <w:rPr>
            <w:color w:val="ff0000"/>
            <w:vertAlign w:val="baseline"/>
            <w:rtl w:val="0"/>
          </w:rPr>
          <w:t xml:space="preserve">The details that will be captured will include:</w:t>
        </w:r>
      </w:ins>
      <w:r w:rsidDel="00000000" w:rsidR="00000000" w:rsidRPr="00000000">
        <w:rPr>
          <w:rtl w:val="0"/>
        </w:rPr>
      </w:r>
    </w:p>
    <w:p w:rsidR="00000000" w:rsidDel="00000000" w:rsidP="00000000" w:rsidRDefault="00000000" w:rsidRPr="00000000" w14:paraId="00000BA7">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69" w:date="2013-11-05T16:40:00Z">
        <w:r w:rsidDel="00000000" w:rsidR="00000000" w:rsidRPr="00000000">
          <w:rPr>
            <w:color w:val="ff0000"/>
            <w:vertAlign w:val="baseline"/>
            <w:rtl w:val="0"/>
          </w:rPr>
          <w:t xml:space="preserve">Details of the insured</w:t>
        </w:r>
      </w:ins>
      <w:r w:rsidDel="00000000" w:rsidR="00000000" w:rsidRPr="00000000">
        <w:rPr>
          <w:rtl w:val="0"/>
        </w:rPr>
      </w:r>
    </w:p>
    <w:p w:rsidR="00000000" w:rsidDel="00000000" w:rsidP="00000000" w:rsidRDefault="00000000" w:rsidRPr="00000000" w14:paraId="00000BA8">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70" w:date="2013-11-05T16:40:00Z">
        <w:r w:rsidDel="00000000" w:rsidR="00000000" w:rsidRPr="00000000">
          <w:rPr>
            <w:color w:val="ff0000"/>
            <w:vertAlign w:val="baseline"/>
            <w:rtl w:val="0"/>
          </w:rPr>
          <w:t xml:space="preserve">Territorial limit</w:t>
        </w:r>
      </w:ins>
      <w:r w:rsidDel="00000000" w:rsidR="00000000" w:rsidRPr="00000000">
        <w:rPr>
          <w:rtl w:val="0"/>
        </w:rPr>
      </w:r>
    </w:p>
    <w:p w:rsidR="00000000" w:rsidDel="00000000" w:rsidP="00000000" w:rsidRDefault="00000000" w:rsidRPr="00000000" w14:paraId="00000BA9">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71" w:date="2013-11-05T16:40:00Z">
        <w:r w:rsidDel="00000000" w:rsidR="00000000" w:rsidRPr="00000000">
          <w:rPr>
            <w:color w:val="ff0000"/>
            <w:vertAlign w:val="baseline"/>
            <w:rtl w:val="0"/>
          </w:rPr>
          <w:t xml:space="preserve">Risk location</w:t>
        </w:r>
      </w:ins>
      <w:r w:rsidDel="00000000" w:rsidR="00000000" w:rsidRPr="00000000">
        <w:rPr>
          <w:rtl w:val="0"/>
        </w:rPr>
      </w:r>
    </w:p>
    <w:p w:rsidR="00000000" w:rsidDel="00000000" w:rsidP="00000000" w:rsidRDefault="00000000" w:rsidRPr="00000000" w14:paraId="00000BAA">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72" w:date="2013-11-05T16:40:00Z">
        <w:r w:rsidDel="00000000" w:rsidR="00000000" w:rsidRPr="00000000">
          <w:rPr>
            <w:color w:val="ff0000"/>
            <w:vertAlign w:val="baseline"/>
            <w:rtl w:val="0"/>
          </w:rPr>
          <w:t xml:space="preserve">Retroactive date</w:t>
        </w:r>
      </w:ins>
      <w:r w:rsidDel="00000000" w:rsidR="00000000" w:rsidRPr="00000000">
        <w:rPr>
          <w:rtl w:val="0"/>
        </w:rPr>
      </w:r>
    </w:p>
    <w:p w:rsidR="00000000" w:rsidDel="00000000" w:rsidP="00000000" w:rsidRDefault="00000000" w:rsidRPr="00000000" w14:paraId="00000BAB">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73" w:date="2013-11-05T16:40:00Z">
        <w:r w:rsidDel="00000000" w:rsidR="00000000" w:rsidRPr="00000000">
          <w:rPr>
            <w:color w:val="ff0000"/>
            <w:vertAlign w:val="baseline"/>
            <w:rtl w:val="0"/>
          </w:rPr>
          <w:t xml:space="preserve">Limits of liability (any one claim/period/occurrence)</w:t>
        </w:r>
      </w:ins>
      <w:r w:rsidDel="00000000" w:rsidR="00000000" w:rsidRPr="00000000">
        <w:rPr>
          <w:rtl w:val="0"/>
        </w:rPr>
      </w:r>
    </w:p>
    <w:p w:rsidR="00000000" w:rsidDel="00000000" w:rsidP="00000000" w:rsidRDefault="00000000" w:rsidRPr="00000000" w14:paraId="00000BAC">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74" w:date="2013-11-05T16:40:00Z">
        <w:r w:rsidDel="00000000" w:rsidR="00000000" w:rsidRPr="00000000">
          <w:rPr>
            <w:color w:val="ff0000"/>
            <w:vertAlign w:val="baseline"/>
            <w:rtl w:val="0"/>
          </w:rPr>
          <w:t xml:space="preserve">Details of plants/machinery owned by the insured</w:t>
        </w:r>
      </w:ins>
      <w:r w:rsidDel="00000000" w:rsidR="00000000" w:rsidRPr="00000000">
        <w:rPr>
          <w:rtl w:val="0"/>
        </w:rPr>
      </w:r>
    </w:p>
    <w:p w:rsidR="00000000" w:rsidDel="00000000" w:rsidP="00000000" w:rsidRDefault="00000000" w:rsidRPr="00000000" w14:paraId="00000BAD">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75" w:date="2013-11-05T16:40:00Z">
        <w:r w:rsidDel="00000000" w:rsidR="00000000" w:rsidRPr="00000000">
          <w:rPr>
            <w:color w:val="ff0000"/>
            <w:vertAlign w:val="baseline"/>
            <w:rtl w:val="0"/>
          </w:rPr>
          <w:t xml:space="preserve">Estimated annual turnover</w:t>
        </w:r>
      </w:ins>
      <w:r w:rsidDel="00000000" w:rsidR="00000000" w:rsidRPr="00000000">
        <w:rPr>
          <w:rtl w:val="0"/>
        </w:rPr>
      </w:r>
    </w:p>
    <w:p w:rsidR="00000000" w:rsidDel="00000000" w:rsidP="00000000" w:rsidRDefault="00000000" w:rsidRPr="00000000" w14:paraId="00000BAE">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76" w:date="2013-11-05T16:40:00Z">
        <w:r w:rsidDel="00000000" w:rsidR="00000000" w:rsidRPr="00000000">
          <w:rPr>
            <w:color w:val="ff0000"/>
            <w:vertAlign w:val="baseline"/>
            <w:rtl w:val="0"/>
          </w:rPr>
          <w:t xml:space="preserve">deductible</w:t>
        </w:r>
      </w:ins>
      <w:r w:rsidDel="00000000" w:rsidR="00000000" w:rsidRPr="00000000">
        <w:rPr>
          <w:rtl w:val="0"/>
        </w:rPr>
      </w:r>
    </w:p>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BB0">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77" w:date="2013-11-05T16:40:00Z">
        <w:r w:rsidDel="00000000" w:rsidR="00000000" w:rsidRPr="00000000">
          <w:rPr>
            <w:color w:val="ff0000"/>
            <w:vertAlign w:val="baseline"/>
            <w:rtl w:val="0"/>
          </w:rPr>
          <w:t xml:space="preserve">Rate of premium applicable</w:t>
        </w:r>
      </w:ins>
      <w:r w:rsidDel="00000000" w:rsidR="00000000" w:rsidRPr="00000000">
        <w:rPr>
          <w:rtl w:val="0"/>
        </w:rPr>
      </w:r>
    </w:p>
    <w:p w:rsidR="00000000" w:rsidDel="00000000" w:rsidP="00000000" w:rsidRDefault="00000000" w:rsidRPr="00000000" w14:paraId="00000BB1">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78" w:date="2013-11-05T16:40:00Z">
        <w:r w:rsidDel="00000000" w:rsidR="00000000" w:rsidRPr="00000000">
          <w:rPr>
            <w:color w:val="ff0000"/>
            <w:vertAlign w:val="baseline"/>
            <w:rtl w:val="0"/>
          </w:rPr>
          <w:t xml:space="preserve">Estimated total number of employees</w:t>
        </w:r>
      </w:ins>
      <w:r w:rsidDel="00000000" w:rsidR="00000000" w:rsidRPr="00000000">
        <w:rPr>
          <w:rtl w:val="0"/>
        </w:rPr>
      </w:r>
    </w:p>
    <w:p w:rsidR="00000000" w:rsidDel="00000000" w:rsidP="00000000" w:rsidRDefault="00000000" w:rsidRPr="00000000" w14:paraId="00000BB2">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79" w:date="2013-11-05T16:40:00Z">
        <w:r w:rsidDel="00000000" w:rsidR="00000000" w:rsidRPr="00000000">
          <w:rPr>
            <w:color w:val="ff0000"/>
            <w:vertAlign w:val="baseline"/>
            <w:rtl w:val="0"/>
          </w:rPr>
          <w:t xml:space="preserve">State of repair of the proposer’s premises and plant</w:t>
        </w:r>
      </w:ins>
      <w:r w:rsidDel="00000000" w:rsidR="00000000" w:rsidRPr="00000000">
        <w:rPr>
          <w:rtl w:val="0"/>
        </w:rPr>
      </w:r>
    </w:p>
    <w:p w:rsidR="00000000" w:rsidDel="00000000" w:rsidP="00000000" w:rsidRDefault="00000000" w:rsidRPr="00000000" w14:paraId="00000BB3">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80" w:date="2013-11-05T16:40:00Z">
        <w:r w:rsidDel="00000000" w:rsidR="00000000" w:rsidRPr="00000000">
          <w:rPr>
            <w:color w:val="ff0000"/>
            <w:vertAlign w:val="baseline"/>
            <w:rtl w:val="0"/>
          </w:rPr>
          <w:t xml:space="preserve">Details of the proposer’s estimated annual turnover and limit of indemnity required if the proposer wishes the policy to include his legal liability for:- bodily injury, disease, loss or damage caused by goods or commodities manufactured, sold, supplied, serviced, tested or processed by the proposer</w:t>
        </w:r>
      </w:ins>
      <w:r w:rsidDel="00000000" w:rsidR="00000000" w:rsidRPr="00000000">
        <w:rPr>
          <w:rtl w:val="0"/>
        </w:rPr>
      </w:r>
    </w:p>
    <w:p w:rsidR="00000000" w:rsidDel="00000000" w:rsidP="00000000" w:rsidRDefault="00000000" w:rsidRPr="00000000" w14:paraId="00000BB4">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81" w:date="2013-11-05T16:40:00Z">
        <w:r w:rsidDel="00000000" w:rsidR="00000000" w:rsidRPr="00000000">
          <w:rPr>
            <w:color w:val="ff0000"/>
            <w:vertAlign w:val="baseline"/>
            <w:rtl w:val="0"/>
          </w:rPr>
          <w:t xml:space="preserve">If the proposer supplies commodities for use in atomic energy or aircraft industry (Y/N) </w:t>
        </w:r>
      </w:ins>
      <w:r w:rsidDel="00000000" w:rsidR="00000000" w:rsidRPr="00000000">
        <w:rPr>
          <w:rtl w:val="0"/>
        </w:rPr>
      </w:r>
    </w:p>
    <w:p w:rsidR="00000000" w:rsidDel="00000000" w:rsidP="00000000" w:rsidRDefault="00000000" w:rsidRPr="00000000" w14:paraId="00000BB5">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82" w:date="2013-11-05T16:40:00Z">
        <w:r w:rsidDel="00000000" w:rsidR="00000000" w:rsidRPr="00000000">
          <w:rPr>
            <w:color w:val="ff0000"/>
            <w:vertAlign w:val="baseline"/>
            <w:rtl w:val="0"/>
          </w:rPr>
          <w:t xml:space="preserve">If the risk proposed is a factory (Y/N) </w:t>
        </w:r>
      </w:ins>
      <w:r w:rsidDel="00000000" w:rsidR="00000000" w:rsidRPr="00000000">
        <w:rPr>
          <w:rtl w:val="0"/>
        </w:rPr>
      </w:r>
    </w:p>
    <w:p w:rsidR="00000000" w:rsidDel="00000000" w:rsidP="00000000" w:rsidRDefault="00000000" w:rsidRPr="00000000" w14:paraId="00000BB6">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83" w:date="2013-11-05T16:40:00Z">
        <w:r w:rsidDel="00000000" w:rsidR="00000000" w:rsidRPr="00000000">
          <w:rPr>
            <w:color w:val="ff0000"/>
            <w:vertAlign w:val="baseline"/>
            <w:rtl w:val="0"/>
          </w:rPr>
          <w:t xml:space="preserve">The limit of indemnity on liability in respect of guests’ effects whilst on proposer’s premises</w:t>
        </w:r>
      </w:ins>
      <w:r w:rsidDel="00000000" w:rsidR="00000000" w:rsidRPr="00000000">
        <w:rPr>
          <w:rtl w:val="0"/>
        </w:rPr>
      </w:r>
    </w:p>
    <w:p w:rsidR="00000000" w:rsidDel="00000000" w:rsidP="00000000" w:rsidRDefault="00000000" w:rsidRPr="00000000" w14:paraId="00000BB7">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84" w:date="2013-11-05T16:40:00Z">
        <w:r w:rsidDel="00000000" w:rsidR="00000000" w:rsidRPr="00000000">
          <w:rPr>
            <w:color w:val="ff0000"/>
            <w:vertAlign w:val="baseline"/>
            <w:rtl w:val="0"/>
          </w:rPr>
          <w:t xml:space="preserve">The limit of indemnity on liability for loss of or damage to customers’ cars parked or garaged for which information about the following is to be furnished if the answer is yes:</w:t>
        </w:r>
      </w:ins>
      <w:r w:rsidDel="00000000" w:rsidR="00000000" w:rsidRPr="00000000">
        <w:rPr>
          <w:rtl w:val="0"/>
        </w:rPr>
      </w:r>
    </w:p>
    <w:p w:rsidR="00000000" w:rsidDel="00000000" w:rsidP="00000000" w:rsidRDefault="00000000" w:rsidRPr="00000000" w14:paraId="00000BB8">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85" w:date="2013-11-05T16:40:00Z">
        <w:r w:rsidDel="00000000" w:rsidR="00000000" w:rsidRPr="00000000">
          <w:rPr>
            <w:color w:val="ff0000"/>
            <w:vertAlign w:val="baseline"/>
            <w:rtl w:val="0"/>
          </w:rPr>
          <w:t xml:space="preserve">Parking fee charged</w:t>
        </w:r>
      </w:ins>
      <w:r w:rsidDel="00000000" w:rsidR="00000000" w:rsidRPr="00000000">
        <w:rPr>
          <w:rtl w:val="0"/>
        </w:rPr>
      </w:r>
    </w:p>
    <w:p w:rsidR="00000000" w:rsidDel="00000000" w:rsidP="00000000" w:rsidRDefault="00000000" w:rsidRPr="00000000" w14:paraId="00000BB9">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86" w:date="2013-11-05T16:40:00Z">
        <w:r w:rsidDel="00000000" w:rsidR="00000000" w:rsidRPr="00000000">
          <w:rPr>
            <w:color w:val="ff0000"/>
            <w:vertAlign w:val="baseline"/>
            <w:rtl w:val="0"/>
          </w:rPr>
          <w:t xml:space="preserve">If a notice disclaiming liability appears</w:t>
        </w:r>
      </w:ins>
      <w:r w:rsidDel="00000000" w:rsidR="00000000" w:rsidRPr="00000000">
        <w:rPr>
          <w:rtl w:val="0"/>
        </w:rPr>
      </w:r>
    </w:p>
    <w:p w:rsidR="00000000" w:rsidDel="00000000" w:rsidP="00000000" w:rsidRDefault="00000000" w:rsidRPr="00000000" w14:paraId="00000BBA">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87" w:date="2013-11-05T16:40:00Z">
        <w:r w:rsidDel="00000000" w:rsidR="00000000" w:rsidRPr="00000000">
          <w:rPr>
            <w:color w:val="ff0000"/>
            <w:vertAlign w:val="baseline"/>
            <w:rtl w:val="0"/>
          </w:rPr>
          <w:t xml:space="preserve">if tickets are issued bearing a similar disclaimer</w:t>
        </w:r>
      </w:ins>
      <w:r w:rsidDel="00000000" w:rsidR="00000000" w:rsidRPr="00000000">
        <w:rPr>
          <w:rtl w:val="0"/>
        </w:rPr>
      </w:r>
    </w:p>
    <w:p w:rsidR="00000000" w:rsidDel="00000000" w:rsidP="00000000" w:rsidRDefault="00000000" w:rsidRPr="00000000" w14:paraId="00000BBB">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88" w:date="2013-11-05T16:40:00Z">
        <w:r w:rsidDel="00000000" w:rsidR="00000000" w:rsidRPr="00000000">
          <w:rPr>
            <w:color w:val="ff0000"/>
            <w:vertAlign w:val="baseline"/>
            <w:rtl w:val="0"/>
          </w:rPr>
          <w:t xml:space="preserve">the maximum capacity of the garage or parking place</w:t>
        </w:r>
      </w:ins>
      <w:r w:rsidDel="00000000" w:rsidR="00000000" w:rsidRPr="00000000">
        <w:rPr>
          <w:rtl w:val="0"/>
        </w:rPr>
      </w:r>
    </w:p>
    <w:p w:rsidR="00000000" w:rsidDel="00000000" w:rsidP="00000000" w:rsidRDefault="00000000" w:rsidRPr="00000000" w14:paraId="00000BBC">
      <w:pPr>
        <w:numPr>
          <w:ilvl w:val="0"/>
          <w:numId w:val="74"/>
        </w:numPr>
        <w:pBdr>
          <w:top w:space="0" w:sz="0" w:val="nil"/>
          <w:left w:space="0" w:sz="0" w:val="nil"/>
          <w:bottom w:space="0" w:sz="0" w:val="nil"/>
          <w:right w:space="0" w:sz="0" w:val="nil"/>
          <w:between w:space="0" w:sz="0" w:val="nil"/>
        </w:pBdr>
        <w:shd w:fill="auto" w:val="clear"/>
        <w:ind w:left="720" w:hanging="360"/>
        <w:jc w:val="both"/>
        <w:rPr/>
      </w:pPr>
      <w:ins w:author="Heritage Comments" w:id="489" w:date="2013-11-05T16:40:00Z">
        <w:r w:rsidDel="00000000" w:rsidR="00000000" w:rsidRPr="00000000">
          <w:rPr>
            <w:color w:val="ff0000"/>
            <w:vertAlign w:val="baseline"/>
            <w:rtl w:val="0"/>
          </w:rPr>
          <w:t xml:space="preserve">past claims experience for a given period</w:t>
        </w:r>
      </w:ins>
      <w:r w:rsidDel="00000000" w:rsidR="00000000" w:rsidRPr="00000000">
        <w:rPr>
          <w:rtl w:val="0"/>
        </w:rPr>
      </w:r>
    </w:p>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jc w:val="both"/>
        <w:rPr/>
      </w:pPr>
      <w:bookmarkStart w:colFirst="0" w:colLast="0" w:name="_11si5id" w:id="141"/>
      <w:bookmarkEnd w:id="141"/>
      <w:r w:rsidDel="00000000" w:rsidR="00000000" w:rsidRPr="00000000">
        <w:rPr>
          <w:rtl w:val="0"/>
        </w:rPr>
      </w:r>
    </w:p>
    <w:p w:rsidR="00000000" w:rsidDel="00000000" w:rsidP="00000000" w:rsidRDefault="00000000" w:rsidRPr="00000000" w14:paraId="00000BBF">
      <w:pPr>
        <w:pStyle w:val="Heading4"/>
        <w:numPr>
          <w:ilvl w:val="3"/>
          <w:numId w:val="94"/>
        </w:numPr>
        <w:pBdr>
          <w:top w:space="0" w:sz="0" w:val="nil"/>
          <w:left w:space="0" w:sz="0" w:val="nil"/>
          <w:bottom w:space="0" w:sz="0" w:val="nil"/>
          <w:right w:space="0" w:sz="0" w:val="nil"/>
          <w:between w:space="0" w:sz="0" w:val="nil"/>
        </w:pBdr>
        <w:shd w:fill="auto" w:val="clear"/>
        <w:jc w:val="both"/>
        <w:rPr/>
      </w:pPr>
      <w:ins w:author="Heritage Comments" w:id="490" w:date="2013-11-05T16:40:00Z">
        <w:r w:rsidDel="00000000" w:rsidR="00000000" w:rsidRPr="00000000">
          <w:rPr>
            <w:b w:val="1"/>
            <w:color w:val="ff0000"/>
            <w:sz w:val="22"/>
            <w:szCs w:val="22"/>
            <w:vertAlign w:val="baseline"/>
            <w:rtl w:val="0"/>
          </w:rPr>
          <w:t xml:space="preserve">Carriers Liability</w:t>
        </w:r>
      </w:ins>
      <w:r w:rsidDel="00000000" w:rsidR="00000000" w:rsidRPr="00000000">
        <w:rPr>
          <w:rtl w:val="0"/>
        </w:rPr>
      </w:r>
    </w:p>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rPr/>
      </w:pPr>
      <w:ins w:author="Heritage Comments" w:id="491" w:date="2013-11-05T16:40:00Z">
        <w:r w:rsidDel="00000000" w:rsidR="00000000" w:rsidRPr="00000000">
          <w:rPr>
            <w:vertAlign w:val="baseline"/>
            <w:rtl w:val="0"/>
          </w:rPr>
          <w:t xml:space="preserve">The details that will be captured for professional indemnity cover will include</w:t>
        </w:r>
      </w:ins>
      <w:r w:rsidDel="00000000" w:rsidR="00000000" w:rsidRPr="00000000">
        <w:rPr>
          <w:rtl w:val="0"/>
        </w:rPr>
      </w:r>
    </w:p>
    <w:p w:rsidR="00000000" w:rsidDel="00000000" w:rsidP="00000000" w:rsidRDefault="00000000" w:rsidRPr="00000000" w14:paraId="00000BC1">
      <w:pPr>
        <w:numPr>
          <w:ilvl w:val="0"/>
          <w:numId w:val="80"/>
        </w:numPr>
        <w:pBdr>
          <w:top w:space="0" w:sz="0" w:val="nil"/>
          <w:left w:space="0" w:sz="0" w:val="nil"/>
          <w:bottom w:space="0" w:sz="0" w:val="nil"/>
          <w:right w:space="0" w:sz="0" w:val="nil"/>
          <w:between w:space="0" w:sz="0" w:val="nil"/>
        </w:pBdr>
        <w:shd w:fill="auto" w:val="clear"/>
        <w:ind w:left="720" w:hanging="360"/>
        <w:jc w:val="both"/>
        <w:rPr/>
      </w:pPr>
      <w:ins w:author="Heritage Comments" w:id="492" w:date="2013-11-05T16:40:00Z">
        <w:r w:rsidDel="00000000" w:rsidR="00000000" w:rsidRPr="00000000">
          <w:rPr>
            <w:color w:val="ff0000"/>
            <w:vertAlign w:val="baseline"/>
            <w:rtl w:val="0"/>
          </w:rPr>
          <w:t xml:space="preserve">Description of goods</w:t>
        </w:r>
      </w:ins>
      <w:r w:rsidDel="00000000" w:rsidR="00000000" w:rsidRPr="00000000">
        <w:rPr>
          <w:rtl w:val="0"/>
        </w:rPr>
      </w:r>
    </w:p>
    <w:p w:rsidR="00000000" w:rsidDel="00000000" w:rsidP="00000000" w:rsidRDefault="00000000" w:rsidRPr="00000000" w14:paraId="00000BC2">
      <w:pPr>
        <w:numPr>
          <w:ilvl w:val="0"/>
          <w:numId w:val="80"/>
        </w:numPr>
        <w:pBdr>
          <w:top w:space="0" w:sz="0" w:val="nil"/>
          <w:left w:space="0" w:sz="0" w:val="nil"/>
          <w:bottom w:space="0" w:sz="0" w:val="nil"/>
          <w:right w:space="0" w:sz="0" w:val="nil"/>
          <w:between w:space="0" w:sz="0" w:val="nil"/>
        </w:pBdr>
        <w:shd w:fill="auto" w:val="clear"/>
        <w:ind w:left="720" w:hanging="360"/>
        <w:jc w:val="both"/>
        <w:rPr/>
      </w:pPr>
      <w:ins w:author="Heritage Comments" w:id="493" w:date="2013-11-05T16:40:00Z">
        <w:r w:rsidDel="00000000" w:rsidR="00000000" w:rsidRPr="00000000">
          <w:rPr>
            <w:color w:val="ff0000"/>
            <w:vertAlign w:val="baseline"/>
            <w:rtl w:val="0"/>
          </w:rPr>
          <w:t xml:space="preserve">Basis of valuation</w:t>
        </w:r>
      </w:ins>
      <w:r w:rsidDel="00000000" w:rsidR="00000000" w:rsidRPr="00000000">
        <w:rPr>
          <w:rtl w:val="0"/>
        </w:rPr>
      </w:r>
    </w:p>
    <w:p w:rsidR="00000000" w:rsidDel="00000000" w:rsidP="00000000" w:rsidRDefault="00000000" w:rsidRPr="00000000" w14:paraId="00000BC3">
      <w:pPr>
        <w:numPr>
          <w:ilvl w:val="0"/>
          <w:numId w:val="80"/>
        </w:numPr>
        <w:pBdr>
          <w:top w:space="0" w:sz="0" w:val="nil"/>
          <w:left w:space="0" w:sz="0" w:val="nil"/>
          <w:bottom w:space="0" w:sz="0" w:val="nil"/>
          <w:right w:space="0" w:sz="0" w:val="nil"/>
          <w:between w:space="0" w:sz="0" w:val="nil"/>
        </w:pBdr>
        <w:shd w:fill="auto" w:val="clear"/>
        <w:ind w:left="720" w:hanging="360"/>
        <w:jc w:val="both"/>
        <w:rPr/>
      </w:pPr>
      <w:ins w:author="Heritage Comments" w:id="494" w:date="2013-11-05T16:40:00Z">
        <w:r w:rsidDel="00000000" w:rsidR="00000000" w:rsidRPr="00000000">
          <w:rPr>
            <w:color w:val="ff0000"/>
            <w:vertAlign w:val="baseline"/>
            <w:rtl w:val="0"/>
          </w:rPr>
          <w:t xml:space="preserve">Method of transit</w:t>
        </w:r>
      </w:ins>
      <w:r w:rsidDel="00000000" w:rsidR="00000000" w:rsidRPr="00000000">
        <w:rPr>
          <w:rtl w:val="0"/>
        </w:rPr>
      </w:r>
    </w:p>
    <w:p w:rsidR="00000000" w:rsidDel="00000000" w:rsidP="00000000" w:rsidRDefault="00000000" w:rsidRPr="00000000" w14:paraId="00000BC4">
      <w:pPr>
        <w:numPr>
          <w:ilvl w:val="0"/>
          <w:numId w:val="80"/>
        </w:numPr>
        <w:pBdr>
          <w:top w:space="0" w:sz="0" w:val="nil"/>
          <w:left w:space="0" w:sz="0" w:val="nil"/>
          <w:bottom w:space="0" w:sz="0" w:val="nil"/>
          <w:right w:space="0" w:sz="0" w:val="nil"/>
          <w:between w:space="0" w:sz="0" w:val="nil"/>
        </w:pBdr>
        <w:shd w:fill="auto" w:val="clear"/>
        <w:ind w:left="720" w:hanging="360"/>
        <w:jc w:val="both"/>
        <w:rPr/>
      </w:pPr>
      <w:ins w:author="Heritage Comments" w:id="495" w:date="2013-11-05T16:40:00Z">
        <w:r w:rsidDel="00000000" w:rsidR="00000000" w:rsidRPr="00000000">
          <w:rPr>
            <w:color w:val="ff0000"/>
            <w:vertAlign w:val="baseline"/>
            <w:rtl w:val="0"/>
          </w:rPr>
          <w:t xml:space="preserve">Limit any one premises</w:t>
        </w:r>
      </w:ins>
      <w:r w:rsidDel="00000000" w:rsidR="00000000" w:rsidRPr="00000000">
        <w:rPr>
          <w:rtl w:val="0"/>
        </w:rPr>
      </w:r>
    </w:p>
    <w:p w:rsidR="00000000" w:rsidDel="00000000" w:rsidP="00000000" w:rsidRDefault="00000000" w:rsidRPr="00000000" w14:paraId="00000BC5">
      <w:pPr>
        <w:numPr>
          <w:ilvl w:val="0"/>
          <w:numId w:val="80"/>
        </w:numPr>
        <w:pBdr>
          <w:top w:space="0" w:sz="0" w:val="nil"/>
          <w:left w:space="0" w:sz="0" w:val="nil"/>
          <w:bottom w:space="0" w:sz="0" w:val="nil"/>
          <w:right w:space="0" w:sz="0" w:val="nil"/>
          <w:between w:space="0" w:sz="0" w:val="nil"/>
        </w:pBdr>
        <w:shd w:fill="auto" w:val="clear"/>
        <w:ind w:left="720" w:hanging="360"/>
        <w:jc w:val="both"/>
        <w:rPr/>
      </w:pPr>
      <w:ins w:author="Heritage Comments" w:id="496" w:date="2013-11-05T16:40:00Z">
        <w:r w:rsidDel="00000000" w:rsidR="00000000" w:rsidRPr="00000000">
          <w:rPr>
            <w:color w:val="ff0000"/>
            <w:vertAlign w:val="baseline"/>
            <w:rtl w:val="0"/>
          </w:rPr>
          <w:t xml:space="preserve">Limit any one vehicle/wagon</w:t>
        </w:r>
      </w:ins>
      <w:r w:rsidDel="00000000" w:rsidR="00000000" w:rsidRPr="00000000">
        <w:rPr>
          <w:rtl w:val="0"/>
        </w:rPr>
      </w:r>
    </w:p>
    <w:p w:rsidR="00000000" w:rsidDel="00000000" w:rsidP="00000000" w:rsidRDefault="00000000" w:rsidRPr="00000000" w14:paraId="00000BC6">
      <w:pPr>
        <w:numPr>
          <w:ilvl w:val="0"/>
          <w:numId w:val="80"/>
        </w:numPr>
        <w:pBdr>
          <w:top w:space="0" w:sz="0" w:val="nil"/>
          <w:left w:space="0" w:sz="0" w:val="nil"/>
          <w:bottom w:space="0" w:sz="0" w:val="nil"/>
          <w:right w:space="0" w:sz="0" w:val="nil"/>
          <w:between w:space="0" w:sz="0" w:val="nil"/>
        </w:pBdr>
        <w:shd w:fill="auto" w:val="clear"/>
        <w:ind w:left="720" w:hanging="360"/>
        <w:jc w:val="both"/>
        <w:rPr/>
      </w:pPr>
      <w:ins w:author="Heritage Comments" w:id="497" w:date="2013-11-05T16:40:00Z">
        <w:r w:rsidDel="00000000" w:rsidR="00000000" w:rsidRPr="00000000">
          <w:rPr>
            <w:color w:val="ff0000"/>
            <w:vertAlign w:val="baseline"/>
            <w:rtl w:val="0"/>
          </w:rPr>
          <w:t xml:space="preserve">Limit any one consignment</w:t>
        </w:r>
      </w:ins>
      <w:r w:rsidDel="00000000" w:rsidR="00000000" w:rsidRPr="00000000">
        <w:rPr>
          <w:rtl w:val="0"/>
        </w:rPr>
      </w:r>
    </w:p>
    <w:p w:rsidR="00000000" w:rsidDel="00000000" w:rsidP="00000000" w:rsidRDefault="00000000" w:rsidRPr="00000000" w14:paraId="00000BC7">
      <w:pPr>
        <w:numPr>
          <w:ilvl w:val="0"/>
          <w:numId w:val="80"/>
        </w:numPr>
        <w:pBdr>
          <w:top w:space="0" w:sz="0" w:val="nil"/>
          <w:left w:space="0" w:sz="0" w:val="nil"/>
          <w:bottom w:space="0" w:sz="0" w:val="nil"/>
          <w:right w:space="0" w:sz="0" w:val="nil"/>
          <w:between w:space="0" w:sz="0" w:val="nil"/>
        </w:pBdr>
        <w:shd w:fill="auto" w:val="clear"/>
        <w:ind w:left="720" w:hanging="360"/>
        <w:jc w:val="both"/>
        <w:rPr/>
      </w:pPr>
      <w:ins w:author="Heritage Comments" w:id="498" w:date="2013-11-05T16:40:00Z">
        <w:r w:rsidDel="00000000" w:rsidR="00000000" w:rsidRPr="00000000">
          <w:rPr>
            <w:color w:val="ff0000"/>
            <w:vertAlign w:val="baseline"/>
            <w:rtl w:val="0"/>
          </w:rPr>
          <w:t xml:space="preserve">Estimated annual carry</w:t>
        </w:r>
      </w:ins>
      <w:r w:rsidDel="00000000" w:rsidR="00000000" w:rsidRPr="00000000">
        <w:rPr>
          <w:rtl w:val="0"/>
        </w:rPr>
      </w:r>
    </w:p>
    <w:p w:rsidR="00000000" w:rsidDel="00000000" w:rsidP="00000000" w:rsidRDefault="00000000" w:rsidRPr="00000000" w14:paraId="00000BC8">
      <w:pPr>
        <w:numPr>
          <w:ilvl w:val="0"/>
          <w:numId w:val="80"/>
        </w:numPr>
        <w:pBdr>
          <w:top w:space="0" w:sz="0" w:val="nil"/>
          <w:left w:space="0" w:sz="0" w:val="nil"/>
          <w:bottom w:space="0" w:sz="0" w:val="nil"/>
          <w:right w:space="0" w:sz="0" w:val="nil"/>
          <w:between w:space="0" w:sz="0" w:val="nil"/>
        </w:pBdr>
        <w:shd w:fill="auto" w:val="clear"/>
        <w:ind w:left="720" w:hanging="360"/>
        <w:jc w:val="both"/>
        <w:rPr/>
      </w:pPr>
      <w:ins w:author="Heritage Comments" w:id="499" w:date="2013-11-05T16:40:00Z">
        <w:r w:rsidDel="00000000" w:rsidR="00000000" w:rsidRPr="00000000">
          <w:rPr>
            <w:color w:val="ff0000"/>
            <w:vertAlign w:val="baseline"/>
            <w:rtl w:val="0"/>
          </w:rPr>
          <w:t xml:space="preserve">Details of protective appliances</w:t>
        </w:r>
      </w:ins>
      <w:r w:rsidDel="00000000" w:rsidR="00000000" w:rsidRPr="00000000">
        <w:rPr>
          <w:rtl w:val="0"/>
        </w:rPr>
      </w:r>
    </w:p>
    <w:p w:rsidR="00000000" w:rsidDel="00000000" w:rsidP="00000000" w:rsidRDefault="00000000" w:rsidRPr="00000000" w14:paraId="00000BC9">
      <w:pPr>
        <w:numPr>
          <w:ilvl w:val="0"/>
          <w:numId w:val="80"/>
        </w:numPr>
        <w:pBdr>
          <w:top w:space="0" w:sz="0" w:val="nil"/>
          <w:left w:space="0" w:sz="0" w:val="nil"/>
          <w:bottom w:space="0" w:sz="0" w:val="nil"/>
          <w:right w:space="0" w:sz="0" w:val="nil"/>
          <w:between w:space="0" w:sz="0" w:val="nil"/>
        </w:pBdr>
        <w:shd w:fill="auto" w:val="clear"/>
        <w:ind w:left="720" w:hanging="360"/>
        <w:jc w:val="both"/>
        <w:rPr/>
      </w:pPr>
      <w:ins w:author="Heritage Comments" w:id="500" w:date="2013-11-05T16:40:00Z">
        <w:r w:rsidDel="00000000" w:rsidR="00000000" w:rsidRPr="00000000">
          <w:rPr>
            <w:color w:val="ff0000"/>
            <w:vertAlign w:val="baseline"/>
            <w:rtl w:val="0"/>
          </w:rPr>
          <w:t xml:space="preserve">Territorial limit</w:t>
        </w:r>
      </w:ins>
      <w:r w:rsidDel="00000000" w:rsidR="00000000" w:rsidRPr="00000000">
        <w:rPr>
          <w:rtl w:val="0"/>
        </w:rPr>
      </w:r>
    </w:p>
    <w:p w:rsidR="00000000" w:rsidDel="00000000" w:rsidP="00000000" w:rsidRDefault="00000000" w:rsidRPr="00000000" w14:paraId="00000BCA">
      <w:pPr>
        <w:numPr>
          <w:ilvl w:val="0"/>
          <w:numId w:val="80"/>
        </w:numPr>
        <w:pBdr>
          <w:top w:space="0" w:sz="0" w:val="nil"/>
          <w:left w:space="0" w:sz="0" w:val="nil"/>
          <w:bottom w:space="0" w:sz="0" w:val="nil"/>
          <w:right w:space="0" w:sz="0" w:val="nil"/>
          <w:between w:space="0" w:sz="0" w:val="nil"/>
        </w:pBdr>
        <w:shd w:fill="auto" w:val="clear"/>
        <w:ind w:left="720" w:hanging="360"/>
        <w:jc w:val="both"/>
        <w:rPr/>
      </w:pPr>
      <w:ins w:author="Heritage Comments" w:id="501" w:date="2013-11-05T16:40:00Z">
        <w:r w:rsidDel="00000000" w:rsidR="00000000" w:rsidRPr="00000000">
          <w:rPr>
            <w:color w:val="ff0000"/>
            <w:vertAlign w:val="baseline"/>
            <w:rtl w:val="0"/>
          </w:rPr>
          <w:t xml:space="preserve">deductible</w:t>
        </w:r>
      </w:ins>
      <w:r w:rsidDel="00000000" w:rsidR="00000000" w:rsidRPr="00000000">
        <w:rPr>
          <w:rtl w:val="0"/>
        </w:rPr>
      </w:r>
    </w:p>
    <w:p w:rsidR="00000000" w:rsidDel="00000000" w:rsidP="00000000" w:rsidRDefault="00000000" w:rsidRPr="00000000" w14:paraId="00000BCB">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502" w:date="2013-11-05T16:40:00Z">
            <w:rPr>
              <w:color w:val="0000ff"/>
              <w:sz w:val="22"/>
              <w:szCs w:val="22"/>
              <w:u w:val="single"/>
              <w:vertAlign w:val="baseline"/>
            </w:rPr>
          </w:rPrChange>
        </w:rPr>
        <w:t xml:space="preserve">Professional indemnity insurance</w:t>
      </w:r>
      <w:r w:rsidDel="00000000" w:rsidR="00000000" w:rsidRPr="00000000">
        <w:rPr>
          <w:rtl w:val="0"/>
        </w:rPr>
      </w:r>
    </w:p>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details that will be captured for professional indemnity cover will include:</w:t>
      </w:r>
      <w:r w:rsidDel="00000000" w:rsidR="00000000" w:rsidRPr="00000000">
        <w:rPr>
          <w:rtl w:val="0"/>
        </w:rPr>
      </w:r>
    </w:p>
    <w:p w:rsidR="00000000" w:rsidDel="00000000" w:rsidP="00000000" w:rsidRDefault="00000000" w:rsidRPr="00000000" w14:paraId="00000BCD">
      <w:pPr>
        <w:numPr>
          <w:ilvl w:val="0"/>
          <w:numId w:val="8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Limits of indemnity</w:t>
      </w:r>
      <w:ins w:author="Heritage Comments" w:id="503" w:date="2013-11-05T16:40:00Z">
        <w:r w:rsidDel="00000000" w:rsidR="00000000" w:rsidRPr="00000000">
          <w:rPr>
            <w:vertAlign w:val="baseline"/>
            <w:rtl w:val="0"/>
          </w:rPr>
          <w:t xml:space="preserve"> any claim</w:t>
        </w:r>
      </w:ins>
      <w:r w:rsidDel="00000000" w:rsidR="00000000" w:rsidRPr="00000000">
        <w:rPr>
          <w:rtl w:val="0"/>
        </w:rPr>
      </w:r>
    </w:p>
    <w:p w:rsidR="00000000" w:rsidDel="00000000" w:rsidP="00000000" w:rsidRDefault="00000000" w:rsidRPr="00000000" w14:paraId="00000BCE">
      <w:pPr>
        <w:numPr>
          <w:ilvl w:val="0"/>
          <w:numId w:val="8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Names of employees</w:t>
      </w:r>
      <w:ins w:author="Heritage Comments" w:id="504" w:date="2013-11-05T16:40:00Z">
        <w:r w:rsidDel="00000000" w:rsidR="00000000" w:rsidRPr="00000000">
          <w:rPr>
            <w:color w:val="ff0000"/>
            <w:vertAlign w:val="baseline"/>
            <w:rtl w:val="0"/>
          </w:rPr>
          <w:t xml:space="preserve">/principal officer and their qualification</w:t>
        </w:r>
      </w:ins>
      <w:r w:rsidDel="00000000" w:rsidR="00000000" w:rsidRPr="00000000">
        <w:rPr>
          <w:rtl w:val="0"/>
        </w:rPr>
      </w:r>
    </w:p>
    <w:p w:rsidR="00000000" w:rsidDel="00000000" w:rsidP="00000000" w:rsidRDefault="00000000" w:rsidRPr="00000000" w14:paraId="00000BCF">
      <w:pPr>
        <w:numPr>
          <w:ilvl w:val="0"/>
          <w:numId w:val="8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Positions held</w:t>
      </w:r>
      <w:r w:rsidDel="00000000" w:rsidR="00000000" w:rsidRPr="00000000">
        <w:rPr>
          <w:rtl w:val="0"/>
        </w:rPr>
      </w:r>
    </w:p>
    <w:p w:rsidR="00000000" w:rsidDel="00000000" w:rsidP="00000000" w:rsidRDefault="00000000" w:rsidRPr="00000000" w14:paraId="00000BD0">
      <w:pPr>
        <w:numPr>
          <w:ilvl w:val="0"/>
          <w:numId w:val="8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Limit any one loss</w:t>
      </w:r>
      <w:r w:rsidDel="00000000" w:rsidR="00000000" w:rsidRPr="00000000">
        <w:rPr>
          <w:rtl w:val="0"/>
        </w:rPr>
      </w:r>
    </w:p>
    <w:p w:rsidR="00000000" w:rsidDel="00000000" w:rsidP="00000000" w:rsidRDefault="00000000" w:rsidRPr="00000000" w14:paraId="00000BD1">
      <w:pPr>
        <w:numPr>
          <w:ilvl w:val="0"/>
          <w:numId w:val="8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Limit any one period of insurance</w:t>
      </w:r>
      <w:r w:rsidDel="00000000" w:rsidR="00000000" w:rsidRPr="00000000">
        <w:rPr>
          <w:rtl w:val="0"/>
        </w:rPr>
      </w:r>
    </w:p>
    <w:p w:rsidR="00000000" w:rsidDel="00000000" w:rsidP="00000000" w:rsidRDefault="00000000" w:rsidRPr="00000000" w14:paraId="00000BD2">
      <w:pPr>
        <w:numPr>
          <w:ilvl w:val="0"/>
          <w:numId w:val="8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Geographical area</w:t>
      </w:r>
      <w:r w:rsidDel="00000000" w:rsidR="00000000" w:rsidRPr="00000000">
        <w:rPr>
          <w:rtl w:val="0"/>
        </w:rPr>
      </w:r>
    </w:p>
    <w:p w:rsidR="00000000" w:rsidDel="00000000" w:rsidP="00000000" w:rsidRDefault="00000000" w:rsidRPr="00000000" w14:paraId="00000BD3">
      <w:pPr>
        <w:numPr>
          <w:ilvl w:val="0"/>
          <w:numId w:val="8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of premium and commission applicable</w:t>
      </w:r>
      <w:r w:rsidDel="00000000" w:rsidR="00000000" w:rsidRPr="00000000">
        <w:rPr>
          <w:rtl w:val="0"/>
        </w:rPr>
      </w:r>
    </w:p>
    <w:p w:rsidR="00000000" w:rsidDel="00000000" w:rsidP="00000000" w:rsidRDefault="00000000" w:rsidRPr="00000000" w14:paraId="00000BD4">
      <w:pPr>
        <w:numPr>
          <w:ilvl w:val="0"/>
          <w:numId w:val="80"/>
        </w:numPr>
        <w:pBdr>
          <w:top w:space="0" w:sz="0" w:val="nil"/>
          <w:left w:space="0" w:sz="0" w:val="nil"/>
          <w:bottom w:space="0" w:sz="0" w:val="nil"/>
          <w:right w:space="0" w:sz="0" w:val="nil"/>
          <w:between w:space="0" w:sz="0" w:val="nil"/>
        </w:pBdr>
        <w:shd w:fill="auto" w:val="clear"/>
        <w:ind w:left="720" w:hanging="360"/>
        <w:jc w:val="both"/>
        <w:rPr/>
      </w:pPr>
      <w:ins w:author="Heritage Comments" w:id="505" w:date="2013-11-05T16:40:00Z">
        <w:r w:rsidDel="00000000" w:rsidR="00000000" w:rsidRPr="00000000">
          <w:rPr>
            <w:color w:val="ff0000"/>
            <w:vertAlign w:val="baseline"/>
            <w:rtl w:val="0"/>
          </w:rPr>
          <w:t xml:space="preserve">Retroactive date</w:t>
        </w:r>
      </w:ins>
      <w:r w:rsidDel="00000000" w:rsidR="00000000" w:rsidRPr="00000000">
        <w:rPr>
          <w:rtl w:val="0"/>
        </w:rPr>
      </w:r>
    </w:p>
    <w:p w:rsidR="00000000" w:rsidDel="00000000" w:rsidP="00000000" w:rsidRDefault="00000000" w:rsidRPr="00000000" w14:paraId="00000BD5">
      <w:pPr>
        <w:numPr>
          <w:ilvl w:val="0"/>
          <w:numId w:val="80"/>
        </w:numPr>
        <w:pBdr>
          <w:top w:space="0" w:sz="0" w:val="nil"/>
          <w:left w:space="0" w:sz="0" w:val="nil"/>
          <w:bottom w:space="0" w:sz="0" w:val="nil"/>
          <w:right w:space="0" w:sz="0" w:val="nil"/>
          <w:between w:space="0" w:sz="0" w:val="nil"/>
        </w:pBdr>
        <w:shd w:fill="auto" w:val="clear"/>
        <w:ind w:left="720" w:hanging="360"/>
        <w:jc w:val="both"/>
        <w:rPr/>
      </w:pPr>
      <w:ins w:author="Heritage Comments" w:id="506" w:date="2013-11-05T16:40:00Z">
        <w:r w:rsidDel="00000000" w:rsidR="00000000" w:rsidRPr="00000000">
          <w:rPr>
            <w:color w:val="ff0000"/>
            <w:vertAlign w:val="baseline"/>
            <w:rtl w:val="0"/>
          </w:rPr>
          <w:t xml:space="preserve">Profession</w:t>
        </w:r>
      </w:ins>
      <w:r w:rsidDel="00000000" w:rsidR="00000000" w:rsidRPr="00000000">
        <w:rPr>
          <w:rtl w:val="0"/>
        </w:rPr>
      </w:r>
    </w:p>
    <w:p w:rsidR="00000000" w:rsidDel="00000000" w:rsidP="00000000" w:rsidRDefault="00000000" w:rsidRPr="00000000" w14:paraId="00000BD6">
      <w:pPr>
        <w:numPr>
          <w:ilvl w:val="0"/>
          <w:numId w:val="80"/>
        </w:numPr>
        <w:pBdr>
          <w:top w:space="0" w:sz="0" w:val="nil"/>
          <w:left w:space="0" w:sz="0" w:val="nil"/>
          <w:bottom w:space="0" w:sz="0" w:val="nil"/>
          <w:right w:space="0" w:sz="0" w:val="nil"/>
          <w:between w:space="0" w:sz="0" w:val="nil"/>
        </w:pBdr>
        <w:shd w:fill="auto" w:val="clear"/>
        <w:ind w:left="720" w:hanging="360"/>
        <w:jc w:val="both"/>
        <w:rPr/>
      </w:pPr>
      <w:ins w:author="Heritage Comments" w:id="507" w:date="2013-11-05T16:40:00Z">
        <w:r w:rsidDel="00000000" w:rsidR="00000000" w:rsidRPr="00000000">
          <w:rPr>
            <w:color w:val="ff0000"/>
            <w:vertAlign w:val="baseline"/>
            <w:rtl w:val="0"/>
          </w:rPr>
          <w:t xml:space="preserve">Gross fees</w:t>
        </w:r>
      </w:ins>
      <w:r w:rsidDel="00000000" w:rsidR="00000000" w:rsidRPr="00000000">
        <w:rPr>
          <w:rtl w:val="0"/>
        </w:rPr>
      </w:r>
    </w:p>
    <w:p w:rsidR="00000000" w:rsidDel="00000000" w:rsidP="00000000" w:rsidRDefault="00000000" w:rsidRPr="00000000" w14:paraId="00000BD7">
      <w:pPr>
        <w:numPr>
          <w:ilvl w:val="0"/>
          <w:numId w:val="80"/>
        </w:numPr>
        <w:pBdr>
          <w:top w:space="0" w:sz="0" w:val="nil"/>
          <w:left w:space="0" w:sz="0" w:val="nil"/>
          <w:bottom w:space="0" w:sz="0" w:val="nil"/>
          <w:right w:space="0" w:sz="0" w:val="nil"/>
          <w:between w:space="0" w:sz="0" w:val="nil"/>
        </w:pBdr>
        <w:shd w:fill="auto" w:val="clear"/>
        <w:ind w:left="720" w:hanging="360"/>
        <w:jc w:val="both"/>
        <w:rPr/>
      </w:pPr>
      <w:ins w:author="Heritage Comments" w:id="508" w:date="2013-11-05T16:40:00Z">
        <w:r w:rsidDel="00000000" w:rsidR="00000000" w:rsidRPr="00000000">
          <w:rPr>
            <w:color w:val="ff0000"/>
            <w:vertAlign w:val="baseline"/>
            <w:rtl w:val="0"/>
          </w:rPr>
          <w:t xml:space="preserve">Deductible</w:t>
        </w:r>
      </w:ins>
      <w:r w:rsidDel="00000000" w:rsidR="00000000" w:rsidRPr="00000000">
        <w:rPr>
          <w:rtl w:val="0"/>
        </w:rPr>
      </w:r>
    </w:p>
    <w:p w:rsidR="00000000" w:rsidDel="00000000" w:rsidP="00000000" w:rsidRDefault="00000000" w:rsidRPr="00000000" w14:paraId="00000BD8">
      <w:pPr>
        <w:numPr>
          <w:ilvl w:val="0"/>
          <w:numId w:val="80"/>
        </w:numPr>
        <w:pBdr>
          <w:top w:space="0" w:sz="0" w:val="nil"/>
          <w:left w:space="0" w:sz="0" w:val="nil"/>
          <w:bottom w:space="0" w:sz="0" w:val="nil"/>
          <w:right w:space="0" w:sz="0" w:val="nil"/>
          <w:between w:space="0" w:sz="0" w:val="nil"/>
        </w:pBdr>
        <w:shd w:fill="auto" w:val="clear"/>
        <w:ind w:left="720" w:hanging="360"/>
        <w:jc w:val="both"/>
        <w:rPr/>
      </w:pPr>
      <w:ins w:author="Heritage Comments" w:id="509" w:date="2013-11-05T16:40:00Z">
        <w:r w:rsidDel="00000000" w:rsidR="00000000" w:rsidRPr="00000000">
          <w:rPr>
            <w:color w:val="ff0000"/>
            <w:vertAlign w:val="baseline"/>
            <w:rtl w:val="0"/>
          </w:rPr>
          <w:t xml:space="preserve">No of years in operation</w:t>
        </w:r>
      </w:ins>
      <w:r w:rsidDel="00000000" w:rsidR="00000000" w:rsidRPr="00000000">
        <w:rPr>
          <w:rtl w:val="0"/>
        </w:rPr>
      </w:r>
    </w:p>
    <w:p w:rsidR="00000000" w:rsidDel="00000000" w:rsidP="00000000" w:rsidRDefault="00000000" w:rsidRPr="00000000" w14:paraId="00000BD9">
      <w:pPr>
        <w:numPr>
          <w:ilvl w:val="0"/>
          <w:numId w:val="80"/>
        </w:numPr>
        <w:pBdr>
          <w:top w:space="0" w:sz="0" w:val="nil"/>
          <w:left w:space="0" w:sz="0" w:val="nil"/>
          <w:bottom w:space="0" w:sz="0" w:val="nil"/>
          <w:right w:space="0" w:sz="0" w:val="nil"/>
          <w:between w:space="0" w:sz="0" w:val="nil"/>
        </w:pBdr>
        <w:shd w:fill="auto" w:val="clear"/>
        <w:ind w:left="720" w:hanging="360"/>
        <w:jc w:val="both"/>
        <w:rPr/>
      </w:pPr>
      <w:bookmarkStart w:colFirst="0" w:colLast="0" w:name="_3ls5o66" w:id="142"/>
      <w:bookmarkEnd w:id="142"/>
      <w:ins w:author="Heritage Comments" w:id="510" w:date="2013-11-05T16:40:00Z">
        <w:r w:rsidDel="00000000" w:rsidR="00000000" w:rsidRPr="00000000">
          <w:rPr>
            <w:color w:val="ff0000"/>
            <w:vertAlign w:val="baseline"/>
            <w:rtl w:val="0"/>
          </w:rPr>
          <w:t xml:space="preserve">Extensions (libel and slander/loss of documents/dishonest of employees)</w:t>
        </w:r>
      </w:ins>
      <w:r w:rsidDel="00000000" w:rsidR="00000000" w:rsidRPr="00000000">
        <w:rPr>
          <w:rtl w:val="0"/>
        </w:rPr>
      </w:r>
    </w:p>
    <w:p w:rsidR="00000000" w:rsidDel="00000000" w:rsidP="00000000" w:rsidRDefault="00000000" w:rsidRPr="00000000" w14:paraId="00000BDA">
      <w:pPr>
        <w:pStyle w:val="Heading4"/>
        <w:pBdr>
          <w:top w:space="0" w:sz="0" w:val="nil"/>
          <w:left w:space="0" w:sz="0" w:val="nil"/>
          <w:bottom w:space="0" w:sz="0" w:val="nil"/>
          <w:right w:space="0" w:sz="0" w:val="nil"/>
          <w:between w:space="0" w:sz="0" w:val="nil"/>
        </w:pBdr>
        <w:shd w:fill="auto" w:val="clear"/>
        <w:jc w:val="both"/>
        <w:rPr/>
      </w:pPr>
      <w:bookmarkStart w:colFirst="0" w:colLast="0" w:name="_20xfydz" w:id="143"/>
      <w:bookmarkEnd w:id="143"/>
      <w:r w:rsidDel="00000000" w:rsidR="00000000" w:rsidRPr="00000000">
        <w:rPr>
          <w:rtl w:val="0"/>
        </w:rPr>
      </w:r>
    </w:p>
    <w:p w:rsidR="00000000" w:rsidDel="00000000" w:rsidP="00000000" w:rsidRDefault="00000000" w:rsidRPr="00000000" w14:paraId="00000BDB">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502" w:date="2013-11-05T16:40:00Z">
            <w:rPr>
              <w:color w:val="0000ff"/>
              <w:sz w:val="22"/>
              <w:szCs w:val="22"/>
              <w:u w:val="single"/>
              <w:vertAlign w:val="baseline"/>
            </w:rPr>
          </w:rPrChange>
        </w:rPr>
        <w:t xml:space="preserve">Goods in transit insurance</w:t>
      </w:r>
      <w:r w:rsidDel="00000000" w:rsidR="00000000" w:rsidRPr="00000000">
        <w:rPr>
          <w:rtl w:val="0"/>
        </w:rPr>
      </w:r>
    </w:p>
    <w:p w:rsidR="00000000" w:rsidDel="00000000" w:rsidP="00000000" w:rsidRDefault="00000000" w:rsidRPr="00000000" w14:paraId="00000BD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following details will be required:</w:t>
      </w:r>
      <w:r w:rsidDel="00000000" w:rsidR="00000000" w:rsidRPr="00000000">
        <w:rPr>
          <w:rtl w:val="0"/>
        </w:rPr>
      </w:r>
    </w:p>
    <w:p w:rsidR="00000000" w:rsidDel="00000000" w:rsidP="00000000" w:rsidRDefault="00000000" w:rsidRPr="00000000" w14:paraId="00000BDD">
      <w:pPr>
        <w:numPr>
          <w:ilvl w:val="0"/>
          <w:numId w:val="7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Trade/business and period operated</w:t>
      </w:r>
      <w:r w:rsidDel="00000000" w:rsidR="00000000" w:rsidRPr="00000000">
        <w:rPr>
          <w:rtl w:val="0"/>
        </w:rPr>
      </w:r>
    </w:p>
    <w:p w:rsidR="00000000" w:rsidDel="00000000" w:rsidP="00000000" w:rsidRDefault="00000000" w:rsidRPr="00000000" w14:paraId="00000BDE">
      <w:pPr>
        <w:numPr>
          <w:ilvl w:val="0"/>
          <w:numId w:val="7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Descriptions of goods to be insured</w:t>
      </w:r>
      <w:r w:rsidDel="00000000" w:rsidR="00000000" w:rsidRPr="00000000">
        <w:rPr>
          <w:rtl w:val="0"/>
        </w:rPr>
      </w:r>
    </w:p>
    <w:p w:rsidR="00000000" w:rsidDel="00000000" w:rsidP="00000000" w:rsidRDefault="00000000" w:rsidRPr="00000000" w14:paraId="00000BDF">
      <w:pPr>
        <w:numPr>
          <w:ilvl w:val="0"/>
          <w:numId w:val="7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Estimated annual carry</w:t>
      </w:r>
      <w:r w:rsidDel="00000000" w:rsidR="00000000" w:rsidRPr="00000000">
        <w:rPr>
          <w:rtl w:val="0"/>
        </w:rPr>
      </w:r>
    </w:p>
    <w:p w:rsidR="00000000" w:rsidDel="00000000" w:rsidP="00000000" w:rsidRDefault="00000000" w:rsidRPr="00000000" w14:paraId="00000BE0">
      <w:pPr>
        <w:numPr>
          <w:ilvl w:val="0"/>
          <w:numId w:val="7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more than one vehicle or trailer a statement of the limit required for any one loss or series of losses arising out of a single event</w:t>
      </w:r>
      <w:r w:rsidDel="00000000" w:rsidR="00000000" w:rsidRPr="00000000">
        <w:rPr>
          <w:rtl w:val="0"/>
        </w:rPr>
      </w:r>
    </w:p>
    <w:p w:rsidR="00000000" w:rsidDel="00000000" w:rsidP="00000000" w:rsidRDefault="00000000" w:rsidRPr="00000000" w14:paraId="00000BE1">
      <w:pPr>
        <w:numPr>
          <w:ilvl w:val="0"/>
          <w:numId w:val="7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 of haulage</w:t>
      </w:r>
      <w:r w:rsidDel="00000000" w:rsidR="00000000" w:rsidRPr="00000000">
        <w:rPr>
          <w:rtl w:val="0"/>
        </w:rPr>
      </w:r>
    </w:p>
    <w:p w:rsidR="00000000" w:rsidDel="00000000" w:rsidP="00000000" w:rsidRDefault="00000000" w:rsidRPr="00000000" w14:paraId="00000BE2">
      <w:pPr>
        <w:numPr>
          <w:ilvl w:val="0"/>
          <w:numId w:val="7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Address</w:t>
      </w:r>
      <w:r w:rsidDel="00000000" w:rsidR="00000000" w:rsidRPr="00000000">
        <w:rPr>
          <w:rtl w:val="0"/>
        </w:rPr>
      </w:r>
    </w:p>
    <w:p w:rsidR="00000000" w:rsidDel="00000000" w:rsidP="00000000" w:rsidRDefault="00000000" w:rsidRPr="00000000" w14:paraId="00000BE3">
      <w:pPr>
        <w:numPr>
          <w:ilvl w:val="0"/>
          <w:numId w:val="7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Vehicle registration</w:t>
      </w:r>
      <w:r w:rsidDel="00000000" w:rsidR="00000000" w:rsidRPr="00000000">
        <w:rPr>
          <w:rtl w:val="0"/>
        </w:rPr>
      </w:r>
    </w:p>
    <w:p w:rsidR="00000000" w:rsidDel="00000000" w:rsidP="00000000" w:rsidRDefault="00000000" w:rsidRPr="00000000" w14:paraId="00000BE4">
      <w:pPr>
        <w:numPr>
          <w:ilvl w:val="0"/>
          <w:numId w:val="78"/>
        </w:numPr>
        <w:pBdr>
          <w:top w:space="0" w:sz="0" w:val="nil"/>
          <w:left w:space="0" w:sz="0" w:val="nil"/>
          <w:bottom w:space="0" w:sz="0" w:val="nil"/>
          <w:right w:space="0" w:sz="0" w:val="nil"/>
          <w:between w:space="0" w:sz="0" w:val="nil"/>
        </w:pBdr>
        <w:shd w:fill="auto" w:val="clear"/>
        <w:ind w:left="720" w:hanging="360"/>
        <w:jc w:val="both"/>
        <w:rPr/>
      </w:pPr>
      <w:ins w:author="Heritage Comments" w:id="511" w:date="2013-11-05T16:40:00Z">
        <w:r w:rsidDel="00000000" w:rsidR="00000000" w:rsidRPr="00000000">
          <w:rPr>
            <w:color w:val="ff0000"/>
            <w:vertAlign w:val="baseline"/>
            <w:rtl w:val="0"/>
          </w:rPr>
          <w:t xml:space="preserve">Own / hired vehicles</w:t>
        </w:r>
      </w:ins>
      <w:r w:rsidDel="00000000" w:rsidR="00000000" w:rsidRPr="00000000">
        <w:rPr>
          <w:rtl w:val="0"/>
        </w:rPr>
      </w:r>
    </w:p>
    <w:p w:rsidR="00000000" w:rsidDel="00000000" w:rsidP="00000000" w:rsidRDefault="00000000" w:rsidRPr="00000000" w14:paraId="00000BE5">
      <w:pPr>
        <w:numPr>
          <w:ilvl w:val="0"/>
          <w:numId w:val="78"/>
        </w:numPr>
        <w:pBdr>
          <w:top w:space="0" w:sz="0" w:val="nil"/>
          <w:left w:space="0" w:sz="0" w:val="nil"/>
          <w:bottom w:space="0" w:sz="0" w:val="nil"/>
          <w:right w:space="0" w:sz="0" w:val="nil"/>
          <w:between w:space="0" w:sz="0" w:val="nil"/>
        </w:pBdr>
        <w:shd w:fill="auto" w:val="clear"/>
        <w:ind w:left="720" w:hanging="360"/>
        <w:jc w:val="both"/>
        <w:rPr/>
      </w:pPr>
      <w:ins w:author="Heritage Comments" w:id="512" w:date="2013-11-05T16:40:00Z">
        <w:r w:rsidDel="00000000" w:rsidR="00000000" w:rsidRPr="00000000">
          <w:rPr>
            <w:color w:val="ff0000"/>
            <w:vertAlign w:val="baseline"/>
            <w:rtl w:val="0"/>
          </w:rPr>
          <w:t xml:space="preserve">Basis of valuation</w:t>
        </w:r>
      </w:ins>
      <w:r w:rsidDel="00000000" w:rsidR="00000000" w:rsidRPr="00000000">
        <w:rPr>
          <w:rtl w:val="0"/>
        </w:rPr>
      </w:r>
    </w:p>
    <w:p w:rsidR="00000000" w:rsidDel="00000000" w:rsidP="00000000" w:rsidRDefault="00000000" w:rsidRPr="00000000" w14:paraId="00000BE6">
      <w:pPr>
        <w:numPr>
          <w:ilvl w:val="0"/>
          <w:numId w:val="78"/>
        </w:numPr>
        <w:pBdr>
          <w:top w:space="0" w:sz="0" w:val="nil"/>
          <w:left w:space="0" w:sz="0" w:val="nil"/>
          <w:bottom w:space="0" w:sz="0" w:val="nil"/>
          <w:right w:space="0" w:sz="0" w:val="nil"/>
          <w:between w:space="0" w:sz="0" w:val="nil"/>
        </w:pBdr>
        <w:shd w:fill="auto" w:val="clear"/>
        <w:ind w:left="720" w:hanging="360"/>
        <w:jc w:val="both"/>
        <w:rPr/>
      </w:pPr>
      <w:ins w:author="Heritage Comments" w:id="513" w:date="2013-11-05T16:40:00Z">
        <w:r w:rsidDel="00000000" w:rsidR="00000000" w:rsidRPr="00000000">
          <w:rPr>
            <w:color w:val="ff0000"/>
            <w:vertAlign w:val="baseline"/>
            <w:rtl w:val="0"/>
          </w:rPr>
          <w:t xml:space="preserve">deductible</w:t>
        </w:r>
      </w:ins>
      <w:r w:rsidDel="00000000" w:rsidR="00000000" w:rsidRPr="00000000">
        <w:rPr>
          <w:rtl w:val="0"/>
        </w:rPr>
      </w:r>
    </w:p>
    <w:p w:rsidR="00000000" w:rsidDel="00000000" w:rsidP="00000000" w:rsidRDefault="00000000" w:rsidRPr="00000000" w14:paraId="00000BE7">
      <w:pPr>
        <w:numPr>
          <w:ilvl w:val="0"/>
          <w:numId w:val="7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Geographical area</w:t>
      </w:r>
      <w:r w:rsidDel="00000000" w:rsidR="00000000" w:rsidRPr="00000000">
        <w:rPr>
          <w:rtl w:val="0"/>
        </w:rPr>
      </w:r>
    </w:p>
    <w:p w:rsidR="00000000" w:rsidDel="00000000" w:rsidP="00000000" w:rsidRDefault="00000000" w:rsidRPr="00000000" w14:paraId="00000BE8">
      <w:pPr>
        <w:numPr>
          <w:ilvl w:val="0"/>
          <w:numId w:val="78"/>
        </w:numPr>
        <w:pBdr>
          <w:top w:space="0" w:sz="0" w:val="nil"/>
          <w:left w:space="0" w:sz="0" w:val="nil"/>
          <w:bottom w:space="0" w:sz="0" w:val="nil"/>
          <w:right w:space="0" w:sz="0" w:val="nil"/>
          <w:between w:space="0" w:sz="0" w:val="nil"/>
        </w:pBdr>
        <w:shd w:fill="auto" w:val="clear"/>
        <w:ind w:left="720" w:hanging="360"/>
        <w:jc w:val="both"/>
        <w:rPr/>
      </w:pPr>
      <w:bookmarkStart w:colFirst="0" w:colLast="0" w:name="_4kx3h1s" w:id="144"/>
      <w:bookmarkEnd w:id="144"/>
      <w:r w:rsidDel="00000000" w:rsidR="00000000" w:rsidRPr="00000000">
        <w:rPr>
          <w:vertAlign w:val="baseline"/>
          <w:rtl w:val="0"/>
        </w:rPr>
        <w:t xml:space="preserve">Rate of premium and commission</w:t>
      </w:r>
      <w:r w:rsidDel="00000000" w:rsidR="00000000" w:rsidRPr="00000000">
        <w:rPr>
          <w:rtl w:val="0"/>
        </w:rPr>
      </w:r>
    </w:p>
    <w:p w:rsidR="00000000" w:rsidDel="00000000" w:rsidP="00000000" w:rsidRDefault="00000000" w:rsidRPr="00000000" w14:paraId="00000BE9">
      <w:pPr>
        <w:pStyle w:val="Heading4"/>
        <w:pBdr>
          <w:top w:space="0" w:sz="0" w:val="nil"/>
          <w:left w:space="0" w:sz="0" w:val="nil"/>
          <w:bottom w:space="0" w:sz="0" w:val="nil"/>
          <w:right w:space="0" w:sz="0" w:val="nil"/>
          <w:between w:space="0" w:sz="0" w:val="nil"/>
        </w:pBdr>
        <w:shd w:fill="auto" w:val="clear"/>
        <w:ind w:left="864" w:firstLine="0"/>
        <w:jc w:val="both"/>
        <w:rPr/>
      </w:pPr>
      <w:r w:rsidDel="00000000" w:rsidR="00000000" w:rsidRPr="00000000">
        <w:rPr>
          <w:rtl w:val="0"/>
        </w:rPr>
      </w:r>
    </w:p>
    <w:p w:rsidR="00000000" w:rsidDel="00000000" w:rsidP="00000000" w:rsidRDefault="00000000" w:rsidRPr="00000000" w14:paraId="00000BEA">
      <w:pPr>
        <w:pStyle w:val="Heading4"/>
        <w:numPr>
          <w:ilvl w:val="3"/>
          <w:numId w:val="94"/>
        </w:numPr>
        <w:pBdr>
          <w:top w:space="0" w:sz="0" w:val="nil"/>
          <w:left w:space="0" w:sz="0" w:val="nil"/>
          <w:bottom w:space="0" w:sz="0" w:val="nil"/>
          <w:right w:space="0" w:sz="0" w:val="nil"/>
          <w:between w:space="0" w:sz="0" w:val="nil"/>
        </w:pBdr>
        <w:shd w:fill="auto" w:val="clear"/>
        <w:jc w:val="both"/>
        <w:rPr/>
      </w:pPr>
      <w:bookmarkStart w:colFirst="0" w:colLast="0" w:name="_302dr9l" w:id="145"/>
      <w:bookmarkEnd w:id="145"/>
      <w:r w:rsidDel="00000000" w:rsidR="00000000" w:rsidRPr="00000000">
        <w:rPr>
          <w:b w:val="1"/>
          <w:color w:val="000000"/>
          <w:sz w:val="22"/>
          <w:szCs w:val="22"/>
          <w:u w:val="none"/>
          <w:vertAlign w:val="baseline"/>
          <w:rtl w:val="0"/>
          <w:rPrChange w:author="Heritage Comments" w:id="502" w:date="2013-11-05T16:40:00Z">
            <w:rPr>
              <w:color w:val="0000ff"/>
              <w:sz w:val="22"/>
              <w:szCs w:val="22"/>
              <w:u w:val="single"/>
              <w:vertAlign w:val="baseline"/>
            </w:rPr>
          </w:rPrChange>
        </w:rPr>
        <w:t xml:space="preserve">Money</w:t>
      </w:r>
      <w:r w:rsidDel="00000000" w:rsidR="00000000" w:rsidRPr="00000000">
        <w:rPr>
          <w:rtl w:val="0"/>
        </w:rPr>
      </w:r>
    </w:p>
    <w:p w:rsidR="00000000" w:rsidDel="00000000" w:rsidP="00000000" w:rsidRDefault="00000000" w:rsidRPr="00000000" w14:paraId="00000BEB">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Address of premises to be insured</w:t>
      </w:r>
      <w:r w:rsidDel="00000000" w:rsidR="00000000" w:rsidRPr="00000000">
        <w:rPr>
          <w:rtl w:val="0"/>
        </w:rPr>
      </w:r>
    </w:p>
    <w:p w:rsidR="00000000" w:rsidDel="00000000" w:rsidP="00000000" w:rsidRDefault="00000000" w:rsidRPr="00000000" w14:paraId="00000BEC">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Territorial limits</w:t>
      </w:r>
      <w:r w:rsidDel="00000000" w:rsidR="00000000" w:rsidRPr="00000000">
        <w:rPr>
          <w:rtl w:val="0"/>
        </w:rPr>
      </w:r>
    </w:p>
    <w:p w:rsidR="00000000" w:rsidDel="00000000" w:rsidP="00000000" w:rsidRDefault="00000000" w:rsidRPr="00000000" w14:paraId="00000BED">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Loss of money</w:t>
      </w:r>
      <w:r w:rsidDel="00000000" w:rsidR="00000000" w:rsidRPr="00000000">
        <w:rPr>
          <w:rtl w:val="0"/>
        </w:rPr>
      </w:r>
    </w:p>
    <w:p w:rsidR="00000000" w:rsidDel="00000000" w:rsidP="00000000" w:rsidRDefault="00000000" w:rsidRPr="00000000" w14:paraId="00000BEE">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On the Premises described above</w:t>
      </w:r>
      <w:r w:rsidDel="00000000" w:rsidR="00000000" w:rsidRPr="00000000">
        <w:rPr>
          <w:rtl w:val="0"/>
        </w:rPr>
      </w:r>
    </w:p>
    <w:p w:rsidR="00000000" w:rsidDel="00000000" w:rsidP="00000000" w:rsidRDefault="00000000" w:rsidRPr="00000000" w14:paraId="00000BEF">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Sum Insured on the money out of safe (s)  or strong room (s)  during business hours</w:t>
      </w:r>
      <w:r w:rsidDel="00000000" w:rsidR="00000000" w:rsidRPr="00000000">
        <w:rPr>
          <w:rtl w:val="0"/>
        </w:rPr>
      </w:r>
    </w:p>
    <w:p w:rsidR="00000000" w:rsidDel="00000000" w:rsidP="00000000" w:rsidRDefault="00000000" w:rsidRPr="00000000" w14:paraId="00000BF0">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Sum insured in the amounts in the locked safe (s) or strong room (s) specified below. </w:t>
      </w:r>
      <w:r w:rsidDel="00000000" w:rsidR="00000000" w:rsidRPr="00000000">
        <w:rPr>
          <w:rtl w:val="0"/>
        </w:rPr>
      </w:r>
    </w:p>
    <w:p w:rsidR="00000000" w:rsidDel="00000000" w:rsidP="00000000" w:rsidRDefault="00000000" w:rsidRPr="00000000" w14:paraId="00000BF1">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Sum insured in any one transit in the custody of the insured or in the proposers duly authorized employee (s).  </w:t>
      </w:r>
      <w:r w:rsidDel="00000000" w:rsidR="00000000" w:rsidRPr="00000000">
        <w:rPr>
          <w:rtl w:val="0"/>
        </w:rPr>
      </w:r>
    </w:p>
    <w:p w:rsidR="00000000" w:rsidDel="00000000" w:rsidP="00000000" w:rsidRDefault="00000000" w:rsidRPr="00000000" w14:paraId="00000BF2">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Total amount of all money in transit in any one year to be included</w:t>
      </w:r>
      <w:r w:rsidDel="00000000" w:rsidR="00000000" w:rsidRPr="00000000">
        <w:rPr>
          <w:rtl w:val="0"/>
        </w:rPr>
      </w:r>
    </w:p>
    <w:p w:rsidR="00000000" w:rsidDel="00000000" w:rsidP="00000000" w:rsidRDefault="00000000" w:rsidRPr="00000000" w14:paraId="00000BF3">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of safe (s)  and/ or strong room (s)  to be insured</w:t>
      </w:r>
      <w:r w:rsidDel="00000000" w:rsidR="00000000" w:rsidRPr="00000000">
        <w:rPr>
          <w:rtl w:val="0"/>
        </w:rPr>
      </w:r>
    </w:p>
    <w:p w:rsidR="00000000" w:rsidDel="00000000" w:rsidP="00000000" w:rsidRDefault="00000000" w:rsidRPr="00000000" w14:paraId="00000BF4">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Make and manufacturer’s reference Number</w:t>
      </w:r>
      <w:r w:rsidDel="00000000" w:rsidR="00000000" w:rsidRPr="00000000">
        <w:rPr>
          <w:rtl w:val="0"/>
        </w:rPr>
      </w:r>
    </w:p>
    <w:p w:rsidR="00000000" w:rsidDel="00000000" w:rsidP="00000000" w:rsidRDefault="00000000" w:rsidRPr="00000000" w14:paraId="00000BF5">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Year of manufacture</w:t>
      </w:r>
      <w:r w:rsidDel="00000000" w:rsidR="00000000" w:rsidRPr="00000000">
        <w:rPr>
          <w:rtl w:val="0"/>
        </w:rPr>
      </w:r>
    </w:p>
    <w:p w:rsidR="00000000" w:rsidDel="00000000" w:rsidP="00000000" w:rsidRDefault="00000000" w:rsidRPr="00000000" w14:paraId="00000BF6">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Size</w:t>
      </w:r>
      <w:r w:rsidDel="00000000" w:rsidR="00000000" w:rsidRPr="00000000">
        <w:rPr>
          <w:rtl w:val="0"/>
        </w:rPr>
      </w:r>
    </w:p>
    <w:p w:rsidR="00000000" w:rsidDel="00000000" w:rsidP="00000000" w:rsidRDefault="00000000" w:rsidRPr="00000000" w14:paraId="00000BF7">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Weight</w:t>
      </w:r>
      <w:r w:rsidDel="00000000" w:rsidR="00000000" w:rsidRPr="00000000">
        <w:rPr>
          <w:rtl w:val="0"/>
        </w:rPr>
      </w:r>
    </w:p>
    <w:p w:rsidR="00000000" w:rsidDel="00000000" w:rsidP="00000000" w:rsidRDefault="00000000" w:rsidRPr="00000000" w14:paraId="00000BF8">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Value</w:t>
      </w:r>
      <w:r w:rsidDel="00000000" w:rsidR="00000000" w:rsidRPr="00000000">
        <w:rPr>
          <w:rtl w:val="0"/>
        </w:rPr>
      </w:r>
    </w:p>
    <w:p w:rsidR="00000000" w:rsidDel="00000000" w:rsidP="00000000" w:rsidRDefault="00000000" w:rsidRPr="00000000" w14:paraId="00000BF9">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Sum insured. </w:t>
      </w:r>
      <w:r w:rsidDel="00000000" w:rsidR="00000000" w:rsidRPr="00000000">
        <w:rPr>
          <w:rtl w:val="0"/>
        </w:rPr>
      </w:r>
    </w:p>
    <w:p w:rsidR="00000000" w:rsidDel="00000000" w:rsidP="00000000" w:rsidRDefault="00000000" w:rsidRPr="00000000" w14:paraId="00000BFA">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of premium &amp; rate of commission</w:t>
      </w:r>
      <w:r w:rsidDel="00000000" w:rsidR="00000000" w:rsidRPr="00000000">
        <w:rPr>
          <w:rtl w:val="0"/>
        </w:rPr>
      </w:r>
    </w:p>
    <w:p w:rsidR="00000000" w:rsidDel="00000000" w:rsidP="00000000" w:rsidRDefault="00000000" w:rsidRPr="00000000" w14:paraId="00000BFB">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of what precautions taken for the safety of the money</w:t>
      </w:r>
      <w:r w:rsidDel="00000000" w:rsidR="00000000" w:rsidRPr="00000000">
        <w:rPr>
          <w:rtl w:val="0"/>
        </w:rPr>
      </w:r>
    </w:p>
    <w:p w:rsidR="00000000" w:rsidDel="00000000" w:rsidP="00000000" w:rsidRDefault="00000000" w:rsidRPr="00000000" w14:paraId="00000BFC">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During Transit</w:t>
      </w:r>
      <w:r w:rsidDel="00000000" w:rsidR="00000000" w:rsidRPr="00000000">
        <w:rPr>
          <w:rtl w:val="0"/>
        </w:rPr>
      </w:r>
    </w:p>
    <w:p w:rsidR="00000000" w:rsidDel="00000000" w:rsidP="00000000" w:rsidRDefault="00000000" w:rsidRPr="00000000" w14:paraId="00000BFD">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Whilst on the premises</w:t>
      </w:r>
      <w:r w:rsidDel="00000000" w:rsidR="00000000" w:rsidRPr="00000000">
        <w:rPr>
          <w:rtl w:val="0"/>
        </w:rPr>
      </w:r>
    </w:p>
    <w:p w:rsidR="00000000" w:rsidDel="00000000" w:rsidP="00000000" w:rsidRDefault="00000000" w:rsidRPr="00000000" w14:paraId="00000BFE">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 regard to character of employees on engagement. </w:t>
      </w:r>
      <w:r w:rsidDel="00000000" w:rsidR="00000000" w:rsidRPr="00000000">
        <w:rPr>
          <w:rtl w:val="0"/>
        </w:rPr>
      </w:r>
    </w:p>
    <w:p w:rsidR="00000000" w:rsidDel="00000000" w:rsidP="00000000" w:rsidRDefault="00000000" w:rsidRPr="00000000" w14:paraId="00000BFF">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Brief details of the construction of the premises in which the money will be kept (Roofs and Walls) </w:t>
      </w:r>
      <w:r w:rsidDel="00000000" w:rsidR="00000000" w:rsidRPr="00000000">
        <w:rPr>
          <w:rtl w:val="0"/>
        </w:rPr>
      </w:r>
    </w:p>
    <w:p w:rsidR="00000000" w:rsidDel="00000000" w:rsidP="00000000" w:rsidRDefault="00000000" w:rsidRPr="00000000" w14:paraId="00000C00">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of how often journeys with money are made. </w:t>
      </w:r>
      <w:r w:rsidDel="00000000" w:rsidR="00000000" w:rsidRPr="00000000">
        <w:rPr>
          <w:rtl w:val="0"/>
        </w:rPr>
      </w:r>
    </w:p>
    <w:p w:rsidR="00000000" w:rsidDel="00000000" w:rsidP="00000000" w:rsidRDefault="00000000" w:rsidRPr="00000000" w14:paraId="00000C01">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Normal method of transmission</w:t>
      </w:r>
      <w:r w:rsidDel="00000000" w:rsidR="00000000" w:rsidRPr="00000000">
        <w:rPr>
          <w:rtl w:val="0"/>
        </w:rPr>
      </w:r>
    </w:p>
    <w:p w:rsidR="00000000" w:rsidDel="00000000" w:rsidP="00000000" w:rsidRDefault="00000000" w:rsidRPr="00000000" w14:paraId="00000C02">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normal maximum distance involved</w:t>
      </w:r>
      <w:r w:rsidDel="00000000" w:rsidR="00000000" w:rsidRPr="00000000">
        <w:rPr>
          <w:rtl w:val="0"/>
        </w:rPr>
      </w:r>
    </w:p>
    <w:p w:rsidR="00000000" w:rsidDel="00000000" w:rsidP="00000000" w:rsidRDefault="00000000" w:rsidRPr="00000000" w14:paraId="00000C03">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Particulars of employees entrusted with money in transit</w:t>
      </w:r>
      <w:r w:rsidDel="00000000" w:rsidR="00000000" w:rsidRPr="00000000">
        <w:rPr>
          <w:rtl w:val="0"/>
        </w:rPr>
      </w:r>
    </w:p>
    <w:p w:rsidR="00000000" w:rsidDel="00000000" w:rsidP="00000000" w:rsidRDefault="00000000" w:rsidRPr="00000000" w14:paraId="00000C04">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Whether an escort accompanies them</w:t>
      </w:r>
      <w:r w:rsidDel="00000000" w:rsidR="00000000" w:rsidRPr="00000000">
        <w:rPr>
          <w:rtl w:val="0"/>
        </w:rPr>
      </w:r>
    </w:p>
    <w:p w:rsidR="00000000" w:rsidDel="00000000" w:rsidP="00000000" w:rsidRDefault="00000000" w:rsidRPr="00000000" w14:paraId="00000C05">
      <w:pPr>
        <w:numPr>
          <w:ilvl w:val="0"/>
          <w:numId w:val="6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Whether the </w:t>
      </w:r>
      <w:r w:rsidDel="00000000" w:rsidR="00000000" w:rsidRPr="00000000">
        <w:rPr>
          <w:strike w:val="1"/>
          <w:color w:val="000000"/>
          <w:u w:val="none"/>
          <w:vertAlign w:val="baseline"/>
          <w:rtl w:val="0"/>
          <w:rPrChange w:author="Heritage Comments" w:id="514" w:date="2013-11-05T16:40:00Z">
            <w:rPr>
              <w:color w:val="0000ff"/>
              <w:u w:val="single"/>
              <w:vertAlign w:val="baseline"/>
            </w:rPr>
          </w:rPrChange>
        </w:rPr>
        <w:t xml:space="preserve">messenger</w:t>
      </w:r>
      <w:r w:rsidDel="00000000" w:rsidR="00000000" w:rsidRPr="00000000">
        <w:rPr>
          <w:vertAlign w:val="baseline"/>
          <w:rtl w:val="0"/>
        </w:rPr>
        <w:t xml:space="preserve"> </w:t>
      </w:r>
      <w:ins w:author="Heritage Comments" w:id="515" w:date="2013-11-05T16:40:00Z">
        <w:r w:rsidDel="00000000" w:rsidR="00000000" w:rsidRPr="00000000">
          <w:rPr>
            <w:color w:val="ff0000"/>
            <w:vertAlign w:val="baseline"/>
            <w:rtl w:val="0"/>
          </w:rPr>
          <w:t xml:space="preserve">employee</w:t>
        </w:r>
        <w:r w:rsidDel="00000000" w:rsidR="00000000" w:rsidRPr="00000000">
          <w:rPr>
            <w:vertAlign w:val="baseline"/>
            <w:rtl w:val="0"/>
          </w:rPr>
          <w:t xml:space="preserve"> </w:t>
        </w:r>
      </w:ins>
      <w:r w:rsidDel="00000000" w:rsidR="00000000" w:rsidRPr="00000000">
        <w:rPr>
          <w:vertAlign w:val="baseline"/>
          <w:rtl w:val="0"/>
        </w:rPr>
        <w:t xml:space="preserve">or escort or both armed</w:t>
      </w:r>
      <w:r w:rsidDel="00000000" w:rsidR="00000000" w:rsidRPr="00000000">
        <w:rPr>
          <w:rtl w:val="0"/>
        </w:rPr>
      </w:r>
    </w:p>
    <w:p w:rsidR="00000000" w:rsidDel="00000000" w:rsidP="00000000" w:rsidRDefault="00000000" w:rsidRPr="00000000" w14:paraId="00000C06">
      <w:pPr>
        <w:numPr>
          <w:ilvl w:val="0"/>
          <w:numId w:val="66"/>
        </w:numPr>
        <w:pBdr>
          <w:top w:space="0" w:sz="0" w:val="nil"/>
          <w:left w:space="0" w:sz="0" w:val="nil"/>
          <w:bottom w:space="0" w:sz="0" w:val="nil"/>
          <w:right w:space="0" w:sz="0" w:val="nil"/>
          <w:between w:space="0" w:sz="0" w:val="nil"/>
        </w:pBdr>
        <w:shd w:fill="auto" w:val="clear"/>
        <w:ind w:left="720" w:hanging="360"/>
        <w:jc w:val="both"/>
        <w:rPr/>
      </w:pPr>
      <w:bookmarkStart w:colFirst="0" w:colLast="0" w:name="_1f7o1he" w:id="146"/>
      <w:bookmarkEnd w:id="146"/>
      <w:r w:rsidDel="00000000" w:rsidR="00000000" w:rsidRPr="00000000">
        <w:rPr>
          <w:vertAlign w:val="baseline"/>
          <w:rtl w:val="0"/>
        </w:rPr>
        <w:t xml:space="preserve">Whether the </w:t>
      </w:r>
      <w:r w:rsidDel="00000000" w:rsidR="00000000" w:rsidRPr="00000000">
        <w:rPr>
          <w:strike w:val="1"/>
          <w:color w:val="000000"/>
          <w:u w:val="none"/>
          <w:vertAlign w:val="baseline"/>
          <w:rtl w:val="0"/>
          <w:rPrChange w:author="Heritage Comments" w:id="514" w:date="2013-11-05T16:40:00Z">
            <w:rPr>
              <w:color w:val="0000ff"/>
              <w:u w:val="single"/>
              <w:vertAlign w:val="baseline"/>
            </w:rPr>
          </w:rPrChange>
        </w:rPr>
        <w:t xml:space="preserve">messengers</w:t>
      </w:r>
      <w:ins w:author="Heritage Comments" w:id="516" w:date="2013-11-05T16:40:00Z">
        <w:r w:rsidDel="00000000" w:rsidR="00000000" w:rsidRPr="00000000">
          <w:rPr>
            <w:vertAlign w:val="baseline"/>
            <w:rtl w:val="0"/>
          </w:rPr>
          <w:t xml:space="preserve"> </w:t>
        </w:r>
        <w:r w:rsidDel="00000000" w:rsidR="00000000" w:rsidRPr="00000000">
          <w:rPr>
            <w:color w:val="ff0000"/>
            <w:vertAlign w:val="baseline"/>
            <w:rtl w:val="0"/>
          </w:rPr>
          <w:t xml:space="preserve">employee</w:t>
        </w:r>
      </w:ins>
      <w:r w:rsidDel="00000000" w:rsidR="00000000" w:rsidRPr="00000000">
        <w:rPr>
          <w:vertAlign w:val="baseline"/>
          <w:rtl w:val="0"/>
        </w:rPr>
        <w:t xml:space="preserve"> are male and over 18 years of age</w:t>
      </w:r>
      <w:r w:rsidDel="00000000" w:rsidR="00000000" w:rsidRPr="00000000">
        <w:rPr>
          <w:rtl w:val="0"/>
        </w:rPr>
      </w:r>
    </w:p>
    <w:p w:rsidR="00000000" w:rsidDel="00000000" w:rsidP="00000000" w:rsidRDefault="00000000" w:rsidRPr="00000000" w14:paraId="00000C07">
      <w:pPr>
        <w:pStyle w:val="Heading4"/>
        <w:pBdr>
          <w:top w:space="0" w:sz="0" w:val="nil"/>
          <w:left w:space="0" w:sz="0" w:val="nil"/>
          <w:bottom w:space="0" w:sz="0" w:val="nil"/>
          <w:right w:space="0" w:sz="0" w:val="nil"/>
          <w:between w:space="0" w:sz="0" w:val="nil"/>
        </w:pBdr>
        <w:shd w:fill="auto" w:val="clear"/>
        <w:ind w:left="864" w:firstLine="0"/>
        <w:jc w:val="both"/>
        <w:rPr/>
      </w:pPr>
      <w:bookmarkStart w:colFirst="0" w:colLast="0" w:name="_3z7bk57" w:id="147"/>
      <w:bookmarkEnd w:id="147"/>
      <w:r w:rsidDel="00000000" w:rsidR="00000000" w:rsidRPr="00000000">
        <w:rPr>
          <w:rtl w:val="0"/>
        </w:rPr>
      </w:r>
    </w:p>
    <w:p w:rsidR="00000000" w:rsidDel="00000000" w:rsidP="00000000" w:rsidRDefault="00000000" w:rsidRPr="00000000" w14:paraId="00000C08">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517" w:date="2013-11-05T16:40:00Z">
            <w:rPr>
              <w:color w:val="0000ff"/>
              <w:sz w:val="22"/>
              <w:szCs w:val="22"/>
              <w:u w:val="single"/>
              <w:vertAlign w:val="baseline"/>
            </w:rPr>
          </w:rPrChange>
        </w:rPr>
        <w:t xml:space="preserve">Fire consequential loss/Business interruption</w:t>
      </w:r>
      <w:r w:rsidDel="00000000" w:rsidR="00000000" w:rsidRPr="00000000">
        <w:rPr>
          <w:rtl w:val="0"/>
        </w:rPr>
      </w:r>
    </w:p>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details that will be capture include:</w:t>
      </w:r>
      <w:r w:rsidDel="00000000" w:rsidR="00000000" w:rsidRPr="00000000">
        <w:rPr>
          <w:rtl w:val="0"/>
        </w:rPr>
      </w:r>
    </w:p>
    <w:p w:rsidR="00000000" w:rsidDel="00000000" w:rsidP="00000000" w:rsidRDefault="00000000" w:rsidRPr="00000000" w14:paraId="00000C0A">
      <w:pPr>
        <w:numPr>
          <w:ilvl w:val="0"/>
          <w:numId w:val="6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Indemnity period (Initial period and remainder period) </w:t>
      </w:r>
      <w:r w:rsidDel="00000000" w:rsidR="00000000" w:rsidRPr="00000000">
        <w:rPr>
          <w:rtl w:val="0"/>
        </w:rPr>
      </w:r>
    </w:p>
    <w:p w:rsidR="00000000" w:rsidDel="00000000" w:rsidP="00000000" w:rsidRDefault="00000000" w:rsidRPr="00000000" w14:paraId="00000C0B">
      <w:pPr>
        <w:numPr>
          <w:ilvl w:val="0"/>
          <w:numId w:val="6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Auditor’s fees</w:t>
      </w:r>
      <w:r w:rsidDel="00000000" w:rsidR="00000000" w:rsidRPr="00000000">
        <w:rPr>
          <w:rtl w:val="0"/>
        </w:rPr>
      </w:r>
    </w:p>
    <w:p w:rsidR="00000000" w:rsidDel="00000000" w:rsidP="00000000" w:rsidRDefault="00000000" w:rsidRPr="00000000" w14:paraId="00000C0C">
      <w:pPr>
        <w:numPr>
          <w:ilvl w:val="0"/>
          <w:numId w:val="6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Material damage</w:t>
      </w:r>
      <w:r w:rsidDel="00000000" w:rsidR="00000000" w:rsidRPr="00000000">
        <w:rPr>
          <w:rtl w:val="0"/>
        </w:rPr>
      </w:r>
    </w:p>
    <w:p w:rsidR="00000000" w:rsidDel="00000000" w:rsidP="00000000" w:rsidRDefault="00000000" w:rsidRPr="00000000" w14:paraId="00000C0D">
      <w:pPr>
        <w:numPr>
          <w:ilvl w:val="0"/>
          <w:numId w:val="6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Wages and salaries</w:t>
      </w:r>
      <w:r w:rsidDel="00000000" w:rsidR="00000000" w:rsidRPr="00000000">
        <w:rPr>
          <w:rtl w:val="0"/>
        </w:rPr>
      </w:r>
    </w:p>
    <w:p w:rsidR="00000000" w:rsidDel="00000000" w:rsidP="00000000" w:rsidRDefault="00000000" w:rsidRPr="00000000" w14:paraId="00000C0E">
      <w:pPr>
        <w:numPr>
          <w:ilvl w:val="0"/>
          <w:numId w:val="6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Business/occupation</w:t>
      </w:r>
      <w:r w:rsidDel="00000000" w:rsidR="00000000" w:rsidRPr="00000000">
        <w:rPr>
          <w:rtl w:val="0"/>
        </w:rPr>
      </w:r>
    </w:p>
    <w:p w:rsidR="00000000" w:rsidDel="00000000" w:rsidP="00000000" w:rsidRDefault="00000000" w:rsidRPr="00000000" w14:paraId="00000C0F">
      <w:pPr>
        <w:numPr>
          <w:ilvl w:val="0"/>
          <w:numId w:val="6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Geographical area</w:t>
      </w:r>
      <w:r w:rsidDel="00000000" w:rsidR="00000000" w:rsidRPr="00000000">
        <w:rPr>
          <w:rtl w:val="0"/>
        </w:rPr>
      </w:r>
    </w:p>
    <w:p w:rsidR="00000000" w:rsidDel="00000000" w:rsidP="00000000" w:rsidRDefault="00000000" w:rsidRPr="00000000" w14:paraId="00000C10">
      <w:pPr>
        <w:numPr>
          <w:ilvl w:val="0"/>
          <w:numId w:val="6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Gross profit</w:t>
      </w:r>
      <w:r w:rsidDel="00000000" w:rsidR="00000000" w:rsidRPr="00000000">
        <w:rPr>
          <w:rtl w:val="0"/>
        </w:rPr>
      </w:r>
    </w:p>
    <w:p w:rsidR="00000000" w:rsidDel="00000000" w:rsidP="00000000" w:rsidRDefault="00000000" w:rsidRPr="00000000" w14:paraId="00000C11">
      <w:pPr>
        <w:numPr>
          <w:ilvl w:val="0"/>
          <w:numId w:val="6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Occupational classification</w:t>
      </w:r>
      <w:r w:rsidDel="00000000" w:rsidR="00000000" w:rsidRPr="00000000">
        <w:rPr>
          <w:rtl w:val="0"/>
        </w:rPr>
      </w:r>
    </w:p>
    <w:p w:rsidR="00000000" w:rsidDel="00000000" w:rsidP="00000000" w:rsidRDefault="00000000" w:rsidRPr="00000000" w14:paraId="00000C12">
      <w:pPr>
        <w:numPr>
          <w:ilvl w:val="0"/>
          <w:numId w:val="6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of premium</w:t>
      </w:r>
      <w:r w:rsidDel="00000000" w:rsidR="00000000" w:rsidRPr="00000000">
        <w:rPr>
          <w:rtl w:val="0"/>
        </w:rPr>
      </w:r>
    </w:p>
    <w:p w:rsidR="00000000" w:rsidDel="00000000" w:rsidP="00000000" w:rsidRDefault="00000000" w:rsidRPr="00000000" w14:paraId="00000C13">
      <w:pPr>
        <w:pBdr>
          <w:top w:space="0" w:sz="0" w:val="nil"/>
          <w:left w:space="0" w:sz="0" w:val="nil"/>
          <w:bottom w:space="0" w:sz="0" w:val="nil"/>
          <w:right w:space="0" w:sz="0" w:val="nil"/>
          <w:between w:space="0" w:sz="0" w:val="nil"/>
        </w:pBdr>
        <w:shd w:fill="auto" w:val="clear"/>
        <w:jc w:val="both"/>
        <w:rPr/>
      </w:pPr>
      <w:bookmarkStart w:colFirst="0" w:colLast="0" w:name="_2eclud0" w:id="148"/>
      <w:bookmarkEnd w:id="148"/>
      <w:r w:rsidDel="00000000" w:rsidR="00000000" w:rsidRPr="00000000">
        <w:rPr>
          <w:rtl w:val="0"/>
        </w:rPr>
      </w:r>
    </w:p>
    <w:p w:rsidR="00000000" w:rsidDel="00000000" w:rsidP="00000000" w:rsidRDefault="00000000" w:rsidRPr="00000000" w14:paraId="00000C14">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517" w:date="2013-11-05T16:40:00Z">
            <w:rPr>
              <w:color w:val="0000ff"/>
              <w:sz w:val="22"/>
              <w:szCs w:val="22"/>
              <w:u w:val="single"/>
              <w:vertAlign w:val="baseline"/>
            </w:rPr>
          </w:rPrChange>
        </w:rPr>
        <w:t xml:space="preserve">Group/Personal Accident insurance</w:t>
      </w:r>
      <w:r w:rsidDel="00000000" w:rsidR="00000000" w:rsidRPr="00000000">
        <w:rPr>
          <w:rtl w:val="0"/>
        </w:rPr>
      </w:r>
    </w:p>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both insurance products the following information will be required:</w:t>
      </w:r>
      <w:r w:rsidDel="00000000" w:rsidR="00000000" w:rsidRPr="00000000">
        <w:rPr>
          <w:rtl w:val="0"/>
        </w:rPr>
      </w:r>
    </w:p>
    <w:p w:rsidR="00000000" w:rsidDel="00000000" w:rsidP="00000000" w:rsidRDefault="00000000" w:rsidRPr="00000000" w14:paraId="00000C16">
      <w:pPr>
        <w:numPr>
          <w:ilvl w:val="0"/>
          <w:numId w:val="6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of birth</w:t>
      </w:r>
      <w:r w:rsidDel="00000000" w:rsidR="00000000" w:rsidRPr="00000000">
        <w:rPr>
          <w:rtl w:val="0"/>
        </w:rPr>
      </w:r>
    </w:p>
    <w:p w:rsidR="00000000" w:rsidDel="00000000" w:rsidP="00000000" w:rsidRDefault="00000000" w:rsidRPr="00000000" w14:paraId="00000C17">
      <w:pPr>
        <w:numPr>
          <w:ilvl w:val="0"/>
          <w:numId w:val="6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Height (PA) </w:t>
      </w:r>
      <w:r w:rsidDel="00000000" w:rsidR="00000000" w:rsidRPr="00000000">
        <w:rPr>
          <w:rtl w:val="0"/>
        </w:rPr>
      </w:r>
    </w:p>
    <w:p w:rsidR="00000000" w:rsidDel="00000000" w:rsidP="00000000" w:rsidRDefault="00000000" w:rsidRPr="00000000" w14:paraId="00000C18">
      <w:pPr>
        <w:numPr>
          <w:ilvl w:val="0"/>
          <w:numId w:val="6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Weight (PA).  </w:t>
      </w:r>
      <w:r w:rsidDel="00000000" w:rsidR="00000000" w:rsidRPr="00000000">
        <w:rPr>
          <w:rtl w:val="0"/>
        </w:rPr>
      </w:r>
    </w:p>
    <w:p w:rsidR="00000000" w:rsidDel="00000000" w:rsidP="00000000" w:rsidRDefault="00000000" w:rsidRPr="00000000" w14:paraId="00000C19">
      <w:pPr>
        <w:numPr>
          <w:ilvl w:val="0"/>
          <w:numId w:val="6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Sex (Male/Female).  </w:t>
      </w:r>
      <w:r w:rsidDel="00000000" w:rsidR="00000000" w:rsidRPr="00000000">
        <w:rPr>
          <w:rtl w:val="0"/>
        </w:rPr>
      </w:r>
    </w:p>
    <w:p w:rsidR="00000000" w:rsidDel="00000000" w:rsidP="00000000" w:rsidRDefault="00000000" w:rsidRPr="00000000" w14:paraId="00000C1A">
      <w:pPr>
        <w:numPr>
          <w:ilvl w:val="0"/>
          <w:numId w:val="6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Limits of liability (PA) </w:t>
      </w:r>
      <w:ins w:author="Heritage Comments" w:id="518" w:date="2013-11-05T16:40:00Z">
        <w:r w:rsidDel="00000000" w:rsidR="00000000" w:rsidRPr="00000000">
          <w:rPr>
            <w:color w:val="ff0000"/>
            <w:vertAlign w:val="baseline"/>
            <w:rtl w:val="0"/>
          </w:rPr>
          <w:t xml:space="preserve">(capital benefit or based on earnings)</w:t>
        </w:r>
      </w:ins>
      <w:r w:rsidDel="00000000" w:rsidR="00000000" w:rsidRPr="00000000">
        <w:rPr>
          <w:rtl w:val="0"/>
        </w:rPr>
      </w:r>
    </w:p>
    <w:p w:rsidR="00000000" w:rsidDel="00000000" w:rsidP="00000000" w:rsidRDefault="00000000" w:rsidRPr="00000000" w14:paraId="00000C1B">
      <w:pPr>
        <w:numPr>
          <w:ilvl w:val="0"/>
          <w:numId w:val="6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Permanent Total Disability (PTD) </w:t>
      </w:r>
      <w:ins w:author="Heritage Comments" w:id="519" w:date="2013-11-05T16:40:00Z">
        <w:r w:rsidDel="00000000" w:rsidR="00000000" w:rsidRPr="00000000">
          <w:rPr>
            <w:color w:val="ff0000"/>
            <w:vertAlign w:val="baseline"/>
            <w:rtl w:val="0"/>
          </w:rPr>
          <w:t xml:space="preserve">(capital benefit or based on earnings)</w:t>
        </w:r>
      </w:ins>
      <w:r w:rsidDel="00000000" w:rsidR="00000000" w:rsidRPr="00000000">
        <w:rPr>
          <w:rtl w:val="0"/>
        </w:rPr>
      </w:r>
    </w:p>
    <w:p w:rsidR="00000000" w:rsidDel="00000000" w:rsidP="00000000" w:rsidRDefault="00000000" w:rsidRPr="00000000" w14:paraId="00000C1C">
      <w:pPr>
        <w:numPr>
          <w:ilvl w:val="0"/>
          <w:numId w:val="6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Temporary Total Disablement (TTD) </w:t>
      </w:r>
      <w:r w:rsidDel="00000000" w:rsidR="00000000" w:rsidRPr="00000000">
        <w:rPr>
          <w:rtl w:val="0"/>
        </w:rPr>
      </w:r>
    </w:p>
    <w:p w:rsidR="00000000" w:rsidDel="00000000" w:rsidP="00000000" w:rsidRDefault="00000000" w:rsidRPr="00000000" w14:paraId="00000C1D">
      <w:pPr>
        <w:numPr>
          <w:ilvl w:val="0"/>
          <w:numId w:val="6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Repatriation expenses amount</w:t>
      </w:r>
      <w:r w:rsidDel="00000000" w:rsidR="00000000" w:rsidRPr="00000000">
        <w:rPr>
          <w:rtl w:val="0"/>
        </w:rPr>
      </w:r>
    </w:p>
    <w:p w:rsidR="00000000" w:rsidDel="00000000" w:rsidP="00000000" w:rsidRDefault="00000000" w:rsidRPr="00000000" w14:paraId="00000C1E">
      <w:pPr>
        <w:numPr>
          <w:ilvl w:val="0"/>
          <w:numId w:val="6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Temporary Partial Disablement (TPD) </w:t>
      </w:r>
      <w:r w:rsidDel="00000000" w:rsidR="00000000" w:rsidRPr="00000000">
        <w:rPr>
          <w:rtl w:val="0"/>
        </w:rPr>
      </w:r>
    </w:p>
    <w:p w:rsidR="00000000" w:rsidDel="00000000" w:rsidP="00000000" w:rsidRDefault="00000000" w:rsidRPr="00000000" w14:paraId="00000C1F">
      <w:pPr>
        <w:numPr>
          <w:ilvl w:val="0"/>
          <w:numId w:val="6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Medical, surgical and hospital expenses</w:t>
      </w:r>
      <w:r w:rsidDel="00000000" w:rsidR="00000000" w:rsidRPr="00000000">
        <w:rPr>
          <w:rtl w:val="0"/>
        </w:rPr>
      </w:r>
    </w:p>
    <w:p w:rsidR="00000000" w:rsidDel="00000000" w:rsidP="00000000" w:rsidRDefault="00000000" w:rsidRPr="00000000" w14:paraId="00000C20">
      <w:pPr>
        <w:numPr>
          <w:ilvl w:val="0"/>
          <w:numId w:val="6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Overseas medical expenses</w:t>
      </w:r>
      <w:r w:rsidDel="00000000" w:rsidR="00000000" w:rsidRPr="00000000">
        <w:rPr>
          <w:rtl w:val="0"/>
        </w:rPr>
      </w:r>
    </w:p>
    <w:p w:rsidR="00000000" w:rsidDel="00000000" w:rsidP="00000000" w:rsidRDefault="00000000" w:rsidRPr="00000000" w14:paraId="00000C21">
      <w:pPr>
        <w:numPr>
          <w:ilvl w:val="0"/>
          <w:numId w:val="6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Death limit. </w:t>
      </w:r>
      <w:r w:rsidDel="00000000" w:rsidR="00000000" w:rsidRPr="00000000">
        <w:rPr>
          <w:rtl w:val="0"/>
        </w:rPr>
      </w:r>
    </w:p>
    <w:p w:rsidR="00000000" w:rsidDel="00000000" w:rsidP="00000000" w:rsidRDefault="00000000" w:rsidRPr="00000000" w14:paraId="00000C22">
      <w:pPr>
        <w:numPr>
          <w:ilvl w:val="0"/>
          <w:numId w:val="6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Postal address, town and country</w:t>
      </w:r>
      <w:r w:rsidDel="00000000" w:rsidR="00000000" w:rsidRPr="00000000">
        <w:rPr>
          <w:rtl w:val="0"/>
        </w:rPr>
      </w:r>
    </w:p>
    <w:p w:rsidR="00000000" w:rsidDel="00000000" w:rsidP="00000000" w:rsidRDefault="00000000" w:rsidRPr="00000000" w14:paraId="00000C23">
      <w:pPr>
        <w:numPr>
          <w:ilvl w:val="0"/>
          <w:numId w:val="6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Occupational Class</w:t>
      </w:r>
      <w:r w:rsidDel="00000000" w:rsidR="00000000" w:rsidRPr="00000000">
        <w:rPr>
          <w:rtl w:val="0"/>
        </w:rPr>
      </w:r>
    </w:p>
    <w:p w:rsidR="00000000" w:rsidDel="00000000" w:rsidP="00000000" w:rsidRDefault="00000000" w:rsidRPr="00000000" w14:paraId="00000C24">
      <w:pPr>
        <w:numPr>
          <w:ilvl w:val="0"/>
          <w:numId w:val="6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Geographical area</w:t>
      </w:r>
      <w:r w:rsidDel="00000000" w:rsidR="00000000" w:rsidRPr="00000000">
        <w:rPr>
          <w:rtl w:val="0"/>
        </w:rPr>
      </w:r>
    </w:p>
    <w:p w:rsidR="00000000" w:rsidDel="00000000" w:rsidP="00000000" w:rsidRDefault="00000000" w:rsidRPr="00000000" w14:paraId="00000C25">
      <w:pPr>
        <w:numPr>
          <w:ilvl w:val="0"/>
          <w:numId w:val="6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of premium</w:t>
      </w:r>
      <w:r w:rsidDel="00000000" w:rsidR="00000000" w:rsidRPr="00000000">
        <w:rPr>
          <w:rtl w:val="0"/>
        </w:rPr>
      </w:r>
    </w:p>
    <w:p w:rsidR="00000000" w:rsidDel="00000000" w:rsidP="00000000" w:rsidRDefault="00000000" w:rsidRPr="00000000" w14:paraId="00000C26">
      <w:pPr>
        <w:numPr>
          <w:ilvl w:val="0"/>
          <w:numId w:val="69"/>
        </w:numPr>
        <w:pBdr>
          <w:top w:space="0" w:sz="0" w:val="nil"/>
          <w:left w:space="0" w:sz="0" w:val="nil"/>
          <w:bottom w:space="0" w:sz="0" w:val="nil"/>
          <w:right w:space="0" w:sz="0" w:val="nil"/>
          <w:between w:space="0" w:sz="0" w:val="nil"/>
        </w:pBdr>
        <w:shd w:fill="auto" w:val="clear"/>
        <w:ind w:left="720" w:hanging="360"/>
        <w:jc w:val="both"/>
        <w:rPr/>
      </w:pPr>
      <w:ins w:author="Heritage Comments" w:id="520" w:date="2013-11-05T16:40:00Z">
        <w:r w:rsidDel="00000000" w:rsidR="00000000" w:rsidRPr="00000000">
          <w:rPr>
            <w:vertAlign w:val="baseline"/>
            <w:rtl w:val="0"/>
          </w:rPr>
          <w:t xml:space="preserve">Name and address of beneficiary</w:t>
        </w:r>
      </w:ins>
      <w:r w:rsidDel="00000000" w:rsidR="00000000" w:rsidRPr="00000000">
        <w:rPr>
          <w:rtl w:val="0"/>
        </w:rPr>
      </w:r>
    </w:p>
    <w:p w:rsidR="00000000" w:rsidDel="00000000" w:rsidP="00000000" w:rsidRDefault="00000000" w:rsidRPr="00000000" w14:paraId="00000C27">
      <w:pPr>
        <w:numPr>
          <w:ilvl w:val="0"/>
          <w:numId w:val="69"/>
        </w:numPr>
        <w:pBdr>
          <w:top w:space="0" w:sz="0" w:val="nil"/>
          <w:left w:space="0" w:sz="0" w:val="nil"/>
          <w:bottom w:space="0" w:sz="0" w:val="nil"/>
          <w:right w:space="0" w:sz="0" w:val="nil"/>
          <w:between w:space="0" w:sz="0" w:val="nil"/>
        </w:pBdr>
        <w:shd w:fill="auto" w:val="clear"/>
        <w:ind w:left="720" w:hanging="360"/>
        <w:jc w:val="both"/>
        <w:rPr/>
      </w:pPr>
      <w:ins w:author="Heritage Comments" w:id="521" w:date="2013-11-05T16:40:00Z">
        <w:r w:rsidDel="00000000" w:rsidR="00000000" w:rsidRPr="00000000">
          <w:rPr>
            <w:color w:val="ff0000"/>
            <w:vertAlign w:val="baseline"/>
            <w:rtl w:val="0"/>
          </w:rPr>
          <w:t xml:space="preserve">Last expense</w:t>
        </w:r>
      </w:ins>
      <w:r w:rsidDel="00000000" w:rsidR="00000000" w:rsidRPr="00000000">
        <w:rPr>
          <w:rtl w:val="0"/>
        </w:rPr>
      </w:r>
    </w:p>
    <w:p w:rsidR="00000000" w:rsidDel="00000000" w:rsidP="00000000" w:rsidRDefault="00000000" w:rsidRPr="00000000" w14:paraId="00000C28">
      <w:pPr>
        <w:numPr>
          <w:ilvl w:val="0"/>
          <w:numId w:val="69"/>
        </w:numPr>
        <w:pBdr>
          <w:top w:space="0" w:sz="0" w:val="nil"/>
          <w:left w:space="0" w:sz="0" w:val="nil"/>
          <w:bottom w:space="0" w:sz="0" w:val="nil"/>
          <w:right w:space="0" w:sz="0" w:val="nil"/>
          <w:between w:space="0" w:sz="0" w:val="nil"/>
        </w:pBdr>
        <w:shd w:fill="auto" w:val="clear"/>
        <w:ind w:left="720" w:hanging="360"/>
        <w:jc w:val="both"/>
        <w:rPr/>
      </w:pPr>
      <w:ins w:author="Heritage Comments" w:id="522" w:date="2013-11-05T16:40:00Z">
        <w:r w:rsidDel="00000000" w:rsidR="00000000" w:rsidRPr="00000000">
          <w:rPr>
            <w:vertAlign w:val="baseline"/>
            <w:rtl w:val="0"/>
          </w:rPr>
          <w:t xml:space="preserve">Past accidents</w:t>
        </w:r>
      </w:ins>
      <w:r w:rsidDel="00000000" w:rsidR="00000000" w:rsidRPr="00000000">
        <w:rPr>
          <w:rtl w:val="0"/>
        </w:rPr>
      </w:r>
    </w:p>
    <w:p w:rsidR="00000000" w:rsidDel="00000000" w:rsidP="00000000" w:rsidRDefault="00000000" w:rsidRPr="00000000" w14:paraId="00000C29">
      <w:pPr>
        <w:numPr>
          <w:ilvl w:val="0"/>
          <w:numId w:val="69"/>
        </w:numPr>
        <w:pBdr>
          <w:top w:space="0" w:sz="0" w:val="nil"/>
          <w:left w:space="0" w:sz="0" w:val="nil"/>
          <w:bottom w:space="0" w:sz="0" w:val="nil"/>
          <w:right w:space="0" w:sz="0" w:val="nil"/>
          <w:between w:space="0" w:sz="0" w:val="nil"/>
        </w:pBdr>
        <w:shd w:fill="auto" w:val="clear"/>
        <w:ind w:left="720" w:hanging="360"/>
        <w:jc w:val="both"/>
        <w:rPr/>
      </w:pPr>
      <w:ins w:author="Heritage Comments" w:id="523" w:date="2013-11-05T16:40:00Z">
        <w:r w:rsidDel="00000000" w:rsidR="00000000" w:rsidRPr="00000000">
          <w:rPr>
            <w:vertAlign w:val="baseline"/>
            <w:rtl w:val="0"/>
          </w:rPr>
          <w:t xml:space="preserve">Past convictions</w:t>
        </w:r>
      </w:ins>
      <w:r w:rsidDel="00000000" w:rsidR="00000000" w:rsidRPr="00000000">
        <w:rPr>
          <w:rtl w:val="0"/>
        </w:rPr>
      </w:r>
    </w:p>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ind w:left="720" w:firstLine="0"/>
        <w:jc w:val="both"/>
        <w:rPr/>
      </w:pPr>
      <w:bookmarkStart w:colFirst="0" w:colLast="0" w:name="_thw4kt" w:id="149"/>
      <w:bookmarkEnd w:id="149"/>
      <w:r w:rsidDel="00000000" w:rsidR="00000000" w:rsidRPr="00000000">
        <w:rPr>
          <w:rtl w:val="0"/>
        </w:rPr>
      </w:r>
    </w:p>
    <w:p w:rsidR="00000000" w:rsidDel="00000000" w:rsidP="00000000" w:rsidRDefault="00000000" w:rsidRPr="00000000" w14:paraId="00000C2B">
      <w:pPr>
        <w:pStyle w:val="Heading4"/>
        <w:numPr>
          <w:ilvl w:val="3"/>
          <w:numId w:val="94"/>
        </w:numPr>
        <w:pBdr>
          <w:top w:space="0" w:sz="0" w:val="nil"/>
          <w:left w:space="0" w:sz="0" w:val="nil"/>
          <w:bottom w:space="0" w:sz="0" w:val="nil"/>
          <w:right w:space="0" w:sz="0" w:val="nil"/>
          <w:between w:space="0" w:sz="0" w:val="nil"/>
        </w:pBdr>
        <w:shd w:fill="auto" w:val="clear"/>
        <w:jc w:val="both"/>
        <w:rPr/>
      </w:pPr>
      <w:bookmarkStart w:colFirst="0" w:colLast="0" w:name="_3dhjn8m" w:id="150"/>
      <w:bookmarkEnd w:id="150"/>
      <w:r w:rsidDel="00000000" w:rsidR="00000000" w:rsidRPr="00000000">
        <w:rPr>
          <w:b w:val="1"/>
          <w:color w:val="000000"/>
          <w:sz w:val="22"/>
          <w:szCs w:val="22"/>
          <w:u w:val="none"/>
          <w:vertAlign w:val="baseline"/>
          <w:rtl w:val="0"/>
          <w:rPrChange w:author="Heritage Comments" w:id="517" w:date="2013-11-05T16:40:00Z">
            <w:rPr>
              <w:color w:val="0000ff"/>
              <w:sz w:val="22"/>
              <w:szCs w:val="22"/>
              <w:u w:val="single"/>
              <w:vertAlign w:val="baseline"/>
            </w:rPr>
          </w:rPrChange>
        </w:rPr>
        <w:t xml:space="preserve">Travel insurance. </w:t>
      </w:r>
      <w:r w:rsidDel="00000000" w:rsidR="00000000" w:rsidRPr="00000000">
        <w:rPr>
          <w:rtl w:val="0"/>
        </w:rPr>
      </w:r>
    </w:p>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Policy details to be captured will include:</w:t>
      </w:r>
      <w:r w:rsidDel="00000000" w:rsidR="00000000" w:rsidRPr="00000000">
        <w:rPr>
          <w:rtl w:val="0"/>
        </w:rPr>
      </w:r>
    </w:p>
    <w:p w:rsidR="00000000" w:rsidDel="00000000" w:rsidP="00000000" w:rsidRDefault="00000000" w:rsidRPr="00000000" w14:paraId="00000C2D">
      <w:pPr>
        <w:numPr>
          <w:ilvl w:val="0"/>
          <w:numId w:val="6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Occupation</w:t>
      </w:r>
      <w:r w:rsidDel="00000000" w:rsidR="00000000" w:rsidRPr="00000000">
        <w:rPr>
          <w:rtl w:val="0"/>
        </w:rPr>
      </w:r>
    </w:p>
    <w:p w:rsidR="00000000" w:rsidDel="00000000" w:rsidP="00000000" w:rsidRDefault="00000000" w:rsidRPr="00000000" w14:paraId="00000C2E">
      <w:pPr>
        <w:numPr>
          <w:ilvl w:val="0"/>
          <w:numId w:val="6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Period of cover</w:t>
      </w:r>
      <w:r w:rsidDel="00000000" w:rsidR="00000000" w:rsidRPr="00000000">
        <w:rPr>
          <w:rtl w:val="0"/>
        </w:rPr>
      </w:r>
    </w:p>
    <w:p w:rsidR="00000000" w:rsidDel="00000000" w:rsidP="00000000" w:rsidRDefault="00000000" w:rsidRPr="00000000" w14:paraId="00000C2F">
      <w:pPr>
        <w:numPr>
          <w:ilvl w:val="0"/>
          <w:numId w:val="68"/>
        </w:numPr>
        <w:pBdr>
          <w:top w:space="0" w:sz="0" w:val="nil"/>
          <w:left w:space="0" w:sz="0" w:val="nil"/>
          <w:bottom w:space="0" w:sz="0" w:val="nil"/>
          <w:right w:space="0" w:sz="0" w:val="nil"/>
          <w:between w:space="0" w:sz="0" w:val="nil"/>
        </w:pBdr>
        <w:shd w:fill="auto" w:val="clear"/>
        <w:ind w:left="720" w:hanging="360"/>
        <w:jc w:val="both"/>
        <w:rPr/>
      </w:pPr>
      <w:ins w:author="Heritage Comments" w:id="524" w:date="2013-11-05T16:40:00Z">
        <w:r w:rsidDel="00000000" w:rsidR="00000000" w:rsidRPr="00000000">
          <w:rPr>
            <w:color w:val="ff0000"/>
            <w:vertAlign w:val="baseline"/>
            <w:rtl w:val="0"/>
          </w:rPr>
          <w:t xml:space="preserve">Date of birth</w:t>
        </w:r>
      </w:ins>
      <w:r w:rsidDel="00000000" w:rsidR="00000000" w:rsidRPr="00000000">
        <w:rPr>
          <w:rtl w:val="0"/>
        </w:rPr>
      </w:r>
    </w:p>
    <w:p w:rsidR="00000000" w:rsidDel="00000000" w:rsidP="00000000" w:rsidRDefault="00000000" w:rsidRPr="00000000" w14:paraId="00000C30">
      <w:pPr>
        <w:numPr>
          <w:ilvl w:val="0"/>
          <w:numId w:val="68"/>
        </w:numPr>
        <w:pBdr>
          <w:top w:space="0" w:sz="0" w:val="nil"/>
          <w:left w:space="0" w:sz="0" w:val="nil"/>
          <w:bottom w:space="0" w:sz="0" w:val="nil"/>
          <w:right w:space="0" w:sz="0" w:val="nil"/>
          <w:between w:space="0" w:sz="0" w:val="nil"/>
        </w:pBdr>
        <w:shd w:fill="auto" w:val="clear"/>
        <w:ind w:left="720" w:hanging="360"/>
        <w:jc w:val="both"/>
        <w:rPr/>
      </w:pPr>
      <w:ins w:author="Heritage Comments" w:id="525" w:date="2013-11-05T16:40:00Z">
        <w:r w:rsidDel="00000000" w:rsidR="00000000" w:rsidRPr="00000000">
          <w:rPr>
            <w:color w:val="ff0000"/>
            <w:vertAlign w:val="baseline"/>
            <w:rtl w:val="0"/>
          </w:rPr>
          <w:t xml:space="preserve">Age</w:t>
        </w:r>
      </w:ins>
      <w:r w:rsidDel="00000000" w:rsidR="00000000" w:rsidRPr="00000000">
        <w:rPr>
          <w:rtl w:val="0"/>
        </w:rPr>
      </w:r>
    </w:p>
    <w:p w:rsidR="00000000" w:rsidDel="00000000" w:rsidP="00000000" w:rsidRDefault="00000000" w:rsidRPr="00000000" w14:paraId="00000C31">
      <w:pPr>
        <w:numPr>
          <w:ilvl w:val="0"/>
          <w:numId w:val="6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Next of kin</w:t>
      </w:r>
      <w:r w:rsidDel="00000000" w:rsidR="00000000" w:rsidRPr="00000000">
        <w:rPr>
          <w:rtl w:val="0"/>
        </w:rPr>
      </w:r>
    </w:p>
    <w:p w:rsidR="00000000" w:rsidDel="00000000" w:rsidP="00000000" w:rsidRDefault="00000000" w:rsidRPr="00000000" w14:paraId="00000C32">
      <w:pPr>
        <w:numPr>
          <w:ilvl w:val="0"/>
          <w:numId w:val="6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Address for the next of kin</w:t>
      </w:r>
      <w:r w:rsidDel="00000000" w:rsidR="00000000" w:rsidRPr="00000000">
        <w:rPr>
          <w:rtl w:val="0"/>
        </w:rPr>
      </w:r>
    </w:p>
    <w:p w:rsidR="00000000" w:rsidDel="00000000" w:rsidP="00000000" w:rsidRDefault="00000000" w:rsidRPr="00000000" w14:paraId="00000C33">
      <w:pPr>
        <w:numPr>
          <w:ilvl w:val="0"/>
          <w:numId w:val="6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Country (s)  of visit</w:t>
      </w:r>
      <w:ins w:author="Heritage Comments" w:id="526" w:date="2013-11-05T16:40:00Z">
        <w:r w:rsidDel="00000000" w:rsidR="00000000" w:rsidRPr="00000000">
          <w:rPr>
            <w:vertAlign w:val="baseline"/>
            <w:rtl w:val="0"/>
          </w:rPr>
          <w:t xml:space="preserve">/</w:t>
        </w:r>
        <w:r w:rsidDel="00000000" w:rsidR="00000000" w:rsidRPr="00000000">
          <w:rPr>
            <w:color w:val="ff0000"/>
            <w:vertAlign w:val="baseline"/>
            <w:rtl w:val="0"/>
          </w:rPr>
          <w:t xml:space="preserve">origin</w:t>
        </w:r>
      </w:ins>
      <w:r w:rsidDel="00000000" w:rsidR="00000000" w:rsidRPr="00000000">
        <w:rPr>
          <w:rtl w:val="0"/>
        </w:rPr>
      </w:r>
    </w:p>
    <w:p w:rsidR="00000000" w:rsidDel="00000000" w:rsidP="00000000" w:rsidRDefault="00000000" w:rsidRPr="00000000" w14:paraId="00000C34">
      <w:pPr>
        <w:numPr>
          <w:ilvl w:val="0"/>
          <w:numId w:val="6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Scale of compensation</w:t>
      </w:r>
      <w:ins w:author="Heritage Comments" w:id="527" w:date="2013-11-05T16:40:00Z">
        <w:r w:rsidDel="00000000" w:rsidR="00000000" w:rsidRPr="00000000">
          <w:rPr>
            <w:color w:val="ff0000"/>
            <w:vertAlign w:val="baseline"/>
            <w:rtl w:val="0"/>
          </w:rPr>
          <w:t xml:space="preserve">/deductible</w:t>
        </w:r>
      </w:ins>
      <w:r w:rsidDel="00000000" w:rsidR="00000000" w:rsidRPr="00000000">
        <w:rPr>
          <w:rtl w:val="0"/>
        </w:rPr>
      </w:r>
    </w:p>
    <w:p w:rsidR="00000000" w:rsidDel="00000000" w:rsidP="00000000" w:rsidRDefault="00000000" w:rsidRPr="00000000" w14:paraId="00000C35">
      <w:pPr>
        <w:numPr>
          <w:ilvl w:val="0"/>
          <w:numId w:val="6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Death</w:t>
      </w:r>
      <w:r w:rsidDel="00000000" w:rsidR="00000000" w:rsidRPr="00000000">
        <w:rPr>
          <w:rtl w:val="0"/>
        </w:rPr>
      </w:r>
    </w:p>
    <w:p w:rsidR="00000000" w:rsidDel="00000000" w:rsidP="00000000" w:rsidRDefault="00000000" w:rsidRPr="00000000" w14:paraId="00000C36">
      <w:pPr>
        <w:numPr>
          <w:ilvl w:val="0"/>
          <w:numId w:val="6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Permanent Total Disability</w:t>
      </w:r>
      <w:r w:rsidDel="00000000" w:rsidR="00000000" w:rsidRPr="00000000">
        <w:rPr>
          <w:rtl w:val="0"/>
        </w:rPr>
      </w:r>
    </w:p>
    <w:p w:rsidR="00000000" w:rsidDel="00000000" w:rsidP="00000000" w:rsidRDefault="00000000" w:rsidRPr="00000000" w14:paraId="00000C37">
      <w:pPr>
        <w:numPr>
          <w:ilvl w:val="0"/>
          <w:numId w:val="6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Medical expenses</w:t>
      </w:r>
      <w:r w:rsidDel="00000000" w:rsidR="00000000" w:rsidRPr="00000000">
        <w:rPr>
          <w:rtl w:val="0"/>
        </w:rPr>
      </w:r>
    </w:p>
    <w:p w:rsidR="00000000" w:rsidDel="00000000" w:rsidP="00000000" w:rsidRDefault="00000000" w:rsidRPr="00000000" w14:paraId="00000C38">
      <w:pPr>
        <w:numPr>
          <w:ilvl w:val="0"/>
          <w:numId w:val="6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Repatriation Expenses</w:t>
      </w:r>
      <w:r w:rsidDel="00000000" w:rsidR="00000000" w:rsidRPr="00000000">
        <w:rPr>
          <w:rtl w:val="0"/>
        </w:rPr>
      </w:r>
    </w:p>
    <w:p w:rsidR="00000000" w:rsidDel="00000000" w:rsidP="00000000" w:rsidRDefault="00000000" w:rsidRPr="00000000" w14:paraId="00000C39">
      <w:pPr>
        <w:numPr>
          <w:ilvl w:val="0"/>
          <w:numId w:val="6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Loss of luggage</w:t>
      </w:r>
      <w:r w:rsidDel="00000000" w:rsidR="00000000" w:rsidRPr="00000000">
        <w:rPr>
          <w:rtl w:val="0"/>
        </w:rPr>
      </w:r>
    </w:p>
    <w:p w:rsidR="00000000" w:rsidDel="00000000" w:rsidP="00000000" w:rsidRDefault="00000000" w:rsidRPr="00000000" w14:paraId="00000C3A">
      <w:pPr>
        <w:numPr>
          <w:ilvl w:val="0"/>
          <w:numId w:val="68"/>
        </w:numPr>
        <w:pBdr>
          <w:top w:space="0" w:sz="0" w:val="nil"/>
          <w:left w:space="0" w:sz="0" w:val="nil"/>
          <w:bottom w:space="0" w:sz="0" w:val="nil"/>
          <w:right w:space="0" w:sz="0" w:val="nil"/>
          <w:between w:space="0" w:sz="0" w:val="nil"/>
        </w:pBdr>
        <w:shd w:fill="auto" w:val="clear"/>
        <w:ind w:left="720" w:hanging="360"/>
        <w:jc w:val="both"/>
        <w:rPr/>
      </w:pPr>
      <w:ins w:author="Heritage Comments" w:id="528" w:date="2013-11-05T16:40:00Z">
        <w:r w:rsidDel="00000000" w:rsidR="00000000" w:rsidRPr="00000000">
          <w:rPr>
            <w:color w:val="ff0000"/>
            <w:vertAlign w:val="baseline"/>
            <w:rtl w:val="0"/>
          </w:rPr>
          <w:t xml:space="preserve">Cover type</w:t>
        </w:r>
      </w:ins>
      <w:r w:rsidDel="00000000" w:rsidR="00000000" w:rsidRPr="00000000">
        <w:rPr>
          <w:rtl w:val="0"/>
        </w:rPr>
      </w:r>
    </w:p>
    <w:p w:rsidR="00000000" w:rsidDel="00000000" w:rsidP="00000000" w:rsidRDefault="00000000" w:rsidRPr="00000000" w14:paraId="00000C3B">
      <w:pPr>
        <w:numPr>
          <w:ilvl w:val="0"/>
          <w:numId w:val="68"/>
        </w:numPr>
        <w:pBdr>
          <w:top w:space="0" w:sz="0" w:val="nil"/>
          <w:left w:space="0" w:sz="0" w:val="nil"/>
          <w:bottom w:space="0" w:sz="0" w:val="nil"/>
          <w:right w:space="0" w:sz="0" w:val="nil"/>
          <w:between w:space="0" w:sz="0" w:val="nil"/>
        </w:pBdr>
        <w:shd w:fill="auto" w:val="clear"/>
        <w:ind w:left="720" w:hanging="360"/>
        <w:jc w:val="both"/>
        <w:rPr/>
      </w:pPr>
      <w:ins w:author="Heritage Comments" w:id="529" w:date="2013-11-05T16:40:00Z">
        <w:r w:rsidDel="00000000" w:rsidR="00000000" w:rsidRPr="00000000">
          <w:rPr>
            <w:color w:val="ff0000"/>
            <w:vertAlign w:val="baseline"/>
            <w:rtl w:val="0"/>
          </w:rPr>
          <w:t xml:space="preserve">Reason for travel</w:t>
        </w:r>
      </w:ins>
      <w:r w:rsidDel="00000000" w:rsidR="00000000" w:rsidRPr="00000000">
        <w:rPr>
          <w:rtl w:val="0"/>
        </w:rPr>
      </w:r>
    </w:p>
    <w:p w:rsidR="00000000" w:rsidDel="00000000" w:rsidP="00000000" w:rsidRDefault="00000000" w:rsidRPr="00000000" w14:paraId="00000C3C">
      <w:pPr>
        <w:pBdr>
          <w:top w:space="0" w:sz="0" w:val="nil"/>
          <w:left w:space="0" w:sz="0" w:val="nil"/>
          <w:bottom w:space="0" w:sz="0" w:val="nil"/>
          <w:right w:space="0" w:sz="0" w:val="nil"/>
          <w:between w:space="0" w:sz="0" w:val="nil"/>
        </w:pBdr>
        <w:shd w:fill="auto" w:val="clear"/>
        <w:jc w:val="both"/>
        <w:rPr/>
      </w:pPr>
      <w:bookmarkStart w:colFirst="0" w:colLast="0" w:name="_1smtxgf" w:id="151"/>
      <w:bookmarkEnd w:id="151"/>
      <w:r w:rsidDel="00000000" w:rsidR="00000000" w:rsidRPr="00000000">
        <w:rPr>
          <w:rtl w:val="0"/>
        </w:rPr>
      </w:r>
    </w:p>
    <w:p w:rsidR="00000000" w:rsidDel="00000000" w:rsidP="00000000" w:rsidRDefault="00000000" w:rsidRPr="00000000" w14:paraId="00000C3D">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517" w:date="2013-11-05T16:40:00Z">
            <w:rPr>
              <w:color w:val="0000ff"/>
              <w:sz w:val="22"/>
              <w:szCs w:val="22"/>
              <w:u w:val="single"/>
              <w:vertAlign w:val="baseline"/>
            </w:rPr>
          </w:rPrChange>
        </w:rPr>
        <w:t xml:space="preserve">GPA Insurance</w:t>
      </w:r>
      <w:ins w:author="Heritage Comments" w:id="530" w:date="2013-11-05T16:40:00Z">
        <w:r w:rsidDel="00000000" w:rsidR="00000000" w:rsidRPr="00000000">
          <w:rPr>
            <w:b w:val="1"/>
            <w:sz w:val="22"/>
            <w:szCs w:val="22"/>
            <w:vertAlign w:val="baseline"/>
            <w:rtl w:val="0"/>
          </w:rPr>
          <w:t xml:space="preserve"> </w:t>
        </w:r>
        <w:r w:rsidDel="00000000" w:rsidR="00000000" w:rsidRPr="00000000">
          <w:rPr>
            <w:b w:val="1"/>
            <w:color w:val="ff0000"/>
            <w:sz w:val="22"/>
            <w:szCs w:val="22"/>
            <w:vertAlign w:val="baseline"/>
            <w:rtl w:val="0"/>
          </w:rPr>
          <w:t xml:space="preserve">refer item 10.1.2.12 above</w:t>
        </w:r>
      </w:ins>
      <w:r w:rsidDel="00000000" w:rsidR="00000000" w:rsidRPr="00000000">
        <w:rPr>
          <w:rtl w:val="0"/>
        </w:rPr>
      </w:r>
    </w:p>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Information to be captured for this policy will include:</w:t>
      </w:r>
      <w:r w:rsidDel="00000000" w:rsidR="00000000" w:rsidRPr="00000000">
        <w:rPr>
          <w:rtl w:val="0"/>
        </w:rPr>
      </w:r>
    </w:p>
    <w:p w:rsidR="00000000" w:rsidDel="00000000" w:rsidP="00000000" w:rsidRDefault="00000000" w:rsidRPr="00000000" w14:paraId="00000C3F">
      <w:pPr>
        <w:numPr>
          <w:ilvl w:val="0"/>
          <w:numId w:val="7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Geographical area</w:t>
      </w:r>
      <w:r w:rsidDel="00000000" w:rsidR="00000000" w:rsidRPr="00000000">
        <w:rPr>
          <w:rtl w:val="0"/>
        </w:rPr>
      </w:r>
    </w:p>
    <w:p w:rsidR="00000000" w:rsidDel="00000000" w:rsidP="00000000" w:rsidRDefault="00000000" w:rsidRPr="00000000" w14:paraId="00000C40">
      <w:pPr>
        <w:numPr>
          <w:ilvl w:val="0"/>
          <w:numId w:val="7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Schedule of benefits:</w:t>
      </w:r>
      <w:r w:rsidDel="00000000" w:rsidR="00000000" w:rsidRPr="00000000">
        <w:rPr>
          <w:rtl w:val="0"/>
        </w:rPr>
      </w:r>
    </w:p>
    <w:p w:rsidR="00000000" w:rsidDel="00000000" w:rsidP="00000000" w:rsidRDefault="00000000" w:rsidRPr="00000000" w14:paraId="00000C41">
      <w:pPr>
        <w:numPr>
          <w:ilvl w:val="0"/>
          <w:numId w:val="7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Death</w:t>
      </w:r>
      <w:r w:rsidDel="00000000" w:rsidR="00000000" w:rsidRPr="00000000">
        <w:rPr>
          <w:rtl w:val="0"/>
        </w:rPr>
      </w:r>
    </w:p>
    <w:p w:rsidR="00000000" w:rsidDel="00000000" w:rsidP="00000000" w:rsidRDefault="00000000" w:rsidRPr="00000000" w14:paraId="00000C42">
      <w:pPr>
        <w:numPr>
          <w:ilvl w:val="0"/>
          <w:numId w:val="7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Permanent disability</w:t>
      </w:r>
      <w:r w:rsidDel="00000000" w:rsidR="00000000" w:rsidRPr="00000000">
        <w:rPr>
          <w:rtl w:val="0"/>
        </w:rPr>
      </w:r>
    </w:p>
    <w:p w:rsidR="00000000" w:rsidDel="00000000" w:rsidP="00000000" w:rsidRDefault="00000000" w:rsidRPr="00000000" w14:paraId="00000C43">
      <w:pPr>
        <w:numPr>
          <w:ilvl w:val="0"/>
          <w:numId w:val="7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Temporary disability</w:t>
      </w:r>
      <w:r w:rsidDel="00000000" w:rsidR="00000000" w:rsidRPr="00000000">
        <w:rPr>
          <w:rtl w:val="0"/>
        </w:rPr>
      </w:r>
    </w:p>
    <w:p w:rsidR="00000000" w:rsidDel="00000000" w:rsidP="00000000" w:rsidRDefault="00000000" w:rsidRPr="00000000" w14:paraId="00000C44">
      <w:pPr>
        <w:numPr>
          <w:ilvl w:val="0"/>
          <w:numId w:val="7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Medical expenses</w:t>
      </w:r>
      <w:r w:rsidDel="00000000" w:rsidR="00000000" w:rsidRPr="00000000">
        <w:rPr>
          <w:rtl w:val="0"/>
        </w:rPr>
      </w:r>
    </w:p>
    <w:p w:rsidR="00000000" w:rsidDel="00000000" w:rsidP="00000000" w:rsidRDefault="00000000" w:rsidRPr="00000000" w14:paraId="00000C45">
      <w:pPr>
        <w:numPr>
          <w:ilvl w:val="0"/>
          <w:numId w:val="70"/>
        </w:numPr>
        <w:pBdr>
          <w:top w:space="0" w:sz="0" w:val="nil"/>
          <w:left w:space="0" w:sz="0" w:val="nil"/>
          <w:bottom w:space="0" w:sz="0" w:val="nil"/>
          <w:right w:space="0" w:sz="0" w:val="nil"/>
          <w:between w:space="0" w:sz="0" w:val="nil"/>
        </w:pBdr>
        <w:shd w:fill="auto" w:val="clear"/>
        <w:ind w:left="720" w:hanging="360"/>
        <w:jc w:val="both"/>
        <w:rPr/>
      </w:pPr>
      <w:bookmarkStart w:colFirst="0" w:colLast="0" w:name="_4cmhg48" w:id="152"/>
      <w:bookmarkEnd w:id="152"/>
      <w:r w:rsidDel="00000000" w:rsidR="00000000" w:rsidRPr="00000000">
        <w:rPr>
          <w:vertAlign w:val="baseline"/>
          <w:rtl w:val="0"/>
        </w:rPr>
        <w:t xml:space="preserve">Details as captured in workmen’s compensation here below</w:t>
      </w:r>
      <w:r w:rsidDel="00000000" w:rsidR="00000000" w:rsidRPr="00000000">
        <w:rPr>
          <w:rtl w:val="0"/>
        </w:rPr>
      </w:r>
    </w:p>
    <w:p w:rsidR="00000000" w:rsidDel="00000000" w:rsidP="00000000" w:rsidRDefault="00000000" w:rsidRPr="00000000" w14:paraId="00000C46">
      <w:pPr>
        <w:pStyle w:val="Heading4"/>
        <w:pBdr>
          <w:top w:space="0" w:sz="0" w:val="nil"/>
          <w:left w:space="0" w:sz="0" w:val="nil"/>
          <w:bottom w:space="0" w:sz="0" w:val="nil"/>
          <w:right w:space="0" w:sz="0" w:val="nil"/>
          <w:between w:space="0" w:sz="0" w:val="nil"/>
        </w:pBdr>
        <w:shd w:fill="auto" w:val="clear"/>
        <w:ind w:left="864" w:firstLine="0"/>
        <w:jc w:val="both"/>
        <w:rPr/>
      </w:pPr>
      <w:bookmarkStart w:colFirst="0" w:colLast="0" w:name="_2rrrqc1" w:id="153"/>
      <w:bookmarkEnd w:id="153"/>
      <w:r w:rsidDel="00000000" w:rsidR="00000000" w:rsidRPr="00000000">
        <w:rPr>
          <w:rtl w:val="0"/>
        </w:rPr>
      </w:r>
    </w:p>
    <w:p w:rsidR="00000000" w:rsidDel="00000000" w:rsidP="00000000" w:rsidRDefault="00000000" w:rsidRPr="00000000" w14:paraId="00000C47">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517" w:date="2013-11-05T16:40:00Z">
            <w:rPr>
              <w:color w:val="0000ff"/>
              <w:sz w:val="22"/>
              <w:szCs w:val="22"/>
              <w:u w:val="single"/>
              <w:vertAlign w:val="baseline"/>
            </w:rPr>
          </w:rPrChange>
        </w:rPr>
        <w:t xml:space="preserve">Workmen’s compensation insurance</w:t>
      </w:r>
      <w:ins w:author="Heritage Comments" w:id="531" w:date="2013-11-05T16:40:00Z">
        <w:r w:rsidDel="00000000" w:rsidR="00000000" w:rsidRPr="00000000">
          <w:rPr>
            <w:b w:val="1"/>
            <w:sz w:val="22"/>
            <w:szCs w:val="22"/>
            <w:vertAlign w:val="baseline"/>
            <w:rtl w:val="0"/>
          </w:rPr>
          <w:t xml:space="preserve"> </w:t>
        </w:r>
        <w:r w:rsidDel="00000000" w:rsidR="00000000" w:rsidRPr="00000000">
          <w:rPr>
            <w:b w:val="1"/>
            <w:color w:val="ff0000"/>
            <w:sz w:val="22"/>
            <w:szCs w:val="22"/>
            <w:vertAlign w:val="baseline"/>
            <w:rtl w:val="0"/>
          </w:rPr>
          <w:t xml:space="preserve">/ WIBA</w:t>
        </w:r>
      </w:ins>
      <w:r w:rsidDel="00000000" w:rsidR="00000000" w:rsidRPr="00000000">
        <w:rPr>
          <w:rtl w:val="0"/>
        </w:rPr>
      </w:r>
    </w:p>
    <w:p w:rsidR="00000000" w:rsidDel="00000000" w:rsidP="00000000" w:rsidRDefault="00000000" w:rsidRPr="00000000" w14:paraId="00000C4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following information will be captured for Workmen’s compensation:</w:t>
      </w:r>
      <w:r w:rsidDel="00000000" w:rsidR="00000000" w:rsidRPr="00000000">
        <w:rPr>
          <w:rtl w:val="0"/>
        </w:rPr>
      </w:r>
    </w:p>
    <w:p w:rsidR="00000000" w:rsidDel="00000000" w:rsidP="00000000" w:rsidRDefault="00000000" w:rsidRPr="00000000" w14:paraId="00000C49">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of Circular saw/machinery driven by steam, gas, water, electricity or other mechanical power</w:t>
      </w:r>
      <w:r w:rsidDel="00000000" w:rsidR="00000000" w:rsidRPr="00000000">
        <w:rPr>
          <w:rtl w:val="0"/>
        </w:rPr>
      </w:r>
    </w:p>
    <w:p w:rsidR="00000000" w:rsidDel="00000000" w:rsidP="00000000" w:rsidRDefault="00000000" w:rsidRPr="00000000" w14:paraId="00000C4A">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about boilers if any</w:t>
      </w:r>
      <w:r w:rsidDel="00000000" w:rsidR="00000000" w:rsidRPr="00000000">
        <w:rPr>
          <w:rtl w:val="0"/>
        </w:rPr>
      </w:r>
    </w:p>
    <w:p w:rsidR="00000000" w:rsidDel="00000000" w:rsidP="00000000" w:rsidRDefault="00000000" w:rsidRPr="00000000" w14:paraId="00000C4B">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State of plant with regard to fencing, guarding</w:t>
      </w:r>
      <w:r w:rsidDel="00000000" w:rsidR="00000000" w:rsidRPr="00000000">
        <w:rPr>
          <w:rtl w:val="0"/>
        </w:rPr>
      </w:r>
    </w:p>
    <w:p w:rsidR="00000000" w:rsidDel="00000000" w:rsidP="00000000" w:rsidRDefault="00000000" w:rsidRPr="00000000" w14:paraId="00000C4C">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on any usage of acids, gasses, chemicals, explosives, radioisotopes, radioactive substances, or other source of ionizing radiation</w:t>
      </w:r>
      <w:r w:rsidDel="00000000" w:rsidR="00000000" w:rsidRPr="00000000">
        <w:rPr>
          <w:rtl w:val="0"/>
        </w:rPr>
      </w:r>
    </w:p>
    <w:p w:rsidR="00000000" w:rsidDel="00000000" w:rsidP="00000000" w:rsidRDefault="00000000" w:rsidRPr="00000000" w14:paraId="00000C4D">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List of workmen as follows:</w:t>
      </w:r>
      <w:r w:rsidDel="00000000" w:rsidR="00000000" w:rsidRPr="00000000">
        <w:rPr>
          <w:rtl w:val="0"/>
        </w:rPr>
      </w:r>
    </w:p>
    <w:p w:rsidR="00000000" w:rsidDel="00000000" w:rsidP="00000000" w:rsidRDefault="00000000" w:rsidRPr="00000000" w14:paraId="00000C4E">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 of employees</w:t>
      </w:r>
      <w:r w:rsidDel="00000000" w:rsidR="00000000" w:rsidRPr="00000000">
        <w:rPr>
          <w:rtl w:val="0"/>
        </w:rPr>
      </w:r>
    </w:p>
    <w:p w:rsidR="00000000" w:rsidDel="00000000" w:rsidP="00000000" w:rsidRDefault="00000000" w:rsidRPr="00000000" w14:paraId="00000C4F">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Estimated number of employees</w:t>
      </w:r>
      <w:r w:rsidDel="00000000" w:rsidR="00000000" w:rsidRPr="00000000">
        <w:rPr>
          <w:rtl w:val="0"/>
        </w:rPr>
      </w:r>
    </w:p>
    <w:p w:rsidR="00000000" w:rsidDel="00000000" w:rsidP="00000000" w:rsidRDefault="00000000" w:rsidRPr="00000000" w14:paraId="00000C50">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Value of food, fuel, quarters and other consideration</w:t>
      </w:r>
      <w:r w:rsidDel="00000000" w:rsidR="00000000" w:rsidRPr="00000000">
        <w:rPr>
          <w:rtl w:val="0"/>
        </w:rPr>
      </w:r>
    </w:p>
    <w:p w:rsidR="00000000" w:rsidDel="00000000" w:rsidP="00000000" w:rsidRDefault="00000000" w:rsidRPr="00000000" w14:paraId="00000C51">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Past claims experience for a given period of time. </w:t>
      </w:r>
      <w:r w:rsidDel="00000000" w:rsidR="00000000" w:rsidRPr="00000000">
        <w:rPr>
          <w:rtl w:val="0"/>
        </w:rPr>
      </w:r>
    </w:p>
    <w:p w:rsidR="00000000" w:rsidDel="00000000" w:rsidP="00000000" w:rsidRDefault="00000000" w:rsidRPr="00000000" w14:paraId="00000C52">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Wages, salaries and other earnings</w:t>
      </w:r>
      <w:r w:rsidDel="00000000" w:rsidR="00000000" w:rsidRPr="00000000">
        <w:rPr>
          <w:rtl w:val="0"/>
        </w:rPr>
      </w:r>
    </w:p>
    <w:p w:rsidR="00000000" w:rsidDel="00000000" w:rsidP="00000000" w:rsidRDefault="00000000" w:rsidRPr="00000000" w14:paraId="00000C53">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Number of accidents to employees (whether or not involving claim) </w:t>
      </w:r>
      <w:r w:rsidDel="00000000" w:rsidR="00000000" w:rsidRPr="00000000">
        <w:rPr>
          <w:rtl w:val="0"/>
        </w:rPr>
      </w:r>
    </w:p>
    <w:p w:rsidR="00000000" w:rsidDel="00000000" w:rsidP="00000000" w:rsidRDefault="00000000" w:rsidRPr="00000000" w14:paraId="00000C54">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Number of Claims settled</w:t>
      </w:r>
      <w:r w:rsidDel="00000000" w:rsidR="00000000" w:rsidRPr="00000000">
        <w:rPr>
          <w:rtl w:val="0"/>
        </w:rPr>
      </w:r>
    </w:p>
    <w:p w:rsidR="00000000" w:rsidDel="00000000" w:rsidP="00000000" w:rsidRDefault="00000000" w:rsidRPr="00000000" w14:paraId="00000C55">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Cost of claims settled</w:t>
      </w:r>
      <w:r w:rsidDel="00000000" w:rsidR="00000000" w:rsidRPr="00000000">
        <w:rPr>
          <w:rtl w:val="0"/>
        </w:rPr>
      </w:r>
    </w:p>
    <w:p w:rsidR="00000000" w:rsidDel="00000000" w:rsidP="00000000" w:rsidRDefault="00000000" w:rsidRPr="00000000" w14:paraId="00000C56">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Number of outstanding claim</w:t>
      </w:r>
      <w:r w:rsidDel="00000000" w:rsidR="00000000" w:rsidRPr="00000000">
        <w:rPr>
          <w:rtl w:val="0"/>
        </w:rPr>
      </w:r>
    </w:p>
    <w:p w:rsidR="00000000" w:rsidDel="00000000" w:rsidP="00000000" w:rsidRDefault="00000000" w:rsidRPr="00000000" w14:paraId="00000C57">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Cost of outstanding claim. </w:t>
      </w:r>
      <w:r w:rsidDel="00000000" w:rsidR="00000000" w:rsidRPr="00000000">
        <w:rPr>
          <w:rtl w:val="0"/>
        </w:rPr>
      </w:r>
    </w:p>
    <w:p w:rsidR="00000000" w:rsidDel="00000000" w:rsidP="00000000" w:rsidRDefault="00000000" w:rsidRPr="00000000" w14:paraId="00000C58">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Occupation of employees</w:t>
      </w:r>
      <w:r w:rsidDel="00000000" w:rsidR="00000000" w:rsidRPr="00000000">
        <w:rPr>
          <w:rtl w:val="0"/>
        </w:rPr>
      </w:r>
    </w:p>
    <w:p w:rsidR="00000000" w:rsidDel="00000000" w:rsidP="00000000" w:rsidRDefault="00000000" w:rsidRPr="00000000" w14:paraId="00000C59">
      <w:pPr>
        <w:numPr>
          <w:ilvl w:val="0"/>
          <w:numId w:val="60"/>
        </w:numPr>
        <w:pBdr>
          <w:top w:space="0" w:sz="0" w:val="nil"/>
          <w:left w:space="0" w:sz="0" w:val="nil"/>
          <w:bottom w:space="0" w:sz="0" w:val="nil"/>
          <w:right w:space="0" w:sz="0" w:val="nil"/>
          <w:between w:space="0" w:sz="0" w:val="nil"/>
        </w:pBdr>
        <w:shd w:fill="auto" w:val="clear"/>
        <w:ind w:left="720" w:hanging="360"/>
        <w:jc w:val="both"/>
        <w:rPr/>
      </w:pPr>
      <w:ins w:author="Heritage Comments" w:id="532" w:date="2013-11-05T16:40:00Z">
        <w:r w:rsidDel="00000000" w:rsidR="00000000" w:rsidRPr="00000000">
          <w:rPr>
            <w:color w:val="ff0000"/>
            <w:vertAlign w:val="baseline"/>
            <w:rtl w:val="0"/>
          </w:rPr>
          <w:t xml:space="preserve">Occupation of the insured</w:t>
        </w:r>
      </w:ins>
      <w:r w:rsidDel="00000000" w:rsidR="00000000" w:rsidRPr="00000000">
        <w:rPr>
          <w:rtl w:val="0"/>
        </w:rPr>
      </w:r>
    </w:p>
    <w:p w:rsidR="00000000" w:rsidDel="00000000" w:rsidP="00000000" w:rsidRDefault="00000000" w:rsidRPr="00000000" w14:paraId="00000C5A">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Geographical area</w:t>
      </w:r>
      <w:r w:rsidDel="00000000" w:rsidR="00000000" w:rsidRPr="00000000">
        <w:rPr>
          <w:rtl w:val="0"/>
        </w:rPr>
      </w:r>
    </w:p>
    <w:p w:rsidR="00000000" w:rsidDel="00000000" w:rsidP="00000000" w:rsidRDefault="00000000" w:rsidRPr="00000000" w14:paraId="00000C5B">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Estimated total salaries and other money earnings</w:t>
      </w:r>
      <w:r w:rsidDel="00000000" w:rsidR="00000000" w:rsidRPr="00000000">
        <w:rPr>
          <w:rtl w:val="0"/>
        </w:rPr>
      </w:r>
    </w:p>
    <w:p w:rsidR="00000000" w:rsidDel="00000000" w:rsidP="00000000" w:rsidRDefault="00000000" w:rsidRPr="00000000" w14:paraId="00000C5C">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Value of food, fuel, quarters and other considerations in addition to money earnings. </w:t>
      </w:r>
      <w:r w:rsidDel="00000000" w:rsidR="00000000" w:rsidRPr="00000000">
        <w:rPr>
          <w:rtl w:val="0"/>
        </w:rPr>
      </w:r>
    </w:p>
    <w:p w:rsidR="00000000" w:rsidDel="00000000" w:rsidP="00000000" w:rsidRDefault="00000000" w:rsidRPr="00000000" w14:paraId="00000C5D">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Estimated total earnings</w:t>
      </w:r>
      <w:r w:rsidDel="00000000" w:rsidR="00000000" w:rsidRPr="00000000">
        <w:rPr>
          <w:rtl w:val="0"/>
        </w:rPr>
      </w:r>
    </w:p>
    <w:p w:rsidR="00000000" w:rsidDel="00000000" w:rsidP="00000000" w:rsidRDefault="00000000" w:rsidRPr="00000000" w14:paraId="00000C5E">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trike w:val="1"/>
          <w:color w:val="000000"/>
          <w:u w:val="none"/>
          <w:vertAlign w:val="baseline"/>
          <w:rtl w:val="0"/>
          <w:rPrChange w:author="Heritage Comments" w:id="533" w:date="2013-11-05T16:40:00Z">
            <w:rPr>
              <w:color w:val="0000ff"/>
              <w:u w:val="single"/>
              <w:vertAlign w:val="baseline"/>
            </w:rPr>
          </w:rPrChange>
        </w:rPr>
        <w:t xml:space="preserve">Overseas amount</w:t>
      </w:r>
      <w:r w:rsidDel="00000000" w:rsidR="00000000" w:rsidRPr="00000000">
        <w:rPr>
          <w:rtl w:val="0"/>
        </w:rPr>
      </w:r>
    </w:p>
    <w:p w:rsidR="00000000" w:rsidDel="00000000" w:rsidP="00000000" w:rsidRDefault="00000000" w:rsidRPr="00000000" w14:paraId="00000C5F">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Repatriation amount</w:t>
      </w:r>
      <w:r w:rsidDel="00000000" w:rsidR="00000000" w:rsidRPr="00000000">
        <w:rPr>
          <w:rtl w:val="0"/>
        </w:rPr>
      </w:r>
    </w:p>
    <w:p w:rsidR="00000000" w:rsidDel="00000000" w:rsidP="00000000" w:rsidRDefault="00000000" w:rsidRPr="00000000" w14:paraId="00000C60">
      <w:pPr>
        <w:numPr>
          <w:ilvl w:val="0"/>
          <w:numId w:val="6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of premium</w:t>
      </w:r>
      <w:r w:rsidDel="00000000" w:rsidR="00000000" w:rsidRPr="00000000">
        <w:rPr>
          <w:rtl w:val="0"/>
        </w:rPr>
      </w:r>
    </w:p>
    <w:p w:rsidR="00000000" w:rsidDel="00000000" w:rsidP="00000000" w:rsidRDefault="00000000" w:rsidRPr="00000000" w14:paraId="00000C61">
      <w:pPr>
        <w:numPr>
          <w:ilvl w:val="0"/>
          <w:numId w:val="60"/>
        </w:numPr>
        <w:pBdr>
          <w:top w:space="0" w:sz="0" w:val="nil"/>
          <w:left w:space="0" w:sz="0" w:val="nil"/>
          <w:bottom w:space="0" w:sz="0" w:val="nil"/>
          <w:right w:space="0" w:sz="0" w:val="nil"/>
          <w:between w:space="0" w:sz="0" w:val="nil"/>
        </w:pBdr>
        <w:shd w:fill="auto" w:val="clear"/>
        <w:ind w:left="720" w:hanging="360"/>
        <w:jc w:val="both"/>
        <w:rPr/>
      </w:pPr>
      <w:ins w:author="Heritage Comments" w:id="534" w:date="2013-11-05T16:40:00Z">
        <w:r w:rsidDel="00000000" w:rsidR="00000000" w:rsidRPr="00000000">
          <w:rPr>
            <w:color w:val="ff0000"/>
            <w:vertAlign w:val="baseline"/>
            <w:rtl w:val="0"/>
          </w:rPr>
          <w:t xml:space="preserve">Limit of liability (any one person/event/period)</w:t>
        </w:r>
      </w:ins>
      <w:r w:rsidDel="00000000" w:rsidR="00000000" w:rsidRPr="00000000">
        <w:rPr>
          <w:rtl w:val="0"/>
        </w:rPr>
      </w:r>
    </w:p>
    <w:p w:rsidR="00000000" w:rsidDel="00000000" w:rsidP="00000000" w:rsidRDefault="00000000" w:rsidRPr="00000000" w14:paraId="00000C62">
      <w:pPr>
        <w:numPr>
          <w:ilvl w:val="0"/>
          <w:numId w:val="60"/>
        </w:numPr>
        <w:pBdr>
          <w:top w:space="0" w:sz="0" w:val="nil"/>
          <w:left w:space="0" w:sz="0" w:val="nil"/>
          <w:bottom w:space="0" w:sz="0" w:val="nil"/>
          <w:right w:space="0" w:sz="0" w:val="nil"/>
          <w:between w:space="0" w:sz="0" w:val="nil"/>
        </w:pBdr>
        <w:shd w:fill="auto" w:val="clear"/>
        <w:ind w:left="720" w:hanging="360"/>
        <w:jc w:val="both"/>
        <w:rPr/>
      </w:pPr>
      <w:bookmarkStart w:colFirst="0" w:colLast="0" w:name="_16x20ju" w:id="154"/>
      <w:bookmarkEnd w:id="154"/>
      <w:r w:rsidDel="00000000" w:rsidR="00000000" w:rsidRPr="00000000">
        <w:rPr>
          <w:rtl w:val="0"/>
        </w:rPr>
      </w:r>
    </w:p>
    <w:p w:rsidR="00000000" w:rsidDel="00000000" w:rsidP="00000000" w:rsidRDefault="00000000" w:rsidRPr="00000000" w14:paraId="00000C63">
      <w:pPr>
        <w:pStyle w:val="Heading4"/>
        <w:pBdr>
          <w:top w:space="0" w:sz="0" w:val="nil"/>
          <w:left w:space="0" w:sz="0" w:val="nil"/>
          <w:bottom w:space="0" w:sz="0" w:val="nil"/>
          <w:right w:space="0" w:sz="0" w:val="nil"/>
          <w:between w:space="0" w:sz="0" w:val="nil"/>
        </w:pBdr>
        <w:shd w:fill="auto" w:val="clear"/>
        <w:ind w:left="864" w:firstLine="0"/>
        <w:jc w:val="both"/>
        <w:rPr/>
      </w:pPr>
      <w:bookmarkStart w:colFirst="0" w:colLast="0" w:name="_3qwpj7n" w:id="155"/>
      <w:bookmarkEnd w:id="155"/>
      <w:r w:rsidDel="00000000" w:rsidR="00000000" w:rsidRPr="00000000">
        <w:rPr>
          <w:rtl w:val="0"/>
        </w:rPr>
      </w:r>
    </w:p>
    <w:p w:rsidR="00000000" w:rsidDel="00000000" w:rsidP="00000000" w:rsidRDefault="00000000" w:rsidRPr="00000000" w14:paraId="00000C64">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535" w:date="2013-11-05T16:40:00Z">
            <w:rPr>
              <w:color w:val="0000ff"/>
              <w:sz w:val="22"/>
              <w:szCs w:val="22"/>
              <w:u w:val="single"/>
              <w:vertAlign w:val="baseline"/>
            </w:rPr>
          </w:rPrChange>
        </w:rPr>
        <w:t xml:space="preserve">All risks insurance. </w:t>
      </w:r>
      <w:r w:rsidDel="00000000" w:rsidR="00000000" w:rsidRPr="00000000">
        <w:rPr>
          <w:rtl w:val="0"/>
        </w:rPr>
      </w:r>
    </w:p>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details that will be captured for this class of business will include:</w:t>
      </w:r>
      <w:r w:rsidDel="00000000" w:rsidR="00000000" w:rsidRPr="00000000">
        <w:rPr>
          <w:rtl w:val="0"/>
        </w:rPr>
      </w:r>
    </w:p>
    <w:p w:rsidR="00000000" w:rsidDel="00000000" w:rsidP="00000000" w:rsidRDefault="00000000" w:rsidRPr="00000000" w14:paraId="00000C66">
      <w:pPr>
        <w:numPr>
          <w:ilvl w:val="0"/>
          <w:numId w:val="5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Address</w:t>
      </w:r>
      <w:r w:rsidDel="00000000" w:rsidR="00000000" w:rsidRPr="00000000">
        <w:rPr>
          <w:rtl w:val="0"/>
        </w:rPr>
      </w:r>
    </w:p>
    <w:p w:rsidR="00000000" w:rsidDel="00000000" w:rsidP="00000000" w:rsidRDefault="00000000" w:rsidRPr="00000000" w14:paraId="00000C67">
      <w:pPr>
        <w:numPr>
          <w:ilvl w:val="0"/>
          <w:numId w:val="5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Business/occupation</w:t>
      </w:r>
      <w:r w:rsidDel="00000000" w:rsidR="00000000" w:rsidRPr="00000000">
        <w:rPr>
          <w:rtl w:val="0"/>
        </w:rPr>
      </w:r>
    </w:p>
    <w:p w:rsidR="00000000" w:rsidDel="00000000" w:rsidP="00000000" w:rsidRDefault="00000000" w:rsidRPr="00000000" w14:paraId="00000C68">
      <w:pPr>
        <w:numPr>
          <w:ilvl w:val="0"/>
          <w:numId w:val="5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Total sum insured</w:t>
      </w:r>
      <w:r w:rsidDel="00000000" w:rsidR="00000000" w:rsidRPr="00000000">
        <w:rPr>
          <w:rtl w:val="0"/>
        </w:rPr>
      </w:r>
    </w:p>
    <w:p w:rsidR="00000000" w:rsidDel="00000000" w:rsidP="00000000" w:rsidRDefault="00000000" w:rsidRPr="00000000" w14:paraId="00000C69">
      <w:pPr>
        <w:numPr>
          <w:ilvl w:val="0"/>
          <w:numId w:val="5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Geographical area</w:t>
      </w:r>
      <w:r w:rsidDel="00000000" w:rsidR="00000000" w:rsidRPr="00000000">
        <w:rPr>
          <w:rtl w:val="0"/>
        </w:rPr>
      </w:r>
    </w:p>
    <w:p w:rsidR="00000000" w:rsidDel="00000000" w:rsidP="00000000" w:rsidRDefault="00000000" w:rsidRPr="00000000" w14:paraId="00000C6A">
      <w:pPr>
        <w:numPr>
          <w:ilvl w:val="0"/>
          <w:numId w:val="5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Risk details/description</w:t>
      </w:r>
      <w:r w:rsidDel="00000000" w:rsidR="00000000" w:rsidRPr="00000000">
        <w:rPr>
          <w:rtl w:val="0"/>
        </w:rPr>
      </w:r>
    </w:p>
    <w:p w:rsidR="00000000" w:rsidDel="00000000" w:rsidP="00000000" w:rsidRDefault="00000000" w:rsidRPr="00000000" w14:paraId="00000C6B">
      <w:pPr>
        <w:numPr>
          <w:ilvl w:val="0"/>
          <w:numId w:val="5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of premium</w:t>
      </w:r>
      <w:r w:rsidDel="00000000" w:rsidR="00000000" w:rsidRPr="00000000">
        <w:rPr>
          <w:rtl w:val="0"/>
        </w:rPr>
      </w:r>
    </w:p>
    <w:p w:rsidR="00000000" w:rsidDel="00000000" w:rsidP="00000000" w:rsidRDefault="00000000" w:rsidRPr="00000000" w14:paraId="00000C6C">
      <w:pPr>
        <w:numPr>
          <w:ilvl w:val="0"/>
          <w:numId w:val="59"/>
        </w:numPr>
        <w:pBdr>
          <w:top w:space="0" w:sz="0" w:val="nil"/>
          <w:left w:space="0" w:sz="0" w:val="nil"/>
          <w:bottom w:space="0" w:sz="0" w:val="nil"/>
          <w:right w:space="0" w:sz="0" w:val="nil"/>
          <w:between w:space="0" w:sz="0" w:val="nil"/>
        </w:pBdr>
        <w:shd w:fill="auto" w:val="clear"/>
        <w:ind w:left="720" w:hanging="360"/>
        <w:jc w:val="both"/>
        <w:rPr/>
      </w:pPr>
      <w:bookmarkStart w:colFirst="0" w:colLast="0" w:name="_261ztfg" w:id="156"/>
      <w:bookmarkEnd w:id="156"/>
      <w:ins w:author="Heritage Comments" w:id="536" w:date="2013-11-05T16:40:00Z">
        <w:r w:rsidDel="00000000" w:rsidR="00000000" w:rsidRPr="00000000">
          <w:rPr>
            <w:color w:val="ff0000"/>
            <w:vertAlign w:val="baseline"/>
            <w:rtl w:val="0"/>
          </w:rPr>
          <w:t xml:space="preserve">Excess</w:t>
        </w:r>
      </w:ins>
      <w:r w:rsidDel="00000000" w:rsidR="00000000" w:rsidRPr="00000000">
        <w:rPr>
          <w:rtl w:val="0"/>
        </w:rPr>
      </w:r>
    </w:p>
    <w:p w:rsidR="00000000" w:rsidDel="00000000" w:rsidP="00000000" w:rsidRDefault="00000000" w:rsidRPr="00000000" w14:paraId="00000C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6F">
      <w:pPr>
        <w:pStyle w:val="Heading4"/>
        <w:numPr>
          <w:ilvl w:val="3"/>
          <w:numId w:val="94"/>
        </w:numPr>
        <w:pBdr>
          <w:top w:space="0" w:sz="0" w:val="nil"/>
          <w:left w:space="0" w:sz="0" w:val="nil"/>
          <w:bottom w:space="0" w:sz="0" w:val="nil"/>
          <w:right w:space="0" w:sz="0" w:val="nil"/>
          <w:between w:space="0" w:sz="0" w:val="nil"/>
        </w:pBdr>
        <w:shd w:fill="auto" w:val="clear"/>
        <w:jc w:val="both"/>
        <w:rPr/>
      </w:pPr>
      <w:bookmarkStart w:colFirst="0" w:colLast="0" w:name="_l7a3n9" w:id="157"/>
      <w:bookmarkEnd w:id="157"/>
      <w:r w:rsidDel="00000000" w:rsidR="00000000" w:rsidRPr="00000000">
        <w:rPr>
          <w:b w:val="1"/>
          <w:color w:val="000000"/>
          <w:sz w:val="22"/>
          <w:szCs w:val="22"/>
          <w:u w:val="none"/>
          <w:vertAlign w:val="baseline"/>
          <w:rtl w:val="0"/>
          <w:rPrChange w:author="Heritage Comments" w:id="535" w:date="2013-11-05T16:40:00Z">
            <w:rPr>
              <w:color w:val="0000ff"/>
              <w:sz w:val="22"/>
              <w:szCs w:val="22"/>
              <w:u w:val="single"/>
              <w:vertAlign w:val="baseline"/>
            </w:rPr>
          </w:rPrChange>
        </w:rPr>
        <w:t xml:space="preserve">Industrial all risks insurance. </w:t>
      </w:r>
      <w:r w:rsidDel="00000000" w:rsidR="00000000" w:rsidRPr="00000000">
        <w:rPr>
          <w:rtl w:val="0"/>
        </w:rPr>
      </w:r>
    </w:p>
    <w:p w:rsidR="00000000" w:rsidDel="00000000" w:rsidP="00000000" w:rsidRDefault="00000000" w:rsidRPr="00000000" w14:paraId="00000C7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details that will be captured will include:</w:t>
      </w:r>
      <w:r w:rsidDel="00000000" w:rsidR="00000000" w:rsidRPr="00000000">
        <w:rPr>
          <w:rtl w:val="0"/>
        </w:rPr>
      </w:r>
    </w:p>
    <w:p w:rsidR="00000000" w:rsidDel="00000000" w:rsidP="00000000" w:rsidRDefault="00000000" w:rsidRPr="00000000" w14:paraId="00000C71">
      <w:pPr>
        <w:numPr>
          <w:ilvl w:val="0"/>
          <w:numId w:val="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Section details as covered</w:t>
      </w:r>
      <w:r w:rsidDel="00000000" w:rsidR="00000000" w:rsidRPr="00000000">
        <w:rPr>
          <w:rtl w:val="0"/>
        </w:rPr>
      </w:r>
    </w:p>
    <w:p w:rsidR="00000000" w:rsidDel="00000000" w:rsidP="00000000" w:rsidRDefault="00000000" w:rsidRPr="00000000" w14:paraId="00000C72">
      <w:pPr>
        <w:numPr>
          <w:ilvl w:val="0"/>
          <w:numId w:val="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Nature of business</w:t>
      </w:r>
      <w:r w:rsidDel="00000000" w:rsidR="00000000" w:rsidRPr="00000000">
        <w:rPr>
          <w:rtl w:val="0"/>
        </w:rPr>
      </w:r>
    </w:p>
    <w:p w:rsidR="00000000" w:rsidDel="00000000" w:rsidP="00000000" w:rsidRDefault="00000000" w:rsidRPr="00000000" w14:paraId="00000C73">
      <w:pPr>
        <w:numPr>
          <w:ilvl w:val="0"/>
          <w:numId w:val="6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 of property insured</w:t>
      </w:r>
      <w:r w:rsidDel="00000000" w:rsidR="00000000" w:rsidRPr="00000000">
        <w:rPr>
          <w:rtl w:val="0"/>
        </w:rPr>
      </w:r>
    </w:p>
    <w:p w:rsidR="00000000" w:rsidDel="00000000" w:rsidP="00000000" w:rsidRDefault="00000000" w:rsidRPr="00000000" w14:paraId="00000C74">
      <w:pPr>
        <w:numPr>
          <w:ilvl w:val="0"/>
          <w:numId w:val="6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trike w:val="1"/>
          <w:color w:val="000000"/>
          <w:u w:val="none"/>
          <w:vertAlign w:val="baseline"/>
          <w:rtl w:val="0"/>
          <w:rPrChange w:author="Heritage Comments" w:id="537" w:date="2013-11-05T16:40:00Z">
            <w:rPr>
              <w:color w:val="0000ff"/>
              <w:u w:val="single"/>
              <w:vertAlign w:val="baseline"/>
            </w:rPr>
          </w:rPrChange>
        </w:rPr>
        <w:t xml:space="preserve">Prone to illnesses</w:t>
      </w:r>
      <w:r w:rsidDel="00000000" w:rsidR="00000000" w:rsidRPr="00000000">
        <w:rPr>
          <w:rtl w:val="0"/>
        </w:rPr>
      </w:r>
    </w:p>
    <w:p w:rsidR="00000000" w:rsidDel="00000000" w:rsidP="00000000" w:rsidRDefault="00000000" w:rsidRPr="00000000" w14:paraId="00000C75">
      <w:pPr>
        <w:numPr>
          <w:ilvl w:val="0"/>
          <w:numId w:val="6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trike w:val="1"/>
          <w:color w:val="000000"/>
          <w:u w:val="none"/>
          <w:vertAlign w:val="baseline"/>
          <w:rtl w:val="0"/>
          <w:rPrChange w:author="Heritage Comments" w:id="537" w:date="2013-11-05T16:40:00Z">
            <w:rPr>
              <w:color w:val="0000ff"/>
              <w:u w:val="single"/>
              <w:vertAlign w:val="baseline"/>
            </w:rPr>
          </w:rPrChange>
        </w:rPr>
        <w:t xml:space="preserve">Past accidents</w:t>
      </w:r>
      <w:r w:rsidDel="00000000" w:rsidR="00000000" w:rsidRPr="00000000">
        <w:rPr>
          <w:rtl w:val="0"/>
        </w:rPr>
      </w:r>
    </w:p>
    <w:p w:rsidR="00000000" w:rsidDel="00000000" w:rsidP="00000000" w:rsidRDefault="00000000" w:rsidRPr="00000000" w14:paraId="00000C76">
      <w:pPr>
        <w:numPr>
          <w:ilvl w:val="0"/>
          <w:numId w:val="6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trike w:val="1"/>
          <w:color w:val="000000"/>
          <w:u w:val="none"/>
          <w:vertAlign w:val="baseline"/>
          <w:rtl w:val="0"/>
          <w:rPrChange w:author="Heritage Comments" w:id="537" w:date="2013-11-05T16:40:00Z">
            <w:rPr>
              <w:color w:val="0000ff"/>
              <w:u w:val="single"/>
              <w:vertAlign w:val="baseline"/>
            </w:rPr>
          </w:rPrChange>
        </w:rPr>
        <w:t xml:space="preserve">Past convictions</w:t>
      </w:r>
      <w:r w:rsidDel="00000000" w:rsidR="00000000" w:rsidRPr="00000000">
        <w:rPr>
          <w:rtl w:val="0"/>
        </w:rPr>
      </w:r>
    </w:p>
    <w:p w:rsidR="00000000" w:rsidDel="00000000" w:rsidP="00000000" w:rsidRDefault="00000000" w:rsidRPr="00000000" w14:paraId="00000C77">
      <w:pPr>
        <w:numPr>
          <w:ilvl w:val="0"/>
          <w:numId w:val="6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Geographical area</w:t>
      </w:r>
      <w:r w:rsidDel="00000000" w:rsidR="00000000" w:rsidRPr="00000000">
        <w:rPr>
          <w:rtl w:val="0"/>
        </w:rPr>
      </w:r>
    </w:p>
    <w:p w:rsidR="00000000" w:rsidDel="00000000" w:rsidP="00000000" w:rsidRDefault="00000000" w:rsidRPr="00000000" w14:paraId="00000C78">
      <w:pPr>
        <w:numPr>
          <w:ilvl w:val="0"/>
          <w:numId w:val="6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trike w:val="1"/>
          <w:color w:val="000000"/>
          <w:u w:val="none"/>
          <w:vertAlign w:val="baseline"/>
          <w:rtl w:val="0"/>
          <w:rPrChange w:author="Heritage Comments" w:id="537" w:date="2013-11-05T16:40:00Z">
            <w:rPr>
              <w:color w:val="0000ff"/>
              <w:u w:val="single"/>
              <w:vertAlign w:val="baseline"/>
            </w:rPr>
          </w:rPrChange>
        </w:rPr>
        <w:t xml:space="preserve">Scale of benefits</w:t>
      </w:r>
      <w:r w:rsidDel="00000000" w:rsidR="00000000" w:rsidRPr="00000000">
        <w:rPr>
          <w:rtl w:val="0"/>
        </w:rPr>
      </w:r>
    </w:p>
    <w:p w:rsidR="00000000" w:rsidDel="00000000" w:rsidP="00000000" w:rsidRDefault="00000000" w:rsidRPr="00000000" w14:paraId="00000C79">
      <w:pPr>
        <w:numPr>
          <w:ilvl w:val="0"/>
          <w:numId w:val="6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of premium</w:t>
      </w:r>
      <w:r w:rsidDel="00000000" w:rsidR="00000000" w:rsidRPr="00000000">
        <w:rPr>
          <w:rtl w:val="0"/>
        </w:rPr>
      </w:r>
    </w:p>
    <w:p w:rsidR="00000000" w:rsidDel="00000000" w:rsidP="00000000" w:rsidRDefault="00000000" w:rsidRPr="00000000" w14:paraId="00000C7A">
      <w:pPr>
        <w:numPr>
          <w:ilvl w:val="0"/>
          <w:numId w:val="61"/>
        </w:numPr>
        <w:pBdr>
          <w:top w:space="0" w:sz="0" w:val="nil"/>
          <w:left w:space="0" w:sz="0" w:val="nil"/>
          <w:bottom w:space="0" w:sz="0" w:val="nil"/>
          <w:right w:space="0" w:sz="0" w:val="nil"/>
          <w:between w:space="0" w:sz="0" w:val="nil"/>
        </w:pBdr>
        <w:shd w:fill="auto" w:val="clear"/>
        <w:ind w:left="720" w:hanging="360"/>
        <w:jc w:val="both"/>
        <w:rPr/>
      </w:pPr>
      <w:ins w:author="Heritage Comments" w:id="538" w:date="2013-11-05T16:40:00Z">
        <w:r w:rsidDel="00000000" w:rsidR="00000000" w:rsidRPr="00000000">
          <w:rPr>
            <w:color w:val="ff0000"/>
            <w:vertAlign w:val="baseline"/>
            <w:rtl w:val="0"/>
          </w:rPr>
          <w:t xml:space="preserve">Risk location</w:t>
        </w:r>
      </w:ins>
      <w:r w:rsidDel="00000000" w:rsidR="00000000" w:rsidRPr="00000000">
        <w:rPr>
          <w:rtl w:val="0"/>
        </w:rPr>
      </w:r>
    </w:p>
    <w:p w:rsidR="00000000" w:rsidDel="00000000" w:rsidP="00000000" w:rsidRDefault="00000000" w:rsidRPr="00000000" w14:paraId="00000C7B">
      <w:pPr>
        <w:numPr>
          <w:ilvl w:val="0"/>
          <w:numId w:val="61"/>
        </w:numPr>
        <w:pBdr>
          <w:top w:space="0" w:sz="0" w:val="nil"/>
          <w:left w:space="0" w:sz="0" w:val="nil"/>
          <w:bottom w:space="0" w:sz="0" w:val="nil"/>
          <w:right w:space="0" w:sz="0" w:val="nil"/>
          <w:between w:space="0" w:sz="0" w:val="nil"/>
        </w:pBdr>
        <w:shd w:fill="auto" w:val="clear"/>
        <w:ind w:left="720" w:hanging="360"/>
        <w:jc w:val="both"/>
        <w:rPr/>
      </w:pPr>
      <w:ins w:author="Heritage Comments" w:id="539" w:date="2013-11-05T16:40:00Z">
        <w:r w:rsidDel="00000000" w:rsidR="00000000" w:rsidRPr="00000000">
          <w:rPr>
            <w:color w:val="ff0000"/>
            <w:vertAlign w:val="baseline"/>
            <w:rtl w:val="0"/>
          </w:rPr>
          <w:t xml:space="preserve">Sum insured on material damage section</w:t>
        </w:r>
      </w:ins>
      <w:r w:rsidDel="00000000" w:rsidR="00000000" w:rsidRPr="00000000">
        <w:rPr>
          <w:rtl w:val="0"/>
        </w:rPr>
      </w:r>
    </w:p>
    <w:p w:rsidR="00000000" w:rsidDel="00000000" w:rsidP="00000000" w:rsidRDefault="00000000" w:rsidRPr="00000000" w14:paraId="00000C7C">
      <w:pPr>
        <w:numPr>
          <w:ilvl w:val="0"/>
          <w:numId w:val="61"/>
        </w:numPr>
        <w:pBdr>
          <w:top w:space="0" w:sz="0" w:val="nil"/>
          <w:left w:space="0" w:sz="0" w:val="nil"/>
          <w:bottom w:space="0" w:sz="0" w:val="nil"/>
          <w:right w:space="0" w:sz="0" w:val="nil"/>
          <w:between w:space="0" w:sz="0" w:val="nil"/>
        </w:pBdr>
        <w:shd w:fill="auto" w:val="clear"/>
        <w:ind w:left="720" w:hanging="360"/>
        <w:jc w:val="both"/>
        <w:rPr/>
      </w:pPr>
      <w:ins w:author="Heritage Comments" w:id="540" w:date="2013-11-05T16:40:00Z">
        <w:r w:rsidDel="00000000" w:rsidR="00000000" w:rsidRPr="00000000">
          <w:rPr>
            <w:color w:val="ff0000"/>
            <w:vertAlign w:val="baseline"/>
            <w:rtl w:val="0"/>
          </w:rPr>
          <w:t xml:space="preserve">Gross profit under business interruption section</w:t>
        </w:r>
      </w:ins>
      <w:r w:rsidDel="00000000" w:rsidR="00000000" w:rsidRPr="00000000">
        <w:rPr>
          <w:rtl w:val="0"/>
        </w:rPr>
      </w:r>
    </w:p>
    <w:p w:rsidR="00000000" w:rsidDel="00000000" w:rsidP="00000000" w:rsidRDefault="00000000" w:rsidRPr="00000000" w14:paraId="00000C7D">
      <w:pPr>
        <w:numPr>
          <w:ilvl w:val="0"/>
          <w:numId w:val="61"/>
        </w:numPr>
        <w:pBdr>
          <w:top w:space="0" w:sz="0" w:val="nil"/>
          <w:left w:space="0" w:sz="0" w:val="nil"/>
          <w:bottom w:space="0" w:sz="0" w:val="nil"/>
          <w:right w:space="0" w:sz="0" w:val="nil"/>
          <w:between w:space="0" w:sz="0" w:val="nil"/>
        </w:pBdr>
        <w:shd w:fill="auto" w:val="clear"/>
        <w:ind w:left="720" w:hanging="360"/>
        <w:jc w:val="both"/>
        <w:rPr/>
      </w:pPr>
      <w:ins w:author="Heritage Comments" w:id="541" w:date="2013-11-05T16:40:00Z">
        <w:r w:rsidDel="00000000" w:rsidR="00000000" w:rsidRPr="00000000">
          <w:rPr>
            <w:color w:val="ff0000"/>
            <w:vertAlign w:val="baseline"/>
            <w:rtl w:val="0"/>
          </w:rPr>
          <w:t xml:space="preserve">Indemnity period</w:t>
        </w:r>
      </w:ins>
      <w:r w:rsidDel="00000000" w:rsidR="00000000" w:rsidRPr="00000000">
        <w:rPr>
          <w:rtl w:val="0"/>
        </w:rPr>
      </w:r>
    </w:p>
    <w:p w:rsidR="00000000" w:rsidDel="00000000" w:rsidP="00000000" w:rsidRDefault="00000000" w:rsidRPr="00000000" w14:paraId="00000C7E">
      <w:pPr>
        <w:numPr>
          <w:ilvl w:val="0"/>
          <w:numId w:val="61"/>
        </w:numPr>
        <w:pBdr>
          <w:top w:space="0" w:sz="0" w:val="nil"/>
          <w:left w:space="0" w:sz="0" w:val="nil"/>
          <w:bottom w:space="0" w:sz="0" w:val="nil"/>
          <w:right w:space="0" w:sz="0" w:val="nil"/>
          <w:between w:space="0" w:sz="0" w:val="nil"/>
        </w:pBdr>
        <w:shd w:fill="auto" w:val="clear"/>
        <w:ind w:left="720" w:hanging="360"/>
        <w:jc w:val="both"/>
        <w:rPr/>
      </w:pPr>
      <w:bookmarkStart w:colFirst="0" w:colLast="0" w:name="_356xmb2" w:id="158"/>
      <w:bookmarkEnd w:id="158"/>
      <w:ins w:author="Heritage Comments" w:id="542" w:date="2013-11-05T16:40:00Z">
        <w:r w:rsidDel="00000000" w:rsidR="00000000" w:rsidRPr="00000000">
          <w:rPr>
            <w:color w:val="ff0000"/>
            <w:vertAlign w:val="baseline"/>
            <w:rtl w:val="0"/>
          </w:rPr>
          <w:t xml:space="preserve">deductible</w:t>
        </w:r>
      </w:ins>
      <w:r w:rsidDel="00000000" w:rsidR="00000000" w:rsidRPr="00000000">
        <w:rPr>
          <w:rtl w:val="0"/>
        </w:rPr>
      </w:r>
    </w:p>
    <w:p w:rsidR="00000000" w:rsidDel="00000000" w:rsidP="00000000" w:rsidRDefault="00000000" w:rsidRPr="00000000" w14:paraId="00000C7F">
      <w:pPr>
        <w:pStyle w:val="Heading4"/>
        <w:numPr>
          <w:ilvl w:val="3"/>
          <w:numId w:val="94"/>
        </w:numPr>
        <w:pBdr>
          <w:top w:space="0" w:sz="0" w:val="nil"/>
          <w:left w:space="0" w:sz="0" w:val="nil"/>
          <w:bottom w:space="0" w:sz="0" w:val="nil"/>
          <w:right w:space="0" w:sz="0" w:val="nil"/>
          <w:between w:space="0" w:sz="0" w:val="nil"/>
        </w:pBdr>
        <w:shd w:fill="auto" w:val="clear"/>
        <w:jc w:val="both"/>
        <w:rPr/>
      </w:pPr>
      <w:bookmarkStart w:colFirst="0" w:colLast="0" w:name="_1kc7wiv" w:id="159"/>
      <w:bookmarkEnd w:id="159"/>
      <w:r w:rsidDel="00000000" w:rsidR="00000000" w:rsidRPr="00000000">
        <w:rPr>
          <w:b w:val="1"/>
          <w:color w:val="000000"/>
          <w:sz w:val="22"/>
          <w:szCs w:val="22"/>
          <w:u w:val="none"/>
          <w:vertAlign w:val="baseline"/>
          <w:rtl w:val="0"/>
          <w:rPrChange w:author="Heritage Comments" w:id="543" w:date="2013-11-05T16:40:00Z">
            <w:rPr>
              <w:color w:val="0000ff"/>
              <w:sz w:val="22"/>
              <w:szCs w:val="22"/>
              <w:u w:val="single"/>
              <w:vertAlign w:val="baseline"/>
            </w:rPr>
          </w:rPrChange>
        </w:rPr>
        <w:t xml:space="preserve">Marine Cargo Insurance</w:t>
      </w:r>
      <w:r w:rsidDel="00000000" w:rsidR="00000000" w:rsidRPr="00000000">
        <w:rPr>
          <w:rtl w:val="0"/>
        </w:rPr>
      </w:r>
    </w:p>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Details that will be captured depending on type of policy include:</w:t>
      </w:r>
      <w:r w:rsidDel="00000000" w:rsidR="00000000" w:rsidRPr="00000000">
        <w:rPr>
          <w:rtl w:val="0"/>
        </w:rPr>
      </w:r>
    </w:p>
    <w:p w:rsidR="00000000" w:rsidDel="00000000" w:rsidP="00000000" w:rsidRDefault="00000000" w:rsidRPr="00000000" w14:paraId="00000C81">
      <w:pPr>
        <w:numPr>
          <w:ilvl w:val="0"/>
          <w:numId w:val="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Single transit policy</w:t>
      </w:r>
      <w:r w:rsidDel="00000000" w:rsidR="00000000" w:rsidRPr="00000000">
        <w:rPr>
          <w:rtl w:val="0"/>
        </w:rPr>
      </w:r>
    </w:p>
    <w:p w:rsidR="00000000" w:rsidDel="00000000" w:rsidP="00000000" w:rsidRDefault="00000000" w:rsidRPr="00000000" w14:paraId="00000C82">
      <w:pPr>
        <w:numPr>
          <w:ilvl w:val="0"/>
          <w:numId w:val="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 and address of proposer</w:t>
      </w:r>
      <w:r w:rsidDel="00000000" w:rsidR="00000000" w:rsidRPr="00000000">
        <w:rPr>
          <w:rtl w:val="0"/>
        </w:rPr>
      </w:r>
    </w:p>
    <w:p w:rsidR="00000000" w:rsidDel="00000000" w:rsidP="00000000" w:rsidRDefault="00000000" w:rsidRPr="00000000" w14:paraId="00000C83">
      <w:pPr>
        <w:numPr>
          <w:ilvl w:val="0"/>
          <w:numId w:val="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Value/Sum insured</w:t>
      </w:r>
      <w:r w:rsidDel="00000000" w:rsidR="00000000" w:rsidRPr="00000000">
        <w:rPr>
          <w:rtl w:val="0"/>
        </w:rPr>
      </w:r>
    </w:p>
    <w:p w:rsidR="00000000" w:rsidDel="00000000" w:rsidP="00000000" w:rsidRDefault="00000000" w:rsidRPr="00000000" w14:paraId="00000C84">
      <w:pPr>
        <w:numPr>
          <w:ilvl w:val="0"/>
          <w:numId w:val="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Port of discharge/Voyage from</w:t>
      </w:r>
      <w:r w:rsidDel="00000000" w:rsidR="00000000" w:rsidRPr="00000000">
        <w:rPr>
          <w:rtl w:val="0"/>
        </w:rPr>
      </w:r>
    </w:p>
    <w:p w:rsidR="00000000" w:rsidDel="00000000" w:rsidP="00000000" w:rsidRDefault="00000000" w:rsidRPr="00000000" w14:paraId="00000C85">
      <w:pPr>
        <w:numPr>
          <w:ilvl w:val="0"/>
          <w:numId w:val="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Destination port</w:t>
      </w:r>
      <w:r w:rsidDel="00000000" w:rsidR="00000000" w:rsidRPr="00000000">
        <w:rPr>
          <w:rtl w:val="0"/>
        </w:rPr>
      </w:r>
    </w:p>
    <w:p w:rsidR="00000000" w:rsidDel="00000000" w:rsidP="00000000" w:rsidRDefault="00000000" w:rsidRPr="00000000" w14:paraId="00000C86">
      <w:pPr>
        <w:numPr>
          <w:ilvl w:val="0"/>
          <w:numId w:val="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Approved Vessel</w:t>
      </w:r>
      <w:r w:rsidDel="00000000" w:rsidR="00000000" w:rsidRPr="00000000">
        <w:rPr>
          <w:rtl w:val="0"/>
        </w:rPr>
      </w:r>
    </w:p>
    <w:p w:rsidR="00000000" w:rsidDel="00000000" w:rsidP="00000000" w:rsidRDefault="00000000" w:rsidRPr="00000000" w14:paraId="00000C87">
      <w:pPr>
        <w:numPr>
          <w:ilvl w:val="0"/>
          <w:numId w:val="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Packaging</w:t>
      </w:r>
      <w:r w:rsidDel="00000000" w:rsidR="00000000" w:rsidRPr="00000000">
        <w:rPr>
          <w:rtl w:val="0"/>
        </w:rPr>
      </w:r>
    </w:p>
    <w:p w:rsidR="00000000" w:rsidDel="00000000" w:rsidP="00000000" w:rsidRDefault="00000000" w:rsidRPr="00000000" w14:paraId="00000C88">
      <w:pPr>
        <w:numPr>
          <w:ilvl w:val="0"/>
          <w:numId w:val="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Condition of insurance</w:t>
      </w:r>
      <w:r w:rsidDel="00000000" w:rsidR="00000000" w:rsidRPr="00000000">
        <w:rPr>
          <w:rtl w:val="0"/>
        </w:rPr>
      </w:r>
    </w:p>
    <w:p w:rsidR="00000000" w:rsidDel="00000000" w:rsidP="00000000" w:rsidRDefault="00000000" w:rsidRPr="00000000" w14:paraId="00000C89">
      <w:pPr>
        <w:numPr>
          <w:ilvl w:val="0"/>
          <w:numId w:val="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Goods classification (bulk goods, manufactured goods, food or industrial equipment) </w:t>
      </w:r>
      <w:r w:rsidDel="00000000" w:rsidR="00000000" w:rsidRPr="00000000">
        <w:rPr>
          <w:rtl w:val="0"/>
        </w:rPr>
      </w:r>
    </w:p>
    <w:p w:rsidR="00000000" w:rsidDel="00000000" w:rsidP="00000000" w:rsidRDefault="00000000" w:rsidRPr="00000000" w14:paraId="00000C8A">
      <w:pPr>
        <w:numPr>
          <w:ilvl w:val="0"/>
          <w:numId w:val="6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Scope of cover</w:t>
      </w:r>
      <w:r w:rsidDel="00000000" w:rsidR="00000000" w:rsidRPr="00000000">
        <w:rPr>
          <w:rtl w:val="0"/>
        </w:rPr>
      </w:r>
    </w:p>
    <w:p w:rsidR="00000000" w:rsidDel="00000000" w:rsidP="00000000" w:rsidRDefault="00000000" w:rsidRPr="00000000" w14:paraId="00000C8B">
      <w:pPr>
        <w:numPr>
          <w:ilvl w:val="0"/>
          <w:numId w:val="64"/>
        </w:numPr>
        <w:pBdr>
          <w:top w:space="0" w:sz="0" w:val="nil"/>
          <w:left w:space="0" w:sz="0" w:val="nil"/>
          <w:bottom w:space="0" w:sz="0" w:val="nil"/>
          <w:right w:space="0" w:sz="0" w:val="nil"/>
          <w:between w:space="0" w:sz="0" w:val="nil"/>
        </w:pBdr>
        <w:shd w:fill="auto" w:val="clear"/>
        <w:ind w:left="720" w:hanging="360"/>
        <w:jc w:val="both"/>
        <w:rPr/>
      </w:pPr>
      <w:ins w:author="Heritage Comments" w:id="544" w:date="2013-11-05T16:40:00Z">
        <w:r w:rsidDel="00000000" w:rsidR="00000000" w:rsidRPr="00000000">
          <w:rPr>
            <w:color w:val="ff0000"/>
            <w:vertAlign w:val="baseline"/>
            <w:rtl w:val="0"/>
          </w:rPr>
          <w:t xml:space="preserve">Bill of landing/airway bill number</w:t>
        </w:r>
      </w:ins>
      <w:r w:rsidDel="00000000" w:rsidR="00000000" w:rsidRPr="00000000">
        <w:rPr>
          <w:rtl w:val="0"/>
        </w:rPr>
      </w:r>
    </w:p>
    <w:p w:rsidR="00000000" w:rsidDel="00000000" w:rsidP="00000000" w:rsidRDefault="00000000" w:rsidRPr="00000000" w14:paraId="00000C8C">
      <w:pPr>
        <w:numPr>
          <w:ilvl w:val="0"/>
          <w:numId w:val="64"/>
        </w:numPr>
        <w:pBdr>
          <w:top w:space="0" w:sz="0" w:val="nil"/>
          <w:left w:space="0" w:sz="0" w:val="nil"/>
          <w:bottom w:space="0" w:sz="0" w:val="nil"/>
          <w:right w:space="0" w:sz="0" w:val="nil"/>
          <w:between w:space="0" w:sz="0" w:val="nil"/>
        </w:pBdr>
        <w:shd w:fill="auto" w:val="clear"/>
        <w:ind w:left="720" w:hanging="360"/>
        <w:jc w:val="both"/>
        <w:rPr/>
      </w:pPr>
      <w:ins w:author="Heritage Comments" w:id="545" w:date="2013-11-05T16:40:00Z">
        <w:r w:rsidDel="00000000" w:rsidR="00000000" w:rsidRPr="00000000">
          <w:rPr>
            <w:color w:val="ff0000"/>
            <w:vertAlign w:val="baseline"/>
            <w:rtl w:val="0"/>
          </w:rPr>
          <w:t xml:space="preserve">Name of clearing agents</w:t>
        </w:r>
      </w:ins>
      <w:r w:rsidDel="00000000" w:rsidR="00000000" w:rsidRPr="00000000">
        <w:rPr>
          <w:rtl w:val="0"/>
        </w:rPr>
      </w:r>
    </w:p>
    <w:p w:rsidR="00000000" w:rsidDel="00000000" w:rsidP="00000000" w:rsidRDefault="00000000" w:rsidRPr="00000000" w14:paraId="00000C8D">
      <w:pPr>
        <w:numPr>
          <w:ilvl w:val="0"/>
          <w:numId w:val="64"/>
        </w:numPr>
        <w:pBdr>
          <w:top w:space="0" w:sz="0" w:val="nil"/>
          <w:left w:space="0" w:sz="0" w:val="nil"/>
          <w:bottom w:space="0" w:sz="0" w:val="nil"/>
          <w:right w:space="0" w:sz="0" w:val="nil"/>
          <w:between w:space="0" w:sz="0" w:val="nil"/>
        </w:pBdr>
        <w:shd w:fill="auto" w:val="clear"/>
        <w:ind w:left="720" w:hanging="360"/>
        <w:jc w:val="both"/>
        <w:rPr/>
      </w:pPr>
      <w:ins w:author="Heritage Comments" w:id="546" w:date="2013-11-05T16:40:00Z">
        <w:r w:rsidDel="00000000" w:rsidR="00000000" w:rsidRPr="00000000">
          <w:rPr>
            <w:color w:val="ff0000"/>
            <w:vertAlign w:val="baseline"/>
            <w:rtl w:val="0"/>
          </w:rPr>
          <w:t xml:space="preserve">Marks and numbers</w:t>
        </w:r>
      </w:ins>
      <w:r w:rsidDel="00000000" w:rsidR="00000000" w:rsidRPr="00000000">
        <w:rPr>
          <w:rtl w:val="0"/>
        </w:rPr>
      </w:r>
    </w:p>
    <w:p w:rsidR="00000000" w:rsidDel="00000000" w:rsidP="00000000" w:rsidRDefault="00000000" w:rsidRPr="00000000" w14:paraId="00000C8E">
      <w:pPr>
        <w:numPr>
          <w:ilvl w:val="0"/>
          <w:numId w:val="64"/>
        </w:numPr>
        <w:pBdr>
          <w:top w:space="0" w:sz="0" w:val="nil"/>
          <w:left w:space="0" w:sz="0" w:val="nil"/>
          <w:bottom w:space="0" w:sz="0" w:val="nil"/>
          <w:right w:space="0" w:sz="0" w:val="nil"/>
          <w:between w:space="0" w:sz="0" w:val="nil"/>
        </w:pBdr>
        <w:shd w:fill="auto" w:val="clear"/>
        <w:ind w:left="720" w:hanging="360"/>
        <w:jc w:val="both"/>
        <w:rPr/>
      </w:pPr>
      <w:ins w:author="Heritage Comments" w:id="547" w:date="2013-11-05T16:40:00Z">
        <w:r w:rsidDel="00000000" w:rsidR="00000000" w:rsidRPr="00000000">
          <w:rPr>
            <w:color w:val="ff0000"/>
            <w:vertAlign w:val="baseline"/>
            <w:rtl w:val="0"/>
          </w:rPr>
          <w:t xml:space="preserve">Estimated date of discharge/arrival</w:t>
        </w:r>
      </w:ins>
      <w:r w:rsidDel="00000000" w:rsidR="00000000" w:rsidRPr="00000000">
        <w:rPr>
          <w:rtl w:val="0"/>
        </w:rPr>
      </w:r>
    </w:p>
    <w:p w:rsidR="00000000" w:rsidDel="00000000" w:rsidP="00000000" w:rsidRDefault="00000000" w:rsidRPr="00000000" w14:paraId="00000C8F">
      <w:pPr>
        <w:numPr>
          <w:ilvl w:val="0"/>
          <w:numId w:val="64"/>
        </w:numPr>
        <w:pBdr>
          <w:top w:space="0" w:sz="0" w:val="nil"/>
          <w:left w:space="0" w:sz="0" w:val="nil"/>
          <w:bottom w:space="0" w:sz="0" w:val="nil"/>
          <w:right w:space="0" w:sz="0" w:val="nil"/>
          <w:between w:space="0" w:sz="0" w:val="nil"/>
        </w:pBdr>
        <w:shd w:fill="auto" w:val="clear"/>
        <w:ind w:left="720" w:hanging="360"/>
        <w:jc w:val="both"/>
        <w:rPr/>
      </w:pPr>
      <w:ins w:author="Heritage Comments" w:id="548" w:date="2013-11-05T16:40:00Z">
        <w:r w:rsidDel="00000000" w:rsidR="00000000" w:rsidRPr="00000000">
          <w:rPr>
            <w:color w:val="ff0000"/>
            <w:vertAlign w:val="baseline"/>
            <w:rtl w:val="0"/>
          </w:rPr>
          <w:t xml:space="preserve">Transhipment</w:t>
        </w:r>
      </w:ins>
      <w:r w:rsidDel="00000000" w:rsidR="00000000" w:rsidRPr="00000000">
        <w:rPr>
          <w:rtl w:val="0"/>
        </w:rPr>
      </w:r>
    </w:p>
    <w:p w:rsidR="00000000" w:rsidDel="00000000" w:rsidP="00000000" w:rsidRDefault="00000000" w:rsidRPr="00000000" w14:paraId="00000C90">
      <w:pPr>
        <w:numPr>
          <w:ilvl w:val="0"/>
          <w:numId w:val="64"/>
        </w:numPr>
        <w:pBdr>
          <w:top w:space="0" w:sz="0" w:val="nil"/>
          <w:left w:space="0" w:sz="0" w:val="nil"/>
          <w:bottom w:space="0" w:sz="0" w:val="nil"/>
          <w:right w:space="0" w:sz="0" w:val="nil"/>
          <w:between w:space="0" w:sz="0" w:val="nil"/>
        </w:pBdr>
        <w:shd w:fill="auto" w:val="clear"/>
        <w:ind w:left="720" w:hanging="360"/>
        <w:jc w:val="both"/>
        <w:rPr/>
      </w:pPr>
      <w:ins w:author="Heritage Comments" w:id="549" w:date="2013-11-05T16:40:00Z">
        <w:r w:rsidDel="00000000" w:rsidR="00000000" w:rsidRPr="00000000">
          <w:rPr>
            <w:color w:val="ff0000"/>
            <w:vertAlign w:val="baseline"/>
            <w:rtl w:val="0"/>
          </w:rPr>
          <w:t xml:space="preserve">Name of surveyor</w:t>
        </w:r>
      </w:ins>
      <w:r w:rsidDel="00000000" w:rsidR="00000000" w:rsidRPr="00000000">
        <w:rPr>
          <w:rtl w:val="0"/>
        </w:rPr>
      </w:r>
    </w:p>
    <w:p w:rsidR="00000000" w:rsidDel="00000000" w:rsidP="00000000" w:rsidRDefault="00000000" w:rsidRPr="00000000" w14:paraId="00000C91">
      <w:pPr>
        <w:numPr>
          <w:ilvl w:val="0"/>
          <w:numId w:val="64"/>
        </w:numPr>
        <w:pBdr>
          <w:top w:space="0" w:sz="0" w:val="nil"/>
          <w:left w:space="0" w:sz="0" w:val="nil"/>
          <w:bottom w:space="0" w:sz="0" w:val="nil"/>
          <w:right w:space="0" w:sz="0" w:val="nil"/>
          <w:between w:space="0" w:sz="0" w:val="nil"/>
        </w:pBdr>
        <w:shd w:fill="auto" w:val="clear"/>
        <w:ind w:left="720" w:hanging="360"/>
        <w:jc w:val="both"/>
        <w:rPr/>
      </w:pPr>
      <w:ins w:author="Heritage Comments" w:id="550" w:date="2013-11-05T16:40:00Z">
        <w:r w:rsidDel="00000000" w:rsidR="00000000" w:rsidRPr="00000000">
          <w:rPr>
            <w:color w:val="ff0000"/>
            <w:vertAlign w:val="baseline"/>
            <w:rtl w:val="0"/>
          </w:rPr>
          <w:t xml:space="preserve">Basis of valuation</w:t>
        </w:r>
      </w:ins>
      <w:r w:rsidDel="00000000" w:rsidR="00000000" w:rsidRPr="00000000">
        <w:rPr>
          <w:rtl w:val="0"/>
        </w:rPr>
      </w:r>
    </w:p>
    <w:p w:rsidR="00000000" w:rsidDel="00000000" w:rsidP="00000000" w:rsidRDefault="00000000" w:rsidRPr="00000000" w14:paraId="00000C92">
      <w:pPr>
        <w:numPr>
          <w:ilvl w:val="0"/>
          <w:numId w:val="64"/>
        </w:numPr>
        <w:pBdr>
          <w:top w:space="0" w:sz="0" w:val="nil"/>
          <w:left w:space="0" w:sz="0" w:val="nil"/>
          <w:bottom w:space="0" w:sz="0" w:val="nil"/>
          <w:right w:space="0" w:sz="0" w:val="nil"/>
          <w:between w:space="0" w:sz="0" w:val="nil"/>
        </w:pBdr>
        <w:shd w:fill="auto" w:val="clear"/>
        <w:ind w:left="720" w:hanging="360"/>
        <w:jc w:val="both"/>
        <w:rPr/>
      </w:pPr>
      <w:ins w:author="Heritage Comments" w:id="551" w:date="2013-11-05T16:40:00Z">
        <w:r w:rsidDel="00000000" w:rsidR="00000000" w:rsidRPr="00000000">
          <w:rPr>
            <w:color w:val="ff0000"/>
            <w:vertAlign w:val="baseline"/>
            <w:rtl w:val="0"/>
          </w:rPr>
          <w:t xml:space="preserve">Nam and age of vessel </w:t>
        </w:r>
      </w:ins>
      <w:r w:rsidDel="00000000" w:rsidR="00000000" w:rsidRPr="00000000">
        <w:rPr>
          <w:rtl w:val="0"/>
        </w:rPr>
      </w:r>
    </w:p>
    <w:p w:rsidR="00000000" w:rsidDel="00000000" w:rsidP="00000000" w:rsidRDefault="00000000" w:rsidRPr="00000000" w14:paraId="00000C9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applicable and the rate of commission</w:t>
      </w:r>
      <w:r w:rsidDel="00000000" w:rsidR="00000000" w:rsidRPr="00000000">
        <w:rPr>
          <w:rtl w:val="0"/>
        </w:rPr>
      </w:r>
    </w:p>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jc w:val="both"/>
        <w:rPr/>
      </w:pPr>
      <w:bookmarkStart w:colFirst="0" w:colLast="0" w:name="_44bvf6o" w:id="160"/>
      <w:bookmarkEnd w:id="160"/>
      <w:r w:rsidDel="00000000" w:rsidR="00000000" w:rsidRPr="00000000">
        <w:rPr>
          <w:rtl w:val="0"/>
        </w:rPr>
      </w:r>
    </w:p>
    <w:p w:rsidR="00000000" w:rsidDel="00000000" w:rsidP="00000000" w:rsidRDefault="00000000" w:rsidRPr="00000000" w14:paraId="00000C95">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543" w:date="2013-11-05T16:40:00Z">
            <w:rPr>
              <w:color w:val="0000ff"/>
              <w:sz w:val="22"/>
              <w:szCs w:val="22"/>
              <w:u w:val="single"/>
              <w:vertAlign w:val="baseline"/>
            </w:rPr>
          </w:rPrChange>
        </w:rPr>
        <w:t xml:space="preserve">Marine Open Cover</w:t>
      </w:r>
      <w:r w:rsidDel="00000000" w:rsidR="00000000" w:rsidRPr="00000000">
        <w:rPr>
          <w:rtl w:val="0"/>
        </w:rPr>
      </w:r>
    </w:p>
    <w:p w:rsidR="00000000" w:rsidDel="00000000" w:rsidP="00000000" w:rsidRDefault="00000000" w:rsidRPr="00000000" w14:paraId="00000C96">
      <w:pPr>
        <w:numPr>
          <w:ilvl w:val="0"/>
          <w:numId w:val="6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 and address of the insured</w:t>
      </w:r>
      <w:r w:rsidDel="00000000" w:rsidR="00000000" w:rsidRPr="00000000">
        <w:rPr>
          <w:rtl w:val="0"/>
        </w:rPr>
      </w:r>
    </w:p>
    <w:p w:rsidR="00000000" w:rsidDel="00000000" w:rsidP="00000000" w:rsidRDefault="00000000" w:rsidRPr="00000000" w14:paraId="00000C97">
      <w:pPr>
        <w:numPr>
          <w:ilvl w:val="0"/>
          <w:numId w:val="6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Bottom limit (Limit per shipment) </w:t>
      </w:r>
      <w:r w:rsidDel="00000000" w:rsidR="00000000" w:rsidRPr="00000000">
        <w:rPr>
          <w:rtl w:val="0"/>
        </w:rPr>
      </w:r>
    </w:p>
    <w:p w:rsidR="00000000" w:rsidDel="00000000" w:rsidP="00000000" w:rsidRDefault="00000000" w:rsidRPr="00000000" w14:paraId="00000C98">
      <w:pPr>
        <w:numPr>
          <w:ilvl w:val="0"/>
          <w:numId w:val="6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Estimated annual carry</w:t>
      </w:r>
      <w:r w:rsidDel="00000000" w:rsidR="00000000" w:rsidRPr="00000000">
        <w:rPr>
          <w:rtl w:val="0"/>
        </w:rPr>
      </w:r>
    </w:p>
    <w:p w:rsidR="00000000" w:rsidDel="00000000" w:rsidP="00000000" w:rsidRDefault="00000000" w:rsidRPr="00000000" w14:paraId="00000C99">
      <w:pPr>
        <w:numPr>
          <w:ilvl w:val="0"/>
          <w:numId w:val="6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of premium</w:t>
      </w:r>
      <w:r w:rsidDel="00000000" w:rsidR="00000000" w:rsidRPr="00000000">
        <w:rPr>
          <w:rtl w:val="0"/>
        </w:rPr>
      </w:r>
    </w:p>
    <w:p w:rsidR="00000000" w:rsidDel="00000000" w:rsidP="00000000" w:rsidRDefault="00000000" w:rsidRPr="00000000" w14:paraId="00000C9A">
      <w:pPr>
        <w:numPr>
          <w:ilvl w:val="0"/>
          <w:numId w:val="6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Method of shipment/Conveyance</w:t>
      </w:r>
      <w:r w:rsidDel="00000000" w:rsidR="00000000" w:rsidRPr="00000000">
        <w:rPr>
          <w:rtl w:val="0"/>
        </w:rPr>
      </w:r>
    </w:p>
    <w:p w:rsidR="00000000" w:rsidDel="00000000" w:rsidP="00000000" w:rsidRDefault="00000000" w:rsidRPr="00000000" w14:paraId="00000C9B">
      <w:pPr>
        <w:numPr>
          <w:ilvl w:val="0"/>
          <w:numId w:val="6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Voyage</w:t>
      </w:r>
      <w:r w:rsidDel="00000000" w:rsidR="00000000" w:rsidRPr="00000000">
        <w:rPr>
          <w:rtl w:val="0"/>
        </w:rPr>
      </w:r>
    </w:p>
    <w:p w:rsidR="00000000" w:rsidDel="00000000" w:rsidP="00000000" w:rsidRDefault="00000000" w:rsidRPr="00000000" w14:paraId="00000C9C">
      <w:pPr>
        <w:numPr>
          <w:ilvl w:val="0"/>
          <w:numId w:val="6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Scope of cover</w:t>
      </w:r>
      <w:r w:rsidDel="00000000" w:rsidR="00000000" w:rsidRPr="00000000">
        <w:rPr>
          <w:rtl w:val="0"/>
        </w:rPr>
      </w:r>
    </w:p>
    <w:p w:rsidR="00000000" w:rsidDel="00000000" w:rsidP="00000000" w:rsidRDefault="00000000" w:rsidRPr="00000000" w14:paraId="00000C9D">
      <w:pPr>
        <w:numPr>
          <w:ilvl w:val="0"/>
          <w:numId w:val="6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Interest to be insured</w:t>
      </w:r>
      <w:r w:rsidDel="00000000" w:rsidR="00000000" w:rsidRPr="00000000">
        <w:rPr>
          <w:rtl w:val="0"/>
        </w:rPr>
      </w:r>
    </w:p>
    <w:p w:rsidR="00000000" w:rsidDel="00000000" w:rsidP="00000000" w:rsidRDefault="00000000" w:rsidRPr="00000000" w14:paraId="00000C9E">
      <w:pPr>
        <w:numPr>
          <w:ilvl w:val="0"/>
          <w:numId w:val="63"/>
        </w:numPr>
        <w:pBdr>
          <w:top w:space="0" w:sz="0" w:val="nil"/>
          <w:left w:space="0" w:sz="0" w:val="nil"/>
          <w:bottom w:space="0" w:sz="0" w:val="nil"/>
          <w:right w:space="0" w:sz="0" w:val="nil"/>
          <w:between w:space="0" w:sz="0" w:val="nil"/>
        </w:pBdr>
        <w:shd w:fill="auto" w:val="clear"/>
        <w:ind w:left="720" w:hanging="360"/>
        <w:jc w:val="both"/>
        <w:rPr/>
      </w:pPr>
      <w:bookmarkStart w:colFirst="0" w:colLast="0" w:name="_2jh5peh" w:id="161"/>
      <w:bookmarkEnd w:id="161"/>
      <w:r w:rsidDel="00000000" w:rsidR="00000000" w:rsidRPr="00000000">
        <w:rPr>
          <w:vertAlign w:val="baseline"/>
          <w:rtl w:val="0"/>
        </w:rPr>
        <w:t xml:space="preserve">Insured transit</w:t>
      </w:r>
      <w:r w:rsidDel="00000000" w:rsidR="00000000" w:rsidRPr="00000000">
        <w:rPr>
          <w:rtl w:val="0"/>
        </w:rPr>
      </w:r>
    </w:p>
    <w:p w:rsidR="00000000" w:rsidDel="00000000" w:rsidP="00000000" w:rsidRDefault="00000000" w:rsidRPr="00000000" w14:paraId="00000C9F">
      <w:pPr>
        <w:pStyle w:val="Heading4"/>
        <w:pBdr>
          <w:top w:space="0" w:sz="0" w:val="nil"/>
          <w:left w:space="0" w:sz="0" w:val="nil"/>
          <w:bottom w:space="0" w:sz="0" w:val="nil"/>
          <w:right w:space="0" w:sz="0" w:val="nil"/>
          <w:between w:space="0" w:sz="0" w:val="nil"/>
        </w:pBdr>
        <w:shd w:fill="auto" w:val="clear"/>
        <w:ind w:left="864" w:firstLine="0"/>
        <w:jc w:val="both"/>
        <w:rPr/>
      </w:pPr>
      <w:r w:rsidDel="00000000" w:rsidR="00000000" w:rsidRPr="00000000">
        <w:rPr>
          <w:rtl w:val="0"/>
        </w:rPr>
      </w:r>
    </w:p>
    <w:p w:rsidR="00000000" w:rsidDel="00000000" w:rsidP="00000000" w:rsidRDefault="00000000" w:rsidRPr="00000000" w14:paraId="00000CA0">
      <w:pPr>
        <w:pStyle w:val="Heading4"/>
        <w:pBdr>
          <w:top w:space="0" w:sz="0" w:val="nil"/>
          <w:left w:space="0" w:sz="0" w:val="nil"/>
          <w:bottom w:space="0" w:sz="0" w:val="nil"/>
          <w:right w:space="0" w:sz="0" w:val="nil"/>
          <w:between w:space="0" w:sz="0" w:val="nil"/>
        </w:pBdr>
        <w:shd w:fill="auto" w:val="clear"/>
        <w:ind w:left="864" w:firstLine="0"/>
        <w:jc w:val="both"/>
        <w:rPr/>
      </w:pPr>
      <w:bookmarkStart w:colFirst="0" w:colLast="0" w:name="_ymfzma" w:id="162"/>
      <w:bookmarkEnd w:id="162"/>
      <w:ins w:author="Heritage Comments" w:id="552" w:date="2013-11-05T16:40:00Z">
        <w:r w:rsidDel="00000000" w:rsidR="00000000" w:rsidRPr="00000000">
          <w:rPr>
            <w:b w:val="1"/>
            <w:color w:val="ff0000"/>
            <w:sz w:val="22"/>
            <w:szCs w:val="22"/>
            <w:vertAlign w:val="baseline"/>
            <w:rtl w:val="0"/>
          </w:rPr>
          <w:t xml:space="preserve">NB: details same as above under marine cargo</w:t>
        </w:r>
      </w:ins>
      <w:r w:rsidDel="00000000" w:rsidR="00000000" w:rsidRPr="00000000">
        <w:rPr>
          <w:rtl w:val="0"/>
        </w:rPr>
      </w:r>
    </w:p>
    <w:p w:rsidR="00000000" w:rsidDel="00000000" w:rsidP="00000000" w:rsidRDefault="00000000" w:rsidRPr="00000000" w14:paraId="00000CA1">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543" w:date="2013-11-05T16:40:00Z">
            <w:rPr>
              <w:color w:val="0000ff"/>
              <w:sz w:val="22"/>
              <w:szCs w:val="22"/>
              <w:u w:val="single"/>
              <w:vertAlign w:val="baseline"/>
            </w:rPr>
          </w:rPrChange>
        </w:rPr>
        <w:t xml:space="preserve">Bonds insurance</w:t>
      </w:r>
      <w:r w:rsidDel="00000000" w:rsidR="00000000" w:rsidRPr="00000000">
        <w:rPr>
          <w:rtl w:val="0"/>
        </w:rPr>
      </w:r>
    </w:p>
    <w:p w:rsidR="00000000" w:rsidDel="00000000" w:rsidP="00000000" w:rsidRDefault="00000000" w:rsidRPr="00000000" w14:paraId="00000CA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Bond amount is the only information required for this class of insurance.  The various products under bonds insurance include:</w:t>
      </w:r>
      <w:r w:rsidDel="00000000" w:rsidR="00000000" w:rsidRPr="00000000">
        <w:rPr>
          <w:rtl w:val="0"/>
        </w:rPr>
      </w:r>
    </w:p>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rPr/>
      </w:pPr>
      <w:ins w:author="Heritage Comments" w:id="553" w:date="2013-11-05T16:40:00Z">
        <w:r w:rsidDel="00000000" w:rsidR="00000000" w:rsidRPr="00000000">
          <w:rPr>
            <w:color w:val="ff0000"/>
            <w:vertAlign w:val="baseline"/>
            <w:rtl w:val="0"/>
          </w:rPr>
          <w:t xml:space="preserve">The above statement is not correct.  The following information will be required</w:t>
        </w:r>
      </w:ins>
      <w:r w:rsidDel="00000000" w:rsidR="00000000" w:rsidRPr="00000000">
        <w:rPr>
          <w:rtl w:val="0"/>
        </w:rPr>
      </w:r>
    </w:p>
    <w:p w:rsidR="00000000" w:rsidDel="00000000" w:rsidP="00000000" w:rsidRDefault="00000000" w:rsidRPr="00000000" w14:paraId="00000CA5">
      <w:pPr>
        <w:numPr>
          <w:ilvl w:val="0"/>
          <w:numId w:val="56"/>
        </w:numPr>
        <w:pBdr>
          <w:top w:space="0" w:sz="0" w:val="nil"/>
          <w:left w:space="0" w:sz="0" w:val="nil"/>
          <w:bottom w:space="0" w:sz="0" w:val="nil"/>
          <w:right w:space="0" w:sz="0" w:val="nil"/>
          <w:between w:space="0" w:sz="0" w:val="nil"/>
        </w:pBdr>
        <w:shd w:fill="auto" w:val="clear"/>
        <w:ind w:left="720" w:hanging="360"/>
        <w:jc w:val="both"/>
        <w:rPr/>
      </w:pPr>
      <w:ins w:author="Heritage Comments" w:id="554" w:date="2013-11-05T16:40:00Z">
        <w:r w:rsidDel="00000000" w:rsidR="00000000" w:rsidRPr="00000000">
          <w:rPr>
            <w:color w:val="ff0000"/>
            <w:vertAlign w:val="baseline"/>
            <w:rtl w:val="0"/>
          </w:rPr>
          <w:t xml:space="preserve">Immigrant name and address. </w:t>
        </w:r>
      </w:ins>
      <w:r w:rsidDel="00000000" w:rsidR="00000000" w:rsidRPr="00000000">
        <w:rPr>
          <w:rtl w:val="0"/>
        </w:rPr>
      </w:r>
    </w:p>
    <w:p w:rsidR="00000000" w:rsidDel="00000000" w:rsidP="00000000" w:rsidRDefault="00000000" w:rsidRPr="00000000" w14:paraId="00000CA6">
      <w:pPr>
        <w:numPr>
          <w:ilvl w:val="0"/>
          <w:numId w:val="56"/>
        </w:numPr>
        <w:pBdr>
          <w:top w:space="0" w:sz="0" w:val="nil"/>
          <w:left w:space="0" w:sz="0" w:val="nil"/>
          <w:bottom w:space="0" w:sz="0" w:val="nil"/>
          <w:right w:space="0" w:sz="0" w:val="nil"/>
          <w:between w:space="0" w:sz="0" w:val="nil"/>
        </w:pBdr>
        <w:shd w:fill="auto" w:val="clear"/>
        <w:ind w:left="720" w:hanging="360"/>
        <w:jc w:val="both"/>
        <w:rPr/>
      </w:pPr>
      <w:ins w:author="Heritage Comments" w:id="555" w:date="2013-11-05T16:40:00Z">
        <w:r w:rsidDel="00000000" w:rsidR="00000000" w:rsidRPr="00000000">
          <w:rPr>
            <w:color w:val="ff0000"/>
            <w:vertAlign w:val="baseline"/>
            <w:rtl w:val="0"/>
          </w:rPr>
          <w:t xml:space="preserve">Principal name and address</w:t>
        </w:r>
      </w:ins>
      <w:r w:rsidDel="00000000" w:rsidR="00000000" w:rsidRPr="00000000">
        <w:rPr>
          <w:rtl w:val="0"/>
        </w:rPr>
      </w:r>
    </w:p>
    <w:p w:rsidR="00000000" w:rsidDel="00000000" w:rsidP="00000000" w:rsidRDefault="00000000" w:rsidRPr="00000000" w14:paraId="00000CA7">
      <w:pPr>
        <w:numPr>
          <w:ilvl w:val="0"/>
          <w:numId w:val="56"/>
        </w:numPr>
        <w:pBdr>
          <w:top w:space="0" w:sz="0" w:val="nil"/>
          <w:left w:space="0" w:sz="0" w:val="nil"/>
          <w:bottom w:space="0" w:sz="0" w:val="nil"/>
          <w:right w:space="0" w:sz="0" w:val="nil"/>
          <w:between w:space="0" w:sz="0" w:val="nil"/>
        </w:pBdr>
        <w:shd w:fill="auto" w:val="clear"/>
        <w:ind w:left="720" w:hanging="360"/>
        <w:jc w:val="both"/>
        <w:rPr/>
      </w:pPr>
      <w:ins w:author="Heritage Comments" w:id="556" w:date="2013-11-05T16:40:00Z">
        <w:r w:rsidDel="00000000" w:rsidR="00000000" w:rsidRPr="00000000">
          <w:rPr>
            <w:color w:val="ff0000"/>
            <w:vertAlign w:val="baseline"/>
            <w:rtl w:val="0"/>
          </w:rPr>
          <w:t xml:space="preserve">Name of surety</w:t>
        </w:r>
      </w:ins>
      <w:r w:rsidDel="00000000" w:rsidR="00000000" w:rsidRPr="00000000">
        <w:rPr>
          <w:rtl w:val="0"/>
        </w:rPr>
      </w:r>
    </w:p>
    <w:p w:rsidR="00000000" w:rsidDel="00000000" w:rsidP="00000000" w:rsidRDefault="00000000" w:rsidRPr="00000000" w14:paraId="00000CA8">
      <w:pPr>
        <w:numPr>
          <w:ilvl w:val="0"/>
          <w:numId w:val="56"/>
        </w:numPr>
        <w:pBdr>
          <w:top w:space="0" w:sz="0" w:val="nil"/>
          <w:left w:space="0" w:sz="0" w:val="nil"/>
          <w:bottom w:space="0" w:sz="0" w:val="nil"/>
          <w:right w:space="0" w:sz="0" w:val="nil"/>
          <w:between w:space="0" w:sz="0" w:val="nil"/>
        </w:pBdr>
        <w:shd w:fill="auto" w:val="clear"/>
        <w:ind w:left="720" w:hanging="360"/>
        <w:jc w:val="both"/>
        <w:rPr/>
      </w:pPr>
      <w:ins w:author="Heritage Comments" w:id="557" w:date="2013-11-05T16:40:00Z">
        <w:r w:rsidDel="00000000" w:rsidR="00000000" w:rsidRPr="00000000">
          <w:rPr>
            <w:color w:val="ff0000"/>
            <w:vertAlign w:val="baseline"/>
            <w:rtl w:val="0"/>
          </w:rPr>
          <w:t xml:space="preserve">Security provided and its value</w:t>
        </w:r>
      </w:ins>
      <w:r w:rsidDel="00000000" w:rsidR="00000000" w:rsidRPr="00000000">
        <w:rPr>
          <w:rtl w:val="0"/>
        </w:rPr>
      </w:r>
    </w:p>
    <w:p w:rsidR="00000000" w:rsidDel="00000000" w:rsidP="00000000" w:rsidRDefault="00000000" w:rsidRPr="00000000" w14:paraId="00000CA9">
      <w:pPr>
        <w:numPr>
          <w:ilvl w:val="0"/>
          <w:numId w:val="56"/>
        </w:numPr>
        <w:pBdr>
          <w:top w:space="0" w:sz="0" w:val="nil"/>
          <w:left w:space="0" w:sz="0" w:val="nil"/>
          <w:bottom w:space="0" w:sz="0" w:val="nil"/>
          <w:right w:space="0" w:sz="0" w:val="nil"/>
          <w:between w:space="0" w:sz="0" w:val="nil"/>
        </w:pBdr>
        <w:shd w:fill="auto" w:val="clear"/>
        <w:ind w:left="720" w:hanging="360"/>
        <w:jc w:val="both"/>
        <w:rPr/>
      </w:pPr>
      <w:ins w:author="Heritage Comments" w:id="558" w:date="2013-11-05T16:40:00Z">
        <w:r w:rsidDel="00000000" w:rsidR="00000000" w:rsidRPr="00000000">
          <w:rPr>
            <w:color w:val="ff0000"/>
            <w:vertAlign w:val="baseline"/>
            <w:rtl w:val="0"/>
          </w:rPr>
          <w:t xml:space="preserve">Bond reference number</w:t>
        </w:r>
      </w:ins>
      <w:r w:rsidDel="00000000" w:rsidR="00000000" w:rsidRPr="00000000">
        <w:rPr>
          <w:rtl w:val="0"/>
        </w:rPr>
      </w:r>
    </w:p>
    <w:p w:rsidR="00000000" w:rsidDel="00000000" w:rsidP="00000000" w:rsidRDefault="00000000" w:rsidRPr="00000000" w14:paraId="00000CAA">
      <w:pPr>
        <w:numPr>
          <w:ilvl w:val="0"/>
          <w:numId w:val="56"/>
        </w:numPr>
        <w:pBdr>
          <w:top w:space="0" w:sz="0" w:val="nil"/>
          <w:left w:space="0" w:sz="0" w:val="nil"/>
          <w:bottom w:space="0" w:sz="0" w:val="nil"/>
          <w:right w:space="0" w:sz="0" w:val="nil"/>
          <w:between w:space="0" w:sz="0" w:val="nil"/>
        </w:pBdr>
        <w:shd w:fill="auto" w:val="clear"/>
        <w:ind w:left="720" w:hanging="360"/>
        <w:jc w:val="both"/>
        <w:rPr/>
      </w:pPr>
      <w:ins w:author="Heritage Comments" w:id="559" w:date="2013-11-05T16:40:00Z">
        <w:r w:rsidDel="00000000" w:rsidR="00000000" w:rsidRPr="00000000">
          <w:rPr>
            <w:color w:val="ff0000"/>
            <w:vertAlign w:val="baseline"/>
            <w:rtl w:val="0"/>
          </w:rPr>
          <w:t xml:space="preserve">Bond amount</w:t>
        </w:r>
      </w:ins>
      <w:r w:rsidDel="00000000" w:rsidR="00000000" w:rsidRPr="00000000">
        <w:rPr>
          <w:rtl w:val="0"/>
        </w:rPr>
      </w:r>
    </w:p>
    <w:p w:rsidR="00000000" w:rsidDel="00000000" w:rsidP="00000000" w:rsidRDefault="00000000" w:rsidRPr="00000000" w14:paraId="00000CAB">
      <w:pPr>
        <w:numPr>
          <w:ilvl w:val="0"/>
          <w:numId w:val="56"/>
        </w:numPr>
        <w:pBdr>
          <w:top w:space="0" w:sz="0" w:val="nil"/>
          <w:left w:space="0" w:sz="0" w:val="nil"/>
          <w:bottom w:space="0" w:sz="0" w:val="nil"/>
          <w:right w:space="0" w:sz="0" w:val="nil"/>
          <w:between w:space="0" w:sz="0" w:val="nil"/>
        </w:pBdr>
        <w:shd w:fill="auto" w:val="clear"/>
        <w:ind w:left="720" w:hanging="360"/>
        <w:jc w:val="both"/>
        <w:rPr/>
      </w:pPr>
      <w:ins w:author="Heritage Comments" w:id="560" w:date="2013-11-05T16:40:00Z">
        <w:r w:rsidDel="00000000" w:rsidR="00000000" w:rsidRPr="00000000">
          <w:rPr>
            <w:color w:val="ff0000"/>
            <w:vertAlign w:val="baseline"/>
            <w:rtl w:val="0"/>
          </w:rPr>
          <w:t xml:space="preserve">Duration of bond</w:t>
        </w:r>
      </w:ins>
      <w:r w:rsidDel="00000000" w:rsidR="00000000" w:rsidRPr="00000000">
        <w:rPr>
          <w:rtl w:val="0"/>
        </w:rPr>
      </w:r>
    </w:p>
    <w:p w:rsidR="00000000" w:rsidDel="00000000" w:rsidP="00000000" w:rsidRDefault="00000000" w:rsidRPr="00000000" w14:paraId="00000CAC">
      <w:pPr>
        <w:numPr>
          <w:ilvl w:val="0"/>
          <w:numId w:val="56"/>
        </w:numPr>
        <w:pBdr>
          <w:top w:space="0" w:sz="0" w:val="nil"/>
          <w:left w:space="0" w:sz="0" w:val="nil"/>
          <w:bottom w:space="0" w:sz="0" w:val="nil"/>
          <w:right w:space="0" w:sz="0" w:val="nil"/>
          <w:between w:space="0" w:sz="0" w:val="nil"/>
        </w:pBdr>
        <w:shd w:fill="auto" w:val="clear"/>
        <w:ind w:left="720" w:hanging="360"/>
        <w:jc w:val="both"/>
        <w:rPr/>
      </w:pPr>
      <w:ins w:author="Heritage Comments" w:id="561" w:date="2013-11-05T16:40:00Z">
        <w:r w:rsidDel="00000000" w:rsidR="00000000" w:rsidRPr="00000000">
          <w:rPr>
            <w:color w:val="ff0000"/>
            <w:vertAlign w:val="baseline"/>
            <w:rtl w:val="0"/>
          </w:rPr>
          <w:t xml:space="preserve">Counter indemnity guarantee form (Y/N)</w:t>
        </w:r>
      </w:ins>
      <w:r w:rsidDel="00000000" w:rsidR="00000000" w:rsidRPr="00000000">
        <w:rPr>
          <w:rtl w:val="0"/>
        </w:rPr>
      </w:r>
    </w:p>
    <w:p w:rsidR="00000000" w:rsidDel="00000000" w:rsidP="00000000" w:rsidRDefault="00000000" w:rsidRPr="00000000" w14:paraId="00000C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B0">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Counter indemnity bond. </w:t>
      </w:r>
      <w:r w:rsidDel="00000000" w:rsidR="00000000" w:rsidRPr="00000000">
        <w:rPr>
          <w:rtl w:val="0"/>
        </w:rPr>
      </w:r>
    </w:p>
    <w:p w:rsidR="00000000" w:rsidDel="00000000" w:rsidP="00000000" w:rsidRDefault="00000000" w:rsidRPr="00000000" w14:paraId="00000CB1">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Performance bond. </w:t>
      </w:r>
      <w:r w:rsidDel="00000000" w:rsidR="00000000" w:rsidRPr="00000000">
        <w:rPr>
          <w:rtl w:val="0"/>
        </w:rPr>
      </w:r>
    </w:p>
    <w:p w:rsidR="00000000" w:rsidDel="00000000" w:rsidP="00000000" w:rsidRDefault="00000000" w:rsidRPr="00000000" w14:paraId="00000CB2">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Advance payment bond. </w:t>
      </w:r>
      <w:r w:rsidDel="00000000" w:rsidR="00000000" w:rsidRPr="00000000">
        <w:rPr>
          <w:rtl w:val="0"/>
        </w:rPr>
      </w:r>
    </w:p>
    <w:p w:rsidR="00000000" w:rsidDel="00000000" w:rsidP="00000000" w:rsidRDefault="00000000" w:rsidRPr="00000000" w14:paraId="00000CB3">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Bid bond. </w:t>
      </w:r>
      <w:r w:rsidDel="00000000" w:rsidR="00000000" w:rsidRPr="00000000">
        <w:rPr>
          <w:rtl w:val="0"/>
        </w:rPr>
      </w:r>
    </w:p>
    <w:p w:rsidR="00000000" w:rsidDel="00000000" w:rsidP="00000000" w:rsidRDefault="00000000" w:rsidRPr="00000000" w14:paraId="00000CB4">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Counter bid bond. </w:t>
      </w:r>
      <w:r w:rsidDel="00000000" w:rsidR="00000000" w:rsidRPr="00000000">
        <w:rPr>
          <w:rtl w:val="0"/>
        </w:rPr>
      </w:r>
    </w:p>
    <w:p w:rsidR="00000000" w:rsidDel="00000000" w:rsidP="00000000" w:rsidRDefault="00000000" w:rsidRPr="00000000" w14:paraId="00000CB5">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Customs bond. </w:t>
      </w:r>
      <w:r w:rsidDel="00000000" w:rsidR="00000000" w:rsidRPr="00000000">
        <w:rPr>
          <w:rtl w:val="0"/>
        </w:rPr>
      </w:r>
    </w:p>
    <w:p w:rsidR="00000000" w:rsidDel="00000000" w:rsidP="00000000" w:rsidRDefault="00000000" w:rsidRPr="00000000" w14:paraId="00000CB6">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Retention Bond. </w:t>
      </w:r>
      <w:r w:rsidDel="00000000" w:rsidR="00000000" w:rsidRPr="00000000">
        <w:rPr>
          <w:rtl w:val="0"/>
        </w:rPr>
      </w:r>
    </w:p>
    <w:p w:rsidR="00000000" w:rsidDel="00000000" w:rsidP="00000000" w:rsidRDefault="00000000" w:rsidRPr="00000000" w14:paraId="00000CB7">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Advance payment guarantee. </w:t>
      </w:r>
      <w:r w:rsidDel="00000000" w:rsidR="00000000" w:rsidRPr="00000000">
        <w:rPr>
          <w:rtl w:val="0"/>
        </w:rPr>
      </w:r>
    </w:p>
    <w:p w:rsidR="00000000" w:rsidDel="00000000" w:rsidP="00000000" w:rsidRDefault="00000000" w:rsidRPr="00000000" w14:paraId="00000CB8">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Performance guarantee. </w:t>
      </w:r>
      <w:r w:rsidDel="00000000" w:rsidR="00000000" w:rsidRPr="00000000">
        <w:rPr>
          <w:rtl w:val="0"/>
        </w:rPr>
      </w:r>
    </w:p>
    <w:p w:rsidR="00000000" w:rsidDel="00000000" w:rsidP="00000000" w:rsidRDefault="00000000" w:rsidRPr="00000000" w14:paraId="00000CB9">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Credit bond. </w:t>
      </w:r>
      <w:r w:rsidDel="00000000" w:rsidR="00000000" w:rsidRPr="00000000">
        <w:rPr>
          <w:rtl w:val="0"/>
        </w:rPr>
      </w:r>
    </w:p>
    <w:p w:rsidR="00000000" w:rsidDel="00000000" w:rsidP="00000000" w:rsidRDefault="00000000" w:rsidRPr="00000000" w14:paraId="00000CBA">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Security bond</w:t>
      </w:r>
      <w:r w:rsidDel="00000000" w:rsidR="00000000" w:rsidRPr="00000000">
        <w:rPr>
          <w:rtl w:val="0"/>
        </w:rPr>
      </w:r>
    </w:p>
    <w:p w:rsidR="00000000" w:rsidDel="00000000" w:rsidP="00000000" w:rsidRDefault="00000000" w:rsidRPr="00000000" w14:paraId="00000CBB">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Additional information that will be captured for bonds include:</w:t>
      </w:r>
      <w:r w:rsidDel="00000000" w:rsidR="00000000" w:rsidRPr="00000000">
        <w:rPr>
          <w:rtl w:val="0"/>
        </w:rPr>
      </w:r>
    </w:p>
    <w:p w:rsidR="00000000" w:rsidDel="00000000" w:rsidP="00000000" w:rsidRDefault="00000000" w:rsidRPr="00000000" w14:paraId="00000CBC">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548dd4"/>
          <w:u w:val="none"/>
          <w:vertAlign w:val="baseline"/>
          <w:rtl w:val="0"/>
          <w:rPrChange w:author="Heritage Comments" w:id="562" w:date="2013-11-05T16:40:00Z">
            <w:rPr>
              <w:color w:val="0000ff"/>
              <w:u w:val="single"/>
              <w:vertAlign w:val="baseline"/>
            </w:rPr>
          </w:rPrChange>
        </w:rPr>
        <w:t xml:space="preserve">Details of the contractor (Name/address/Telephone) </w:t>
      </w:r>
      <w:r w:rsidDel="00000000" w:rsidR="00000000" w:rsidRPr="00000000">
        <w:rPr>
          <w:rtl w:val="0"/>
        </w:rPr>
      </w:r>
    </w:p>
    <w:p w:rsidR="00000000" w:rsidDel="00000000" w:rsidP="00000000" w:rsidRDefault="00000000" w:rsidRPr="00000000" w14:paraId="00000CBD">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548dd4"/>
          <w:u w:val="none"/>
          <w:vertAlign w:val="baseline"/>
          <w:rtl w:val="0"/>
          <w:rPrChange w:author="Heritage Comments" w:id="562" w:date="2013-11-05T16:40:00Z">
            <w:rPr>
              <w:color w:val="0000ff"/>
              <w:u w:val="single"/>
              <w:vertAlign w:val="baseline"/>
            </w:rPr>
          </w:rPrChange>
        </w:rPr>
        <w:t xml:space="preserve">Period of guarantee</w:t>
      </w:r>
      <w:r w:rsidDel="00000000" w:rsidR="00000000" w:rsidRPr="00000000">
        <w:rPr>
          <w:rtl w:val="0"/>
        </w:rPr>
      </w:r>
    </w:p>
    <w:p w:rsidR="00000000" w:rsidDel="00000000" w:rsidP="00000000" w:rsidRDefault="00000000" w:rsidRPr="00000000" w14:paraId="00000CBE">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548dd4"/>
          <w:u w:val="none"/>
          <w:vertAlign w:val="baseline"/>
          <w:rtl w:val="0"/>
          <w:rPrChange w:author="Heritage Comments" w:id="562" w:date="2013-11-05T16:40:00Z">
            <w:rPr>
              <w:color w:val="0000ff"/>
              <w:u w:val="single"/>
              <w:vertAlign w:val="baseline"/>
            </w:rPr>
          </w:rPrChange>
        </w:rPr>
        <w:t xml:space="preserve">Contract description</w:t>
      </w:r>
      <w:r w:rsidDel="00000000" w:rsidR="00000000" w:rsidRPr="00000000">
        <w:rPr>
          <w:rtl w:val="0"/>
        </w:rPr>
      </w:r>
    </w:p>
    <w:p w:rsidR="00000000" w:rsidDel="00000000" w:rsidP="00000000" w:rsidRDefault="00000000" w:rsidRPr="00000000" w14:paraId="00000CBF">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548dd4"/>
          <w:u w:val="none"/>
          <w:vertAlign w:val="baseline"/>
          <w:rtl w:val="0"/>
          <w:rPrChange w:author="Heritage Comments" w:id="562" w:date="2013-11-05T16:40:00Z">
            <w:rPr>
              <w:color w:val="0000ff"/>
              <w:u w:val="single"/>
              <w:vertAlign w:val="baseline"/>
            </w:rPr>
          </w:rPrChange>
        </w:rPr>
        <w:t xml:space="preserve">Commencement date</w:t>
      </w:r>
      <w:r w:rsidDel="00000000" w:rsidR="00000000" w:rsidRPr="00000000">
        <w:rPr>
          <w:rtl w:val="0"/>
        </w:rPr>
      </w:r>
    </w:p>
    <w:p w:rsidR="00000000" w:rsidDel="00000000" w:rsidP="00000000" w:rsidRDefault="00000000" w:rsidRPr="00000000" w14:paraId="00000CC0">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548dd4"/>
          <w:u w:val="none"/>
          <w:vertAlign w:val="baseline"/>
          <w:rtl w:val="0"/>
          <w:rPrChange w:author="Heritage Comments" w:id="562" w:date="2013-11-05T16:40:00Z">
            <w:rPr>
              <w:color w:val="0000ff"/>
              <w:u w:val="single"/>
              <w:vertAlign w:val="baseline"/>
            </w:rPr>
          </w:rPrChange>
        </w:rPr>
        <w:t xml:space="preserve">Completion date</w:t>
      </w:r>
      <w:r w:rsidDel="00000000" w:rsidR="00000000" w:rsidRPr="00000000">
        <w:rPr>
          <w:rtl w:val="0"/>
        </w:rPr>
      </w:r>
    </w:p>
    <w:p w:rsidR="00000000" w:rsidDel="00000000" w:rsidP="00000000" w:rsidRDefault="00000000" w:rsidRPr="00000000" w14:paraId="00000CC1">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548dd4"/>
          <w:u w:val="none"/>
          <w:vertAlign w:val="baseline"/>
          <w:rtl w:val="0"/>
          <w:rPrChange w:author="Heritage Comments" w:id="562" w:date="2013-11-05T16:40:00Z">
            <w:rPr>
              <w:color w:val="0000ff"/>
              <w:u w:val="single"/>
              <w:vertAlign w:val="baseline"/>
            </w:rPr>
          </w:rPrChange>
        </w:rPr>
        <w:t xml:space="preserve">Total Contract Sum</w:t>
      </w:r>
      <w:r w:rsidDel="00000000" w:rsidR="00000000" w:rsidRPr="00000000">
        <w:rPr>
          <w:rtl w:val="0"/>
        </w:rPr>
      </w:r>
    </w:p>
    <w:p w:rsidR="00000000" w:rsidDel="00000000" w:rsidP="00000000" w:rsidRDefault="00000000" w:rsidRPr="00000000" w14:paraId="00000CC2">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548dd4"/>
          <w:u w:val="none"/>
          <w:vertAlign w:val="baseline"/>
          <w:rtl w:val="0"/>
          <w:rPrChange w:author="Heritage Comments" w:id="562" w:date="2013-11-05T16:40:00Z">
            <w:rPr>
              <w:color w:val="0000ff"/>
              <w:u w:val="single"/>
              <w:vertAlign w:val="baseline"/>
            </w:rPr>
          </w:rPrChange>
        </w:rPr>
        <w:t xml:space="preserve">Amount of subcontract work</w:t>
      </w:r>
      <w:r w:rsidDel="00000000" w:rsidR="00000000" w:rsidRPr="00000000">
        <w:rPr>
          <w:rtl w:val="0"/>
        </w:rPr>
      </w:r>
    </w:p>
    <w:p w:rsidR="00000000" w:rsidDel="00000000" w:rsidP="00000000" w:rsidRDefault="00000000" w:rsidRPr="00000000" w14:paraId="00000CC3">
      <w:pPr>
        <w:numPr>
          <w:ilvl w:val="0"/>
          <w:numId w:val="5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548dd4"/>
          <w:u w:val="none"/>
          <w:vertAlign w:val="baseline"/>
          <w:rtl w:val="0"/>
          <w:rPrChange w:author="Heritage Comments" w:id="562" w:date="2013-11-05T16:40:00Z">
            <w:rPr>
              <w:color w:val="0000ff"/>
              <w:u w:val="single"/>
              <w:vertAlign w:val="baseline"/>
            </w:rPr>
          </w:rPrChange>
        </w:rPr>
        <w:t xml:space="preserve">Location of contract work</w:t>
      </w:r>
      <w:r w:rsidDel="00000000" w:rsidR="00000000" w:rsidRPr="00000000">
        <w:rPr>
          <w:rtl w:val="0"/>
        </w:rPr>
      </w:r>
    </w:p>
    <w:p w:rsidR="00000000" w:rsidDel="00000000" w:rsidP="00000000" w:rsidRDefault="00000000" w:rsidRPr="00000000" w14:paraId="00000CC4">
      <w:pPr>
        <w:numPr>
          <w:ilvl w:val="0"/>
          <w:numId w:val="56"/>
        </w:numPr>
        <w:pBdr>
          <w:top w:space="0" w:sz="0" w:val="nil"/>
          <w:left w:space="0" w:sz="0" w:val="nil"/>
          <w:bottom w:space="0" w:sz="0" w:val="nil"/>
          <w:right w:space="0" w:sz="0" w:val="nil"/>
          <w:between w:space="0" w:sz="0" w:val="nil"/>
        </w:pBdr>
        <w:shd w:fill="auto" w:val="clear"/>
        <w:ind w:left="720" w:hanging="360"/>
        <w:jc w:val="both"/>
        <w:rPr/>
      </w:pPr>
      <w:bookmarkStart w:colFirst="0" w:colLast="0" w:name="_3im3ia3" w:id="163"/>
      <w:bookmarkEnd w:id="163"/>
      <w:ins w:author="Heritage Comments" w:id="563" w:date="2013-11-05T16:40:00Z">
        <w:r w:rsidDel="00000000" w:rsidR="00000000" w:rsidRPr="00000000">
          <w:rPr>
            <w:b w:val="1"/>
            <w:color w:val="ff0000"/>
            <w:vertAlign w:val="baseline"/>
            <w:rtl w:val="0"/>
          </w:rPr>
          <w:t xml:space="preserve">Items in blue are more specific to performance bonds</w:t>
        </w:r>
      </w:ins>
      <w:r w:rsidDel="00000000" w:rsidR="00000000" w:rsidRPr="00000000">
        <w:rPr>
          <w:rtl w:val="0"/>
        </w:rPr>
      </w:r>
    </w:p>
    <w:p w:rsidR="00000000" w:rsidDel="00000000" w:rsidP="00000000" w:rsidRDefault="00000000" w:rsidRPr="00000000" w14:paraId="00000CC5">
      <w:pPr>
        <w:pStyle w:val="Heading4"/>
        <w:pBdr>
          <w:top w:space="0" w:sz="0" w:val="nil"/>
          <w:left w:space="0" w:sz="0" w:val="nil"/>
          <w:bottom w:space="0" w:sz="0" w:val="nil"/>
          <w:right w:space="0" w:sz="0" w:val="nil"/>
          <w:between w:space="0" w:sz="0" w:val="nil"/>
        </w:pBdr>
        <w:shd w:fill="auto" w:val="clear"/>
        <w:ind w:left="864" w:firstLine="0"/>
        <w:jc w:val="both"/>
        <w:rPr/>
      </w:pPr>
      <w:bookmarkStart w:colFirst="0" w:colLast="0" w:name="_1xrdshw" w:id="164"/>
      <w:bookmarkEnd w:id="164"/>
      <w:r w:rsidDel="00000000" w:rsidR="00000000" w:rsidRPr="00000000">
        <w:rPr>
          <w:rtl w:val="0"/>
        </w:rPr>
      </w:r>
    </w:p>
    <w:p w:rsidR="00000000" w:rsidDel="00000000" w:rsidP="00000000" w:rsidRDefault="00000000" w:rsidRPr="00000000" w14:paraId="00000CC6">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564" w:date="2013-11-05T16:40:00Z">
            <w:rPr>
              <w:color w:val="0000ff"/>
              <w:sz w:val="22"/>
              <w:szCs w:val="22"/>
              <w:u w:val="single"/>
              <w:vertAlign w:val="baseline"/>
            </w:rPr>
          </w:rPrChange>
        </w:rPr>
        <w:t xml:space="preserve">Machinery Breakdown</w:t>
      </w:r>
      <w:ins w:author="Heritage Comments" w:id="565" w:date="2013-11-05T16:40:00Z">
        <w:r w:rsidDel="00000000" w:rsidR="00000000" w:rsidRPr="00000000">
          <w:rPr>
            <w:b w:val="1"/>
            <w:sz w:val="22"/>
            <w:szCs w:val="22"/>
            <w:vertAlign w:val="baseline"/>
            <w:rtl w:val="0"/>
          </w:rPr>
          <w:t xml:space="preserve"> /machinery breakdown loss of profits</w:t>
        </w:r>
      </w:ins>
      <w:r w:rsidDel="00000000" w:rsidR="00000000" w:rsidRPr="00000000">
        <w:rPr>
          <w:rtl w:val="0"/>
        </w:rPr>
      </w:r>
    </w:p>
    <w:p w:rsidR="00000000" w:rsidDel="00000000" w:rsidP="00000000" w:rsidRDefault="00000000" w:rsidRPr="00000000" w14:paraId="00000CC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Details to be captured for this class of business include:</w:t>
      </w:r>
      <w:r w:rsidDel="00000000" w:rsidR="00000000" w:rsidRPr="00000000">
        <w:rPr>
          <w:rtl w:val="0"/>
        </w:rPr>
      </w:r>
    </w:p>
    <w:p w:rsidR="00000000" w:rsidDel="00000000" w:rsidP="00000000" w:rsidRDefault="00000000" w:rsidRPr="00000000" w14:paraId="00000CC8">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 of insured</w:t>
      </w:r>
      <w:r w:rsidDel="00000000" w:rsidR="00000000" w:rsidRPr="00000000">
        <w:rPr>
          <w:rtl w:val="0"/>
        </w:rPr>
      </w:r>
    </w:p>
    <w:p w:rsidR="00000000" w:rsidDel="00000000" w:rsidP="00000000" w:rsidRDefault="00000000" w:rsidRPr="00000000" w14:paraId="00000CC9">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Address</w:t>
      </w:r>
      <w:r w:rsidDel="00000000" w:rsidR="00000000" w:rsidRPr="00000000">
        <w:rPr>
          <w:rtl w:val="0"/>
        </w:rPr>
      </w:r>
    </w:p>
    <w:p w:rsidR="00000000" w:rsidDel="00000000" w:rsidP="00000000" w:rsidRDefault="00000000" w:rsidRPr="00000000" w14:paraId="00000CCA">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Purpose and nature</w:t>
      </w:r>
      <w:r w:rsidDel="00000000" w:rsidR="00000000" w:rsidRPr="00000000">
        <w:rPr>
          <w:rtl w:val="0"/>
        </w:rPr>
      </w:r>
    </w:p>
    <w:p w:rsidR="00000000" w:rsidDel="00000000" w:rsidP="00000000" w:rsidRDefault="00000000" w:rsidRPr="00000000" w14:paraId="00000CCB">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and list of machinery and plant to be insured</w:t>
      </w:r>
      <w:r w:rsidDel="00000000" w:rsidR="00000000" w:rsidRPr="00000000">
        <w:rPr>
          <w:rtl w:val="0"/>
        </w:rPr>
      </w:r>
    </w:p>
    <w:p w:rsidR="00000000" w:rsidDel="00000000" w:rsidP="00000000" w:rsidRDefault="00000000" w:rsidRPr="00000000" w14:paraId="00000CCC">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Item No. </w:t>
      </w:r>
      <w:r w:rsidDel="00000000" w:rsidR="00000000" w:rsidRPr="00000000">
        <w:rPr>
          <w:rtl w:val="0"/>
        </w:rPr>
      </w:r>
    </w:p>
    <w:p w:rsidR="00000000" w:rsidDel="00000000" w:rsidP="00000000" w:rsidRDefault="00000000" w:rsidRPr="00000000" w14:paraId="00000CCD">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Quantity. </w:t>
      </w:r>
      <w:r w:rsidDel="00000000" w:rsidR="00000000" w:rsidRPr="00000000">
        <w:rPr>
          <w:rtl w:val="0"/>
        </w:rPr>
      </w:r>
    </w:p>
    <w:p w:rsidR="00000000" w:rsidDel="00000000" w:rsidP="00000000" w:rsidRDefault="00000000" w:rsidRPr="00000000" w14:paraId="00000CCE">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 of machine or plant (designation, Manufacturer, type, capacity, speed, number of cylinders, transmission ratio, voltage, pressure, temperature, heating surface, new replacement value etc. ) </w:t>
      </w:r>
      <w:r w:rsidDel="00000000" w:rsidR="00000000" w:rsidRPr="00000000">
        <w:rPr>
          <w:rtl w:val="0"/>
        </w:rPr>
      </w:r>
    </w:p>
    <w:p w:rsidR="00000000" w:rsidDel="00000000" w:rsidP="00000000" w:rsidRDefault="00000000" w:rsidRPr="00000000" w14:paraId="00000CCF">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Year of manufacture. </w:t>
      </w:r>
      <w:r w:rsidDel="00000000" w:rsidR="00000000" w:rsidRPr="00000000">
        <w:rPr>
          <w:rtl w:val="0"/>
        </w:rPr>
      </w:r>
    </w:p>
    <w:p w:rsidR="00000000" w:rsidDel="00000000" w:rsidP="00000000" w:rsidRDefault="00000000" w:rsidRPr="00000000" w14:paraId="00000CD0">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Sum insured. </w:t>
      </w:r>
      <w:r w:rsidDel="00000000" w:rsidR="00000000" w:rsidRPr="00000000">
        <w:rPr>
          <w:rtl w:val="0"/>
        </w:rPr>
      </w:r>
    </w:p>
    <w:p w:rsidR="00000000" w:rsidDel="00000000" w:rsidP="00000000" w:rsidRDefault="00000000" w:rsidRPr="00000000" w14:paraId="00000CD1">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Load (ratio between actual load and designed load).  </w:t>
      </w:r>
      <w:r w:rsidDel="00000000" w:rsidR="00000000" w:rsidRPr="00000000">
        <w:rPr>
          <w:rtl w:val="0"/>
        </w:rPr>
      </w:r>
    </w:p>
    <w:p w:rsidR="00000000" w:rsidDel="00000000" w:rsidP="00000000" w:rsidRDefault="00000000" w:rsidRPr="00000000" w14:paraId="00000CD2">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Relative importance. </w:t>
      </w:r>
      <w:r w:rsidDel="00000000" w:rsidR="00000000" w:rsidRPr="00000000">
        <w:rPr>
          <w:rtl w:val="0"/>
        </w:rPr>
      </w:r>
    </w:p>
    <w:p w:rsidR="00000000" w:rsidDel="00000000" w:rsidP="00000000" w:rsidRDefault="00000000" w:rsidRPr="00000000" w14:paraId="00000CD3">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Spare parts available, replacement period for machine or plant. </w:t>
      </w:r>
      <w:r w:rsidDel="00000000" w:rsidR="00000000" w:rsidRPr="00000000">
        <w:rPr>
          <w:rtl w:val="0"/>
        </w:rPr>
      </w:r>
    </w:p>
    <w:p w:rsidR="00000000" w:rsidDel="00000000" w:rsidP="00000000" w:rsidRDefault="00000000" w:rsidRPr="00000000" w14:paraId="00000CD4">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Desired indemnity period, limit (months) </w:t>
      </w:r>
      <w:r w:rsidDel="00000000" w:rsidR="00000000" w:rsidRPr="00000000">
        <w:rPr>
          <w:rtl w:val="0"/>
        </w:rPr>
      </w:r>
    </w:p>
    <w:p w:rsidR="00000000" w:rsidDel="00000000" w:rsidP="00000000" w:rsidRDefault="00000000" w:rsidRPr="00000000" w14:paraId="00000CD5">
      <w:pPr>
        <w:numPr>
          <w:ilvl w:val="0"/>
          <w:numId w:val="5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Special remarks</w:t>
      </w:r>
      <w:r w:rsidDel="00000000" w:rsidR="00000000" w:rsidRPr="00000000">
        <w:rPr>
          <w:rtl w:val="0"/>
        </w:rPr>
      </w:r>
    </w:p>
    <w:p w:rsidR="00000000" w:rsidDel="00000000" w:rsidP="00000000" w:rsidRDefault="00000000" w:rsidRPr="00000000" w14:paraId="00000CD6">
      <w:pPr>
        <w:numPr>
          <w:ilvl w:val="0"/>
          <w:numId w:val="55"/>
        </w:numPr>
        <w:pBdr>
          <w:top w:space="0" w:sz="0" w:val="nil"/>
          <w:left w:space="0" w:sz="0" w:val="nil"/>
          <w:bottom w:space="0" w:sz="0" w:val="nil"/>
          <w:right w:space="0" w:sz="0" w:val="nil"/>
          <w:between w:space="0" w:sz="0" w:val="nil"/>
        </w:pBdr>
        <w:shd w:fill="auto" w:val="clear"/>
        <w:ind w:left="720" w:hanging="360"/>
        <w:jc w:val="both"/>
        <w:rPr/>
      </w:pPr>
      <w:bookmarkStart w:colFirst="0" w:colLast="0" w:name="_4hr1b5p" w:id="165"/>
      <w:bookmarkEnd w:id="165"/>
      <w:r w:rsidDel="00000000" w:rsidR="00000000" w:rsidRPr="00000000">
        <w:rPr>
          <w:vertAlign w:val="baseline"/>
          <w:rtl w:val="0"/>
        </w:rPr>
        <w:t xml:space="preserve">Normal working hours of the works to be insured (Per day, Per week, Per year and Per hour).  </w:t>
      </w:r>
      <w:r w:rsidDel="00000000" w:rsidR="00000000" w:rsidRPr="00000000">
        <w:rPr>
          <w:rtl w:val="0"/>
        </w:rPr>
      </w:r>
    </w:p>
    <w:p w:rsidR="00000000" w:rsidDel="00000000" w:rsidP="00000000" w:rsidRDefault="00000000" w:rsidRPr="00000000" w14:paraId="00000CD7">
      <w:pPr>
        <w:pStyle w:val="Heading4"/>
        <w:numPr>
          <w:ilvl w:val="3"/>
          <w:numId w:val="94"/>
        </w:numPr>
        <w:pBdr>
          <w:top w:space="0" w:sz="0" w:val="nil"/>
          <w:left w:space="0" w:sz="0" w:val="nil"/>
          <w:bottom w:space="0" w:sz="0" w:val="nil"/>
          <w:right w:space="0" w:sz="0" w:val="nil"/>
          <w:between w:space="0" w:sz="0" w:val="nil"/>
        </w:pBdr>
        <w:shd w:fill="auto" w:val="clear"/>
        <w:jc w:val="both"/>
        <w:rPr/>
      </w:pPr>
      <w:bookmarkStart w:colFirst="0" w:colLast="0" w:name="_2wwbldi" w:id="166"/>
      <w:bookmarkEnd w:id="166"/>
      <w:r w:rsidDel="00000000" w:rsidR="00000000" w:rsidRPr="00000000">
        <w:rPr>
          <w:b w:val="1"/>
          <w:color w:val="000000"/>
          <w:sz w:val="22"/>
          <w:szCs w:val="22"/>
          <w:u w:val="none"/>
          <w:vertAlign w:val="baseline"/>
          <w:rtl w:val="0"/>
          <w:rPrChange w:author="Heritage Comments" w:id="564" w:date="2013-11-05T16:40:00Z">
            <w:rPr>
              <w:color w:val="0000ff"/>
              <w:sz w:val="22"/>
              <w:szCs w:val="22"/>
              <w:u w:val="single"/>
              <w:vertAlign w:val="baseline"/>
            </w:rPr>
          </w:rPrChange>
        </w:rPr>
        <w:t xml:space="preserve">Plant All Risks. </w:t>
      </w:r>
      <w:r w:rsidDel="00000000" w:rsidR="00000000" w:rsidRPr="00000000">
        <w:rPr>
          <w:rtl w:val="0"/>
        </w:rPr>
      </w:r>
    </w:p>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following details will be captured for the class of business:</w:t>
      </w:r>
      <w:r w:rsidDel="00000000" w:rsidR="00000000" w:rsidRPr="00000000">
        <w:rPr>
          <w:rtl w:val="0"/>
        </w:rPr>
      </w:r>
    </w:p>
    <w:p w:rsidR="00000000" w:rsidDel="00000000" w:rsidP="00000000" w:rsidRDefault="00000000" w:rsidRPr="00000000" w14:paraId="00000CD9">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Annual basis or for specified number of years or months</w:t>
      </w:r>
      <w:r w:rsidDel="00000000" w:rsidR="00000000" w:rsidRPr="00000000">
        <w:rPr>
          <w:rtl w:val="0"/>
        </w:rPr>
      </w:r>
    </w:p>
    <w:p w:rsidR="00000000" w:rsidDel="00000000" w:rsidP="00000000" w:rsidRDefault="00000000" w:rsidRPr="00000000" w14:paraId="00000CDA">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Hired plant and machinery</w:t>
      </w:r>
      <w:r w:rsidDel="00000000" w:rsidR="00000000" w:rsidRPr="00000000">
        <w:rPr>
          <w:rtl w:val="0"/>
        </w:rPr>
      </w:r>
    </w:p>
    <w:p w:rsidR="00000000" w:rsidDel="00000000" w:rsidP="00000000" w:rsidRDefault="00000000" w:rsidRPr="00000000" w14:paraId="00000CDB">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Whether the </w:t>
      </w:r>
      <w:r w:rsidDel="00000000" w:rsidR="00000000" w:rsidRPr="00000000">
        <w:rPr>
          <w:color w:val="000000"/>
          <w:vertAlign w:val="baseline"/>
          <w:rtl w:val="0"/>
        </w:rPr>
        <w:t xml:space="preserve">plant</w:t>
      </w:r>
      <w:r w:rsidDel="00000000" w:rsidR="00000000" w:rsidRPr="00000000">
        <w:rPr>
          <w:vertAlign w:val="baseline"/>
          <w:rtl w:val="0"/>
        </w:rPr>
        <w:t xml:space="preserve"> and machinery to be insured is hired</w:t>
      </w:r>
      <w:r w:rsidDel="00000000" w:rsidR="00000000" w:rsidRPr="00000000">
        <w:rPr>
          <w:rtl w:val="0"/>
        </w:rPr>
      </w:r>
    </w:p>
    <w:p w:rsidR="00000000" w:rsidDel="00000000" w:rsidP="00000000" w:rsidRDefault="00000000" w:rsidRPr="00000000" w14:paraId="00000CDC">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hired, owner’s name to be specified</w:t>
      </w:r>
      <w:r w:rsidDel="00000000" w:rsidR="00000000" w:rsidRPr="00000000">
        <w:rPr>
          <w:rtl w:val="0"/>
        </w:rPr>
      </w:r>
    </w:p>
    <w:p w:rsidR="00000000" w:rsidDel="00000000" w:rsidP="00000000" w:rsidRDefault="00000000" w:rsidRPr="00000000" w14:paraId="00000CDD">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hired, owner’s address to be specified</w:t>
      </w:r>
      <w:r w:rsidDel="00000000" w:rsidR="00000000" w:rsidRPr="00000000">
        <w:rPr>
          <w:rtl w:val="0"/>
        </w:rPr>
      </w:r>
    </w:p>
    <w:p w:rsidR="00000000" w:rsidDel="00000000" w:rsidP="00000000" w:rsidRDefault="00000000" w:rsidRPr="00000000" w14:paraId="00000CDE">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Whether plant and machinery exposed to the following special hazards</w:t>
      </w:r>
      <w:r w:rsidDel="00000000" w:rsidR="00000000" w:rsidRPr="00000000">
        <w:rPr>
          <w:rtl w:val="0"/>
        </w:rPr>
      </w:r>
    </w:p>
    <w:p w:rsidR="00000000" w:rsidDel="00000000" w:rsidP="00000000" w:rsidRDefault="00000000" w:rsidRPr="00000000" w14:paraId="00000CDF">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Fire, explosion. </w:t>
      </w:r>
      <w:r w:rsidDel="00000000" w:rsidR="00000000" w:rsidRPr="00000000">
        <w:rPr>
          <w:rtl w:val="0"/>
        </w:rPr>
      </w:r>
    </w:p>
    <w:p w:rsidR="00000000" w:rsidDel="00000000" w:rsidP="00000000" w:rsidRDefault="00000000" w:rsidRPr="00000000" w14:paraId="00000CE0">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Storm, cyclone. </w:t>
      </w:r>
      <w:r w:rsidDel="00000000" w:rsidR="00000000" w:rsidRPr="00000000">
        <w:rPr>
          <w:rtl w:val="0"/>
        </w:rPr>
      </w:r>
    </w:p>
    <w:p w:rsidR="00000000" w:rsidDel="00000000" w:rsidP="00000000" w:rsidRDefault="00000000" w:rsidRPr="00000000" w14:paraId="00000CE1">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Landslide. </w:t>
      </w:r>
      <w:r w:rsidDel="00000000" w:rsidR="00000000" w:rsidRPr="00000000">
        <w:rPr>
          <w:rtl w:val="0"/>
        </w:rPr>
      </w:r>
    </w:p>
    <w:p w:rsidR="00000000" w:rsidDel="00000000" w:rsidP="00000000" w:rsidRDefault="00000000" w:rsidRPr="00000000" w14:paraId="00000CE2">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Employment on mountainous terrain. </w:t>
      </w:r>
      <w:r w:rsidDel="00000000" w:rsidR="00000000" w:rsidRPr="00000000">
        <w:rPr>
          <w:rtl w:val="0"/>
        </w:rPr>
      </w:r>
    </w:p>
    <w:p w:rsidR="00000000" w:rsidDel="00000000" w:rsidP="00000000" w:rsidRDefault="00000000" w:rsidRPr="00000000" w14:paraId="00000CE3">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Earthquake, volcanic activity, tsunami. </w:t>
      </w:r>
      <w:r w:rsidDel="00000000" w:rsidR="00000000" w:rsidRPr="00000000">
        <w:rPr>
          <w:rtl w:val="0"/>
        </w:rPr>
      </w:r>
    </w:p>
    <w:p w:rsidR="00000000" w:rsidDel="00000000" w:rsidP="00000000" w:rsidRDefault="00000000" w:rsidRPr="00000000" w14:paraId="00000CE4">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Flood, inundation. </w:t>
      </w:r>
      <w:r w:rsidDel="00000000" w:rsidR="00000000" w:rsidRPr="00000000">
        <w:rPr>
          <w:rtl w:val="0"/>
        </w:rPr>
      </w:r>
    </w:p>
    <w:p w:rsidR="00000000" w:rsidDel="00000000" w:rsidP="00000000" w:rsidRDefault="00000000" w:rsidRPr="00000000" w14:paraId="00000CE5">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Blasting. </w:t>
      </w:r>
      <w:r w:rsidDel="00000000" w:rsidR="00000000" w:rsidRPr="00000000">
        <w:rPr>
          <w:rtl w:val="0"/>
        </w:rPr>
      </w:r>
    </w:p>
    <w:p w:rsidR="00000000" w:rsidDel="00000000" w:rsidP="00000000" w:rsidRDefault="00000000" w:rsidRPr="00000000" w14:paraId="00000CE6">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Employment underground. </w:t>
      </w:r>
      <w:r w:rsidDel="00000000" w:rsidR="00000000" w:rsidRPr="00000000">
        <w:rPr>
          <w:rtl w:val="0"/>
        </w:rPr>
      </w:r>
    </w:p>
    <w:p w:rsidR="00000000" w:rsidDel="00000000" w:rsidP="00000000" w:rsidRDefault="00000000" w:rsidRPr="00000000" w14:paraId="00000CE7">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Other (to be specified).  </w:t>
      </w:r>
      <w:r w:rsidDel="00000000" w:rsidR="00000000" w:rsidRPr="00000000">
        <w:rPr>
          <w:rtl w:val="0"/>
        </w:rPr>
      </w:r>
    </w:p>
    <w:p w:rsidR="00000000" w:rsidDel="00000000" w:rsidP="00000000" w:rsidRDefault="00000000" w:rsidRPr="00000000" w14:paraId="00000CE8">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Whether cover to include extra charges for: - overtime, night work, work on public holidays</w:t>
      </w:r>
      <w:r w:rsidDel="00000000" w:rsidR="00000000" w:rsidRPr="00000000">
        <w:rPr>
          <w:rtl w:val="0"/>
        </w:rPr>
      </w:r>
    </w:p>
    <w:p w:rsidR="00000000" w:rsidDel="00000000" w:rsidP="00000000" w:rsidRDefault="00000000" w:rsidRPr="00000000" w14:paraId="00000CE9">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Limit of indemnity for extra charges above. </w:t>
      </w:r>
      <w:r w:rsidDel="00000000" w:rsidR="00000000" w:rsidRPr="00000000">
        <w:rPr>
          <w:rtl w:val="0"/>
        </w:rPr>
      </w:r>
    </w:p>
    <w:p w:rsidR="00000000" w:rsidDel="00000000" w:rsidP="00000000" w:rsidRDefault="00000000" w:rsidRPr="00000000" w14:paraId="00000CEA">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Specification of plant &amp; machinery to be insured</w:t>
      </w:r>
      <w:r w:rsidDel="00000000" w:rsidR="00000000" w:rsidRPr="00000000">
        <w:rPr>
          <w:rtl w:val="0"/>
        </w:rPr>
      </w:r>
    </w:p>
    <w:p w:rsidR="00000000" w:rsidDel="00000000" w:rsidP="00000000" w:rsidRDefault="00000000" w:rsidRPr="00000000" w14:paraId="00000CEB">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Item number. </w:t>
      </w:r>
      <w:r w:rsidDel="00000000" w:rsidR="00000000" w:rsidRPr="00000000">
        <w:rPr>
          <w:rtl w:val="0"/>
        </w:rPr>
      </w:r>
    </w:p>
    <w:p w:rsidR="00000000" w:rsidDel="00000000" w:rsidP="00000000" w:rsidRDefault="00000000" w:rsidRPr="00000000" w14:paraId="00000CEC">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Item description. </w:t>
      </w:r>
      <w:r w:rsidDel="00000000" w:rsidR="00000000" w:rsidRPr="00000000">
        <w:rPr>
          <w:rtl w:val="0"/>
        </w:rPr>
      </w:r>
    </w:p>
    <w:p w:rsidR="00000000" w:rsidDel="00000000" w:rsidP="00000000" w:rsidRDefault="00000000" w:rsidRPr="00000000" w14:paraId="00000CED">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 of manufacturer. </w:t>
      </w:r>
      <w:r w:rsidDel="00000000" w:rsidR="00000000" w:rsidRPr="00000000">
        <w:rPr>
          <w:rtl w:val="0"/>
        </w:rPr>
      </w:r>
    </w:p>
    <w:p w:rsidR="00000000" w:rsidDel="00000000" w:rsidP="00000000" w:rsidRDefault="00000000" w:rsidRPr="00000000" w14:paraId="00000CEE">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Type and serial number. </w:t>
      </w:r>
      <w:r w:rsidDel="00000000" w:rsidR="00000000" w:rsidRPr="00000000">
        <w:rPr>
          <w:rtl w:val="0"/>
        </w:rPr>
      </w:r>
    </w:p>
    <w:p w:rsidR="00000000" w:rsidDel="00000000" w:rsidP="00000000" w:rsidRDefault="00000000" w:rsidRPr="00000000" w14:paraId="00000CEF">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Output. </w:t>
      </w:r>
      <w:r w:rsidDel="00000000" w:rsidR="00000000" w:rsidRPr="00000000">
        <w:rPr>
          <w:rtl w:val="0"/>
        </w:rPr>
      </w:r>
    </w:p>
    <w:p w:rsidR="00000000" w:rsidDel="00000000" w:rsidP="00000000" w:rsidRDefault="00000000" w:rsidRPr="00000000" w14:paraId="00000CF0">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Year of manufacture. </w:t>
      </w:r>
      <w:r w:rsidDel="00000000" w:rsidR="00000000" w:rsidRPr="00000000">
        <w:rPr>
          <w:rtl w:val="0"/>
        </w:rPr>
      </w:r>
    </w:p>
    <w:p w:rsidR="00000000" w:rsidDel="00000000" w:rsidP="00000000" w:rsidRDefault="00000000" w:rsidRPr="00000000" w14:paraId="00000CF1">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High exposure to special hazards. </w:t>
      </w:r>
      <w:r w:rsidDel="00000000" w:rsidR="00000000" w:rsidRPr="00000000">
        <w:rPr>
          <w:rtl w:val="0"/>
        </w:rPr>
      </w:r>
    </w:p>
    <w:p w:rsidR="00000000" w:rsidDel="00000000" w:rsidP="00000000" w:rsidRDefault="00000000" w:rsidRPr="00000000" w14:paraId="00000CF2">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Replacement value. </w:t>
      </w:r>
      <w:r w:rsidDel="00000000" w:rsidR="00000000" w:rsidRPr="00000000">
        <w:rPr>
          <w:rtl w:val="0"/>
        </w:rPr>
      </w:r>
    </w:p>
    <w:p w:rsidR="00000000" w:rsidDel="00000000" w:rsidP="00000000" w:rsidRDefault="00000000" w:rsidRPr="00000000" w14:paraId="00000CF3">
      <w:pPr>
        <w:numPr>
          <w:ilvl w:val="0"/>
          <w:numId w:val="5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Additional details for Oil Well Drilling Equipment (Land Rigs)</w:t>
      </w:r>
      <w:del w:author="Heritage Comments" w:id="566" w:date="2013-11-05T16:40:00Z">
        <w:r w:rsidDel="00000000" w:rsidR="00000000" w:rsidRPr="00000000">
          <w:rPr>
            <w:vertAlign w:val="baseline"/>
            <w:rtl w:val="0"/>
          </w:rPr>
          <w:delText xml:space="preserve"> </w:delText>
        </w:r>
      </w:del>
      <w:r w:rsidDel="00000000" w:rsidR="00000000" w:rsidRPr="00000000">
        <w:rPr>
          <w:rtl w:val="0"/>
        </w:rPr>
      </w:r>
    </w:p>
    <w:p w:rsidR="00000000" w:rsidDel="00000000" w:rsidP="00000000" w:rsidRDefault="00000000" w:rsidRPr="00000000" w14:paraId="00000CF4">
      <w:pPr>
        <w:numPr>
          <w:ilvl w:val="0"/>
          <w:numId w:val="58"/>
        </w:numPr>
        <w:pBdr>
          <w:top w:space="0" w:sz="0" w:val="nil"/>
          <w:left w:space="0" w:sz="0" w:val="nil"/>
          <w:bottom w:space="0" w:sz="0" w:val="nil"/>
          <w:right w:space="0" w:sz="0" w:val="nil"/>
          <w:between w:space="0" w:sz="0" w:val="nil"/>
        </w:pBdr>
        <w:shd w:fill="auto" w:val="clear"/>
        <w:ind w:left="720" w:hanging="360"/>
        <w:jc w:val="both"/>
        <w:rPr/>
      </w:pPr>
      <w:ins w:author="Heritage Comments" w:id="567" w:date="2013-11-05T16:40:00Z">
        <w:r w:rsidDel="00000000" w:rsidR="00000000" w:rsidRPr="00000000">
          <w:rPr>
            <w:color w:val="ff0000"/>
            <w:vertAlign w:val="baseline"/>
            <w:rtl w:val="0"/>
          </w:rPr>
          <w:t xml:space="preserve">Deductible</w:t>
        </w:r>
      </w:ins>
      <w:r w:rsidDel="00000000" w:rsidR="00000000" w:rsidRPr="00000000">
        <w:rPr>
          <w:rtl w:val="0"/>
        </w:rPr>
      </w:r>
    </w:p>
    <w:p w:rsidR="00000000" w:rsidDel="00000000" w:rsidP="00000000" w:rsidRDefault="00000000" w:rsidRPr="00000000" w14:paraId="00000CF5">
      <w:pPr>
        <w:numPr>
          <w:ilvl w:val="0"/>
          <w:numId w:val="58"/>
        </w:numPr>
        <w:pBdr>
          <w:top w:space="0" w:sz="0" w:val="nil"/>
          <w:left w:space="0" w:sz="0" w:val="nil"/>
          <w:bottom w:space="0" w:sz="0" w:val="nil"/>
          <w:right w:space="0" w:sz="0" w:val="nil"/>
          <w:between w:space="0" w:sz="0" w:val="nil"/>
        </w:pBdr>
        <w:shd w:fill="auto" w:val="clear"/>
        <w:ind w:left="720" w:hanging="360"/>
        <w:jc w:val="both"/>
        <w:rPr/>
      </w:pPr>
      <w:bookmarkStart w:colFirst="0" w:colLast="0" w:name="_1c1lvlb" w:id="167"/>
      <w:bookmarkEnd w:id="167"/>
      <w:ins w:author="Heritage Comments" w:id="568" w:date="2013-11-05T16:40:00Z">
        <w:r w:rsidDel="00000000" w:rsidR="00000000" w:rsidRPr="00000000">
          <w:rPr>
            <w:color w:val="ff0000"/>
            <w:vertAlign w:val="baseline"/>
            <w:rtl w:val="0"/>
          </w:rPr>
          <w:t xml:space="preserve">Maintenance period </w:t>
        </w:r>
      </w:ins>
      <w:r w:rsidDel="00000000" w:rsidR="00000000" w:rsidRPr="00000000">
        <w:rPr>
          <w:rtl w:val="0"/>
        </w:rPr>
      </w:r>
    </w:p>
    <w:p w:rsidR="00000000" w:rsidDel="00000000" w:rsidP="00000000" w:rsidRDefault="00000000" w:rsidRPr="00000000" w14:paraId="00000CF6">
      <w:pPr>
        <w:pStyle w:val="Heading4"/>
        <w:numPr>
          <w:ilvl w:val="3"/>
          <w:numId w:val="94"/>
        </w:numPr>
        <w:pBdr>
          <w:top w:space="0" w:sz="0" w:val="nil"/>
          <w:left w:space="0" w:sz="0" w:val="nil"/>
          <w:bottom w:space="0" w:sz="0" w:val="nil"/>
          <w:right w:space="0" w:sz="0" w:val="nil"/>
          <w:between w:space="0" w:sz="0" w:val="nil"/>
        </w:pBdr>
        <w:shd w:fill="auto" w:val="clear"/>
        <w:jc w:val="both"/>
        <w:rPr/>
      </w:pPr>
      <w:bookmarkStart w:colFirst="0" w:colLast="0" w:name="_3w19e94" w:id="168"/>
      <w:bookmarkEnd w:id="168"/>
      <w:r w:rsidDel="00000000" w:rsidR="00000000" w:rsidRPr="00000000">
        <w:rPr>
          <w:b w:val="1"/>
          <w:color w:val="000000"/>
          <w:sz w:val="22"/>
          <w:szCs w:val="22"/>
          <w:u w:val="none"/>
          <w:vertAlign w:val="baseline"/>
          <w:rtl w:val="0"/>
          <w:rPrChange w:author="Heritage Comments" w:id="564" w:date="2013-11-05T16:40:00Z">
            <w:rPr>
              <w:color w:val="0000ff"/>
              <w:sz w:val="22"/>
              <w:szCs w:val="22"/>
              <w:u w:val="single"/>
              <w:vertAlign w:val="baseline"/>
            </w:rPr>
          </w:rPrChange>
        </w:rPr>
        <w:t xml:space="preserve">Contractors All Risks. </w:t>
      </w:r>
      <w:r w:rsidDel="00000000" w:rsidR="00000000" w:rsidRPr="00000000">
        <w:rPr>
          <w:rtl w:val="0"/>
        </w:rPr>
      </w:r>
    </w:p>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Details/information that will be captured will include:</w:t>
      </w:r>
      <w:r w:rsidDel="00000000" w:rsidR="00000000" w:rsidRPr="00000000">
        <w:rPr>
          <w:rtl w:val="0"/>
        </w:rPr>
      </w:r>
    </w:p>
    <w:p w:rsidR="00000000" w:rsidDel="00000000" w:rsidP="00000000" w:rsidRDefault="00000000" w:rsidRPr="00000000" w14:paraId="00000CF8">
      <w:pPr>
        <w:numPr>
          <w:ilvl w:val="0"/>
          <w:numId w:val="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Title of the contract</w:t>
      </w:r>
      <w:r w:rsidDel="00000000" w:rsidR="00000000" w:rsidRPr="00000000">
        <w:rPr>
          <w:rtl w:val="0"/>
        </w:rPr>
      </w:r>
    </w:p>
    <w:p w:rsidR="00000000" w:rsidDel="00000000" w:rsidP="00000000" w:rsidRDefault="00000000" w:rsidRPr="00000000" w14:paraId="00000CF9">
      <w:pPr>
        <w:numPr>
          <w:ilvl w:val="0"/>
          <w:numId w:val="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Location of the site</w:t>
      </w:r>
      <w:r w:rsidDel="00000000" w:rsidR="00000000" w:rsidRPr="00000000">
        <w:rPr>
          <w:rtl w:val="0"/>
        </w:rPr>
      </w:r>
    </w:p>
    <w:p w:rsidR="00000000" w:rsidDel="00000000" w:rsidP="00000000" w:rsidRDefault="00000000" w:rsidRPr="00000000" w14:paraId="00000CFA">
      <w:pPr>
        <w:numPr>
          <w:ilvl w:val="0"/>
          <w:numId w:val="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 and address of the principle</w:t>
      </w:r>
      <w:r w:rsidDel="00000000" w:rsidR="00000000" w:rsidRPr="00000000">
        <w:rPr>
          <w:rtl w:val="0"/>
        </w:rPr>
      </w:r>
    </w:p>
    <w:p w:rsidR="00000000" w:rsidDel="00000000" w:rsidP="00000000" w:rsidRDefault="00000000" w:rsidRPr="00000000" w14:paraId="00000CFB">
      <w:pPr>
        <w:numPr>
          <w:ilvl w:val="0"/>
          <w:numId w:val="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 and address of the contractor/subcontractor/ consulting engineers, description of work and period</w:t>
      </w:r>
      <w:r w:rsidDel="00000000" w:rsidR="00000000" w:rsidRPr="00000000">
        <w:rPr>
          <w:rtl w:val="0"/>
        </w:rPr>
      </w:r>
    </w:p>
    <w:p w:rsidR="00000000" w:rsidDel="00000000" w:rsidP="00000000" w:rsidRDefault="00000000" w:rsidRPr="00000000" w14:paraId="00000CFC">
      <w:pPr>
        <w:numPr>
          <w:ilvl w:val="0"/>
          <w:numId w:val="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Contact price</w:t>
      </w:r>
      <w:r w:rsidDel="00000000" w:rsidR="00000000" w:rsidRPr="00000000">
        <w:rPr>
          <w:rtl w:val="0"/>
        </w:rPr>
      </w:r>
    </w:p>
    <w:p w:rsidR="00000000" w:rsidDel="00000000" w:rsidP="00000000" w:rsidRDefault="00000000" w:rsidRPr="00000000" w14:paraId="00000CFD">
      <w:pPr>
        <w:numPr>
          <w:ilvl w:val="0"/>
          <w:numId w:val="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Contract work description</w:t>
      </w:r>
      <w:r w:rsidDel="00000000" w:rsidR="00000000" w:rsidRPr="00000000">
        <w:rPr>
          <w:rtl w:val="0"/>
        </w:rPr>
      </w:r>
    </w:p>
    <w:p w:rsidR="00000000" w:rsidDel="00000000" w:rsidP="00000000" w:rsidRDefault="00000000" w:rsidRPr="00000000" w14:paraId="00000CFE">
      <w:pPr>
        <w:numPr>
          <w:ilvl w:val="0"/>
          <w:numId w:val="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on materials on site</w:t>
      </w:r>
      <w:r w:rsidDel="00000000" w:rsidR="00000000" w:rsidRPr="00000000">
        <w:rPr>
          <w:rtl w:val="0"/>
        </w:rPr>
      </w:r>
    </w:p>
    <w:p w:rsidR="00000000" w:rsidDel="00000000" w:rsidP="00000000" w:rsidRDefault="00000000" w:rsidRPr="00000000" w14:paraId="00000CFF">
      <w:pPr>
        <w:numPr>
          <w:ilvl w:val="0"/>
          <w:numId w:val="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Construction plant equipment details</w:t>
      </w:r>
      <w:r w:rsidDel="00000000" w:rsidR="00000000" w:rsidRPr="00000000">
        <w:rPr>
          <w:rtl w:val="0"/>
        </w:rPr>
      </w:r>
    </w:p>
    <w:p w:rsidR="00000000" w:rsidDel="00000000" w:rsidP="00000000" w:rsidRDefault="00000000" w:rsidRPr="00000000" w14:paraId="00000D00">
      <w:pPr>
        <w:numPr>
          <w:ilvl w:val="0"/>
          <w:numId w:val="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Construction machinery details</w:t>
      </w:r>
      <w:r w:rsidDel="00000000" w:rsidR="00000000" w:rsidRPr="00000000">
        <w:rPr>
          <w:rtl w:val="0"/>
        </w:rPr>
      </w:r>
    </w:p>
    <w:p w:rsidR="00000000" w:rsidDel="00000000" w:rsidP="00000000" w:rsidRDefault="00000000" w:rsidRPr="00000000" w14:paraId="00000D01">
      <w:pPr>
        <w:numPr>
          <w:ilvl w:val="0"/>
          <w:numId w:val="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Clearance of debris if applicable</w:t>
      </w:r>
      <w:r w:rsidDel="00000000" w:rsidR="00000000" w:rsidRPr="00000000">
        <w:rPr>
          <w:rtl w:val="0"/>
        </w:rPr>
      </w:r>
    </w:p>
    <w:p w:rsidR="00000000" w:rsidDel="00000000" w:rsidP="00000000" w:rsidRDefault="00000000" w:rsidRPr="00000000" w14:paraId="00000D02">
      <w:pPr>
        <w:numPr>
          <w:ilvl w:val="0"/>
          <w:numId w:val="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Third party liability details</w:t>
      </w:r>
      <w:r w:rsidDel="00000000" w:rsidR="00000000" w:rsidRPr="00000000">
        <w:rPr>
          <w:rtl w:val="0"/>
        </w:rPr>
      </w:r>
    </w:p>
    <w:p w:rsidR="00000000" w:rsidDel="00000000" w:rsidP="00000000" w:rsidRDefault="00000000" w:rsidRPr="00000000" w14:paraId="00000D03">
      <w:pPr>
        <w:numPr>
          <w:ilvl w:val="0"/>
          <w:numId w:val="5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Contract Value</w:t>
      </w:r>
      <w:r w:rsidDel="00000000" w:rsidR="00000000" w:rsidRPr="00000000">
        <w:rPr>
          <w:rtl w:val="0"/>
        </w:rPr>
      </w:r>
    </w:p>
    <w:p w:rsidR="00000000" w:rsidDel="00000000" w:rsidP="00000000" w:rsidRDefault="00000000" w:rsidRPr="00000000" w14:paraId="00000D04">
      <w:pPr>
        <w:numPr>
          <w:ilvl w:val="0"/>
          <w:numId w:val="57"/>
        </w:numPr>
        <w:pBdr>
          <w:top w:space="0" w:sz="0" w:val="nil"/>
          <w:left w:space="0" w:sz="0" w:val="nil"/>
          <w:bottom w:space="0" w:sz="0" w:val="nil"/>
          <w:right w:space="0" w:sz="0" w:val="nil"/>
          <w:between w:space="0" w:sz="0" w:val="nil"/>
        </w:pBdr>
        <w:shd w:fill="auto" w:val="clear"/>
        <w:ind w:left="720" w:hanging="360"/>
        <w:jc w:val="both"/>
        <w:rPr/>
      </w:pPr>
      <w:ins w:author="Heritage Comments" w:id="569" w:date="2013-11-05T16:40:00Z">
        <w:r w:rsidDel="00000000" w:rsidR="00000000" w:rsidRPr="00000000">
          <w:rPr>
            <w:color w:val="ff0000"/>
            <w:vertAlign w:val="baseline"/>
            <w:rtl w:val="0"/>
          </w:rPr>
          <w:t xml:space="preserve">Deductible</w:t>
        </w:r>
      </w:ins>
      <w:r w:rsidDel="00000000" w:rsidR="00000000" w:rsidRPr="00000000">
        <w:rPr>
          <w:rtl w:val="0"/>
        </w:rPr>
      </w:r>
    </w:p>
    <w:p w:rsidR="00000000" w:rsidDel="00000000" w:rsidP="00000000" w:rsidRDefault="00000000" w:rsidRPr="00000000" w14:paraId="00000D05">
      <w:pPr>
        <w:numPr>
          <w:ilvl w:val="0"/>
          <w:numId w:val="57"/>
        </w:numPr>
        <w:pBdr>
          <w:top w:space="0" w:sz="0" w:val="nil"/>
          <w:left w:space="0" w:sz="0" w:val="nil"/>
          <w:bottom w:space="0" w:sz="0" w:val="nil"/>
          <w:right w:space="0" w:sz="0" w:val="nil"/>
          <w:between w:space="0" w:sz="0" w:val="nil"/>
        </w:pBdr>
        <w:shd w:fill="auto" w:val="clear"/>
        <w:ind w:left="720" w:hanging="360"/>
        <w:jc w:val="both"/>
        <w:rPr/>
      </w:pPr>
      <w:bookmarkStart w:colFirst="0" w:colLast="0" w:name="_2b6jogx" w:id="169"/>
      <w:bookmarkEnd w:id="169"/>
      <w:ins w:author="Heritage Comments" w:id="570" w:date="2013-11-05T16:40:00Z">
        <w:r w:rsidDel="00000000" w:rsidR="00000000" w:rsidRPr="00000000">
          <w:rPr>
            <w:color w:val="ff0000"/>
            <w:vertAlign w:val="baseline"/>
            <w:rtl w:val="0"/>
          </w:rPr>
          <w:t xml:space="preserve">Maintenance period</w:t>
        </w:r>
      </w:ins>
      <w:r w:rsidDel="00000000" w:rsidR="00000000" w:rsidRPr="00000000">
        <w:rPr>
          <w:rtl w:val="0"/>
        </w:rPr>
      </w:r>
    </w:p>
    <w:p w:rsidR="00000000" w:rsidDel="00000000" w:rsidP="00000000" w:rsidRDefault="00000000" w:rsidRPr="00000000" w14:paraId="00000D06">
      <w:pPr>
        <w:pStyle w:val="Heading4"/>
        <w:numPr>
          <w:ilvl w:val="3"/>
          <w:numId w:val="94"/>
        </w:numPr>
        <w:pBdr>
          <w:top w:space="0" w:sz="0" w:val="nil"/>
          <w:left w:space="0" w:sz="0" w:val="nil"/>
          <w:bottom w:space="0" w:sz="0" w:val="nil"/>
          <w:right w:space="0" w:sz="0" w:val="nil"/>
          <w:between w:space="0" w:sz="0" w:val="nil"/>
        </w:pBdr>
        <w:shd w:fill="auto" w:val="clear"/>
        <w:jc w:val="both"/>
        <w:rPr/>
      </w:pPr>
      <w:bookmarkStart w:colFirst="0" w:colLast="0" w:name="_qbtyoq" w:id="170"/>
      <w:bookmarkEnd w:id="170"/>
      <w:r w:rsidDel="00000000" w:rsidR="00000000" w:rsidRPr="00000000">
        <w:rPr>
          <w:b w:val="1"/>
          <w:color w:val="000000"/>
          <w:sz w:val="22"/>
          <w:szCs w:val="22"/>
          <w:u w:val="none"/>
          <w:vertAlign w:val="baseline"/>
          <w:rtl w:val="0"/>
          <w:rPrChange w:author="Heritage Comments" w:id="564" w:date="2013-11-05T16:40:00Z">
            <w:rPr>
              <w:color w:val="0000ff"/>
              <w:sz w:val="22"/>
              <w:szCs w:val="22"/>
              <w:u w:val="single"/>
              <w:vertAlign w:val="baseline"/>
            </w:rPr>
          </w:rPrChange>
        </w:rPr>
        <w:t xml:space="preserve">Erection All Risks. </w:t>
      </w:r>
      <w:r w:rsidDel="00000000" w:rsidR="00000000" w:rsidRPr="00000000">
        <w:rPr>
          <w:rtl w:val="0"/>
        </w:rPr>
      </w:r>
    </w:p>
    <w:p w:rsidR="00000000" w:rsidDel="00000000" w:rsidP="00000000" w:rsidRDefault="00000000" w:rsidRPr="00000000" w14:paraId="00000D0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following details will be captured:</w:t>
      </w:r>
      <w:r w:rsidDel="00000000" w:rsidR="00000000" w:rsidRPr="00000000">
        <w:rPr>
          <w:rtl w:val="0"/>
        </w:rPr>
      </w:r>
    </w:p>
    <w:p w:rsidR="00000000" w:rsidDel="00000000" w:rsidP="00000000" w:rsidRDefault="00000000" w:rsidRPr="00000000" w14:paraId="00000D08">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Title of contract (if contract consists of several sections, specify sections to be insured).  </w:t>
      </w:r>
      <w:r w:rsidDel="00000000" w:rsidR="00000000" w:rsidRPr="00000000">
        <w:rPr>
          <w:rtl w:val="0"/>
        </w:rPr>
      </w:r>
    </w:p>
    <w:p w:rsidR="00000000" w:rsidDel="00000000" w:rsidP="00000000" w:rsidRDefault="00000000" w:rsidRPr="00000000" w14:paraId="00000D09">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Location of erection site (Country; City/town/village) </w:t>
      </w:r>
      <w:r w:rsidDel="00000000" w:rsidR="00000000" w:rsidRPr="00000000">
        <w:rPr>
          <w:rtl w:val="0"/>
        </w:rPr>
      </w:r>
    </w:p>
    <w:p w:rsidR="00000000" w:rsidDel="00000000" w:rsidP="00000000" w:rsidRDefault="00000000" w:rsidRPr="00000000" w14:paraId="00000D0A">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Principal name &amp; address</w:t>
      </w:r>
      <w:r w:rsidDel="00000000" w:rsidR="00000000" w:rsidRPr="00000000">
        <w:rPr>
          <w:rtl w:val="0"/>
        </w:rPr>
      </w:r>
    </w:p>
    <w:p w:rsidR="00000000" w:rsidDel="00000000" w:rsidP="00000000" w:rsidRDefault="00000000" w:rsidRPr="00000000" w14:paraId="00000D0B">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Main contractor name &amp; address</w:t>
      </w:r>
      <w:r w:rsidDel="00000000" w:rsidR="00000000" w:rsidRPr="00000000">
        <w:rPr>
          <w:rtl w:val="0"/>
        </w:rPr>
      </w:r>
    </w:p>
    <w:p w:rsidR="00000000" w:rsidDel="00000000" w:rsidP="00000000" w:rsidRDefault="00000000" w:rsidRPr="00000000" w14:paraId="00000D0C">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Subcontractor name &amp; address</w:t>
      </w:r>
      <w:r w:rsidDel="00000000" w:rsidR="00000000" w:rsidRPr="00000000">
        <w:rPr>
          <w:rtl w:val="0"/>
        </w:rPr>
      </w:r>
    </w:p>
    <w:p w:rsidR="00000000" w:rsidDel="00000000" w:rsidP="00000000" w:rsidRDefault="00000000" w:rsidRPr="00000000" w14:paraId="00000D0D">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Manufacturer of main items name &amp; address</w:t>
      </w:r>
      <w:r w:rsidDel="00000000" w:rsidR="00000000" w:rsidRPr="00000000">
        <w:rPr>
          <w:rtl w:val="0"/>
        </w:rPr>
      </w:r>
    </w:p>
    <w:p w:rsidR="00000000" w:rsidDel="00000000" w:rsidP="00000000" w:rsidRDefault="00000000" w:rsidRPr="00000000" w14:paraId="00000D0E">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Firm supervising erection name &amp; address</w:t>
      </w:r>
      <w:r w:rsidDel="00000000" w:rsidR="00000000" w:rsidRPr="00000000">
        <w:rPr>
          <w:rtl w:val="0"/>
        </w:rPr>
      </w:r>
    </w:p>
    <w:p w:rsidR="00000000" w:rsidDel="00000000" w:rsidP="00000000" w:rsidRDefault="00000000" w:rsidRPr="00000000" w14:paraId="00000D0F">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Consulting engineer name &amp; address</w:t>
      </w:r>
      <w:r w:rsidDel="00000000" w:rsidR="00000000" w:rsidRPr="00000000">
        <w:rPr>
          <w:rtl w:val="0"/>
        </w:rPr>
      </w:r>
    </w:p>
    <w:p w:rsidR="00000000" w:rsidDel="00000000" w:rsidP="00000000" w:rsidRDefault="00000000" w:rsidRPr="00000000" w14:paraId="00000D10">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 of property to be erected</w:t>
      </w:r>
      <w:r w:rsidDel="00000000" w:rsidR="00000000" w:rsidRPr="00000000">
        <w:rPr>
          <w:rtl w:val="0"/>
        </w:rPr>
      </w:r>
    </w:p>
    <w:p w:rsidR="00000000" w:rsidDel="00000000" w:rsidP="00000000" w:rsidRDefault="00000000" w:rsidRPr="00000000" w14:paraId="00000D11">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Period of insurance</w:t>
      </w:r>
      <w:r w:rsidDel="00000000" w:rsidR="00000000" w:rsidRPr="00000000">
        <w:rPr>
          <w:rtl w:val="0"/>
        </w:rPr>
      </w:r>
    </w:p>
    <w:p w:rsidR="00000000" w:rsidDel="00000000" w:rsidP="00000000" w:rsidRDefault="00000000" w:rsidRPr="00000000" w14:paraId="00000D12">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 - storage duration (months)  prior to beginning of erection work</w:t>
      </w:r>
      <w:r w:rsidDel="00000000" w:rsidR="00000000" w:rsidRPr="00000000">
        <w:rPr>
          <w:rtl w:val="0"/>
        </w:rPr>
      </w:r>
    </w:p>
    <w:p w:rsidR="00000000" w:rsidDel="00000000" w:rsidP="00000000" w:rsidRDefault="00000000" w:rsidRPr="00000000" w14:paraId="00000D13">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Commencement of erection work</w:t>
      </w:r>
      <w:r w:rsidDel="00000000" w:rsidR="00000000" w:rsidRPr="00000000">
        <w:rPr>
          <w:rtl w:val="0"/>
        </w:rPr>
      </w:r>
    </w:p>
    <w:p w:rsidR="00000000" w:rsidDel="00000000" w:rsidP="00000000" w:rsidRDefault="00000000" w:rsidRPr="00000000" w14:paraId="00000D14">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Duration of erection/construction (months) </w:t>
      </w:r>
      <w:r w:rsidDel="00000000" w:rsidR="00000000" w:rsidRPr="00000000">
        <w:rPr>
          <w:rtl w:val="0"/>
        </w:rPr>
      </w:r>
    </w:p>
    <w:p w:rsidR="00000000" w:rsidDel="00000000" w:rsidP="00000000" w:rsidRDefault="00000000" w:rsidRPr="00000000" w14:paraId="00000D15">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Testing duration (weeks).  </w:t>
      </w:r>
      <w:r w:rsidDel="00000000" w:rsidR="00000000" w:rsidRPr="00000000">
        <w:rPr>
          <w:rtl w:val="0"/>
        </w:rPr>
      </w:r>
    </w:p>
    <w:p w:rsidR="00000000" w:rsidDel="00000000" w:rsidP="00000000" w:rsidRDefault="00000000" w:rsidRPr="00000000" w14:paraId="00000D16">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Duration of maintenance (months) </w:t>
      </w:r>
      <w:r w:rsidDel="00000000" w:rsidR="00000000" w:rsidRPr="00000000">
        <w:rPr>
          <w:rtl w:val="0"/>
        </w:rPr>
      </w:r>
    </w:p>
    <w:p w:rsidR="00000000" w:rsidDel="00000000" w:rsidP="00000000" w:rsidRDefault="00000000" w:rsidRPr="00000000" w14:paraId="00000D17">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Type of coverage required. </w:t>
      </w:r>
      <w:r w:rsidDel="00000000" w:rsidR="00000000" w:rsidRPr="00000000">
        <w:rPr>
          <w:rtl w:val="0"/>
        </w:rPr>
      </w:r>
    </w:p>
    <w:p w:rsidR="00000000" w:rsidDel="00000000" w:rsidP="00000000" w:rsidRDefault="00000000" w:rsidRPr="00000000" w14:paraId="00000D18">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Termination of insurance</w:t>
      </w:r>
      <w:r w:rsidDel="00000000" w:rsidR="00000000" w:rsidRPr="00000000">
        <w:rPr>
          <w:rtl w:val="0"/>
        </w:rPr>
      </w:r>
    </w:p>
    <w:p w:rsidR="00000000" w:rsidDel="00000000" w:rsidP="00000000" w:rsidRDefault="00000000" w:rsidRPr="00000000" w14:paraId="00000D19">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Whether cover of construction/erection machinery required</w:t>
      </w:r>
      <w:r w:rsidDel="00000000" w:rsidR="00000000" w:rsidRPr="00000000">
        <w:rPr>
          <w:rtl w:val="0"/>
        </w:rPr>
      </w:r>
    </w:p>
    <w:p w:rsidR="00000000" w:rsidDel="00000000" w:rsidP="00000000" w:rsidRDefault="00000000" w:rsidRPr="00000000" w14:paraId="00000D1A">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Sum insured. </w:t>
      </w:r>
      <w:r w:rsidDel="00000000" w:rsidR="00000000" w:rsidRPr="00000000">
        <w:rPr>
          <w:rtl w:val="0"/>
        </w:rPr>
      </w:r>
    </w:p>
    <w:p w:rsidR="00000000" w:rsidDel="00000000" w:rsidP="00000000" w:rsidRDefault="00000000" w:rsidRPr="00000000" w14:paraId="00000D1B">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Whether adjacent buildings are to be insured against loss or damage arising out of or in connection with the contract works</w:t>
      </w:r>
      <w:r w:rsidDel="00000000" w:rsidR="00000000" w:rsidRPr="00000000">
        <w:rPr>
          <w:rtl w:val="0"/>
        </w:rPr>
      </w:r>
    </w:p>
    <w:p w:rsidR="00000000" w:rsidDel="00000000" w:rsidP="00000000" w:rsidRDefault="00000000" w:rsidRPr="00000000" w14:paraId="00000D1C">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of 3rd party liability is to be included</w:t>
      </w:r>
      <w:r w:rsidDel="00000000" w:rsidR="00000000" w:rsidRPr="00000000">
        <w:rPr>
          <w:rtl w:val="0"/>
        </w:rPr>
      </w:r>
    </w:p>
    <w:p w:rsidR="00000000" w:rsidDel="00000000" w:rsidP="00000000" w:rsidRDefault="00000000" w:rsidRPr="00000000" w14:paraId="00000D1D">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Whether cover to include extra charges (in case of loss)  for express freight/overtime/ and night work, work on public holidays and airfreight</w:t>
      </w:r>
      <w:r w:rsidDel="00000000" w:rsidR="00000000" w:rsidRPr="00000000">
        <w:rPr>
          <w:rtl w:val="0"/>
        </w:rPr>
      </w:r>
    </w:p>
    <w:p w:rsidR="00000000" w:rsidDel="00000000" w:rsidP="00000000" w:rsidRDefault="00000000" w:rsidRPr="00000000" w14:paraId="00000D1E">
      <w:pPr>
        <w:numPr>
          <w:ilvl w:val="0"/>
          <w:numId w:val="4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of any special extension of cover required</w:t>
      </w:r>
      <w:r w:rsidDel="00000000" w:rsidR="00000000" w:rsidRPr="00000000">
        <w:rPr>
          <w:rtl w:val="0"/>
        </w:rPr>
      </w:r>
    </w:p>
    <w:p w:rsidR="00000000" w:rsidDel="00000000" w:rsidP="00000000" w:rsidRDefault="00000000" w:rsidRPr="00000000" w14:paraId="00000D1F">
      <w:pPr>
        <w:numPr>
          <w:ilvl w:val="0"/>
          <w:numId w:val="48"/>
        </w:numPr>
        <w:pBdr>
          <w:top w:space="0" w:sz="0" w:val="nil"/>
          <w:left w:space="0" w:sz="0" w:val="nil"/>
          <w:bottom w:space="0" w:sz="0" w:val="nil"/>
          <w:right w:space="0" w:sz="0" w:val="nil"/>
          <w:between w:space="0" w:sz="0" w:val="nil"/>
        </w:pBdr>
        <w:shd w:fill="auto" w:val="clear"/>
        <w:ind w:left="720" w:hanging="360"/>
        <w:jc w:val="both"/>
        <w:rPr/>
      </w:pPr>
      <w:ins w:author="Heritage Comments" w:id="571" w:date="2013-11-05T16:40:00Z">
        <w:r w:rsidDel="00000000" w:rsidR="00000000" w:rsidRPr="00000000">
          <w:rPr>
            <w:color w:val="ff0000"/>
            <w:vertAlign w:val="baseline"/>
            <w:rtl w:val="0"/>
          </w:rPr>
          <w:t xml:space="preserve">deductible</w:t>
        </w:r>
      </w:ins>
      <w:r w:rsidDel="00000000" w:rsidR="00000000" w:rsidRPr="00000000">
        <w:rPr>
          <w:rtl w:val="0"/>
        </w:rPr>
      </w:r>
    </w:p>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jc w:val="both"/>
        <w:rPr/>
      </w:pPr>
      <w:bookmarkStart w:colFirst="0" w:colLast="0" w:name="_3abhhcj" w:id="171"/>
      <w:bookmarkEnd w:id="171"/>
      <w:r w:rsidDel="00000000" w:rsidR="00000000" w:rsidRPr="00000000">
        <w:rPr>
          <w:rtl w:val="0"/>
        </w:rPr>
      </w:r>
    </w:p>
    <w:p w:rsidR="00000000" w:rsidDel="00000000" w:rsidP="00000000" w:rsidRDefault="00000000" w:rsidRPr="00000000" w14:paraId="00000D21">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564" w:date="2013-11-05T16:40:00Z">
            <w:rPr>
              <w:color w:val="0000ff"/>
              <w:sz w:val="22"/>
              <w:szCs w:val="22"/>
              <w:u w:val="single"/>
              <w:vertAlign w:val="baseline"/>
            </w:rPr>
          </w:rPrChange>
        </w:rPr>
        <w:t xml:space="preserve">Boiler and Pressure insurance</w:t>
      </w:r>
      <w:r w:rsidDel="00000000" w:rsidR="00000000" w:rsidRPr="00000000">
        <w:rPr>
          <w:rtl w:val="0"/>
        </w:rPr>
      </w:r>
    </w:p>
    <w:p w:rsidR="00000000" w:rsidDel="00000000" w:rsidP="00000000" w:rsidRDefault="00000000" w:rsidRPr="00000000" w14:paraId="00000D2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following details will be captured:</w:t>
      </w:r>
      <w:r w:rsidDel="00000000" w:rsidR="00000000" w:rsidRPr="00000000">
        <w:rPr>
          <w:rtl w:val="0"/>
        </w:rPr>
      </w:r>
    </w:p>
    <w:p w:rsidR="00000000" w:rsidDel="00000000" w:rsidP="00000000" w:rsidRDefault="00000000" w:rsidRPr="00000000" w14:paraId="00000D23">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Contents of specification</w:t>
      </w:r>
      <w:r w:rsidDel="00000000" w:rsidR="00000000" w:rsidRPr="00000000">
        <w:rPr>
          <w:rtl w:val="0"/>
        </w:rPr>
      </w:r>
    </w:p>
    <w:p w:rsidR="00000000" w:rsidDel="00000000" w:rsidP="00000000" w:rsidRDefault="00000000" w:rsidRPr="00000000" w14:paraId="00000D24">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Whether the specification includes all boiler and pressure vessel plant covered under a boiler and pressure vessel policy</w:t>
      </w:r>
      <w:r w:rsidDel="00000000" w:rsidR="00000000" w:rsidRPr="00000000">
        <w:rPr>
          <w:rtl w:val="0"/>
        </w:rPr>
      </w:r>
    </w:p>
    <w:p w:rsidR="00000000" w:rsidDel="00000000" w:rsidP="00000000" w:rsidRDefault="00000000" w:rsidRPr="00000000" w14:paraId="00000D25">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not, items excluded are to be specified and reasons why excluded</w:t>
      </w:r>
      <w:r w:rsidDel="00000000" w:rsidR="00000000" w:rsidRPr="00000000">
        <w:rPr>
          <w:rtl w:val="0"/>
        </w:rPr>
      </w:r>
    </w:p>
    <w:p w:rsidR="00000000" w:rsidDel="00000000" w:rsidP="00000000" w:rsidRDefault="00000000" w:rsidRPr="00000000" w14:paraId="00000D26">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Whether the main steam and feed water piping are to be included</w:t>
      </w:r>
      <w:r w:rsidDel="00000000" w:rsidR="00000000" w:rsidRPr="00000000">
        <w:rPr>
          <w:rtl w:val="0"/>
        </w:rPr>
      </w:r>
    </w:p>
    <w:p w:rsidR="00000000" w:rsidDel="00000000" w:rsidP="00000000" w:rsidRDefault="00000000" w:rsidRPr="00000000" w14:paraId="00000D27">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Whether the items are in good condition</w:t>
      </w:r>
      <w:r w:rsidDel="00000000" w:rsidR="00000000" w:rsidRPr="00000000">
        <w:rPr>
          <w:rtl w:val="0"/>
        </w:rPr>
      </w:r>
    </w:p>
    <w:p w:rsidR="00000000" w:rsidDel="00000000" w:rsidP="00000000" w:rsidRDefault="00000000" w:rsidRPr="00000000" w14:paraId="00000D28">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If not, particulars of defects are to be listed. </w:t>
      </w:r>
      <w:r w:rsidDel="00000000" w:rsidR="00000000" w:rsidRPr="00000000">
        <w:rPr>
          <w:rtl w:val="0"/>
        </w:rPr>
      </w:r>
    </w:p>
    <w:p w:rsidR="00000000" w:rsidDel="00000000" w:rsidP="00000000" w:rsidRDefault="00000000" w:rsidRPr="00000000" w14:paraId="00000D29">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Inspections</w:t>
      </w:r>
      <w:r w:rsidDel="00000000" w:rsidR="00000000" w:rsidRPr="00000000">
        <w:rPr>
          <w:rtl w:val="0"/>
        </w:rPr>
      </w:r>
    </w:p>
    <w:p w:rsidR="00000000" w:rsidDel="00000000" w:rsidP="00000000" w:rsidRDefault="00000000" w:rsidRPr="00000000" w14:paraId="00000D2A">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Part of the plant that is subject to periodical inspections</w:t>
      </w:r>
      <w:r w:rsidDel="00000000" w:rsidR="00000000" w:rsidRPr="00000000">
        <w:rPr>
          <w:rtl w:val="0"/>
        </w:rPr>
      </w:r>
    </w:p>
    <w:p w:rsidR="00000000" w:rsidDel="00000000" w:rsidP="00000000" w:rsidRDefault="00000000" w:rsidRPr="00000000" w14:paraId="00000D2B">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State who does the inspections and at what intervals</w:t>
      </w:r>
      <w:r w:rsidDel="00000000" w:rsidR="00000000" w:rsidRPr="00000000">
        <w:rPr>
          <w:rtl w:val="0"/>
        </w:rPr>
      </w:r>
    </w:p>
    <w:p w:rsidR="00000000" w:rsidDel="00000000" w:rsidP="00000000" w:rsidRDefault="00000000" w:rsidRPr="00000000" w14:paraId="00000D2C">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of last inspection</w:t>
      </w:r>
      <w:r w:rsidDel="00000000" w:rsidR="00000000" w:rsidRPr="00000000">
        <w:rPr>
          <w:rtl w:val="0"/>
        </w:rPr>
      </w:r>
    </w:p>
    <w:p w:rsidR="00000000" w:rsidDel="00000000" w:rsidP="00000000" w:rsidRDefault="00000000" w:rsidRPr="00000000" w14:paraId="00000D2D">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Maximum load on safety valve </w:t>
      </w:r>
      <w:r w:rsidDel="00000000" w:rsidR="00000000" w:rsidRPr="00000000">
        <w:rPr>
          <w:rtl w:val="0"/>
        </w:rPr>
      </w:r>
    </w:p>
    <w:p w:rsidR="00000000" w:rsidDel="00000000" w:rsidP="00000000" w:rsidRDefault="00000000" w:rsidRPr="00000000" w14:paraId="00000D2E">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Working pressure (bar) </w:t>
      </w:r>
      <w:r w:rsidDel="00000000" w:rsidR="00000000" w:rsidRPr="00000000">
        <w:rPr>
          <w:rtl w:val="0"/>
        </w:rPr>
      </w:r>
    </w:p>
    <w:p w:rsidR="00000000" w:rsidDel="00000000" w:rsidP="00000000" w:rsidRDefault="00000000" w:rsidRPr="00000000" w14:paraId="00000D2F">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Attendants</w:t>
      </w:r>
      <w:r w:rsidDel="00000000" w:rsidR="00000000" w:rsidRPr="00000000">
        <w:rPr>
          <w:rtl w:val="0"/>
        </w:rPr>
      </w:r>
    </w:p>
    <w:p w:rsidR="00000000" w:rsidDel="00000000" w:rsidP="00000000" w:rsidRDefault="00000000" w:rsidRPr="00000000" w14:paraId="00000D30">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Whether employees are employed solely on the boiler plant.  If not, the proportion of their time reserved for other duties</w:t>
      </w:r>
      <w:r w:rsidDel="00000000" w:rsidR="00000000" w:rsidRPr="00000000">
        <w:rPr>
          <w:rtl w:val="0"/>
        </w:rPr>
      </w:r>
    </w:p>
    <w:p w:rsidR="00000000" w:rsidDel="00000000" w:rsidP="00000000" w:rsidRDefault="00000000" w:rsidRPr="00000000" w14:paraId="00000D31">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Limit of indemnity applicable to surrounding property/ 3rd party liability (property and bodily injury) </w:t>
      </w:r>
      <w:r w:rsidDel="00000000" w:rsidR="00000000" w:rsidRPr="00000000">
        <w:rPr>
          <w:rtl w:val="0"/>
        </w:rPr>
      </w:r>
    </w:p>
    <w:p w:rsidR="00000000" w:rsidDel="00000000" w:rsidP="00000000" w:rsidRDefault="00000000" w:rsidRPr="00000000" w14:paraId="00000D32">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Specification of items to be insured</w:t>
      </w:r>
      <w:r w:rsidDel="00000000" w:rsidR="00000000" w:rsidRPr="00000000">
        <w:rPr>
          <w:rtl w:val="0"/>
        </w:rPr>
      </w:r>
    </w:p>
    <w:p w:rsidR="00000000" w:rsidDel="00000000" w:rsidP="00000000" w:rsidRDefault="00000000" w:rsidRPr="00000000" w14:paraId="00000D33">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Item number</w:t>
      </w:r>
      <w:r w:rsidDel="00000000" w:rsidR="00000000" w:rsidRPr="00000000">
        <w:rPr>
          <w:rtl w:val="0"/>
        </w:rPr>
      </w:r>
    </w:p>
    <w:p w:rsidR="00000000" w:rsidDel="00000000" w:rsidP="00000000" w:rsidRDefault="00000000" w:rsidRPr="00000000" w14:paraId="00000D34">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Maker’s name and number</w:t>
      </w:r>
      <w:r w:rsidDel="00000000" w:rsidR="00000000" w:rsidRPr="00000000">
        <w:rPr>
          <w:rtl w:val="0"/>
        </w:rPr>
      </w:r>
    </w:p>
    <w:p w:rsidR="00000000" w:rsidDel="00000000" w:rsidP="00000000" w:rsidRDefault="00000000" w:rsidRPr="00000000" w14:paraId="00000D35">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Year of manufacture</w:t>
      </w:r>
      <w:r w:rsidDel="00000000" w:rsidR="00000000" w:rsidRPr="00000000">
        <w:rPr>
          <w:rtl w:val="0"/>
        </w:rPr>
      </w:r>
    </w:p>
    <w:p w:rsidR="00000000" w:rsidDel="00000000" w:rsidP="00000000" w:rsidRDefault="00000000" w:rsidRPr="00000000" w14:paraId="00000D36">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Steam output (tons/h) </w:t>
      </w:r>
      <w:r w:rsidDel="00000000" w:rsidR="00000000" w:rsidRPr="00000000">
        <w:rPr>
          <w:rtl w:val="0"/>
        </w:rPr>
      </w:r>
    </w:p>
    <w:p w:rsidR="00000000" w:rsidDel="00000000" w:rsidP="00000000" w:rsidRDefault="00000000" w:rsidRPr="00000000" w14:paraId="00000D37">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Pressure (Psi) </w:t>
      </w:r>
      <w:r w:rsidDel="00000000" w:rsidR="00000000" w:rsidRPr="00000000">
        <w:rPr>
          <w:rtl w:val="0"/>
        </w:rPr>
      </w:r>
    </w:p>
    <w:p w:rsidR="00000000" w:rsidDel="00000000" w:rsidP="00000000" w:rsidRDefault="00000000" w:rsidRPr="00000000" w14:paraId="00000D38">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Kind of fuel</w:t>
      </w:r>
      <w:r w:rsidDel="00000000" w:rsidR="00000000" w:rsidRPr="00000000">
        <w:rPr>
          <w:rtl w:val="0"/>
        </w:rPr>
      </w:r>
    </w:p>
    <w:p w:rsidR="00000000" w:rsidDel="00000000" w:rsidP="00000000" w:rsidRDefault="00000000" w:rsidRPr="00000000" w14:paraId="00000D39">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Type of boiler or pressure vessel</w:t>
      </w:r>
      <w:r w:rsidDel="00000000" w:rsidR="00000000" w:rsidRPr="00000000">
        <w:rPr>
          <w:rtl w:val="0"/>
        </w:rPr>
      </w:r>
    </w:p>
    <w:p w:rsidR="00000000" w:rsidDel="00000000" w:rsidP="00000000" w:rsidRDefault="00000000" w:rsidRPr="00000000" w14:paraId="00000D3A">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Boiler: whether vertical horizontal fire tube or water - tube</w:t>
      </w:r>
      <w:r w:rsidDel="00000000" w:rsidR="00000000" w:rsidRPr="00000000">
        <w:rPr>
          <w:rtl w:val="0"/>
        </w:rPr>
      </w:r>
    </w:p>
    <w:p w:rsidR="00000000" w:rsidDel="00000000" w:rsidP="00000000" w:rsidRDefault="00000000" w:rsidRPr="00000000" w14:paraId="00000D3B">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Fire and unfired vessels: kind of vessel, dimensions and purpose for which used. </w:t>
      </w:r>
      <w:r w:rsidDel="00000000" w:rsidR="00000000" w:rsidRPr="00000000">
        <w:rPr>
          <w:rtl w:val="0"/>
        </w:rPr>
      </w:r>
    </w:p>
    <w:p w:rsidR="00000000" w:rsidDel="00000000" w:rsidP="00000000" w:rsidRDefault="00000000" w:rsidRPr="00000000" w14:paraId="00000D3C">
      <w:pPr>
        <w:numPr>
          <w:ilvl w:val="0"/>
          <w:numId w:val="5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Sum Insured: current cost of replacement of item with new one of the same kind and capacity plus freight charges, customs duties, and cost of erection</w:t>
      </w:r>
      <w:r w:rsidDel="00000000" w:rsidR="00000000" w:rsidRPr="00000000">
        <w:rPr>
          <w:rtl w:val="0"/>
        </w:rPr>
      </w:r>
    </w:p>
    <w:p w:rsidR="00000000" w:rsidDel="00000000" w:rsidP="00000000" w:rsidRDefault="00000000" w:rsidRPr="00000000" w14:paraId="00000D3D">
      <w:pPr>
        <w:numPr>
          <w:ilvl w:val="0"/>
          <w:numId w:val="50"/>
        </w:numPr>
        <w:pBdr>
          <w:top w:space="0" w:sz="0" w:val="nil"/>
          <w:left w:space="0" w:sz="0" w:val="nil"/>
          <w:bottom w:space="0" w:sz="0" w:val="nil"/>
          <w:right w:space="0" w:sz="0" w:val="nil"/>
          <w:between w:space="0" w:sz="0" w:val="nil"/>
        </w:pBdr>
        <w:shd w:fill="auto" w:val="clear"/>
        <w:ind w:left="720" w:hanging="360"/>
        <w:jc w:val="both"/>
        <w:rPr/>
      </w:pPr>
      <w:bookmarkStart w:colFirst="0" w:colLast="0" w:name="_1pgrrkc" w:id="172"/>
      <w:bookmarkEnd w:id="172"/>
      <w:ins w:author="Heritage Comments" w:id="572" w:date="2013-11-05T16:40:00Z">
        <w:r w:rsidDel="00000000" w:rsidR="00000000" w:rsidRPr="00000000">
          <w:rPr>
            <w:color w:val="ff0000"/>
            <w:vertAlign w:val="baseline"/>
            <w:rtl w:val="0"/>
          </w:rPr>
          <w:t xml:space="preserve">deductible</w:t>
        </w:r>
      </w:ins>
      <w:r w:rsidDel="00000000" w:rsidR="00000000" w:rsidRPr="00000000">
        <w:rPr>
          <w:rtl w:val="0"/>
        </w:rPr>
      </w:r>
    </w:p>
    <w:p w:rsidR="00000000" w:rsidDel="00000000" w:rsidP="00000000" w:rsidRDefault="00000000" w:rsidRPr="00000000" w14:paraId="00000D3E">
      <w:pPr>
        <w:pStyle w:val="Heading4"/>
        <w:pBdr>
          <w:top w:space="0" w:sz="0" w:val="nil"/>
          <w:left w:space="0" w:sz="0" w:val="nil"/>
          <w:bottom w:space="0" w:sz="0" w:val="nil"/>
          <w:right w:space="0" w:sz="0" w:val="nil"/>
          <w:between w:space="0" w:sz="0" w:val="nil"/>
        </w:pBdr>
        <w:shd w:fill="auto" w:val="clear"/>
        <w:ind w:left="864" w:firstLine="0"/>
        <w:jc w:val="both"/>
        <w:rPr/>
      </w:pPr>
      <w:r w:rsidDel="00000000" w:rsidR="00000000" w:rsidRPr="00000000">
        <w:rPr>
          <w:rtl w:val="0"/>
        </w:rPr>
      </w:r>
    </w:p>
    <w:p w:rsidR="00000000" w:rsidDel="00000000" w:rsidP="00000000" w:rsidRDefault="00000000" w:rsidRPr="00000000" w14:paraId="00000D3F">
      <w:pPr>
        <w:pStyle w:val="Heading4"/>
        <w:numPr>
          <w:ilvl w:val="3"/>
          <w:numId w:val="94"/>
        </w:numPr>
        <w:pBdr>
          <w:top w:space="0" w:sz="0" w:val="nil"/>
          <w:left w:space="0" w:sz="0" w:val="nil"/>
          <w:bottom w:space="0" w:sz="0" w:val="nil"/>
          <w:right w:space="0" w:sz="0" w:val="nil"/>
          <w:between w:space="0" w:sz="0" w:val="nil"/>
        </w:pBdr>
        <w:shd w:fill="auto" w:val="clear"/>
        <w:jc w:val="both"/>
        <w:rPr/>
      </w:pPr>
      <w:bookmarkStart w:colFirst="0" w:colLast="0" w:name="_49gfa85" w:id="173"/>
      <w:bookmarkEnd w:id="173"/>
      <w:r w:rsidDel="00000000" w:rsidR="00000000" w:rsidRPr="00000000">
        <w:rPr>
          <w:b w:val="1"/>
          <w:color w:val="000000"/>
          <w:sz w:val="22"/>
          <w:szCs w:val="22"/>
          <w:u w:val="none"/>
          <w:vertAlign w:val="baseline"/>
          <w:rtl w:val="0"/>
          <w:rPrChange w:author="Heritage Comments" w:id="564" w:date="2013-11-05T16:40:00Z">
            <w:rPr>
              <w:color w:val="0000ff"/>
              <w:sz w:val="22"/>
              <w:szCs w:val="22"/>
              <w:u w:val="single"/>
              <w:vertAlign w:val="baseline"/>
            </w:rPr>
          </w:rPrChange>
        </w:rPr>
        <w:t xml:space="preserve">Marine Hull</w:t>
      </w:r>
      <w:r w:rsidDel="00000000" w:rsidR="00000000" w:rsidRPr="00000000">
        <w:rPr>
          <w:rtl w:val="0"/>
        </w:rPr>
      </w:r>
    </w:p>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details that will be required for marine hull will include:</w:t>
      </w:r>
      <w:r w:rsidDel="00000000" w:rsidR="00000000" w:rsidRPr="00000000">
        <w:rPr>
          <w:rtl w:val="0"/>
        </w:rPr>
      </w:r>
    </w:p>
    <w:p w:rsidR="00000000" w:rsidDel="00000000" w:rsidP="00000000" w:rsidRDefault="00000000" w:rsidRPr="00000000" w14:paraId="00000D41">
      <w:pPr>
        <w:numPr>
          <w:ilvl w:val="0"/>
          <w:numId w:val="4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Voyage or period of insurance:</w:t>
      </w:r>
      <w:r w:rsidDel="00000000" w:rsidR="00000000" w:rsidRPr="00000000">
        <w:rPr>
          <w:rtl w:val="0"/>
        </w:rPr>
      </w:r>
    </w:p>
    <w:p w:rsidR="00000000" w:rsidDel="00000000" w:rsidP="00000000" w:rsidRDefault="00000000" w:rsidRPr="00000000" w14:paraId="00000D42">
      <w:pPr>
        <w:numPr>
          <w:ilvl w:val="0"/>
          <w:numId w:val="4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Voyage policy covers from port of discharge to destination port</w:t>
      </w:r>
      <w:r w:rsidDel="00000000" w:rsidR="00000000" w:rsidRPr="00000000">
        <w:rPr>
          <w:rtl w:val="0"/>
        </w:rPr>
      </w:r>
    </w:p>
    <w:p w:rsidR="00000000" w:rsidDel="00000000" w:rsidP="00000000" w:rsidRDefault="00000000" w:rsidRPr="00000000" w14:paraId="00000D43">
      <w:pPr>
        <w:numPr>
          <w:ilvl w:val="0"/>
          <w:numId w:val="4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Period if the policy covers a given time period. </w:t>
      </w:r>
      <w:r w:rsidDel="00000000" w:rsidR="00000000" w:rsidRPr="00000000">
        <w:rPr>
          <w:rtl w:val="0"/>
        </w:rPr>
      </w:r>
    </w:p>
    <w:p w:rsidR="00000000" w:rsidDel="00000000" w:rsidP="00000000" w:rsidRDefault="00000000" w:rsidRPr="00000000" w14:paraId="00000D44">
      <w:pPr>
        <w:numPr>
          <w:ilvl w:val="0"/>
          <w:numId w:val="4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 of the insured</w:t>
      </w:r>
      <w:r w:rsidDel="00000000" w:rsidR="00000000" w:rsidRPr="00000000">
        <w:rPr>
          <w:rtl w:val="0"/>
        </w:rPr>
      </w:r>
    </w:p>
    <w:p w:rsidR="00000000" w:rsidDel="00000000" w:rsidP="00000000" w:rsidRDefault="00000000" w:rsidRPr="00000000" w14:paraId="00000D45">
      <w:pPr>
        <w:numPr>
          <w:ilvl w:val="0"/>
          <w:numId w:val="4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Subject matter insured against:</w:t>
      </w:r>
      <w:r w:rsidDel="00000000" w:rsidR="00000000" w:rsidRPr="00000000">
        <w:rPr>
          <w:rtl w:val="0"/>
        </w:rPr>
      </w:r>
    </w:p>
    <w:p w:rsidR="00000000" w:rsidDel="00000000" w:rsidP="00000000" w:rsidRDefault="00000000" w:rsidRPr="00000000" w14:paraId="00000D46">
      <w:pPr>
        <w:numPr>
          <w:ilvl w:val="0"/>
          <w:numId w:val="4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Marks and numbers of the vessel</w:t>
      </w:r>
      <w:r w:rsidDel="00000000" w:rsidR="00000000" w:rsidRPr="00000000">
        <w:rPr>
          <w:rtl w:val="0"/>
        </w:rPr>
      </w:r>
    </w:p>
    <w:p w:rsidR="00000000" w:rsidDel="00000000" w:rsidP="00000000" w:rsidRDefault="00000000" w:rsidRPr="00000000" w14:paraId="00000D47">
      <w:pPr>
        <w:numPr>
          <w:ilvl w:val="0"/>
          <w:numId w:val="4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Serial numbers</w:t>
      </w:r>
      <w:r w:rsidDel="00000000" w:rsidR="00000000" w:rsidRPr="00000000">
        <w:rPr>
          <w:rtl w:val="0"/>
        </w:rPr>
      </w:r>
    </w:p>
    <w:p w:rsidR="00000000" w:rsidDel="00000000" w:rsidP="00000000" w:rsidRDefault="00000000" w:rsidRPr="00000000" w14:paraId="00000D48">
      <w:pPr>
        <w:numPr>
          <w:ilvl w:val="0"/>
          <w:numId w:val="4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Amount insured against (Hull and machinery/RSCC and material damage)</w:t>
      </w:r>
      <w:del w:author="Heritage Comments" w:id="573" w:date="2013-11-05T16:40:00Z">
        <w:r w:rsidDel="00000000" w:rsidR="00000000" w:rsidRPr="00000000">
          <w:rPr>
            <w:vertAlign w:val="baseline"/>
            <w:rtl w:val="0"/>
          </w:rPr>
          <w:delText xml:space="preserve"> </w:delText>
        </w:r>
      </w:del>
      <w:r w:rsidDel="00000000" w:rsidR="00000000" w:rsidRPr="00000000">
        <w:rPr>
          <w:rtl w:val="0"/>
        </w:rPr>
      </w:r>
    </w:p>
    <w:p w:rsidR="00000000" w:rsidDel="00000000" w:rsidP="00000000" w:rsidRDefault="00000000" w:rsidRPr="00000000" w14:paraId="00000D49">
      <w:pPr>
        <w:numPr>
          <w:ilvl w:val="0"/>
          <w:numId w:val="49"/>
        </w:numPr>
        <w:pBdr>
          <w:top w:space="0" w:sz="0" w:val="nil"/>
          <w:left w:space="0" w:sz="0" w:val="nil"/>
          <w:bottom w:space="0" w:sz="0" w:val="nil"/>
          <w:right w:space="0" w:sz="0" w:val="nil"/>
          <w:between w:space="0" w:sz="0" w:val="nil"/>
        </w:pBdr>
        <w:shd w:fill="auto" w:val="clear"/>
        <w:ind w:left="720" w:hanging="360"/>
        <w:jc w:val="both"/>
        <w:rPr/>
      </w:pPr>
      <w:ins w:author="Heritage Comments" w:id="574" w:date="2013-11-05T16:40:00Z">
        <w:r w:rsidDel="00000000" w:rsidR="00000000" w:rsidRPr="00000000">
          <w:rPr>
            <w:color w:val="ff0000"/>
            <w:vertAlign w:val="baseline"/>
            <w:rtl w:val="0"/>
          </w:rPr>
          <w:t xml:space="preserve">Construction material</w:t>
        </w:r>
      </w:ins>
      <w:r w:rsidDel="00000000" w:rsidR="00000000" w:rsidRPr="00000000">
        <w:rPr>
          <w:rtl w:val="0"/>
        </w:rPr>
      </w:r>
    </w:p>
    <w:p w:rsidR="00000000" w:rsidDel="00000000" w:rsidP="00000000" w:rsidRDefault="00000000" w:rsidRPr="00000000" w14:paraId="00000D4A">
      <w:pPr>
        <w:numPr>
          <w:ilvl w:val="0"/>
          <w:numId w:val="49"/>
        </w:numPr>
        <w:pBdr>
          <w:top w:space="0" w:sz="0" w:val="nil"/>
          <w:left w:space="0" w:sz="0" w:val="nil"/>
          <w:bottom w:space="0" w:sz="0" w:val="nil"/>
          <w:right w:space="0" w:sz="0" w:val="nil"/>
          <w:between w:space="0" w:sz="0" w:val="nil"/>
        </w:pBdr>
        <w:shd w:fill="auto" w:val="clear"/>
        <w:ind w:left="720" w:hanging="360"/>
        <w:jc w:val="both"/>
        <w:rPr/>
      </w:pPr>
      <w:ins w:author="Heritage Comments" w:id="575" w:date="2013-11-05T16:40:00Z">
        <w:r w:rsidDel="00000000" w:rsidR="00000000" w:rsidRPr="00000000">
          <w:rPr>
            <w:color w:val="ff0000"/>
            <w:vertAlign w:val="baseline"/>
            <w:rtl w:val="0"/>
          </w:rPr>
          <w:t xml:space="preserve">Passenger liability</w:t>
        </w:r>
      </w:ins>
      <w:r w:rsidDel="00000000" w:rsidR="00000000" w:rsidRPr="00000000">
        <w:rPr>
          <w:rtl w:val="0"/>
        </w:rPr>
      </w:r>
    </w:p>
    <w:p w:rsidR="00000000" w:rsidDel="00000000" w:rsidP="00000000" w:rsidRDefault="00000000" w:rsidRPr="00000000" w14:paraId="00000D4B">
      <w:pPr>
        <w:numPr>
          <w:ilvl w:val="0"/>
          <w:numId w:val="49"/>
        </w:numPr>
        <w:pBdr>
          <w:top w:space="0" w:sz="0" w:val="nil"/>
          <w:left w:space="0" w:sz="0" w:val="nil"/>
          <w:bottom w:space="0" w:sz="0" w:val="nil"/>
          <w:right w:space="0" w:sz="0" w:val="nil"/>
          <w:between w:space="0" w:sz="0" w:val="nil"/>
        </w:pBdr>
        <w:shd w:fill="auto" w:val="clear"/>
        <w:ind w:left="720" w:hanging="360"/>
        <w:jc w:val="both"/>
        <w:rPr/>
      </w:pPr>
      <w:ins w:author="Heritage Comments" w:id="576" w:date="2013-11-05T16:40:00Z">
        <w:r w:rsidDel="00000000" w:rsidR="00000000" w:rsidRPr="00000000">
          <w:rPr>
            <w:color w:val="ff0000"/>
            <w:vertAlign w:val="baseline"/>
            <w:rtl w:val="0"/>
          </w:rPr>
          <w:t xml:space="preserve">Certificate of sea worthiness</w:t>
        </w:r>
      </w:ins>
      <w:r w:rsidDel="00000000" w:rsidR="00000000" w:rsidRPr="00000000">
        <w:rPr>
          <w:rtl w:val="0"/>
        </w:rPr>
      </w:r>
    </w:p>
    <w:p w:rsidR="00000000" w:rsidDel="00000000" w:rsidP="00000000" w:rsidRDefault="00000000" w:rsidRPr="00000000" w14:paraId="00000D4C">
      <w:pPr>
        <w:numPr>
          <w:ilvl w:val="0"/>
          <w:numId w:val="49"/>
        </w:numPr>
        <w:pBdr>
          <w:top w:space="0" w:sz="0" w:val="nil"/>
          <w:left w:space="0" w:sz="0" w:val="nil"/>
          <w:bottom w:space="0" w:sz="0" w:val="nil"/>
          <w:right w:space="0" w:sz="0" w:val="nil"/>
          <w:between w:space="0" w:sz="0" w:val="nil"/>
        </w:pBdr>
        <w:shd w:fill="auto" w:val="clear"/>
        <w:ind w:left="720" w:hanging="360"/>
        <w:jc w:val="both"/>
        <w:rPr/>
      </w:pPr>
      <w:ins w:author="Heritage Comments" w:id="577" w:date="2013-11-05T16:40:00Z">
        <w:r w:rsidDel="00000000" w:rsidR="00000000" w:rsidRPr="00000000">
          <w:rPr>
            <w:color w:val="ff0000"/>
            <w:vertAlign w:val="baseline"/>
            <w:rtl w:val="0"/>
          </w:rPr>
          <w:t xml:space="preserve">Year of manufacture</w:t>
        </w:r>
      </w:ins>
      <w:r w:rsidDel="00000000" w:rsidR="00000000" w:rsidRPr="00000000">
        <w:rPr>
          <w:rtl w:val="0"/>
        </w:rPr>
      </w:r>
    </w:p>
    <w:p w:rsidR="00000000" w:rsidDel="00000000" w:rsidP="00000000" w:rsidRDefault="00000000" w:rsidRPr="00000000" w14:paraId="00000D4D">
      <w:pPr>
        <w:numPr>
          <w:ilvl w:val="0"/>
          <w:numId w:val="49"/>
        </w:numPr>
        <w:pBdr>
          <w:top w:space="0" w:sz="0" w:val="nil"/>
          <w:left w:space="0" w:sz="0" w:val="nil"/>
          <w:bottom w:space="0" w:sz="0" w:val="nil"/>
          <w:right w:space="0" w:sz="0" w:val="nil"/>
          <w:between w:space="0" w:sz="0" w:val="nil"/>
        </w:pBdr>
        <w:shd w:fill="auto" w:val="clear"/>
        <w:ind w:left="720" w:hanging="360"/>
        <w:jc w:val="both"/>
        <w:rPr/>
      </w:pPr>
      <w:ins w:author="Heritage Comments" w:id="578" w:date="2013-11-05T16:40:00Z">
        <w:r w:rsidDel="00000000" w:rsidR="00000000" w:rsidRPr="00000000">
          <w:rPr>
            <w:color w:val="ff0000"/>
            <w:vertAlign w:val="baseline"/>
            <w:rtl w:val="0"/>
          </w:rPr>
          <w:t xml:space="preserve">Engine type/capacity</w:t>
        </w:r>
      </w:ins>
      <w:r w:rsidDel="00000000" w:rsidR="00000000" w:rsidRPr="00000000">
        <w:rPr>
          <w:rtl w:val="0"/>
        </w:rPr>
      </w:r>
    </w:p>
    <w:p w:rsidR="00000000" w:rsidDel="00000000" w:rsidP="00000000" w:rsidRDefault="00000000" w:rsidRPr="00000000" w14:paraId="00000D4E">
      <w:pPr>
        <w:numPr>
          <w:ilvl w:val="0"/>
          <w:numId w:val="49"/>
        </w:numPr>
        <w:pBdr>
          <w:top w:space="0" w:sz="0" w:val="nil"/>
          <w:left w:space="0" w:sz="0" w:val="nil"/>
          <w:bottom w:space="0" w:sz="0" w:val="nil"/>
          <w:right w:space="0" w:sz="0" w:val="nil"/>
          <w:between w:space="0" w:sz="0" w:val="nil"/>
        </w:pBdr>
        <w:shd w:fill="auto" w:val="clear"/>
        <w:ind w:left="720" w:hanging="360"/>
        <w:jc w:val="both"/>
        <w:rPr>
          <w:rPrChange w:author="Heritage Comments" w:id="580" w:date="2013-11-05T16:40:00Z">
            <w:rPr/>
          </w:rPrChange>
        </w:rPr>
        <w:pPrChange w:author="Heritage Comments" w:id="0" w:date="2013-11-05T16:40:00Z">
          <w:pPr>
            <w:pBdr>
              <w:top w:space="0" w:sz="0" w:val="nil"/>
              <w:left w:space="0" w:sz="0" w:val="nil"/>
              <w:bottom w:space="0" w:sz="0" w:val="nil"/>
              <w:right w:space="0" w:sz="0" w:val="nil"/>
              <w:between w:space="0" w:sz="0" w:val="nil"/>
            </w:pBdr>
            <w:shd w:fill="auto" w:val="clear"/>
            <w:jc w:val="both"/>
          </w:pPr>
        </w:pPrChange>
      </w:pPr>
      <w:bookmarkStart w:colFirst="0" w:colLast="0" w:name="_2olpkfy" w:id="174"/>
      <w:bookmarkEnd w:id="174"/>
      <w:ins w:author="Heritage Comments" w:id="579" w:date="2013-11-05T16:40:00Z">
        <w:r w:rsidDel="00000000" w:rsidR="00000000" w:rsidRPr="00000000">
          <w:rPr>
            <w:color w:val="ff0000"/>
            <w:vertAlign w:val="baseline"/>
            <w:rtl w:val="0"/>
          </w:rPr>
          <w:t xml:space="preserve">Usage  </w:t>
        </w:r>
      </w:ins>
      <w:r w:rsidDel="00000000" w:rsidR="00000000" w:rsidRPr="00000000">
        <w:rPr>
          <w:rtl w:val="0"/>
        </w:rPr>
      </w:r>
    </w:p>
    <w:p w:rsidR="00000000" w:rsidDel="00000000" w:rsidP="00000000" w:rsidRDefault="00000000" w:rsidRPr="00000000" w14:paraId="00000D4F">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sz w:val="22"/>
          <w:szCs w:val="22"/>
          <w:u w:val="none"/>
          <w:vertAlign w:val="baseline"/>
          <w:rtl w:val="0"/>
          <w:rPrChange w:author="Heritage Comments" w:id="564" w:date="2013-11-05T16:40:00Z">
            <w:rPr>
              <w:color w:val="0000ff"/>
              <w:sz w:val="22"/>
              <w:szCs w:val="22"/>
              <w:u w:val="single"/>
              <w:vertAlign w:val="baseline"/>
            </w:rPr>
          </w:rPrChange>
        </w:rPr>
        <w:t xml:space="preserve">Aviation Insurance</w:t>
      </w:r>
      <w:r w:rsidDel="00000000" w:rsidR="00000000" w:rsidRPr="00000000">
        <w:rPr>
          <w:rtl w:val="0"/>
        </w:rPr>
      </w:r>
    </w:p>
    <w:p w:rsidR="00000000" w:rsidDel="00000000" w:rsidP="00000000" w:rsidRDefault="00000000" w:rsidRPr="00000000" w14:paraId="00000D5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following details will be capture for aviation insurance:</w:t>
      </w:r>
      <w:r w:rsidDel="00000000" w:rsidR="00000000" w:rsidRPr="00000000">
        <w:rPr>
          <w:rtl w:val="0"/>
        </w:rPr>
      </w:r>
    </w:p>
    <w:p w:rsidR="00000000" w:rsidDel="00000000" w:rsidP="00000000" w:rsidRDefault="00000000" w:rsidRPr="00000000" w14:paraId="00000D51">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 of the insured</w:t>
      </w:r>
      <w:r w:rsidDel="00000000" w:rsidR="00000000" w:rsidRPr="00000000">
        <w:rPr>
          <w:rtl w:val="0"/>
        </w:rPr>
      </w:r>
    </w:p>
    <w:p w:rsidR="00000000" w:rsidDel="00000000" w:rsidP="00000000" w:rsidRDefault="00000000" w:rsidRPr="00000000" w14:paraId="00000D52">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Address</w:t>
      </w:r>
      <w:r w:rsidDel="00000000" w:rsidR="00000000" w:rsidRPr="00000000">
        <w:rPr>
          <w:rtl w:val="0"/>
        </w:rPr>
      </w:r>
    </w:p>
    <w:p w:rsidR="00000000" w:rsidDel="00000000" w:rsidP="00000000" w:rsidRDefault="00000000" w:rsidRPr="00000000" w14:paraId="00000D53">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Geographical limits</w:t>
      </w:r>
      <w:r w:rsidDel="00000000" w:rsidR="00000000" w:rsidRPr="00000000">
        <w:rPr>
          <w:rtl w:val="0"/>
        </w:rPr>
      </w:r>
    </w:p>
    <w:p w:rsidR="00000000" w:rsidDel="00000000" w:rsidP="00000000" w:rsidRDefault="00000000" w:rsidRPr="00000000" w14:paraId="00000D54">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Pilot/co - pilot information</w:t>
      </w:r>
      <w:r w:rsidDel="00000000" w:rsidR="00000000" w:rsidRPr="00000000">
        <w:rPr>
          <w:rtl w:val="0"/>
        </w:rPr>
      </w:r>
    </w:p>
    <w:p w:rsidR="00000000" w:rsidDel="00000000" w:rsidP="00000000" w:rsidRDefault="00000000" w:rsidRPr="00000000" w14:paraId="00000D55">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Aircraft particulars:</w:t>
      </w:r>
      <w:r w:rsidDel="00000000" w:rsidR="00000000" w:rsidRPr="00000000">
        <w:rPr>
          <w:rtl w:val="0"/>
        </w:rPr>
      </w:r>
    </w:p>
    <w:p w:rsidR="00000000" w:rsidDel="00000000" w:rsidP="00000000" w:rsidRDefault="00000000" w:rsidRPr="00000000" w14:paraId="00000D56">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Make type special number</w:t>
      </w:r>
      <w:r w:rsidDel="00000000" w:rsidR="00000000" w:rsidRPr="00000000">
        <w:rPr>
          <w:rtl w:val="0"/>
        </w:rPr>
      </w:r>
    </w:p>
    <w:p w:rsidR="00000000" w:rsidDel="00000000" w:rsidP="00000000" w:rsidRDefault="00000000" w:rsidRPr="00000000" w14:paraId="00000D57">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Seating capacity</w:t>
      </w:r>
      <w:r w:rsidDel="00000000" w:rsidR="00000000" w:rsidRPr="00000000">
        <w:rPr>
          <w:rtl w:val="0"/>
        </w:rPr>
      </w:r>
    </w:p>
    <w:p w:rsidR="00000000" w:rsidDel="00000000" w:rsidP="00000000" w:rsidRDefault="00000000" w:rsidRPr="00000000" w14:paraId="00000D58">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Registration number</w:t>
      </w:r>
      <w:r w:rsidDel="00000000" w:rsidR="00000000" w:rsidRPr="00000000">
        <w:rPr>
          <w:rtl w:val="0"/>
        </w:rPr>
      </w:r>
    </w:p>
    <w:p w:rsidR="00000000" w:rsidDel="00000000" w:rsidP="00000000" w:rsidRDefault="00000000" w:rsidRPr="00000000" w14:paraId="00000D59">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Sum insured/agreed value (Hull all risk) </w:t>
      </w:r>
      <w:r w:rsidDel="00000000" w:rsidR="00000000" w:rsidRPr="00000000">
        <w:rPr>
          <w:rtl w:val="0"/>
        </w:rPr>
      </w:r>
    </w:p>
    <w:p w:rsidR="00000000" w:rsidDel="00000000" w:rsidP="00000000" w:rsidRDefault="00000000" w:rsidRPr="00000000" w14:paraId="00000D5A">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Status (Full flight risk/ground risk/taxing risk/mooring risk/waterborne) </w:t>
      </w:r>
      <w:r w:rsidDel="00000000" w:rsidR="00000000" w:rsidRPr="00000000">
        <w:rPr>
          <w:rtl w:val="0"/>
        </w:rPr>
      </w:r>
    </w:p>
    <w:p w:rsidR="00000000" w:rsidDel="00000000" w:rsidP="00000000" w:rsidRDefault="00000000" w:rsidRPr="00000000" w14:paraId="00000D5B">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Year of manufacture</w:t>
      </w:r>
      <w:r w:rsidDel="00000000" w:rsidR="00000000" w:rsidRPr="00000000">
        <w:rPr>
          <w:rtl w:val="0"/>
        </w:rPr>
      </w:r>
    </w:p>
    <w:p w:rsidR="00000000" w:rsidDel="00000000" w:rsidP="00000000" w:rsidRDefault="00000000" w:rsidRPr="00000000" w14:paraId="00000D5C">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&amp; Number of current license</w:t>
      </w:r>
      <w:r w:rsidDel="00000000" w:rsidR="00000000" w:rsidRPr="00000000">
        <w:rPr>
          <w:rtl w:val="0"/>
        </w:rPr>
      </w:r>
    </w:p>
    <w:p w:rsidR="00000000" w:rsidDel="00000000" w:rsidP="00000000" w:rsidRDefault="00000000" w:rsidRPr="00000000" w14:paraId="00000D5D">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Identification marks</w:t>
      </w:r>
      <w:r w:rsidDel="00000000" w:rsidR="00000000" w:rsidRPr="00000000">
        <w:rPr>
          <w:rtl w:val="0"/>
        </w:rPr>
      </w:r>
    </w:p>
    <w:p w:rsidR="00000000" w:rsidDel="00000000" w:rsidP="00000000" w:rsidRDefault="00000000" w:rsidRPr="00000000" w14:paraId="00000D5E">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Number and type of engines</w:t>
      </w:r>
      <w:r w:rsidDel="00000000" w:rsidR="00000000" w:rsidRPr="00000000">
        <w:rPr>
          <w:rtl w:val="0"/>
        </w:rPr>
      </w:r>
    </w:p>
    <w:p w:rsidR="00000000" w:rsidDel="00000000" w:rsidP="00000000" w:rsidRDefault="00000000" w:rsidRPr="00000000" w14:paraId="00000D5F">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Purchase price of aircraft</w:t>
      </w:r>
      <w:r w:rsidDel="00000000" w:rsidR="00000000" w:rsidRPr="00000000">
        <w:rPr>
          <w:rtl w:val="0"/>
        </w:rPr>
      </w:r>
    </w:p>
    <w:p w:rsidR="00000000" w:rsidDel="00000000" w:rsidP="00000000" w:rsidRDefault="00000000" w:rsidRPr="00000000" w14:paraId="00000D60">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Present value of aircraft</w:t>
      </w:r>
      <w:r w:rsidDel="00000000" w:rsidR="00000000" w:rsidRPr="00000000">
        <w:rPr>
          <w:rtl w:val="0"/>
        </w:rPr>
      </w:r>
    </w:p>
    <w:p w:rsidR="00000000" w:rsidDel="00000000" w:rsidP="00000000" w:rsidRDefault="00000000" w:rsidRPr="00000000" w14:paraId="00000D61">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Details of extra equipment &amp; accessories</w:t>
      </w:r>
      <w:r w:rsidDel="00000000" w:rsidR="00000000" w:rsidRPr="00000000">
        <w:rPr>
          <w:rtl w:val="0"/>
        </w:rPr>
      </w:r>
    </w:p>
    <w:p w:rsidR="00000000" w:rsidDel="00000000" w:rsidP="00000000" w:rsidRDefault="00000000" w:rsidRPr="00000000" w14:paraId="00000D62">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Liability details:</w:t>
      </w:r>
      <w:r w:rsidDel="00000000" w:rsidR="00000000" w:rsidRPr="00000000">
        <w:rPr>
          <w:rtl w:val="0"/>
        </w:rPr>
      </w:r>
    </w:p>
    <w:p w:rsidR="00000000" w:rsidDel="00000000" w:rsidP="00000000" w:rsidRDefault="00000000" w:rsidRPr="00000000" w14:paraId="00000D63">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Combined single limit (TPLL/PLL/CLL) </w:t>
      </w:r>
      <w:r w:rsidDel="00000000" w:rsidR="00000000" w:rsidRPr="00000000">
        <w:rPr>
          <w:rtl w:val="0"/>
        </w:rPr>
      </w:r>
    </w:p>
    <w:p w:rsidR="00000000" w:rsidDel="00000000" w:rsidP="00000000" w:rsidRDefault="00000000" w:rsidRPr="00000000" w14:paraId="00000D64">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Crew personal accident</w:t>
      </w:r>
      <w:r w:rsidDel="00000000" w:rsidR="00000000" w:rsidRPr="00000000">
        <w:rPr>
          <w:rtl w:val="0"/>
        </w:rPr>
      </w:r>
    </w:p>
    <w:p w:rsidR="00000000" w:rsidDel="00000000" w:rsidP="00000000" w:rsidRDefault="00000000" w:rsidRPr="00000000" w14:paraId="00000D65">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Schedule of benefits for each insured</w:t>
      </w:r>
      <w:r w:rsidDel="00000000" w:rsidR="00000000" w:rsidRPr="00000000">
        <w:rPr>
          <w:rtl w:val="0"/>
        </w:rPr>
      </w:r>
    </w:p>
    <w:p w:rsidR="00000000" w:rsidDel="00000000" w:rsidP="00000000" w:rsidRDefault="00000000" w:rsidRPr="00000000" w14:paraId="00000D66">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 of the assured</w:t>
      </w:r>
      <w:r w:rsidDel="00000000" w:rsidR="00000000" w:rsidRPr="00000000">
        <w:rPr>
          <w:rtl w:val="0"/>
        </w:rPr>
      </w:r>
    </w:p>
    <w:p w:rsidR="00000000" w:rsidDel="00000000" w:rsidP="00000000" w:rsidRDefault="00000000" w:rsidRPr="00000000" w14:paraId="00000D67">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Occupation</w:t>
      </w:r>
      <w:r w:rsidDel="00000000" w:rsidR="00000000" w:rsidRPr="00000000">
        <w:rPr>
          <w:rtl w:val="0"/>
        </w:rPr>
      </w:r>
    </w:p>
    <w:p w:rsidR="00000000" w:rsidDel="00000000" w:rsidP="00000000" w:rsidRDefault="00000000" w:rsidRPr="00000000" w14:paraId="00000D68">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of birth</w:t>
      </w:r>
      <w:r w:rsidDel="00000000" w:rsidR="00000000" w:rsidRPr="00000000">
        <w:rPr>
          <w:rtl w:val="0"/>
        </w:rPr>
      </w:r>
    </w:p>
    <w:p w:rsidR="00000000" w:rsidDel="00000000" w:rsidP="00000000" w:rsidRDefault="00000000" w:rsidRPr="00000000" w14:paraId="00000D69">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Capital sum insured</w:t>
      </w:r>
      <w:r w:rsidDel="00000000" w:rsidR="00000000" w:rsidRPr="00000000">
        <w:rPr>
          <w:rtl w:val="0"/>
        </w:rPr>
      </w:r>
    </w:p>
    <w:p w:rsidR="00000000" w:rsidDel="00000000" w:rsidP="00000000" w:rsidRDefault="00000000" w:rsidRPr="00000000" w14:paraId="00000D6A">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Proposal date</w:t>
      </w:r>
      <w:r w:rsidDel="00000000" w:rsidR="00000000" w:rsidRPr="00000000">
        <w:rPr>
          <w:rtl w:val="0"/>
        </w:rPr>
      </w:r>
    </w:p>
    <w:p w:rsidR="00000000" w:rsidDel="00000000" w:rsidP="00000000" w:rsidRDefault="00000000" w:rsidRPr="00000000" w14:paraId="00000D6B">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Temporary Disablement amount per week</w:t>
      </w:r>
      <w:r w:rsidDel="00000000" w:rsidR="00000000" w:rsidRPr="00000000">
        <w:rPr>
          <w:rtl w:val="0"/>
        </w:rPr>
      </w:r>
    </w:p>
    <w:p w:rsidR="00000000" w:rsidDel="00000000" w:rsidP="00000000" w:rsidRDefault="00000000" w:rsidRPr="00000000" w14:paraId="00000D6C">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Elimination period in days</w:t>
      </w:r>
      <w:r w:rsidDel="00000000" w:rsidR="00000000" w:rsidRPr="00000000">
        <w:rPr>
          <w:rtl w:val="0"/>
        </w:rPr>
      </w:r>
    </w:p>
    <w:p w:rsidR="00000000" w:rsidDel="00000000" w:rsidP="00000000" w:rsidRDefault="00000000" w:rsidRPr="00000000" w14:paraId="00000D6D">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Maximum benefit period in weeks</w:t>
      </w:r>
      <w:r w:rsidDel="00000000" w:rsidR="00000000" w:rsidRPr="00000000">
        <w:rPr>
          <w:rtl w:val="0"/>
        </w:rPr>
      </w:r>
    </w:p>
    <w:p w:rsidR="00000000" w:rsidDel="00000000" w:rsidP="00000000" w:rsidRDefault="00000000" w:rsidRPr="00000000" w14:paraId="00000D6E">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Pilot/Co - pilot details</w:t>
      </w:r>
      <w:r w:rsidDel="00000000" w:rsidR="00000000" w:rsidRPr="00000000">
        <w:rPr>
          <w:rtl w:val="0"/>
        </w:rPr>
      </w:r>
    </w:p>
    <w:p w:rsidR="00000000" w:rsidDel="00000000" w:rsidP="00000000" w:rsidRDefault="00000000" w:rsidRPr="00000000" w14:paraId="00000D6F">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w:t>
      </w:r>
      <w:r w:rsidDel="00000000" w:rsidR="00000000" w:rsidRPr="00000000">
        <w:rPr>
          <w:rtl w:val="0"/>
        </w:rPr>
      </w:r>
    </w:p>
    <w:p w:rsidR="00000000" w:rsidDel="00000000" w:rsidP="00000000" w:rsidRDefault="00000000" w:rsidRPr="00000000" w14:paraId="00000D70">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Age</w:t>
      </w:r>
      <w:r w:rsidDel="00000000" w:rsidR="00000000" w:rsidRPr="00000000">
        <w:rPr>
          <w:rtl w:val="0"/>
        </w:rPr>
      </w:r>
    </w:p>
    <w:p w:rsidR="00000000" w:rsidDel="00000000" w:rsidP="00000000" w:rsidRDefault="00000000" w:rsidRPr="00000000" w14:paraId="00000D71">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Type of aircrafts flown to date</w:t>
      </w:r>
      <w:r w:rsidDel="00000000" w:rsidR="00000000" w:rsidRPr="00000000">
        <w:rPr>
          <w:rtl w:val="0"/>
        </w:rPr>
      </w:r>
    </w:p>
    <w:p w:rsidR="00000000" w:rsidDel="00000000" w:rsidP="00000000" w:rsidRDefault="00000000" w:rsidRPr="00000000" w14:paraId="00000D72">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Flying hours (day and night) </w:t>
      </w:r>
      <w:r w:rsidDel="00000000" w:rsidR="00000000" w:rsidRPr="00000000">
        <w:rPr>
          <w:rtl w:val="0"/>
        </w:rPr>
      </w:r>
    </w:p>
    <w:p w:rsidR="00000000" w:rsidDel="00000000" w:rsidP="00000000" w:rsidRDefault="00000000" w:rsidRPr="00000000" w14:paraId="00000D73">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License number, date and classification</w:t>
      </w:r>
      <w:r w:rsidDel="00000000" w:rsidR="00000000" w:rsidRPr="00000000">
        <w:rPr>
          <w:rtl w:val="0"/>
        </w:rPr>
      </w:r>
    </w:p>
    <w:p w:rsidR="00000000" w:rsidDel="00000000" w:rsidP="00000000" w:rsidRDefault="00000000" w:rsidRPr="00000000" w14:paraId="00000D74">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Nature and cause of accident if any</w:t>
      </w:r>
      <w:r w:rsidDel="00000000" w:rsidR="00000000" w:rsidRPr="00000000">
        <w:rPr>
          <w:rtl w:val="0"/>
        </w:rPr>
      </w:r>
    </w:p>
    <w:p w:rsidR="00000000" w:rsidDel="00000000" w:rsidP="00000000" w:rsidRDefault="00000000" w:rsidRPr="00000000" w14:paraId="00000D75">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Aviation certificates details:</w:t>
      </w:r>
      <w:r w:rsidDel="00000000" w:rsidR="00000000" w:rsidRPr="00000000">
        <w:rPr>
          <w:rtl w:val="0"/>
        </w:rPr>
      </w:r>
    </w:p>
    <w:p w:rsidR="00000000" w:rsidDel="00000000" w:rsidP="00000000" w:rsidRDefault="00000000" w:rsidRPr="00000000" w14:paraId="00000D76">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Scope</w:t>
      </w:r>
      <w:r w:rsidDel="00000000" w:rsidR="00000000" w:rsidRPr="00000000">
        <w:rPr>
          <w:rtl w:val="0"/>
        </w:rPr>
      </w:r>
    </w:p>
    <w:p w:rsidR="00000000" w:rsidDel="00000000" w:rsidP="00000000" w:rsidRDefault="00000000" w:rsidRPr="00000000" w14:paraId="00000D77">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Insured</w:t>
      </w:r>
      <w:r w:rsidDel="00000000" w:rsidR="00000000" w:rsidRPr="00000000">
        <w:rPr>
          <w:rtl w:val="0"/>
        </w:rPr>
      </w:r>
    </w:p>
    <w:p w:rsidR="00000000" w:rsidDel="00000000" w:rsidP="00000000" w:rsidRDefault="00000000" w:rsidRPr="00000000" w14:paraId="00000D78">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Aircraft Number</w:t>
      </w:r>
      <w:r w:rsidDel="00000000" w:rsidR="00000000" w:rsidRPr="00000000">
        <w:rPr>
          <w:rtl w:val="0"/>
        </w:rPr>
      </w:r>
    </w:p>
    <w:p w:rsidR="00000000" w:rsidDel="00000000" w:rsidP="00000000" w:rsidRDefault="00000000" w:rsidRPr="00000000" w14:paraId="00000D79">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Period of insurance</w:t>
      </w:r>
      <w:r w:rsidDel="00000000" w:rsidR="00000000" w:rsidRPr="00000000">
        <w:rPr>
          <w:rtl w:val="0"/>
        </w:rPr>
      </w:r>
    </w:p>
    <w:p w:rsidR="00000000" w:rsidDel="00000000" w:rsidP="00000000" w:rsidRDefault="00000000" w:rsidRPr="00000000" w14:paraId="00000D7A">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Interest</w:t>
      </w:r>
      <w:r w:rsidDel="00000000" w:rsidR="00000000" w:rsidRPr="00000000">
        <w:rPr>
          <w:rtl w:val="0"/>
        </w:rPr>
      </w:r>
    </w:p>
    <w:p w:rsidR="00000000" w:rsidDel="00000000" w:rsidP="00000000" w:rsidRDefault="00000000" w:rsidRPr="00000000" w14:paraId="00000D7B">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Sum insured/value</w:t>
      </w:r>
      <w:r w:rsidDel="00000000" w:rsidR="00000000" w:rsidRPr="00000000">
        <w:rPr>
          <w:rtl w:val="0"/>
        </w:rPr>
      </w:r>
    </w:p>
    <w:p w:rsidR="00000000" w:rsidDel="00000000" w:rsidP="00000000" w:rsidRDefault="00000000" w:rsidRPr="00000000" w14:paraId="00000D7C">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Condition applicable</w:t>
      </w:r>
      <w:r w:rsidDel="00000000" w:rsidR="00000000" w:rsidRPr="00000000">
        <w:rPr>
          <w:rtl w:val="0"/>
        </w:rPr>
      </w:r>
    </w:p>
    <w:p w:rsidR="00000000" w:rsidDel="00000000" w:rsidP="00000000" w:rsidRDefault="00000000" w:rsidRPr="00000000" w14:paraId="00000D7D">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Use of the aircraft</w:t>
      </w:r>
      <w:r w:rsidDel="00000000" w:rsidR="00000000" w:rsidRPr="00000000">
        <w:rPr>
          <w:rtl w:val="0"/>
        </w:rPr>
      </w:r>
    </w:p>
    <w:p w:rsidR="00000000" w:rsidDel="00000000" w:rsidP="00000000" w:rsidRDefault="00000000" w:rsidRPr="00000000" w14:paraId="00000D7E">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Pilots flying the aircraft</w:t>
      </w:r>
      <w:r w:rsidDel="00000000" w:rsidR="00000000" w:rsidRPr="00000000">
        <w:rPr>
          <w:rtl w:val="0"/>
        </w:rPr>
      </w:r>
    </w:p>
    <w:p w:rsidR="00000000" w:rsidDel="00000000" w:rsidP="00000000" w:rsidRDefault="00000000" w:rsidRPr="00000000" w14:paraId="00000D7F">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 - pilot details</w:t>
      </w:r>
      <w:r w:rsidDel="00000000" w:rsidR="00000000" w:rsidRPr="00000000">
        <w:rPr>
          <w:rtl w:val="0"/>
        </w:rPr>
      </w:r>
    </w:p>
    <w:p w:rsidR="00000000" w:rsidDel="00000000" w:rsidP="00000000" w:rsidRDefault="00000000" w:rsidRPr="00000000" w14:paraId="00000D80">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Geographical limit</w:t>
      </w:r>
      <w:r w:rsidDel="00000000" w:rsidR="00000000" w:rsidRPr="00000000">
        <w:rPr>
          <w:rtl w:val="0"/>
        </w:rPr>
      </w:r>
    </w:p>
    <w:p w:rsidR="00000000" w:rsidDel="00000000" w:rsidP="00000000" w:rsidRDefault="00000000" w:rsidRPr="00000000" w14:paraId="00000D81">
      <w:pPr>
        <w:numPr>
          <w:ilvl w:val="0"/>
          <w:numId w:val="5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Coinsurance clause</w:t>
      </w:r>
      <w:r w:rsidDel="00000000" w:rsidR="00000000" w:rsidRPr="00000000">
        <w:rPr>
          <w:rtl w:val="0"/>
        </w:rPr>
      </w:r>
    </w:p>
    <w:p w:rsidR="00000000" w:rsidDel="00000000" w:rsidP="00000000" w:rsidRDefault="00000000" w:rsidRPr="00000000" w14:paraId="00000D82">
      <w:pPr>
        <w:pStyle w:val="Heading1"/>
        <w:pBdr>
          <w:top w:space="0" w:sz="0" w:val="nil"/>
          <w:left w:space="0" w:sz="0" w:val="nil"/>
          <w:bottom w:space="0" w:sz="0" w:val="nil"/>
          <w:right w:space="0" w:sz="0" w:val="nil"/>
          <w:between w:space="0" w:sz="0" w:val="nil"/>
        </w:pBdr>
        <w:shd w:fill="auto" w:val="clear"/>
        <w:ind w:left="432" w:firstLine="0"/>
        <w:jc w:val="both"/>
        <w:rPr/>
      </w:pPr>
      <w:r w:rsidDel="00000000" w:rsidR="00000000" w:rsidRPr="00000000">
        <w:rPr>
          <w:rtl w:val="0"/>
        </w:rPr>
      </w:r>
    </w:p>
    <w:p w:rsidR="00000000" w:rsidDel="00000000" w:rsidP="00000000" w:rsidRDefault="00000000" w:rsidRPr="00000000" w14:paraId="00000D83">
      <w:pPr>
        <w:pStyle w:val="Heading1"/>
        <w:pBdr>
          <w:top w:space="0" w:sz="0" w:val="nil"/>
          <w:left w:space="0" w:sz="0" w:val="nil"/>
          <w:bottom w:space="0" w:sz="0" w:val="nil"/>
          <w:right w:space="0" w:sz="0" w:val="nil"/>
          <w:between w:space="0" w:sz="0" w:val="nil"/>
        </w:pBdr>
        <w:shd w:fill="auto" w:val="clear"/>
        <w:ind w:left="432" w:firstLine="0"/>
        <w:jc w:val="both"/>
        <w:rPr/>
      </w:pPr>
      <w:ins w:author="Heritage Comments" w:id="581" w:date="2013-11-05T16:40:00Z">
        <w:r w:rsidDel="00000000" w:rsidR="00000000" w:rsidRPr="00000000">
          <w:rPr>
            <w:b w:val="1"/>
            <w:color w:val="ff0000"/>
            <w:vertAlign w:val="baseline"/>
            <w:rtl w:val="0"/>
          </w:rPr>
          <w:t xml:space="preserve">NB: Highlighted in yellow was appearing in heritage original document but is missing in this document.</w:t>
        </w:r>
      </w:ins>
      <w:r w:rsidDel="00000000" w:rsidR="00000000" w:rsidRPr="00000000">
        <w:rPr>
          <w:rtl w:val="0"/>
        </w:rPr>
      </w:r>
    </w:p>
    <w:p w:rsidR="00000000" w:rsidDel="00000000" w:rsidP="00000000" w:rsidRDefault="00000000" w:rsidRPr="00000000" w14:paraId="00000D8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9"/>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300" w:hRule="atLeast"/>
        </w:trPr>
        <w:tc>
          <w:tcPr>
            <w:vAlign w:val="top"/>
          </w:tcPr>
          <w:p w:rsidR="00000000" w:rsidDel="00000000" w:rsidP="00000000" w:rsidRDefault="00000000" w:rsidRPr="00000000" w14:paraId="00000D85">
            <w:pPr>
              <w:pBdr>
                <w:top w:space="0" w:sz="0" w:val="nil"/>
                <w:left w:space="0" w:sz="0" w:val="nil"/>
                <w:bottom w:space="0" w:sz="0" w:val="nil"/>
                <w:right w:space="0" w:sz="0" w:val="nil"/>
                <w:between w:space="0" w:sz="0" w:val="nil"/>
              </w:pBdr>
              <w:shd w:fill="auto" w:val="clear"/>
              <w:ind w:firstLine="482"/>
              <w:rPr/>
            </w:pPr>
            <w:ins w:author="Heritage Comments" w:id="582" w:date="2013-11-05T16:40:00Z">
              <w:r w:rsidDel="00000000" w:rsidR="00000000" w:rsidRPr="00000000">
                <w:rPr>
                  <w:b w:val="1"/>
                  <w:highlight w:val="yellow"/>
                  <w:vertAlign w:val="baseline"/>
                  <w:rtl w:val="0"/>
                </w:rPr>
                <w:t xml:space="preserve">Deterioration of Stock:</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86">
            <w:pPr>
              <w:pBdr>
                <w:top w:space="0" w:sz="0" w:val="nil"/>
                <w:left w:space="0" w:sz="0" w:val="nil"/>
                <w:bottom w:space="0" w:sz="0" w:val="nil"/>
                <w:right w:space="0" w:sz="0" w:val="nil"/>
                <w:between w:space="0" w:sz="0" w:val="nil"/>
              </w:pBdr>
              <w:shd w:fill="auto" w:val="clear"/>
              <w:ind w:firstLine="480"/>
              <w:rPr/>
            </w:pPr>
            <w:ins w:author="Heritage Comments" w:id="583" w:date="2013-11-05T16:40:00Z">
              <w:r w:rsidDel="00000000" w:rsidR="00000000" w:rsidRPr="00000000">
                <w:rPr>
                  <w:i w:val="1"/>
                  <w:highlight w:val="yellow"/>
                  <w:vertAlign w:val="baseline"/>
                  <w:rtl w:val="0"/>
                </w:rPr>
                <w:t xml:space="preserve">•  item number</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ind w:firstLine="480"/>
              <w:rPr/>
            </w:pPr>
            <w:ins w:author="Heritage Comments" w:id="584" w:date="2013-11-05T16:40:00Z">
              <w:r w:rsidDel="00000000" w:rsidR="00000000" w:rsidRPr="00000000">
                <w:rPr>
                  <w:i w:val="1"/>
                  <w:highlight w:val="yellow"/>
                  <w:vertAlign w:val="baseline"/>
                  <w:rtl w:val="0"/>
                </w:rPr>
                <w:t xml:space="preserve">•  type of goods stored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88">
            <w:pPr>
              <w:pBdr>
                <w:top w:space="0" w:sz="0" w:val="nil"/>
                <w:left w:space="0" w:sz="0" w:val="nil"/>
                <w:bottom w:space="0" w:sz="0" w:val="nil"/>
                <w:right w:space="0" w:sz="0" w:val="nil"/>
                <w:between w:space="0" w:sz="0" w:val="nil"/>
              </w:pBdr>
              <w:shd w:fill="auto" w:val="clear"/>
              <w:ind w:firstLine="480"/>
              <w:rPr/>
            </w:pPr>
            <w:ins w:author="Heritage Comments" w:id="585" w:date="2013-11-05T16:40:00Z">
              <w:r w:rsidDel="00000000" w:rsidR="00000000" w:rsidRPr="00000000">
                <w:rPr>
                  <w:i w:val="1"/>
                  <w:highlight w:val="yellow"/>
                  <w:vertAlign w:val="baseline"/>
                  <w:rtl w:val="0"/>
                </w:rPr>
                <w:t xml:space="preserve">•  maximum quantity</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89">
            <w:pPr>
              <w:pBdr>
                <w:top w:space="0" w:sz="0" w:val="nil"/>
                <w:left w:space="0" w:sz="0" w:val="nil"/>
                <w:bottom w:space="0" w:sz="0" w:val="nil"/>
                <w:right w:space="0" w:sz="0" w:val="nil"/>
                <w:between w:space="0" w:sz="0" w:val="nil"/>
              </w:pBdr>
              <w:shd w:fill="auto" w:val="clear"/>
              <w:ind w:firstLine="480"/>
              <w:rPr/>
            </w:pPr>
            <w:ins w:author="Heritage Comments" w:id="586" w:date="2013-11-05T16:40:00Z">
              <w:r w:rsidDel="00000000" w:rsidR="00000000" w:rsidRPr="00000000">
                <w:rPr>
                  <w:i w:val="1"/>
                  <w:highlight w:val="yellow"/>
                  <w:vertAlign w:val="baseline"/>
                  <w:rtl w:val="0"/>
                </w:rPr>
                <w:t xml:space="preserve">•  number of chambers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8A">
            <w:pPr>
              <w:pBdr>
                <w:top w:space="0" w:sz="0" w:val="nil"/>
                <w:left w:space="0" w:sz="0" w:val="nil"/>
                <w:bottom w:space="0" w:sz="0" w:val="nil"/>
                <w:right w:space="0" w:sz="0" w:val="nil"/>
                <w:between w:space="0" w:sz="0" w:val="nil"/>
              </w:pBdr>
              <w:shd w:fill="auto" w:val="clear"/>
              <w:ind w:firstLine="480"/>
              <w:rPr/>
            </w:pPr>
            <w:ins w:author="Heritage Comments" w:id="587" w:date="2013-11-05T16:40:00Z">
              <w:r w:rsidDel="00000000" w:rsidR="00000000" w:rsidRPr="00000000">
                <w:rPr>
                  <w:i w:val="1"/>
                  <w:highlight w:val="yellow"/>
                  <w:vertAlign w:val="baseline"/>
                  <w:rtl w:val="0"/>
                </w:rPr>
                <w:t xml:space="preserve">•  </w:t>
              </w:r>
              <w:r w:rsidDel="00000000" w:rsidR="00000000" w:rsidRPr="00000000">
                <w:rPr>
                  <w:i w:val="1"/>
                  <w:color w:val="ff0000"/>
                  <w:highlight w:val="yellow"/>
                  <w:vertAlign w:val="baseline"/>
                  <w:rtl w:val="0"/>
                </w:rPr>
                <w:t xml:space="preserve">Time excess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8B">
            <w:pPr>
              <w:pBdr>
                <w:top w:space="0" w:sz="0" w:val="nil"/>
                <w:left w:space="0" w:sz="0" w:val="nil"/>
                <w:bottom w:space="0" w:sz="0" w:val="nil"/>
                <w:right w:space="0" w:sz="0" w:val="nil"/>
                <w:between w:space="0" w:sz="0" w:val="nil"/>
              </w:pBdr>
              <w:shd w:fill="auto" w:val="clear"/>
              <w:ind w:firstLine="480"/>
              <w:rPr/>
            </w:pPr>
            <w:ins w:author="Heritage Comments" w:id="588" w:date="2013-11-05T16:40:00Z">
              <w:r w:rsidDel="00000000" w:rsidR="00000000" w:rsidRPr="00000000">
                <w:rPr>
                  <w:i w:val="1"/>
                  <w:highlight w:val="yellow"/>
                  <w:vertAlign w:val="baseline"/>
                  <w:rtl w:val="0"/>
                </w:rPr>
                <w:t xml:space="preserve">•  sum insured</w:t>
              </w:r>
            </w:ins>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ind w:firstLine="480"/>
              <w:rPr/>
            </w:pPr>
            <w:ins w:author="Heritage Comments" w:id="589" w:date="2013-11-05T16:40:00Z">
              <w:r w:rsidDel="00000000" w:rsidR="00000000" w:rsidRPr="00000000">
                <w:rPr>
                  <w:i w:val="1"/>
                  <w:highlight w:val="yellow"/>
                  <w:vertAlign w:val="baseline"/>
                  <w:rtl w:val="0"/>
                </w:rPr>
                <w:t xml:space="preserve">•  deductible</w:t>
              </w:r>
            </w:ins>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ind w:firstLine="480"/>
              <w:rPr/>
            </w:pPr>
            <w:ins w:author="Heritage Comments" w:id="590" w:date="2013-11-05T16:40:00Z">
              <w:r w:rsidDel="00000000" w:rsidR="00000000" w:rsidRPr="00000000">
                <w:rPr>
                  <w:i w:val="1"/>
                  <w:highlight w:val="yellow"/>
                  <w:vertAlign w:val="baseline"/>
                  <w:rtl w:val="0"/>
                </w:rPr>
                <w:t xml:space="preserve">•  machinery breakdown policy number issued</w:t>
              </w:r>
            </w:ins>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ind w:firstLine="480"/>
              <w:rPr/>
            </w:pPr>
            <w:ins w:author="Heritage Comments" w:id="591" w:date="2013-11-05T16:40:00Z">
              <w:r w:rsidDel="00000000" w:rsidR="00000000" w:rsidRPr="00000000">
                <w:rPr>
                  <w:i w:val="1"/>
                  <w:highlight w:val="yellow"/>
                  <w:vertAlign w:val="baseline"/>
                  <w:rtl w:val="0"/>
                </w:rPr>
                <w:t xml:space="preserve">•  location</w:t>
              </w:r>
            </w:ins>
            <w:r w:rsidDel="00000000" w:rsidR="00000000" w:rsidRPr="00000000">
              <w:rPr>
                <w:rtl w:val="0"/>
              </w:rPr>
            </w:r>
          </w:p>
        </w:tc>
      </w:tr>
    </w:tbl>
    <w:p w:rsidR="00000000" w:rsidDel="00000000" w:rsidP="00000000" w:rsidRDefault="00000000" w:rsidRPr="00000000" w14:paraId="00000D8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0"/>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300" w:hRule="atLeast"/>
        </w:trPr>
        <w:tc>
          <w:tcPr>
            <w:vAlign w:val="top"/>
          </w:tcPr>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ind w:firstLine="482"/>
              <w:rPr/>
            </w:pPr>
            <w:ins w:author="Heritage Comments" w:id="592" w:date="2013-11-05T16:40:00Z">
              <w:r w:rsidDel="00000000" w:rsidR="00000000" w:rsidRPr="00000000">
                <w:rPr>
                  <w:b w:val="1"/>
                  <w:highlight w:val="yellow"/>
                  <w:vertAlign w:val="baseline"/>
                  <w:rtl w:val="0"/>
                </w:rPr>
                <w:t xml:space="preserve">Stock floater:</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91">
            <w:pPr>
              <w:pBdr>
                <w:top w:space="0" w:sz="0" w:val="nil"/>
                <w:left w:space="0" w:sz="0" w:val="nil"/>
                <w:bottom w:space="0" w:sz="0" w:val="nil"/>
                <w:right w:space="0" w:sz="0" w:val="nil"/>
                <w:between w:space="0" w:sz="0" w:val="nil"/>
              </w:pBdr>
              <w:shd w:fill="auto" w:val="clear"/>
              <w:ind w:firstLine="480"/>
              <w:rPr/>
            </w:pPr>
            <w:ins w:author="Heritage Comments" w:id="593" w:date="2013-11-05T16:40:00Z">
              <w:r w:rsidDel="00000000" w:rsidR="00000000" w:rsidRPr="00000000">
                <w:rPr>
                  <w:i w:val="1"/>
                  <w:highlight w:val="yellow"/>
                  <w:vertAlign w:val="baseline"/>
                  <w:rtl w:val="0"/>
                </w:rPr>
                <w:t xml:space="preserve">•  property insured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92">
            <w:pPr>
              <w:pBdr>
                <w:top w:space="0" w:sz="0" w:val="nil"/>
                <w:left w:space="0" w:sz="0" w:val="nil"/>
                <w:bottom w:space="0" w:sz="0" w:val="nil"/>
                <w:right w:space="0" w:sz="0" w:val="nil"/>
                <w:between w:space="0" w:sz="0" w:val="nil"/>
              </w:pBdr>
              <w:shd w:fill="auto" w:val="clear"/>
              <w:ind w:firstLine="480"/>
              <w:rPr/>
            </w:pPr>
            <w:ins w:author="Heritage Comments" w:id="594" w:date="2013-11-05T16:40:00Z">
              <w:r w:rsidDel="00000000" w:rsidR="00000000" w:rsidRPr="00000000">
                <w:rPr>
                  <w:i w:val="1"/>
                  <w:highlight w:val="yellow"/>
                  <w:vertAlign w:val="baseline"/>
                  <w:rtl w:val="0"/>
                </w:rPr>
                <w:t xml:space="preserve">•  territorial limits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93">
            <w:pPr>
              <w:pBdr>
                <w:top w:space="0" w:sz="0" w:val="nil"/>
                <w:left w:space="0" w:sz="0" w:val="nil"/>
                <w:bottom w:space="0" w:sz="0" w:val="nil"/>
                <w:right w:space="0" w:sz="0" w:val="nil"/>
                <w:between w:space="0" w:sz="0" w:val="nil"/>
              </w:pBdr>
              <w:shd w:fill="auto" w:val="clear"/>
              <w:ind w:firstLine="480"/>
              <w:rPr/>
            </w:pPr>
            <w:ins w:author="Heritage Comments" w:id="595" w:date="2013-11-05T16:40:00Z">
              <w:r w:rsidDel="00000000" w:rsidR="00000000" w:rsidRPr="00000000">
                <w:rPr>
                  <w:i w:val="1"/>
                  <w:highlight w:val="yellow"/>
                  <w:vertAlign w:val="baseline"/>
                  <w:rtl w:val="0"/>
                </w:rPr>
                <w:t xml:space="preserve">•  estimated turnover</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94">
            <w:pPr>
              <w:pBdr>
                <w:top w:space="0" w:sz="0" w:val="nil"/>
                <w:left w:space="0" w:sz="0" w:val="nil"/>
                <w:bottom w:space="0" w:sz="0" w:val="nil"/>
                <w:right w:space="0" w:sz="0" w:val="nil"/>
                <w:between w:space="0" w:sz="0" w:val="nil"/>
              </w:pBdr>
              <w:shd w:fill="auto" w:val="clear"/>
              <w:ind w:firstLine="480"/>
              <w:rPr/>
            </w:pPr>
            <w:ins w:author="Heritage Comments" w:id="596" w:date="2013-11-05T16:40:00Z">
              <w:r w:rsidDel="00000000" w:rsidR="00000000" w:rsidRPr="00000000">
                <w:rPr>
                  <w:i w:val="1"/>
                  <w:highlight w:val="yellow"/>
                  <w:vertAlign w:val="baseline"/>
                  <w:rtl w:val="0"/>
                </w:rPr>
                <w:t xml:space="preserve">•  basis of valuation</w:t>
              </w:r>
            </w:ins>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95">
            <w:pPr>
              <w:pBdr>
                <w:top w:space="0" w:sz="0" w:val="nil"/>
                <w:left w:space="0" w:sz="0" w:val="nil"/>
                <w:bottom w:space="0" w:sz="0" w:val="nil"/>
                <w:right w:space="0" w:sz="0" w:val="nil"/>
                <w:between w:space="0" w:sz="0" w:val="nil"/>
              </w:pBdr>
              <w:shd w:fill="auto" w:val="clear"/>
              <w:ind w:firstLine="480"/>
              <w:rPr/>
            </w:pPr>
            <w:ins w:author="Heritage Comments" w:id="597" w:date="2013-11-05T16:40:00Z">
              <w:r w:rsidDel="00000000" w:rsidR="00000000" w:rsidRPr="00000000">
                <w:rPr>
                  <w:i w:val="1"/>
                  <w:highlight w:val="yellow"/>
                  <w:vertAlign w:val="baseline"/>
                  <w:rtl w:val="0"/>
                </w:rPr>
                <w:t xml:space="preserve">•  deductible</w:t>
              </w:r>
            </w:ins>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96">
            <w:pPr>
              <w:pBdr>
                <w:top w:space="0" w:sz="0" w:val="nil"/>
                <w:left w:space="0" w:sz="0" w:val="nil"/>
                <w:bottom w:space="0" w:sz="0" w:val="nil"/>
                <w:right w:space="0" w:sz="0" w:val="nil"/>
                <w:between w:space="0" w:sz="0" w:val="nil"/>
              </w:pBdr>
              <w:shd w:fill="auto" w:val="clear"/>
              <w:ind w:firstLine="480"/>
              <w:rPr/>
            </w:pPr>
            <w:ins w:author="Heritage Comments" w:id="598" w:date="2013-11-05T16:40:00Z">
              <w:r w:rsidDel="00000000" w:rsidR="00000000" w:rsidRPr="00000000">
                <w:rPr>
                  <w:i w:val="1"/>
                  <w:highlight w:val="yellow"/>
                  <w:vertAlign w:val="baseline"/>
                  <w:rtl w:val="0"/>
                </w:rPr>
                <w:t xml:space="preserve">•  limit description</w:t>
              </w:r>
            </w:ins>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97">
            <w:pPr>
              <w:pBdr>
                <w:top w:space="0" w:sz="0" w:val="nil"/>
                <w:left w:space="0" w:sz="0" w:val="nil"/>
                <w:bottom w:space="0" w:sz="0" w:val="nil"/>
                <w:right w:space="0" w:sz="0" w:val="nil"/>
                <w:between w:space="0" w:sz="0" w:val="nil"/>
              </w:pBdr>
              <w:shd w:fill="auto" w:val="clear"/>
              <w:ind w:firstLine="480"/>
              <w:rPr/>
            </w:pPr>
            <w:ins w:author="Heritage Comments" w:id="599" w:date="2013-11-05T16:40:00Z">
              <w:r w:rsidDel="00000000" w:rsidR="00000000" w:rsidRPr="00000000">
                <w:rPr>
                  <w:i w:val="1"/>
                  <w:highlight w:val="yellow"/>
                  <w:vertAlign w:val="baseline"/>
                  <w:rtl w:val="0"/>
                </w:rPr>
                <w:t xml:space="preserve">•  limit amount</w:t>
              </w:r>
            </w:ins>
            <w:r w:rsidDel="00000000" w:rsidR="00000000" w:rsidRPr="00000000">
              <w:rPr>
                <w:rtl w:val="0"/>
              </w:rPr>
            </w:r>
          </w:p>
        </w:tc>
      </w:tr>
    </w:tbl>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1"/>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300" w:hRule="atLeast"/>
        </w:trPr>
        <w:tc>
          <w:tcPr>
            <w:vAlign w:val="top"/>
          </w:tcPr>
          <w:p w:rsidR="00000000" w:rsidDel="00000000" w:rsidP="00000000" w:rsidRDefault="00000000" w:rsidRPr="00000000" w14:paraId="00000D99">
            <w:pPr>
              <w:pBdr>
                <w:top w:space="0" w:sz="0" w:val="nil"/>
                <w:left w:space="0" w:sz="0" w:val="nil"/>
                <w:bottom w:space="0" w:sz="0" w:val="nil"/>
                <w:right w:space="0" w:sz="0" w:val="nil"/>
                <w:between w:space="0" w:sz="0" w:val="nil"/>
              </w:pBdr>
              <w:shd w:fill="auto" w:val="clear"/>
              <w:ind w:firstLine="482"/>
              <w:rPr/>
            </w:pPr>
            <w:ins w:author="Heritage Comments" w:id="600" w:date="2013-11-05T16:40:00Z">
              <w:r w:rsidDel="00000000" w:rsidR="00000000" w:rsidRPr="00000000">
                <w:rPr>
                  <w:b w:val="1"/>
                  <w:highlight w:val="yellow"/>
                  <w:vertAlign w:val="baseline"/>
                  <w:rtl w:val="0"/>
                </w:rPr>
                <w:t xml:space="preserve">Book Debt Insurance: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9A">
            <w:pPr>
              <w:pBdr>
                <w:top w:space="0" w:sz="0" w:val="nil"/>
                <w:left w:space="0" w:sz="0" w:val="nil"/>
                <w:bottom w:space="0" w:sz="0" w:val="nil"/>
                <w:right w:space="0" w:sz="0" w:val="nil"/>
                <w:between w:space="0" w:sz="0" w:val="nil"/>
              </w:pBdr>
              <w:shd w:fill="auto" w:val="clear"/>
              <w:ind w:firstLine="480"/>
              <w:rPr/>
            </w:pPr>
            <w:ins w:author="Heritage Comments" w:id="601" w:date="2013-11-05T16:40:00Z">
              <w:r w:rsidDel="00000000" w:rsidR="00000000" w:rsidRPr="00000000">
                <w:rPr>
                  <w:i w:val="1"/>
                  <w:highlight w:val="yellow"/>
                  <w:vertAlign w:val="baseline"/>
                  <w:rtl w:val="0"/>
                </w:rPr>
                <w:t xml:space="preserve">•  item description</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9B">
            <w:pPr>
              <w:pBdr>
                <w:top w:space="0" w:sz="0" w:val="nil"/>
                <w:left w:space="0" w:sz="0" w:val="nil"/>
                <w:bottom w:space="0" w:sz="0" w:val="nil"/>
                <w:right w:space="0" w:sz="0" w:val="nil"/>
                <w:between w:space="0" w:sz="0" w:val="nil"/>
              </w:pBdr>
              <w:shd w:fill="auto" w:val="clear"/>
              <w:ind w:firstLine="480"/>
              <w:rPr/>
            </w:pPr>
            <w:ins w:author="Heritage Comments" w:id="602" w:date="2013-11-05T16:40:00Z">
              <w:r w:rsidDel="00000000" w:rsidR="00000000" w:rsidRPr="00000000">
                <w:rPr>
                  <w:i w:val="1"/>
                  <w:highlight w:val="yellow"/>
                  <w:vertAlign w:val="baseline"/>
                  <w:rtl w:val="0"/>
                </w:rPr>
                <w:t xml:space="preserve">•  limit</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9C">
            <w:pPr>
              <w:pBdr>
                <w:top w:space="0" w:sz="0" w:val="nil"/>
                <w:left w:space="0" w:sz="0" w:val="nil"/>
                <w:bottom w:space="0" w:sz="0" w:val="nil"/>
                <w:right w:space="0" w:sz="0" w:val="nil"/>
                <w:between w:space="0" w:sz="0" w:val="nil"/>
              </w:pBdr>
              <w:shd w:fill="auto" w:val="clear"/>
              <w:ind w:firstLine="480"/>
              <w:rPr/>
            </w:pPr>
            <w:ins w:author="Heritage Comments" w:id="603" w:date="2013-11-05T16:40:00Z">
              <w:r w:rsidDel="00000000" w:rsidR="00000000" w:rsidRPr="00000000">
                <w:rPr>
                  <w:i w:val="1"/>
                  <w:highlight w:val="yellow"/>
                  <w:vertAlign w:val="baseline"/>
                  <w:rtl w:val="0"/>
                </w:rPr>
                <w:t xml:space="preserve">•  Fire policy number</w:t>
              </w:r>
            </w:ins>
            <w:r w:rsidDel="00000000" w:rsidR="00000000" w:rsidRPr="00000000">
              <w:rPr>
                <w:rtl w:val="0"/>
              </w:rPr>
            </w:r>
          </w:p>
        </w:tc>
      </w:tr>
    </w:tbl>
    <w:p w:rsidR="00000000" w:rsidDel="00000000" w:rsidP="00000000" w:rsidRDefault="00000000" w:rsidRPr="00000000" w14:paraId="00000D9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2"/>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320" w:hRule="atLeast"/>
        </w:trPr>
        <w:tc>
          <w:tcPr>
            <w:vAlign w:val="top"/>
          </w:tcPr>
          <w:p w:rsidR="00000000" w:rsidDel="00000000" w:rsidP="00000000" w:rsidRDefault="00000000" w:rsidRPr="00000000" w14:paraId="00000D9E">
            <w:pPr>
              <w:pBdr>
                <w:top w:space="0" w:sz="0" w:val="nil"/>
                <w:left w:space="0" w:sz="0" w:val="nil"/>
                <w:bottom w:space="0" w:sz="0" w:val="nil"/>
                <w:right w:space="0" w:sz="0" w:val="nil"/>
                <w:between w:space="0" w:sz="0" w:val="nil"/>
              </w:pBdr>
              <w:shd w:fill="auto" w:val="clear"/>
              <w:ind w:left="427" w:firstLine="0"/>
              <w:rPr/>
            </w:pPr>
            <w:ins w:author="Heritage Comments" w:id="604" w:date="2013-11-05T16:40:00Z">
              <w:r w:rsidDel="00000000" w:rsidR="00000000" w:rsidRPr="00000000">
                <w:rPr>
                  <w:b w:val="1"/>
                  <w:highlight w:val="yellow"/>
                  <w:vertAlign w:val="baseline"/>
                  <w:rtl w:val="0"/>
                </w:rPr>
                <w:t xml:space="preserve">Motor Terrorism</w:t>
              </w:r>
            </w:ins>
            <w:r w:rsidDel="00000000" w:rsidR="00000000" w:rsidRPr="00000000">
              <w:rPr>
                <w:rtl w:val="0"/>
              </w:rPr>
            </w:r>
          </w:p>
        </w:tc>
      </w:tr>
      <w:tr>
        <w:trPr>
          <w:trHeight w:val="320" w:hRule="atLeast"/>
        </w:trPr>
        <w:tc>
          <w:tcPr>
            <w:vAlign w:val="top"/>
          </w:tcPr>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ind w:firstLine="480"/>
              <w:rPr/>
            </w:pPr>
            <w:ins w:author="Heritage Comments" w:id="605" w:date="2013-11-05T16:40:00Z">
              <w:r w:rsidDel="00000000" w:rsidR="00000000" w:rsidRPr="00000000">
                <w:rPr>
                  <w:i w:val="1"/>
                  <w:highlight w:val="yellow"/>
                  <w:vertAlign w:val="baseline"/>
                  <w:rtl w:val="0"/>
                </w:rPr>
                <w:t xml:space="preserve">•  registration number</w:t>
              </w:r>
            </w:ins>
            <w:r w:rsidDel="00000000" w:rsidR="00000000" w:rsidRPr="00000000">
              <w:rPr>
                <w:rtl w:val="0"/>
              </w:rPr>
            </w:r>
          </w:p>
        </w:tc>
      </w:tr>
      <w:tr>
        <w:trPr>
          <w:trHeight w:val="320" w:hRule="atLeast"/>
        </w:trPr>
        <w:tc>
          <w:tcPr>
            <w:vAlign w:val="top"/>
          </w:tcPr>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ind w:firstLine="480"/>
              <w:rPr/>
            </w:pPr>
            <w:ins w:author="Heritage Comments" w:id="606" w:date="2013-11-05T16:40:00Z">
              <w:r w:rsidDel="00000000" w:rsidR="00000000" w:rsidRPr="00000000">
                <w:rPr>
                  <w:i w:val="1"/>
                  <w:highlight w:val="yellow"/>
                  <w:vertAlign w:val="baseline"/>
                  <w:rtl w:val="0"/>
                </w:rPr>
                <w:t xml:space="preserve">•  make</w:t>
              </w:r>
            </w:ins>
            <w:r w:rsidDel="00000000" w:rsidR="00000000" w:rsidRPr="00000000">
              <w:rPr>
                <w:rtl w:val="0"/>
              </w:rPr>
            </w:r>
          </w:p>
        </w:tc>
      </w:tr>
      <w:tr>
        <w:trPr>
          <w:trHeight w:val="320" w:hRule="atLeast"/>
        </w:trPr>
        <w:tc>
          <w:tcPr>
            <w:vAlign w:val="top"/>
          </w:tcPr>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ind w:firstLine="480"/>
              <w:rPr/>
            </w:pPr>
            <w:ins w:author="Heritage Comments" w:id="607" w:date="2013-11-05T16:40:00Z">
              <w:r w:rsidDel="00000000" w:rsidR="00000000" w:rsidRPr="00000000">
                <w:rPr>
                  <w:i w:val="1"/>
                  <w:highlight w:val="yellow"/>
                  <w:vertAlign w:val="baseline"/>
                  <w:rtl w:val="0"/>
                </w:rPr>
                <w:t xml:space="preserve">•  type of body</w:t>
              </w:r>
            </w:ins>
            <w:r w:rsidDel="00000000" w:rsidR="00000000" w:rsidRPr="00000000">
              <w:rPr>
                <w:rtl w:val="0"/>
              </w:rPr>
            </w:r>
          </w:p>
        </w:tc>
      </w:tr>
      <w:tr>
        <w:trPr>
          <w:trHeight w:val="320" w:hRule="atLeast"/>
        </w:trPr>
        <w:tc>
          <w:tcPr>
            <w:vAlign w:val="top"/>
          </w:tcPr>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ind w:firstLine="480"/>
              <w:rPr/>
            </w:pPr>
            <w:ins w:author="Heritage Comments" w:id="608" w:date="2013-11-05T16:40:00Z">
              <w:r w:rsidDel="00000000" w:rsidR="00000000" w:rsidRPr="00000000">
                <w:rPr>
                  <w:i w:val="1"/>
                  <w:highlight w:val="yellow"/>
                  <w:vertAlign w:val="baseline"/>
                  <w:rtl w:val="0"/>
                </w:rPr>
                <w:t xml:space="preserve">•  cc</w:t>
              </w:r>
            </w:ins>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ind w:firstLine="480"/>
              <w:rPr/>
            </w:pPr>
            <w:ins w:author="Heritage Comments" w:id="609" w:date="2013-11-05T16:40:00Z">
              <w:r w:rsidDel="00000000" w:rsidR="00000000" w:rsidRPr="00000000">
                <w:rPr>
                  <w:i w:val="1"/>
                  <w:highlight w:val="yellow"/>
                  <w:vertAlign w:val="baseline"/>
                  <w:rtl w:val="0"/>
                </w:rPr>
                <w:t xml:space="preserve">•  year of manufacture</w:t>
              </w:r>
            </w:ins>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A4">
            <w:pPr>
              <w:pBdr>
                <w:top w:space="0" w:sz="0" w:val="nil"/>
                <w:left w:space="0" w:sz="0" w:val="nil"/>
                <w:bottom w:space="0" w:sz="0" w:val="nil"/>
                <w:right w:space="0" w:sz="0" w:val="nil"/>
                <w:between w:space="0" w:sz="0" w:val="nil"/>
              </w:pBdr>
              <w:shd w:fill="auto" w:val="clear"/>
              <w:ind w:firstLine="480"/>
              <w:rPr/>
            </w:pPr>
            <w:ins w:author="Heritage Comments" w:id="610" w:date="2013-11-05T16:40:00Z">
              <w:r w:rsidDel="00000000" w:rsidR="00000000" w:rsidRPr="00000000">
                <w:rPr>
                  <w:i w:val="1"/>
                  <w:highlight w:val="yellow"/>
                  <w:vertAlign w:val="baseline"/>
                  <w:rtl w:val="0"/>
                </w:rPr>
                <w:t xml:space="preserve">•  seating capacity</w:t>
              </w:r>
            </w:ins>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A5">
            <w:pPr>
              <w:pBdr>
                <w:top w:space="0" w:sz="0" w:val="nil"/>
                <w:left w:space="0" w:sz="0" w:val="nil"/>
                <w:bottom w:space="0" w:sz="0" w:val="nil"/>
                <w:right w:space="0" w:sz="0" w:val="nil"/>
                <w:between w:space="0" w:sz="0" w:val="nil"/>
              </w:pBdr>
              <w:shd w:fill="auto" w:val="clear"/>
              <w:ind w:firstLine="480"/>
              <w:rPr/>
            </w:pPr>
            <w:ins w:author="Heritage Comments" w:id="611" w:date="2013-11-05T16:40:00Z">
              <w:r w:rsidDel="00000000" w:rsidR="00000000" w:rsidRPr="00000000">
                <w:rPr>
                  <w:i w:val="1"/>
                  <w:highlight w:val="yellow"/>
                  <w:vertAlign w:val="baseline"/>
                  <w:rtl w:val="0"/>
                </w:rPr>
                <w:t xml:space="preserve">•  estimated value</w:t>
              </w:r>
            </w:ins>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A6">
            <w:pPr>
              <w:pBdr>
                <w:top w:space="0" w:sz="0" w:val="nil"/>
                <w:left w:space="0" w:sz="0" w:val="nil"/>
                <w:bottom w:space="0" w:sz="0" w:val="nil"/>
                <w:right w:space="0" w:sz="0" w:val="nil"/>
                <w:between w:space="0" w:sz="0" w:val="nil"/>
              </w:pBdr>
              <w:shd w:fill="auto" w:val="clear"/>
              <w:ind w:firstLine="480"/>
              <w:rPr/>
            </w:pPr>
            <w:ins w:author="Heritage Comments" w:id="612" w:date="2013-11-05T16:40:00Z">
              <w:r w:rsidDel="00000000" w:rsidR="00000000" w:rsidRPr="00000000">
                <w:rPr>
                  <w:i w:val="1"/>
                  <w:highlight w:val="yellow"/>
                  <w:vertAlign w:val="baseline"/>
                  <w:rtl w:val="0"/>
                </w:rPr>
                <w:t xml:space="preserve">•  limitation as to use</w:t>
              </w:r>
            </w:ins>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A7">
            <w:pPr>
              <w:pBdr>
                <w:top w:space="0" w:sz="0" w:val="nil"/>
                <w:left w:space="0" w:sz="0" w:val="nil"/>
                <w:bottom w:space="0" w:sz="0" w:val="nil"/>
                <w:right w:space="0" w:sz="0" w:val="nil"/>
                <w:between w:space="0" w:sz="0" w:val="nil"/>
              </w:pBdr>
              <w:shd w:fill="auto" w:val="clear"/>
              <w:ind w:firstLine="480"/>
              <w:rPr/>
            </w:pPr>
            <w:ins w:author="Heritage Comments" w:id="613" w:date="2013-11-05T16:40:00Z">
              <w:r w:rsidDel="00000000" w:rsidR="00000000" w:rsidRPr="00000000">
                <w:rPr>
                  <w:i w:val="1"/>
                  <w:highlight w:val="yellow"/>
                  <w:vertAlign w:val="baseline"/>
                  <w:rtl w:val="0"/>
                </w:rPr>
                <w:t xml:space="preserve">•  geographical limit</w:t>
              </w:r>
            </w:ins>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A8">
            <w:pPr>
              <w:pBdr>
                <w:top w:space="0" w:sz="0" w:val="nil"/>
                <w:left w:space="0" w:sz="0" w:val="nil"/>
                <w:bottom w:space="0" w:sz="0" w:val="nil"/>
                <w:right w:space="0" w:sz="0" w:val="nil"/>
                <w:between w:space="0" w:sz="0" w:val="nil"/>
              </w:pBdr>
              <w:shd w:fill="auto" w:val="clear"/>
              <w:ind w:firstLine="480"/>
              <w:rPr/>
            </w:pPr>
            <w:ins w:author="Heritage Comments" w:id="614" w:date="2013-11-05T16:40:00Z">
              <w:r w:rsidDel="00000000" w:rsidR="00000000" w:rsidRPr="00000000">
                <w:rPr>
                  <w:i w:val="1"/>
                  <w:highlight w:val="yellow"/>
                  <w:vertAlign w:val="baseline"/>
                  <w:rtl w:val="0"/>
                </w:rPr>
                <w:t xml:space="preserve">•  authorized drivers</w:t>
              </w:r>
            </w:ins>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ind w:firstLine="480"/>
              <w:rPr/>
            </w:pPr>
            <w:ins w:author="Heritage Comments" w:id="615" w:date="2013-11-05T16:40:00Z">
              <w:r w:rsidDel="00000000" w:rsidR="00000000" w:rsidRPr="00000000">
                <w:rPr>
                  <w:i w:val="1"/>
                  <w:highlight w:val="yellow"/>
                  <w:vertAlign w:val="baseline"/>
                  <w:rtl w:val="0"/>
                </w:rPr>
                <w:t xml:space="preserve">•  area of operation</w:t>
              </w:r>
            </w:ins>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ind w:firstLine="480"/>
              <w:rPr/>
            </w:pPr>
            <w:ins w:author="Heritage Comments" w:id="616" w:date="2013-11-05T16:40:00Z">
              <w:r w:rsidDel="00000000" w:rsidR="00000000" w:rsidRPr="00000000">
                <w:rPr>
                  <w:i w:val="1"/>
                  <w:highlight w:val="yellow"/>
                  <w:vertAlign w:val="baseline"/>
                  <w:rtl w:val="0"/>
                </w:rPr>
                <w:t xml:space="preserve">•  cover type</w:t>
              </w:r>
            </w:ins>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AB">
            <w:pPr>
              <w:pBdr>
                <w:top w:space="0" w:sz="0" w:val="nil"/>
                <w:left w:space="0" w:sz="0" w:val="nil"/>
                <w:bottom w:space="0" w:sz="0" w:val="nil"/>
                <w:right w:space="0" w:sz="0" w:val="nil"/>
                <w:between w:space="0" w:sz="0" w:val="nil"/>
              </w:pBdr>
              <w:shd w:fill="auto" w:val="clear"/>
              <w:ind w:firstLine="480"/>
              <w:rPr/>
            </w:pPr>
            <w:ins w:author="Heritage Comments" w:id="617" w:date="2013-11-05T16:40:00Z">
              <w:r w:rsidDel="00000000" w:rsidR="00000000" w:rsidRPr="00000000">
                <w:rPr>
                  <w:i w:val="1"/>
                  <w:highlight w:val="yellow"/>
                  <w:vertAlign w:val="baseline"/>
                  <w:rtl w:val="0"/>
                </w:rPr>
                <w:t xml:space="preserve">• Chassis number</w:t>
              </w:r>
            </w:ins>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ind w:firstLine="480"/>
              <w:rPr/>
            </w:pPr>
            <w:ins w:author="Heritage Comments" w:id="618" w:date="2013-11-05T16:40:00Z">
              <w:r w:rsidDel="00000000" w:rsidR="00000000" w:rsidRPr="00000000">
                <w:rPr>
                  <w:i w:val="1"/>
                  <w:highlight w:val="yellow"/>
                  <w:vertAlign w:val="baseline"/>
                  <w:rtl w:val="0"/>
                </w:rPr>
                <w:t xml:space="preserve">• Engine Number</w:t>
              </w:r>
            </w:ins>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AD">
            <w:pPr>
              <w:pBdr>
                <w:top w:space="0" w:sz="0" w:val="nil"/>
                <w:left w:space="0" w:sz="0" w:val="nil"/>
                <w:bottom w:space="0" w:sz="0" w:val="nil"/>
                <w:right w:space="0" w:sz="0" w:val="nil"/>
                <w:between w:space="0" w:sz="0" w:val="nil"/>
              </w:pBdr>
              <w:shd w:fill="auto" w:val="clear"/>
              <w:ind w:firstLine="480"/>
              <w:rPr/>
            </w:pPr>
            <w:ins w:author="Heritage Comments" w:id="619" w:date="2013-11-05T16:40:00Z">
              <w:r w:rsidDel="00000000" w:rsidR="00000000" w:rsidRPr="00000000">
                <w:rPr>
                  <w:i w:val="1"/>
                  <w:highlight w:val="yellow"/>
                  <w:vertAlign w:val="baseline"/>
                  <w:rtl w:val="0"/>
                </w:rPr>
                <w:t xml:space="preserve">• Log Book Number</w:t>
              </w:r>
            </w:ins>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ind w:firstLine="480"/>
              <w:rPr/>
            </w:pPr>
            <w:ins w:author="Heritage Comments" w:id="620" w:date="2013-11-05T16:40:00Z">
              <w:r w:rsidDel="00000000" w:rsidR="00000000" w:rsidRPr="00000000">
                <w:rPr>
                  <w:i w:val="1"/>
                  <w:highlight w:val="yellow"/>
                  <w:vertAlign w:val="baseline"/>
                  <w:rtl w:val="0"/>
                </w:rPr>
                <w:t xml:space="preserve">•Principal driver</w:t>
              </w:r>
            </w:ins>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AF">
            <w:pPr>
              <w:pBdr>
                <w:top w:space="0" w:sz="0" w:val="nil"/>
                <w:left w:space="0" w:sz="0" w:val="nil"/>
                <w:bottom w:space="0" w:sz="0" w:val="nil"/>
                <w:right w:space="0" w:sz="0" w:val="nil"/>
                <w:between w:space="0" w:sz="0" w:val="nil"/>
              </w:pBdr>
              <w:shd w:fill="auto" w:val="clear"/>
              <w:ind w:firstLine="480"/>
              <w:rPr/>
            </w:pPr>
            <w:ins w:author="Heritage Comments" w:id="621" w:date="2013-11-05T16:40:00Z">
              <w:r w:rsidDel="00000000" w:rsidR="00000000" w:rsidRPr="00000000">
                <w:rPr>
                  <w:i w:val="1"/>
                  <w:highlight w:val="yellow"/>
                  <w:vertAlign w:val="baseline"/>
                  <w:rtl w:val="0"/>
                </w:rPr>
                <w:t xml:space="preserve">• Carrying capacity</w:t>
              </w:r>
            </w:ins>
            <w:r w:rsidDel="00000000" w:rsidR="00000000" w:rsidRPr="00000000">
              <w:rPr>
                <w:rtl w:val="0"/>
              </w:rPr>
            </w:r>
          </w:p>
        </w:tc>
      </w:tr>
    </w:tbl>
    <w:p w:rsidR="00000000" w:rsidDel="00000000" w:rsidP="00000000" w:rsidRDefault="00000000" w:rsidRPr="00000000" w14:paraId="00000DB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3"/>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300" w:hRule="atLeast"/>
        </w:trPr>
        <w:tc>
          <w:tcPr>
            <w:vAlign w:val="top"/>
          </w:tcPr>
          <w:p w:rsidR="00000000" w:rsidDel="00000000" w:rsidP="00000000" w:rsidRDefault="00000000" w:rsidRPr="00000000" w14:paraId="00000DB1">
            <w:pPr>
              <w:pBdr>
                <w:top w:space="0" w:sz="0" w:val="nil"/>
                <w:left w:space="0" w:sz="0" w:val="nil"/>
                <w:bottom w:space="0" w:sz="0" w:val="nil"/>
                <w:right w:space="0" w:sz="0" w:val="nil"/>
                <w:between w:space="0" w:sz="0" w:val="nil"/>
              </w:pBdr>
              <w:shd w:fill="auto" w:val="clear"/>
              <w:ind w:firstLine="482"/>
              <w:rPr/>
            </w:pPr>
            <w:ins w:author="Heritage Comments" w:id="622" w:date="2013-11-05T16:40:00Z">
              <w:r w:rsidDel="00000000" w:rsidR="00000000" w:rsidRPr="00000000">
                <w:rPr>
                  <w:b w:val="1"/>
                  <w:highlight w:val="yellow"/>
                  <w:vertAlign w:val="baseline"/>
                  <w:rtl w:val="0"/>
                </w:rPr>
                <w:t xml:space="preserve">Glass: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B2">
            <w:pPr>
              <w:pBdr>
                <w:top w:space="0" w:sz="0" w:val="nil"/>
                <w:left w:space="0" w:sz="0" w:val="nil"/>
                <w:bottom w:space="0" w:sz="0" w:val="nil"/>
                <w:right w:space="0" w:sz="0" w:val="nil"/>
                <w:between w:space="0" w:sz="0" w:val="nil"/>
              </w:pBdr>
              <w:shd w:fill="auto" w:val="clear"/>
              <w:ind w:firstLine="480"/>
              <w:rPr/>
            </w:pPr>
            <w:ins w:author="Heritage Comments" w:id="623" w:date="2013-11-05T16:40:00Z">
              <w:r w:rsidDel="00000000" w:rsidR="00000000" w:rsidRPr="00000000">
                <w:rPr>
                  <w:i w:val="1"/>
                  <w:highlight w:val="yellow"/>
                  <w:vertAlign w:val="baseline"/>
                  <w:rtl w:val="0"/>
                </w:rPr>
                <w:t xml:space="preserve">•  property insured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ind w:firstLine="480"/>
              <w:rPr/>
            </w:pPr>
            <w:ins w:author="Heritage Comments" w:id="624" w:date="2013-11-05T16:40:00Z">
              <w:r w:rsidDel="00000000" w:rsidR="00000000" w:rsidRPr="00000000">
                <w:rPr>
                  <w:i w:val="1"/>
                  <w:highlight w:val="yellow"/>
                  <w:vertAlign w:val="baseline"/>
                  <w:rtl w:val="0"/>
                </w:rPr>
                <w:t xml:space="preserve">•  Sum insured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ind w:firstLine="480"/>
              <w:rPr/>
            </w:pPr>
            <w:ins w:author="Heritage Comments" w:id="625" w:date="2013-11-05T16:40:00Z">
              <w:r w:rsidDel="00000000" w:rsidR="00000000" w:rsidRPr="00000000">
                <w:rPr>
                  <w:i w:val="1"/>
                  <w:highlight w:val="yellow"/>
                  <w:vertAlign w:val="baseline"/>
                  <w:rtl w:val="0"/>
                </w:rPr>
                <w:t xml:space="preserve">•  location</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B5">
            <w:pPr>
              <w:pBdr>
                <w:top w:space="0" w:sz="0" w:val="nil"/>
                <w:left w:space="0" w:sz="0" w:val="nil"/>
                <w:bottom w:space="0" w:sz="0" w:val="nil"/>
                <w:right w:space="0" w:sz="0" w:val="nil"/>
                <w:between w:space="0" w:sz="0" w:val="nil"/>
              </w:pBdr>
              <w:shd w:fill="auto" w:val="clear"/>
              <w:ind w:firstLine="480"/>
              <w:rPr/>
            </w:pPr>
            <w:ins w:author="Heritage Comments" w:id="626" w:date="2013-11-05T16:40:00Z">
              <w:r w:rsidDel="00000000" w:rsidR="00000000" w:rsidRPr="00000000">
                <w:rPr>
                  <w:i w:val="1"/>
                  <w:highlight w:val="yellow"/>
                  <w:vertAlign w:val="baseline"/>
                  <w:rtl w:val="0"/>
                </w:rPr>
                <w:t xml:space="preserve">•  deductible  / excess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B6">
            <w:pPr>
              <w:numPr>
                <w:ilvl w:val="0"/>
                <w:numId w:val="75"/>
              </w:numPr>
              <w:pBdr>
                <w:top w:space="0" w:sz="0" w:val="nil"/>
                <w:left w:space="0" w:sz="0" w:val="nil"/>
                <w:bottom w:space="0" w:sz="0" w:val="nil"/>
                <w:right w:space="0" w:sz="0" w:val="nil"/>
                <w:between w:space="0" w:sz="0" w:val="nil"/>
              </w:pBdr>
              <w:shd w:fill="auto" w:val="clear"/>
              <w:spacing w:after="0" w:before="0" w:line="240" w:lineRule="auto"/>
              <w:ind w:left="1160" w:hanging="360"/>
              <w:rPr/>
            </w:pPr>
            <w:ins w:author="Heritage Comments" w:id="627" w:date="2013-11-05T16:40:00Z">
              <w:r w:rsidDel="00000000" w:rsidR="00000000" w:rsidRPr="00000000">
                <w:rPr>
                  <w:rFonts w:ascii="Calibri" w:cs="Calibri" w:eastAsia="Calibri" w:hAnsi="Calibri"/>
                  <w:b w:val="0"/>
                  <w:i w:val="1"/>
                  <w:color w:val="ff0000"/>
                  <w:sz w:val="22"/>
                  <w:szCs w:val="22"/>
                  <w:highlight w:val="yellow"/>
                  <w:vertAlign w:val="baseline"/>
                  <w:rtl w:val="0"/>
                </w:rPr>
                <w:t xml:space="preserve">Type of Glass</w:t>
              </w:r>
            </w:ins>
            <w:r w:rsidDel="00000000" w:rsidR="00000000" w:rsidRPr="00000000">
              <w:rPr>
                <w:rtl w:val="0"/>
              </w:rPr>
            </w:r>
          </w:p>
        </w:tc>
      </w:tr>
    </w:tbl>
    <w:p w:rsidR="00000000" w:rsidDel="00000000" w:rsidP="00000000" w:rsidRDefault="00000000" w:rsidRPr="00000000" w14:paraId="00000DB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4"/>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300" w:hRule="atLeast"/>
        </w:trPr>
        <w:tc>
          <w:tcPr>
            <w:vAlign w:val="top"/>
          </w:tcPr>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ind w:firstLine="482"/>
              <w:rPr/>
            </w:pPr>
            <w:ins w:author="Heritage Comments" w:id="628" w:date="2013-11-05T16:40:00Z">
              <w:r w:rsidDel="00000000" w:rsidR="00000000" w:rsidRPr="00000000">
                <w:rPr>
                  <w:b w:val="1"/>
                  <w:i w:val="1"/>
                  <w:highlight w:val="yellow"/>
                  <w:vertAlign w:val="baseline"/>
                  <w:rtl w:val="0"/>
                </w:rPr>
                <w:t xml:space="preserve">PA/GPA- Ex- CFC Life </w:t>
              </w:r>
              <w:r w:rsidDel="00000000" w:rsidR="00000000" w:rsidRPr="00000000">
                <w:rPr>
                  <w:b w:val="1"/>
                  <w:i w:val="1"/>
                  <w:color w:val="548dd4"/>
                  <w:highlight w:val="yellow"/>
                  <w:vertAlign w:val="baseline"/>
                  <w:rtl w:val="0"/>
                </w:rPr>
                <w:t xml:space="preserve">(various)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B9">
            <w:pPr>
              <w:pBdr>
                <w:top w:space="0" w:sz="0" w:val="nil"/>
                <w:left w:space="0" w:sz="0" w:val="nil"/>
                <w:bottom w:space="0" w:sz="0" w:val="nil"/>
                <w:right w:space="0" w:sz="0" w:val="nil"/>
                <w:between w:space="0" w:sz="0" w:val="nil"/>
              </w:pBdr>
              <w:shd w:fill="auto" w:val="clear"/>
              <w:rPr/>
            </w:pPr>
            <w:ins w:author="Heritage Comments" w:id="629" w:date="2013-11-05T16:40:00Z">
              <w:r w:rsidDel="00000000" w:rsidR="00000000" w:rsidRPr="00000000">
                <w:rPr>
                  <w:highlight w:val="yellow"/>
                  <w:vertAlign w:val="baseline"/>
                  <w:rtl w:val="0"/>
                </w:rPr>
                <w:t xml:space="preserve">The system should have a provision to capture at a minimum the following details of the policy schedule for new business: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BA">
            <w:pPr>
              <w:pBdr>
                <w:top w:space="0" w:sz="0" w:val="nil"/>
                <w:left w:space="0" w:sz="0" w:val="nil"/>
                <w:bottom w:space="0" w:sz="0" w:val="nil"/>
                <w:right w:space="0" w:sz="0" w:val="nil"/>
                <w:between w:space="0" w:sz="0" w:val="nil"/>
              </w:pBdr>
              <w:shd w:fill="auto" w:val="clear"/>
              <w:ind w:firstLine="480"/>
              <w:rPr/>
            </w:pPr>
            <w:ins w:author="Heritage Comments" w:id="630" w:date="2013-11-05T16:40:00Z">
              <w:r w:rsidDel="00000000" w:rsidR="00000000" w:rsidRPr="00000000">
                <w:rPr>
                  <w:i w:val="1"/>
                  <w:highlight w:val="yellow"/>
                  <w:vertAlign w:val="baseline"/>
                  <w:rtl w:val="0"/>
                </w:rPr>
                <w:t xml:space="preserve">•  agency</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BB">
            <w:pPr>
              <w:pBdr>
                <w:top w:space="0" w:sz="0" w:val="nil"/>
                <w:left w:space="0" w:sz="0" w:val="nil"/>
                <w:bottom w:space="0" w:sz="0" w:val="nil"/>
                <w:right w:space="0" w:sz="0" w:val="nil"/>
                <w:between w:space="0" w:sz="0" w:val="nil"/>
              </w:pBdr>
              <w:shd w:fill="auto" w:val="clear"/>
              <w:ind w:firstLine="480"/>
              <w:rPr/>
            </w:pPr>
            <w:ins w:author="Heritage Comments" w:id="631" w:date="2013-11-05T16:40:00Z">
              <w:r w:rsidDel="00000000" w:rsidR="00000000" w:rsidRPr="00000000">
                <w:rPr>
                  <w:i w:val="1"/>
                  <w:highlight w:val="yellow"/>
                  <w:vertAlign w:val="baseline"/>
                  <w:rtl w:val="0"/>
                </w:rPr>
                <w:t xml:space="preserve">•  policy number</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BC">
            <w:pPr>
              <w:pBdr>
                <w:top w:space="0" w:sz="0" w:val="nil"/>
                <w:left w:space="0" w:sz="0" w:val="nil"/>
                <w:bottom w:space="0" w:sz="0" w:val="nil"/>
                <w:right w:space="0" w:sz="0" w:val="nil"/>
                <w:between w:space="0" w:sz="0" w:val="nil"/>
              </w:pBdr>
              <w:shd w:fill="auto" w:val="clear"/>
              <w:ind w:firstLine="480"/>
              <w:rPr/>
            </w:pPr>
            <w:ins w:author="Heritage Comments" w:id="632" w:date="2013-11-05T16:40:00Z">
              <w:r w:rsidDel="00000000" w:rsidR="00000000" w:rsidRPr="00000000">
                <w:rPr>
                  <w:i w:val="1"/>
                  <w:highlight w:val="yellow"/>
                  <w:vertAlign w:val="baseline"/>
                  <w:rtl w:val="0"/>
                </w:rPr>
                <w:t xml:space="preserve">•  the insured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ind w:firstLine="480"/>
              <w:rPr/>
            </w:pPr>
            <w:ins w:author="Heritage Comments" w:id="633" w:date="2013-11-05T16:40:00Z">
              <w:r w:rsidDel="00000000" w:rsidR="00000000" w:rsidRPr="00000000">
                <w:rPr>
                  <w:i w:val="1"/>
                  <w:highlight w:val="yellow"/>
                  <w:vertAlign w:val="baseline"/>
                  <w:rtl w:val="0"/>
                </w:rPr>
                <w:t xml:space="preserve">•  business or profession of insured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ind w:firstLine="480"/>
              <w:rPr/>
            </w:pPr>
            <w:ins w:author="Heritage Comments" w:id="634" w:date="2013-11-05T16:40:00Z">
              <w:r w:rsidDel="00000000" w:rsidR="00000000" w:rsidRPr="00000000">
                <w:rPr>
                  <w:i w:val="1"/>
                  <w:highlight w:val="yellow"/>
                  <w:vertAlign w:val="baseline"/>
                  <w:rtl w:val="0"/>
                </w:rPr>
                <w:t xml:space="preserve">•  name and address of insured</w:t>
              </w:r>
            </w:ins>
            <w:r w:rsidDel="00000000" w:rsidR="00000000" w:rsidRPr="00000000">
              <w:rPr>
                <w:rtl w:val="0"/>
              </w:rPr>
            </w:r>
          </w:p>
        </w:tc>
      </w:tr>
      <w:tr>
        <w:trPr>
          <w:trHeight w:val="360" w:hRule="atLeast"/>
        </w:trPr>
        <w:tc>
          <w:tcPr>
            <w:vAlign w:val="top"/>
          </w:tcPr>
          <w:p w:rsidR="00000000" w:rsidDel="00000000" w:rsidP="00000000" w:rsidRDefault="00000000" w:rsidRPr="00000000" w14:paraId="00000DBF">
            <w:pPr>
              <w:pBdr>
                <w:top w:space="0" w:sz="0" w:val="nil"/>
                <w:left w:space="0" w:sz="0" w:val="nil"/>
                <w:bottom w:space="0" w:sz="0" w:val="nil"/>
                <w:right w:space="0" w:sz="0" w:val="nil"/>
                <w:between w:space="0" w:sz="0" w:val="nil"/>
              </w:pBdr>
              <w:shd w:fill="auto" w:val="clear"/>
              <w:ind w:firstLine="480"/>
              <w:rPr/>
            </w:pPr>
            <w:ins w:author="Heritage Comments" w:id="635" w:date="2013-11-05T16:40:00Z">
              <w:r w:rsidDel="00000000" w:rsidR="00000000" w:rsidRPr="00000000">
                <w:rPr>
                  <w:i w:val="1"/>
                  <w:highlight w:val="yellow"/>
                  <w:vertAlign w:val="baseline"/>
                  <w:rtl w:val="0"/>
                </w:rPr>
                <w:t xml:space="preserve">•  period of insurance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ind w:firstLine="480"/>
              <w:rPr/>
            </w:pPr>
            <w:ins w:author="Heritage Comments" w:id="636" w:date="2013-11-05T16:40:00Z">
              <w:r w:rsidDel="00000000" w:rsidR="00000000" w:rsidRPr="00000000">
                <w:rPr>
                  <w:i w:val="1"/>
                  <w:highlight w:val="yellow"/>
                  <w:vertAlign w:val="baseline"/>
                  <w:rtl w:val="0"/>
                </w:rPr>
                <w:t xml:space="preserve">•  currency</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C1">
            <w:pPr>
              <w:pBdr>
                <w:top w:space="0" w:sz="0" w:val="nil"/>
                <w:left w:space="0" w:sz="0" w:val="nil"/>
                <w:bottom w:space="0" w:sz="0" w:val="nil"/>
                <w:right w:space="0" w:sz="0" w:val="nil"/>
                <w:between w:space="0" w:sz="0" w:val="nil"/>
              </w:pBdr>
              <w:shd w:fill="auto" w:val="clear"/>
              <w:ind w:firstLine="480"/>
              <w:rPr/>
            </w:pPr>
            <w:ins w:author="Heritage Comments" w:id="637" w:date="2013-11-05T16:40:00Z">
              <w:r w:rsidDel="00000000" w:rsidR="00000000" w:rsidRPr="00000000">
                <w:rPr>
                  <w:i w:val="1"/>
                  <w:highlight w:val="yellow"/>
                  <w:vertAlign w:val="baseline"/>
                  <w:rtl w:val="0"/>
                </w:rPr>
                <w:t xml:space="preserve">•  date of signing</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C2">
            <w:pPr>
              <w:pBdr>
                <w:top w:space="0" w:sz="0" w:val="nil"/>
                <w:left w:space="0" w:sz="0" w:val="nil"/>
                <w:bottom w:space="0" w:sz="0" w:val="nil"/>
                <w:right w:space="0" w:sz="0" w:val="nil"/>
                <w:between w:space="0" w:sz="0" w:val="nil"/>
              </w:pBdr>
              <w:shd w:fill="auto" w:val="clear"/>
              <w:ind w:firstLine="480"/>
              <w:rPr/>
            </w:pPr>
            <w:ins w:author="Heritage Comments" w:id="638" w:date="2013-11-05T16:40:00Z">
              <w:r w:rsidDel="00000000" w:rsidR="00000000" w:rsidRPr="00000000">
                <w:rPr>
                  <w:i w:val="1"/>
                  <w:highlight w:val="yellow"/>
                  <w:vertAlign w:val="baseline"/>
                  <w:rtl w:val="0"/>
                </w:rPr>
                <w:t xml:space="preserve">•  premium: Monthly, semi-annual or annual</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C3">
            <w:pPr>
              <w:pBdr>
                <w:top w:space="0" w:sz="0" w:val="nil"/>
                <w:left w:space="0" w:sz="0" w:val="nil"/>
                <w:bottom w:space="0" w:sz="0" w:val="nil"/>
                <w:right w:space="0" w:sz="0" w:val="nil"/>
                <w:between w:space="0" w:sz="0" w:val="nil"/>
              </w:pBdr>
              <w:shd w:fill="auto" w:val="clear"/>
              <w:ind w:firstLine="480"/>
              <w:rPr/>
            </w:pPr>
            <w:ins w:author="Heritage Comments" w:id="639" w:date="2013-11-05T16:40:00Z">
              <w:r w:rsidDel="00000000" w:rsidR="00000000" w:rsidRPr="00000000">
                <w:rPr>
                  <w:i w:val="1"/>
                  <w:highlight w:val="yellow"/>
                  <w:vertAlign w:val="baseline"/>
                  <w:rtl w:val="0"/>
                </w:rPr>
                <w:t xml:space="preserve">•  stamp duty</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C4">
            <w:pPr>
              <w:pBdr>
                <w:top w:space="0" w:sz="0" w:val="nil"/>
                <w:left w:space="0" w:sz="0" w:val="nil"/>
                <w:bottom w:space="0" w:sz="0" w:val="nil"/>
                <w:right w:space="0" w:sz="0" w:val="nil"/>
                <w:between w:space="0" w:sz="0" w:val="nil"/>
              </w:pBdr>
              <w:shd w:fill="auto" w:val="clear"/>
              <w:ind w:firstLine="480"/>
              <w:rPr/>
            </w:pPr>
            <w:ins w:author="Heritage Comments" w:id="640" w:date="2013-11-05T16:40:00Z">
              <w:r w:rsidDel="00000000" w:rsidR="00000000" w:rsidRPr="00000000">
                <w:rPr>
                  <w:i w:val="1"/>
                  <w:highlight w:val="yellow"/>
                  <w:vertAlign w:val="baseline"/>
                  <w:rtl w:val="0"/>
                </w:rPr>
                <w:t xml:space="preserve">•  training levy</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C5">
            <w:pPr>
              <w:pBdr>
                <w:top w:space="0" w:sz="0" w:val="nil"/>
                <w:left w:space="0" w:sz="0" w:val="nil"/>
                <w:bottom w:space="0" w:sz="0" w:val="nil"/>
                <w:right w:space="0" w:sz="0" w:val="nil"/>
                <w:between w:space="0" w:sz="0" w:val="nil"/>
              </w:pBdr>
              <w:shd w:fill="auto" w:val="clear"/>
              <w:ind w:firstLine="480"/>
              <w:rPr/>
            </w:pPr>
            <w:ins w:author="Heritage Comments" w:id="641" w:date="2013-11-05T16:40:00Z">
              <w:r w:rsidDel="00000000" w:rsidR="00000000" w:rsidRPr="00000000">
                <w:rPr>
                  <w:i w:val="1"/>
                  <w:highlight w:val="yellow"/>
                  <w:vertAlign w:val="baseline"/>
                  <w:rtl w:val="0"/>
                </w:rPr>
                <w:t xml:space="preserve">•  policyholders fund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C6">
            <w:pPr>
              <w:pBdr>
                <w:top w:space="0" w:sz="0" w:val="nil"/>
                <w:left w:space="0" w:sz="0" w:val="nil"/>
                <w:bottom w:space="0" w:sz="0" w:val="nil"/>
                <w:right w:space="0" w:sz="0" w:val="nil"/>
                <w:between w:space="0" w:sz="0" w:val="nil"/>
              </w:pBdr>
              <w:shd w:fill="auto" w:val="clear"/>
              <w:ind w:firstLine="480"/>
              <w:rPr/>
            </w:pPr>
            <w:ins w:author="Heritage Comments" w:id="642" w:date="2013-11-05T16:40:00Z">
              <w:r w:rsidDel="00000000" w:rsidR="00000000" w:rsidRPr="00000000">
                <w:rPr>
                  <w:i w:val="1"/>
                  <w:highlight w:val="yellow"/>
                  <w:vertAlign w:val="baseline"/>
                  <w:rtl w:val="0"/>
                </w:rPr>
                <w:t xml:space="preserve">•  first premium</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C7">
            <w:pPr>
              <w:pBdr>
                <w:top w:space="0" w:sz="0" w:val="nil"/>
                <w:left w:space="0" w:sz="0" w:val="nil"/>
                <w:bottom w:space="0" w:sz="0" w:val="nil"/>
                <w:right w:space="0" w:sz="0" w:val="nil"/>
                <w:between w:space="0" w:sz="0" w:val="nil"/>
              </w:pBdr>
              <w:shd w:fill="auto" w:val="clear"/>
              <w:ind w:firstLine="480"/>
              <w:rPr/>
            </w:pPr>
            <w:ins w:author="Heritage Comments" w:id="643" w:date="2013-11-05T16:40:00Z">
              <w:r w:rsidDel="00000000" w:rsidR="00000000" w:rsidRPr="00000000">
                <w:rPr>
                  <w:i w:val="1"/>
                  <w:highlight w:val="yellow"/>
                  <w:vertAlign w:val="baseline"/>
                  <w:rtl w:val="0"/>
                </w:rPr>
                <w:t xml:space="preserve">•  renewal premium</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C8">
            <w:pPr>
              <w:pBdr>
                <w:top w:space="0" w:sz="0" w:val="nil"/>
                <w:left w:space="0" w:sz="0" w:val="nil"/>
                <w:bottom w:space="0" w:sz="0" w:val="nil"/>
                <w:right w:space="0" w:sz="0" w:val="nil"/>
                <w:between w:space="0" w:sz="0" w:val="nil"/>
              </w:pBdr>
              <w:shd w:fill="auto" w:val="clear"/>
              <w:ind w:firstLine="480"/>
              <w:rPr/>
            </w:pPr>
            <w:ins w:author="Heritage Comments" w:id="644" w:date="2013-11-05T16:40:00Z">
              <w:r w:rsidDel="00000000" w:rsidR="00000000" w:rsidRPr="00000000">
                <w:rPr>
                  <w:i w:val="1"/>
                  <w:highlight w:val="yellow"/>
                  <w:vertAlign w:val="baseline"/>
                  <w:rtl w:val="0"/>
                </w:rPr>
                <w:t xml:space="preserve">•  total sum insured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C9">
            <w:pPr>
              <w:pBdr>
                <w:top w:space="0" w:sz="0" w:val="nil"/>
                <w:left w:space="0" w:sz="0" w:val="nil"/>
                <w:bottom w:space="0" w:sz="0" w:val="nil"/>
                <w:right w:space="0" w:sz="0" w:val="nil"/>
                <w:between w:space="0" w:sz="0" w:val="nil"/>
              </w:pBdr>
              <w:shd w:fill="auto" w:val="clear"/>
              <w:ind w:firstLine="480"/>
              <w:rPr/>
            </w:pPr>
            <w:ins w:author="Heritage Comments" w:id="645" w:date="2013-11-05T16:40:00Z">
              <w:r w:rsidDel="00000000" w:rsidR="00000000" w:rsidRPr="00000000">
                <w:rPr>
                  <w:i w:val="1"/>
                  <w:highlight w:val="yellow"/>
                  <w:vertAlign w:val="baseline"/>
                  <w:rtl w:val="0"/>
                </w:rPr>
                <w:t xml:space="preserve">•territorial limits</w:t>
              </w:r>
            </w:ins>
            <w:r w:rsidDel="00000000" w:rsidR="00000000" w:rsidRPr="00000000">
              <w:rPr>
                <w:rtl w:val="0"/>
              </w:rPr>
            </w:r>
          </w:p>
        </w:tc>
      </w:tr>
    </w:tbl>
    <w:p w:rsidR="00000000" w:rsidDel="00000000" w:rsidP="00000000" w:rsidRDefault="00000000" w:rsidRPr="00000000" w14:paraId="00000DC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300" w:hRule="atLeast"/>
        </w:trPr>
        <w:tc>
          <w:tcPr>
            <w:vAlign w:val="top"/>
          </w:tcPr>
          <w:p w:rsidR="00000000" w:rsidDel="00000000" w:rsidP="00000000" w:rsidRDefault="00000000" w:rsidRPr="00000000" w14:paraId="00000DCB">
            <w:pPr>
              <w:pBdr>
                <w:top w:space="0" w:sz="0" w:val="nil"/>
                <w:left w:space="0" w:sz="0" w:val="nil"/>
                <w:bottom w:space="0" w:sz="0" w:val="nil"/>
                <w:right w:space="0" w:sz="0" w:val="nil"/>
                <w:between w:space="0" w:sz="0" w:val="nil"/>
              </w:pBdr>
              <w:shd w:fill="auto" w:val="clear"/>
              <w:ind w:firstLine="482"/>
              <w:rPr/>
            </w:pPr>
            <w:ins w:author="Heritage Comments" w:id="646" w:date="2013-11-05T16:40:00Z">
              <w:r w:rsidDel="00000000" w:rsidR="00000000" w:rsidRPr="00000000">
                <w:rPr>
                  <w:b w:val="1"/>
                  <w:highlight w:val="yellow"/>
                  <w:vertAlign w:val="baseline"/>
                  <w:rtl w:val="0"/>
                </w:rPr>
                <w:t xml:space="preserve">Red Carpet: </w:t>
              </w:r>
              <w:r w:rsidDel="00000000" w:rsidR="00000000" w:rsidRPr="00000000">
                <w:rPr>
                  <w:b w:val="1"/>
                  <w:color w:val="548dd4"/>
                  <w:highlight w:val="yellow"/>
                  <w:vertAlign w:val="baseline"/>
                  <w:rtl w:val="0"/>
                </w:rPr>
                <w:t xml:space="preserve">(Current system does not have a schedule)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CC">
            <w:pPr>
              <w:pBdr>
                <w:top w:space="0" w:sz="0" w:val="nil"/>
                <w:left w:space="0" w:sz="0" w:val="nil"/>
                <w:bottom w:space="0" w:sz="0" w:val="nil"/>
                <w:right w:space="0" w:sz="0" w:val="nil"/>
                <w:between w:space="0" w:sz="0" w:val="nil"/>
              </w:pBdr>
              <w:shd w:fill="auto" w:val="clear"/>
              <w:ind w:firstLine="480"/>
              <w:rPr/>
            </w:pPr>
            <w:ins w:author="Heritage Comments" w:id="647" w:date="2013-11-05T16:40:00Z">
              <w:r w:rsidDel="00000000" w:rsidR="00000000" w:rsidRPr="00000000">
                <w:rPr>
                  <w:i w:val="1"/>
                  <w:highlight w:val="yellow"/>
                  <w:vertAlign w:val="baseline"/>
                  <w:rtl w:val="0"/>
                </w:rPr>
                <w:t xml:space="preserve">•  Section</w:t>
              </w:r>
            </w:ins>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CD">
            <w:pPr>
              <w:pBdr>
                <w:top w:space="0" w:sz="0" w:val="nil"/>
                <w:left w:space="0" w:sz="0" w:val="nil"/>
                <w:bottom w:space="0" w:sz="0" w:val="nil"/>
                <w:right w:space="0" w:sz="0" w:val="nil"/>
                <w:between w:space="0" w:sz="0" w:val="nil"/>
              </w:pBdr>
              <w:shd w:fill="auto" w:val="clear"/>
              <w:ind w:firstLine="480"/>
              <w:rPr/>
            </w:pPr>
            <w:ins w:author="Heritage Comments" w:id="648" w:date="2013-11-05T16:40:00Z">
              <w:r w:rsidDel="00000000" w:rsidR="00000000" w:rsidRPr="00000000">
                <w:rPr>
                  <w:i w:val="1"/>
                  <w:highlight w:val="yellow"/>
                  <w:vertAlign w:val="baseline"/>
                  <w:rtl w:val="0"/>
                </w:rPr>
                <w:t xml:space="preserve">•  Description of items insured under each section</w:t>
              </w:r>
            </w:ins>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CE">
            <w:pPr>
              <w:pBdr>
                <w:top w:space="0" w:sz="0" w:val="nil"/>
                <w:left w:space="0" w:sz="0" w:val="nil"/>
                <w:bottom w:space="0" w:sz="0" w:val="nil"/>
                <w:right w:space="0" w:sz="0" w:val="nil"/>
                <w:between w:space="0" w:sz="0" w:val="nil"/>
              </w:pBdr>
              <w:shd w:fill="auto" w:val="clear"/>
              <w:ind w:firstLine="480"/>
              <w:rPr/>
            </w:pPr>
            <w:ins w:author="Heritage Comments" w:id="649" w:date="2013-11-05T16:40:00Z">
              <w:r w:rsidDel="00000000" w:rsidR="00000000" w:rsidRPr="00000000">
                <w:rPr>
                  <w:i w:val="1"/>
                  <w:highlight w:val="yellow"/>
                  <w:vertAlign w:val="baseline"/>
                  <w:rtl w:val="0"/>
                </w:rPr>
                <w:t xml:space="preserve">•  Sum insured or Limits of the section </w:t>
              </w:r>
            </w:ins>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CF">
            <w:pPr>
              <w:pBdr>
                <w:top w:space="0" w:sz="0" w:val="nil"/>
                <w:left w:space="0" w:sz="0" w:val="nil"/>
                <w:bottom w:space="0" w:sz="0" w:val="nil"/>
                <w:right w:space="0" w:sz="0" w:val="nil"/>
                <w:between w:space="0" w:sz="0" w:val="nil"/>
              </w:pBdr>
              <w:shd w:fill="auto" w:val="clear"/>
              <w:ind w:firstLine="480"/>
              <w:rPr/>
            </w:pPr>
            <w:ins w:author="Heritage Comments" w:id="650" w:date="2013-11-05T16:40:00Z">
              <w:r w:rsidDel="00000000" w:rsidR="00000000" w:rsidRPr="00000000">
                <w:rPr>
                  <w:i w:val="1"/>
                  <w:highlight w:val="yellow"/>
                  <w:vertAlign w:val="baseline"/>
                  <w:rtl w:val="0"/>
                </w:rPr>
                <w:t xml:space="preserve">•  territorial limit</w:t>
              </w:r>
            </w:ins>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DD0">
            <w:pPr>
              <w:numPr>
                <w:ilvl w:val="0"/>
                <w:numId w:val="75"/>
              </w:numPr>
              <w:pBdr>
                <w:top w:space="0" w:sz="0" w:val="nil"/>
                <w:left w:space="0" w:sz="0" w:val="nil"/>
                <w:bottom w:space="0" w:sz="0" w:val="nil"/>
                <w:right w:space="0" w:sz="0" w:val="nil"/>
                <w:between w:space="0" w:sz="0" w:val="nil"/>
              </w:pBdr>
              <w:shd w:fill="auto" w:val="clear"/>
              <w:spacing w:after="0" w:before="0" w:line="240" w:lineRule="auto"/>
              <w:ind w:left="1160" w:hanging="360"/>
              <w:rPr/>
            </w:pPr>
            <w:ins w:author="Heritage Comments" w:id="651" w:date="2013-11-05T16:40:00Z">
              <w:r w:rsidDel="00000000" w:rsidR="00000000" w:rsidRPr="00000000">
                <w:rPr>
                  <w:rFonts w:ascii="Cambria" w:cs="Cambria" w:eastAsia="Cambria" w:hAnsi="Cambria"/>
                  <w:b w:val="0"/>
                  <w:i w:val="1"/>
                  <w:sz w:val="24"/>
                  <w:szCs w:val="24"/>
                  <w:highlight w:val="yellow"/>
                  <w:vertAlign w:val="baseline"/>
                  <w:rtl w:val="0"/>
                </w:rPr>
                <w:t xml:space="preserve">Excess per section</w:t>
              </w:r>
            </w:ins>
            <w:r w:rsidDel="00000000" w:rsidR="00000000" w:rsidRPr="00000000">
              <w:rPr>
                <w:rtl w:val="0"/>
              </w:rPr>
            </w:r>
          </w:p>
        </w:tc>
      </w:tr>
    </w:tbl>
    <w:p w:rsidR="00000000" w:rsidDel="00000000" w:rsidP="00000000" w:rsidRDefault="00000000" w:rsidRPr="00000000" w14:paraId="00000DD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6"/>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300" w:hRule="atLeast"/>
        </w:trPr>
        <w:tc>
          <w:tcPr>
            <w:vAlign w:val="top"/>
          </w:tcPr>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ind w:firstLine="482"/>
              <w:rPr/>
            </w:pPr>
            <w:ins w:author="Heritage Comments" w:id="652" w:date="2013-11-05T16:40:00Z">
              <w:r w:rsidDel="00000000" w:rsidR="00000000" w:rsidRPr="00000000">
                <w:rPr>
                  <w:b w:val="1"/>
                  <w:highlight w:val="yellow"/>
                  <w:vertAlign w:val="baseline"/>
                  <w:rtl w:val="0"/>
                </w:rPr>
                <w:t xml:space="preserve">Businessman Combined: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ind w:firstLine="480"/>
              <w:rPr/>
            </w:pPr>
            <w:ins w:author="Heritage Comments" w:id="653" w:date="2013-11-05T16:40:00Z">
              <w:r w:rsidDel="00000000" w:rsidR="00000000" w:rsidRPr="00000000">
                <w:rPr>
                  <w:i w:val="1"/>
                  <w:highlight w:val="yellow"/>
                  <w:vertAlign w:val="baseline"/>
                  <w:rtl w:val="0"/>
                </w:rPr>
                <w:t xml:space="preserve">•  Section</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D4">
            <w:pPr>
              <w:pBdr>
                <w:top w:space="0" w:sz="0" w:val="nil"/>
                <w:left w:space="0" w:sz="0" w:val="nil"/>
                <w:bottom w:space="0" w:sz="0" w:val="nil"/>
                <w:right w:space="0" w:sz="0" w:val="nil"/>
                <w:between w:space="0" w:sz="0" w:val="nil"/>
              </w:pBdr>
              <w:shd w:fill="auto" w:val="clear"/>
              <w:ind w:firstLine="480"/>
              <w:rPr/>
            </w:pPr>
            <w:ins w:author="Heritage Comments" w:id="654" w:date="2013-11-05T16:40:00Z">
              <w:r w:rsidDel="00000000" w:rsidR="00000000" w:rsidRPr="00000000">
                <w:rPr>
                  <w:i w:val="1"/>
                  <w:highlight w:val="yellow"/>
                  <w:vertAlign w:val="baseline"/>
                  <w:rtl w:val="0"/>
                </w:rPr>
                <w:t xml:space="preserve">•  Description of items insured under each section</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D5">
            <w:pPr>
              <w:pBdr>
                <w:top w:space="0" w:sz="0" w:val="nil"/>
                <w:left w:space="0" w:sz="0" w:val="nil"/>
                <w:bottom w:space="0" w:sz="0" w:val="nil"/>
                <w:right w:space="0" w:sz="0" w:val="nil"/>
                <w:between w:space="0" w:sz="0" w:val="nil"/>
              </w:pBdr>
              <w:shd w:fill="auto" w:val="clear"/>
              <w:ind w:firstLine="480"/>
              <w:rPr/>
            </w:pPr>
            <w:ins w:author="Heritage Comments" w:id="655" w:date="2013-11-05T16:40:00Z">
              <w:r w:rsidDel="00000000" w:rsidR="00000000" w:rsidRPr="00000000">
                <w:rPr>
                  <w:i w:val="1"/>
                  <w:highlight w:val="yellow"/>
                  <w:vertAlign w:val="baseline"/>
                  <w:rtl w:val="0"/>
                </w:rPr>
                <w:t xml:space="preserve">•  Sum insured or Limits of the section </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D6">
            <w:pPr>
              <w:pBdr>
                <w:top w:space="0" w:sz="0" w:val="nil"/>
                <w:left w:space="0" w:sz="0" w:val="nil"/>
                <w:bottom w:space="0" w:sz="0" w:val="nil"/>
                <w:right w:space="0" w:sz="0" w:val="nil"/>
                <w:between w:space="0" w:sz="0" w:val="nil"/>
              </w:pBdr>
              <w:shd w:fill="auto" w:val="clear"/>
              <w:ind w:firstLine="480"/>
              <w:rPr/>
            </w:pPr>
            <w:ins w:author="Heritage Comments" w:id="656" w:date="2013-11-05T16:40:00Z">
              <w:r w:rsidDel="00000000" w:rsidR="00000000" w:rsidRPr="00000000">
                <w:rPr>
                  <w:i w:val="1"/>
                  <w:highlight w:val="yellow"/>
                  <w:vertAlign w:val="baseline"/>
                  <w:rtl w:val="0"/>
                </w:rPr>
                <w:t xml:space="preserve">•  territorial limit</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D7">
            <w:pPr>
              <w:numPr>
                <w:ilvl w:val="0"/>
                <w:numId w:val="75"/>
              </w:numPr>
              <w:pBdr>
                <w:top w:space="0" w:sz="0" w:val="nil"/>
                <w:left w:space="0" w:sz="0" w:val="nil"/>
                <w:bottom w:space="0" w:sz="0" w:val="nil"/>
                <w:right w:space="0" w:sz="0" w:val="nil"/>
                <w:between w:space="0" w:sz="0" w:val="nil"/>
              </w:pBdr>
              <w:shd w:fill="auto" w:val="clear"/>
              <w:spacing w:after="0" w:before="0" w:line="240" w:lineRule="auto"/>
              <w:ind w:left="1160" w:hanging="360"/>
              <w:rPr/>
            </w:pPr>
            <w:ins w:author="Heritage Comments" w:id="657" w:date="2013-11-05T16:40:00Z">
              <w:r w:rsidDel="00000000" w:rsidR="00000000" w:rsidRPr="00000000">
                <w:rPr>
                  <w:rFonts w:ascii="Calibri" w:cs="Calibri" w:eastAsia="Calibri" w:hAnsi="Calibri"/>
                  <w:b w:val="0"/>
                  <w:i w:val="1"/>
                  <w:color w:val="ff0000"/>
                  <w:sz w:val="22"/>
                  <w:szCs w:val="22"/>
                  <w:highlight w:val="yellow"/>
                  <w:vertAlign w:val="baseline"/>
                  <w:rtl w:val="0"/>
                </w:rPr>
                <w:t xml:space="preserve">Excess per section</w:t>
              </w:r>
            </w:ins>
            <w:r w:rsidDel="00000000" w:rsidR="00000000" w:rsidRPr="00000000">
              <w:rPr>
                <w:rtl w:val="0"/>
              </w:rPr>
            </w:r>
          </w:p>
        </w:tc>
      </w:tr>
    </w:tbl>
    <w:p w:rsidR="00000000" w:rsidDel="00000000" w:rsidP="00000000" w:rsidRDefault="00000000" w:rsidRPr="00000000" w14:paraId="00000DD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7"/>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300" w:hRule="atLeast"/>
        </w:trPr>
        <w:tc>
          <w:tcPr>
            <w:vAlign w:val="top"/>
          </w:tcPr>
          <w:p w:rsidR="00000000" w:rsidDel="00000000" w:rsidP="00000000" w:rsidRDefault="00000000" w:rsidRPr="00000000" w14:paraId="00000DD9">
            <w:pPr>
              <w:pBdr>
                <w:top w:space="0" w:sz="0" w:val="nil"/>
                <w:left w:space="0" w:sz="0" w:val="nil"/>
                <w:bottom w:space="0" w:sz="0" w:val="nil"/>
                <w:right w:space="0" w:sz="0" w:val="nil"/>
                <w:between w:space="0" w:sz="0" w:val="nil"/>
              </w:pBdr>
              <w:shd w:fill="auto" w:val="clear"/>
              <w:rPr/>
            </w:pPr>
            <w:ins w:author="Heritage Comments" w:id="658" w:date="2013-11-05T16:40:00Z">
              <w:r w:rsidDel="00000000" w:rsidR="00000000" w:rsidRPr="00000000">
                <w:rPr>
                  <w:b w:val="1"/>
                  <w:highlight w:val="yellow"/>
                  <w:vertAlign w:val="baseline"/>
                  <w:rtl w:val="0"/>
                </w:rPr>
                <w:t xml:space="preserve">Heritage G- Safaris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DA">
            <w:pPr>
              <w:pBdr>
                <w:top w:space="0" w:sz="0" w:val="nil"/>
                <w:left w:space="0" w:sz="0" w:val="nil"/>
                <w:bottom w:space="0" w:sz="0" w:val="nil"/>
                <w:right w:space="0" w:sz="0" w:val="nil"/>
                <w:between w:space="0" w:sz="0" w:val="nil"/>
              </w:pBdr>
              <w:shd w:fill="auto" w:val="clear"/>
              <w:ind w:firstLine="482"/>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ind w:firstLine="480"/>
              <w:rPr/>
            </w:pPr>
            <w:ins w:author="Heritage Comments" w:id="659" w:date="2013-11-05T16:40:00Z">
              <w:r w:rsidDel="00000000" w:rsidR="00000000" w:rsidRPr="00000000">
                <w:rPr>
                  <w:i w:val="1"/>
                  <w:highlight w:val="yellow"/>
                  <w:vertAlign w:val="baseline"/>
                  <w:rtl w:val="0"/>
                </w:rPr>
                <w:t xml:space="preserve">•  type or product</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DC">
            <w:pPr>
              <w:pBdr>
                <w:top w:space="0" w:sz="0" w:val="nil"/>
                <w:left w:space="0" w:sz="0" w:val="nil"/>
                <w:bottom w:space="0" w:sz="0" w:val="nil"/>
                <w:right w:space="0" w:sz="0" w:val="nil"/>
                <w:between w:space="0" w:sz="0" w:val="nil"/>
              </w:pBdr>
              <w:shd w:fill="auto" w:val="clear"/>
              <w:ind w:firstLine="480"/>
              <w:rPr/>
            </w:pPr>
            <w:ins w:author="Heritage Comments" w:id="660" w:date="2013-11-05T16:40:00Z">
              <w:r w:rsidDel="00000000" w:rsidR="00000000" w:rsidRPr="00000000">
                <w:rPr>
                  <w:i w:val="1"/>
                  <w:highlight w:val="yellow"/>
                  <w:vertAlign w:val="baseline"/>
                  <w:rtl w:val="0"/>
                </w:rPr>
                <w:t xml:space="preserve">•  name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DD">
            <w:pPr>
              <w:pBdr>
                <w:top w:space="0" w:sz="0" w:val="nil"/>
                <w:left w:space="0" w:sz="0" w:val="nil"/>
                <w:bottom w:space="0" w:sz="0" w:val="nil"/>
                <w:right w:space="0" w:sz="0" w:val="nil"/>
                <w:between w:space="0" w:sz="0" w:val="nil"/>
              </w:pBdr>
              <w:shd w:fill="auto" w:val="clear"/>
              <w:ind w:firstLine="480"/>
              <w:rPr/>
            </w:pPr>
            <w:ins w:author="Heritage Comments" w:id="661" w:date="2013-11-05T16:40:00Z">
              <w:r w:rsidDel="00000000" w:rsidR="00000000" w:rsidRPr="00000000">
                <w:rPr>
                  <w:i w:val="1"/>
                  <w:highlight w:val="yellow"/>
                  <w:vertAlign w:val="baseline"/>
                  <w:rtl w:val="0"/>
                </w:rPr>
                <w:t xml:space="preserve">•  date of birth</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DE">
            <w:pPr>
              <w:pBdr>
                <w:top w:space="0" w:sz="0" w:val="nil"/>
                <w:left w:space="0" w:sz="0" w:val="nil"/>
                <w:bottom w:space="0" w:sz="0" w:val="nil"/>
                <w:right w:space="0" w:sz="0" w:val="nil"/>
                <w:between w:space="0" w:sz="0" w:val="nil"/>
              </w:pBdr>
              <w:shd w:fill="auto" w:val="clear"/>
              <w:ind w:firstLine="480"/>
              <w:rPr/>
            </w:pPr>
            <w:ins w:author="Heritage Comments" w:id="662" w:date="2013-11-05T16:40:00Z">
              <w:r w:rsidDel="00000000" w:rsidR="00000000" w:rsidRPr="00000000">
                <w:rPr>
                  <w:i w:val="1"/>
                  <w:highlight w:val="yellow"/>
                  <w:vertAlign w:val="baseline"/>
                  <w:rtl w:val="0"/>
                </w:rPr>
                <w:t xml:space="preserve">•  destination</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DF">
            <w:pPr>
              <w:pBdr>
                <w:top w:space="0" w:sz="0" w:val="nil"/>
                <w:left w:space="0" w:sz="0" w:val="nil"/>
                <w:bottom w:space="0" w:sz="0" w:val="nil"/>
                <w:right w:space="0" w:sz="0" w:val="nil"/>
                <w:between w:space="0" w:sz="0" w:val="nil"/>
              </w:pBdr>
              <w:shd w:fill="auto" w:val="clear"/>
              <w:ind w:firstLine="480"/>
              <w:rPr/>
            </w:pPr>
            <w:ins w:author="Heritage Comments" w:id="663" w:date="2013-11-05T16:40:00Z">
              <w:r w:rsidDel="00000000" w:rsidR="00000000" w:rsidRPr="00000000">
                <w:rPr>
                  <w:i w:val="1"/>
                  <w:highlight w:val="yellow"/>
                  <w:vertAlign w:val="baseline"/>
                  <w:rtl w:val="0"/>
                </w:rPr>
                <w:t xml:space="preserve">•  With effect from (WEF)</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ind w:firstLine="480"/>
              <w:rPr/>
            </w:pPr>
            <w:ins w:author="Heritage Comments" w:id="664" w:date="2013-11-05T16:40:00Z">
              <w:r w:rsidDel="00000000" w:rsidR="00000000" w:rsidRPr="00000000">
                <w:rPr>
                  <w:i w:val="1"/>
                  <w:highlight w:val="yellow"/>
                  <w:vertAlign w:val="baseline"/>
                  <w:rtl w:val="0"/>
                </w:rPr>
                <w:t xml:space="preserve">•  With effect to (WET)</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E1">
            <w:pPr>
              <w:pBdr>
                <w:top w:space="0" w:sz="0" w:val="nil"/>
                <w:left w:space="0" w:sz="0" w:val="nil"/>
                <w:bottom w:space="0" w:sz="0" w:val="nil"/>
                <w:right w:space="0" w:sz="0" w:val="nil"/>
                <w:between w:space="0" w:sz="0" w:val="nil"/>
              </w:pBdr>
              <w:shd w:fill="auto" w:val="clear"/>
              <w:rPr/>
            </w:pPr>
            <w:ins w:author="Heritage Comments" w:id="665" w:date="2013-11-05T16:40:00Z">
              <w:r w:rsidDel="00000000" w:rsidR="00000000" w:rsidRPr="00000000">
                <w:rPr>
                  <w:i w:val="1"/>
                  <w:highlight w:val="yellow"/>
                  <w:vertAlign w:val="baseline"/>
                  <w:rtl w:val="0"/>
                </w:rPr>
                <w:t xml:space="preserve">        •  Next of Kin or beneficiary details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E2">
            <w:pPr>
              <w:pBdr>
                <w:top w:space="0" w:sz="0" w:val="nil"/>
                <w:left w:space="0" w:sz="0" w:val="nil"/>
                <w:bottom w:space="0" w:sz="0" w:val="nil"/>
                <w:right w:space="0" w:sz="0" w:val="nil"/>
                <w:between w:space="0" w:sz="0" w:val="nil"/>
              </w:pBdr>
              <w:shd w:fill="auto" w:val="clear"/>
              <w:rPr/>
            </w:pPr>
            <w:ins w:author="Heritage Comments" w:id="666" w:date="2013-11-05T16:40:00Z">
              <w:r w:rsidDel="00000000" w:rsidR="00000000" w:rsidRPr="00000000">
                <w:rPr>
                  <w:i w:val="1"/>
                  <w:color w:val="548dd4"/>
                  <w:highlight w:val="yellow"/>
                  <w:vertAlign w:val="baseline"/>
                  <w:rtl w:val="0"/>
                </w:rPr>
                <w:t xml:space="preserve">•  Passport number</w:t>
              </w:r>
            </w:ins>
            <w:r w:rsidDel="00000000" w:rsidR="00000000" w:rsidRPr="00000000">
              <w:rPr>
                <w:rtl w:val="0"/>
              </w:rPr>
            </w:r>
          </w:p>
        </w:tc>
      </w:tr>
    </w:tbl>
    <w:p w:rsidR="00000000" w:rsidDel="00000000" w:rsidP="00000000" w:rsidRDefault="00000000" w:rsidRPr="00000000" w14:paraId="00000DE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8"/>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300" w:hRule="atLeast"/>
        </w:trPr>
        <w:tc>
          <w:tcPr>
            <w:vAlign w:val="top"/>
          </w:tcPr>
          <w:p w:rsidR="00000000" w:rsidDel="00000000" w:rsidP="00000000" w:rsidRDefault="00000000" w:rsidRPr="00000000" w14:paraId="00000DE4">
            <w:pPr>
              <w:pBdr>
                <w:top w:space="0" w:sz="0" w:val="nil"/>
                <w:left w:space="0" w:sz="0" w:val="nil"/>
                <w:bottom w:space="0" w:sz="0" w:val="nil"/>
                <w:right w:space="0" w:sz="0" w:val="nil"/>
                <w:between w:space="0" w:sz="0" w:val="nil"/>
              </w:pBdr>
              <w:shd w:fill="auto" w:val="clear"/>
              <w:ind w:firstLine="482"/>
              <w:rPr/>
            </w:pPr>
            <w:ins w:author="Heritage Comments" w:id="667" w:date="2013-11-05T16:40:00Z">
              <w:r w:rsidDel="00000000" w:rsidR="00000000" w:rsidRPr="00000000">
                <w:rPr>
                  <w:b w:val="1"/>
                  <w:highlight w:val="yellow"/>
                  <w:vertAlign w:val="baseline"/>
                  <w:rtl w:val="0"/>
                </w:rPr>
                <w:t xml:space="preserve">Terrorism;</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E5">
            <w:pPr>
              <w:pBdr>
                <w:top w:space="0" w:sz="0" w:val="nil"/>
                <w:left w:space="0" w:sz="0" w:val="nil"/>
                <w:bottom w:space="0" w:sz="0" w:val="nil"/>
                <w:right w:space="0" w:sz="0" w:val="nil"/>
                <w:between w:space="0" w:sz="0" w:val="nil"/>
              </w:pBdr>
              <w:shd w:fill="auto" w:val="clear"/>
              <w:ind w:firstLine="480"/>
              <w:rPr/>
            </w:pPr>
            <w:ins w:author="Heritage Comments" w:id="668" w:date="2013-11-05T16:40:00Z">
              <w:r w:rsidDel="00000000" w:rsidR="00000000" w:rsidRPr="00000000">
                <w:rPr>
                  <w:i w:val="1"/>
                  <w:highlight w:val="yellow"/>
                  <w:vertAlign w:val="baseline"/>
                  <w:rtl w:val="0"/>
                </w:rPr>
                <w:t xml:space="preserve">•  Description of property insured </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E6">
            <w:pPr>
              <w:pBdr>
                <w:top w:space="0" w:sz="0" w:val="nil"/>
                <w:left w:space="0" w:sz="0" w:val="nil"/>
                <w:bottom w:space="0" w:sz="0" w:val="nil"/>
                <w:right w:space="0" w:sz="0" w:val="nil"/>
                <w:between w:space="0" w:sz="0" w:val="nil"/>
              </w:pBdr>
              <w:shd w:fill="auto" w:val="clear"/>
              <w:ind w:firstLine="480"/>
              <w:rPr/>
            </w:pPr>
            <w:ins w:author="Heritage Comments" w:id="669" w:date="2013-11-05T16:40:00Z">
              <w:r w:rsidDel="00000000" w:rsidR="00000000" w:rsidRPr="00000000">
                <w:rPr>
                  <w:i w:val="1"/>
                  <w:highlight w:val="yellow"/>
                  <w:vertAlign w:val="baseline"/>
                  <w:rtl w:val="0"/>
                </w:rPr>
                <w:t xml:space="preserve">•  sum insured (material damage &amp; business interruption sections)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ind w:firstLine="480"/>
              <w:rPr/>
            </w:pPr>
            <w:ins w:author="Heritage Comments" w:id="670" w:date="2013-11-05T16:40:00Z">
              <w:r w:rsidDel="00000000" w:rsidR="00000000" w:rsidRPr="00000000">
                <w:rPr>
                  <w:i w:val="1"/>
                  <w:highlight w:val="yellow"/>
                  <w:vertAlign w:val="baseline"/>
                  <w:rtl w:val="0"/>
                </w:rPr>
                <w:t xml:space="preserve">First loss sum insured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ind w:firstLine="480"/>
              <w:rPr/>
            </w:pPr>
            <w:ins w:author="Heritage Comments" w:id="671" w:date="2013-11-05T16:40:00Z">
              <w:r w:rsidDel="00000000" w:rsidR="00000000" w:rsidRPr="00000000">
                <w:rPr>
                  <w:i w:val="1"/>
                  <w:highlight w:val="yellow"/>
                  <w:vertAlign w:val="baseline"/>
                  <w:rtl w:val="0"/>
                </w:rPr>
                <w:t xml:space="preserve">•  deductible / excess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E9">
            <w:pPr>
              <w:pBdr>
                <w:top w:space="0" w:sz="0" w:val="nil"/>
                <w:left w:space="0" w:sz="0" w:val="nil"/>
                <w:bottom w:space="0" w:sz="0" w:val="nil"/>
                <w:right w:space="0" w:sz="0" w:val="nil"/>
                <w:between w:space="0" w:sz="0" w:val="nil"/>
              </w:pBdr>
              <w:shd w:fill="auto" w:val="clear"/>
              <w:ind w:firstLine="480"/>
              <w:rPr/>
            </w:pPr>
            <w:ins w:author="Heritage Comments" w:id="672" w:date="2013-11-05T16:40:00Z">
              <w:r w:rsidDel="00000000" w:rsidR="00000000" w:rsidRPr="00000000">
                <w:rPr>
                  <w:i w:val="1"/>
                  <w:highlight w:val="yellow"/>
                  <w:vertAlign w:val="baseline"/>
                  <w:rtl w:val="0"/>
                </w:rPr>
                <w:t xml:space="preserve">•  location</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ind w:firstLine="480"/>
              <w:rPr/>
            </w:pPr>
            <w:ins w:author="Heritage Comments" w:id="673" w:date="2013-11-05T16:40:00Z">
              <w:r w:rsidDel="00000000" w:rsidR="00000000" w:rsidRPr="00000000">
                <w:rPr>
                  <w:i w:val="1"/>
                  <w:highlight w:val="yellow"/>
                  <w:vertAlign w:val="baseline"/>
                  <w:rtl w:val="0"/>
                </w:rPr>
                <w:t xml:space="preserve">•  Indemnity Period</w:t>
              </w:r>
            </w:ins>
            <w:r w:rsidDel="00000000" w:rsidR="00000000" w:rsidRPr="00000000">
              <w:rPr>
                <w:rtl w:val="0"/>
              </w:rPr>
            </w:r>
          </w:p>
        </w:tc>
      </w:tr>
    </w:tbl>
    <w:p w:rsidR="00000000" w:rsidDel="00000000" w:rsidP="00000000" w:rsidRDefault="00000000" w:rsidRPr="00000000" w14:paraId="00000DE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9"/>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80" w:hRule="atLeast"/>
        </w:trPr>
        <w:tc>
          <w:tcPr>
            <w:vAlign w:val="top"/>
          </w:tcPr>
          <w:p w:rsidR="00000000" w:rsidDel="00000000" w:rsidP="00000000" w:rsidRDefault="00000000" w:rsidRPr="00000000" w14:paraId="00000DEC">
            <w:pPr>
              <w:pBdr>
                <w:top w:space="0" w:sz="0" w:val="nil"/>
                <w:left w:space="0" w:sz="0" w:val="nil"/>
                <w:bottom w:space="0" w:sz="0" w:val="nil"/>
                <w:right w:space="0" w:sz="0" w:val="nil"/>
                <w:between w:space="0" w:sz="0" w:val="nil"/>
              </w:pBdr>
              <w:shd w:fill="auto" w:val="clear"/>
              <w:ind w:left="427" w:firstLine="12.000000000000028"/>
              <w:rPr/>
            </w:pPr>
            <w:ins w:author="Heritage Comments" w:id="674" w:date="2013-11-05T16:40:00Z">
              <w:r w:rsidDel="00000000" w:rsidR="00000000" w:rsidRPr="00000000">
                <w:rPr>
                  <w:b w:val="1"/>
                  <w:highlight w:val="yellow"/>
                  <w:vertAlign w:val="baseline"/>
                  <w:rtl w:val="0"/>
                </w:rPr>
                <w:t xml:space="preserve">Sports Policy:</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ED">
            <w:pPr>
              <w:pBdr>
                <w:top w:space="0" w:sz="0" w:val="nil"/>
                <w:left w:space="0" w:sz="0" w:val="nil"/>
                <w:bottom w:space="0" w:sz="0" w:val="nil"/>
                <w:right w:space="0" w:sz="0" w:val="nil"/>
                <w:between w:space="0" w:sz="0" w:val="nil"/>
              </w:pBdr>
              <w:shd w:fill="auto" w:val="clear"/>
              <w:ind w:firstLine="480"/>
              <w:rPr/>
            </w:pPr>
            <w:ins w:author="Heritage Comments" w:id="675" w:date="2013-11-05T16:40:00Z">
              <w:r w:rsidDel="00000000" w:rsidR="00000000" w:rsidRPr="00000000">
                <w:rPr>
                  <w:i w:val="1"/>
                  <w:highlight w:val="yellow"/>
                  <w:vertAlign w:val="baseline"/>
                  <w:rtl w:val="0"/>
                </w:rPr>
                <w:t xml:space="preserve">•  item</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EE">
            <w:pPr>
              <w:pBdr>
                <w:top w:space="0" w:sz="0" w:val="nil"/>
                <w:left w:space="0" w:sz="0" w:val="nil"/>
                <w:bottom w:space="0" w:sz="0" w:val="nil"/>
                <w:right w:space="0" w:sz="0" w:val="nil"/>
                <w:between w:space="0" w:sz="0" w:val="nil"/>
              </w:pBdr>
              <w:shd w:fill="auto" w:val="clear"/>
              <w:ind w:firstLine="480"/>
              <w:rPr/>
            </w:pPr>
            <w:ins w:author="Heritage Comments" w:id="676" w:date="2013-11-05T16:40:00Z">
              <w:r w:rsidDel="00000000" w:rsidR="00000000" w:rsidRPr="00000000">
                <w:rPr>
                  <w:i w:val="1"/>
                  <w:highlight w:val="yellow"/>
                  <w:vertAlign w:val="baseline"/>
                  <w:rtl w:val="0"/>
                </w:rPr>
                <w:t xml:space="preserve">•  Sections </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EF">
            <w:pPr>
              <w:pBdr>
                <w:top w:space="0" w:sz="0" w:val="nil"/>
                <w:left w:space="0" w:sz="0" w:val="nil"/>
                <w:bottom w:space="0" w:sz="0" w:val="nil"/>
                <w:right w:space="0" w:sz="0" w:val="nil"/>
                <w:between w:space="0" w:sz="0" w:val="nil"/>
              </w:pBdr>
              <w:shd w:fill="auto" w:val="clear"/>
              <w:ind w:firstLine="480"/>
              <w:rPr/>
            </w:pPr>
            <w:ins w:author="Heritage Comments" w:id="677" w:date="2013-11-05T16:40:00Z">
              <w:r w:rsidDel="00000000" w:rsidR="00000000" w:rsidRPr="00000000">
                <w:rPr>
                  <w:i w:val="1"/>
                  <w:highlight w:val="yellow"/>
                  <w:vertAlign w:val="baseline"/>
                  <w:rtl w:val="0"/>
                </w:rPr>
                <w:t xml:space="preserve">•  item description</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F0">
            <w:pPr>
              <w:pBdr>
                <w:top w:space="0" w:sz="0" w:val="nil"/>
                <w:left w:space="0" w:sz="0" w:val="nil"/>
                <w:bottom w:space="0" w:sz="0" w:val="nil"/>
                <w:right w:space="0" w:sz="0" w:val="nil"/>
                <w:between w:space="0" w:sz="0" w:val="nil"/>
              </w:pBdr>
              <w:shd w:fill="auto" w:val="clear"/>
              <w:ind w:firstLine="480"/>
              <w:rPr/>
            </w:pPr>
            <w:ins w:author="Heritage Comments" w:id="678" w:date="2013-11-05T16:40:00Z">
              <w:r w:rsidDel="00000000" w:rsidR="00000000" w:rsidRPr="00000000">
                <w:rPr>
                  <w:i w:val="1"/>
                  <w:highlight w:val="yellow"/>
                  <w:vertAlign w:val="baseline"/>
                  <w:rtl w:val="0"/>
                </w:rPr>
                <w:t xml:space="preserve">•  item amount</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F1">
            <w:pPr>
              <w:pBdr>
                <w:top w:space="0" w:sz="0" w:val="nil"/>
                <w:left w:space="0" w:sz="0" w:val="nil"/>
                <w:bottom w:space="0" w:sz="0" w:val="nil"/>
                <w:right w:space="0" w:sz="0" w:val="nil"/>
                <w:between w:space="0" w:sz="0" w:val="nil"/>
              </w:pBdr>
              <w:shd w:fill="auto" w:val="clear"/>
              <w:ind w:firstLine="480"/>
              <w:rPr/>
            </w:pPr>
            <w:ins w:author="Heritage Comments" w:id="679" w:date="2013-11-05T16:40:00Z">
              <w:r w:rsidDel="00000000" w:rsidR="00000000" w:rsidRPr="00000000">
                <w:rPr>
                  <w:i w:val="1"/>
                  <w:highlight w:val="yellow"/>
                  <w:vertAlign w:val="baseline"/>
                  <w:rtl w:val="0"/>
                </w:rPr>
                <w:t xml:space="preserve">•  provide for the following specified sections:</w:t>
              </w:r>
            </w:ins>
            <w:r w:rsidDel="00000000" w:rsidR="00000000" w:rsidRPr="00000000">
              <w:rPr>
                <w:rtl w:val="0"/>
              </w:rPr>
            </w:r>
          </w:p>
          <w:p w:rsidR="00000000" w:rsidDel="00000000" w:rsidP="00000000" w:rsidRDefault="00000000" w:rsidRPr="00000000" w14:paraId="00000DF2">
            <w:pPr>
              <w:numPr>
                <w:ilvl w:val="2"/>
                <w:numId w:val="81"/>
              </w:numPr>
              <w:pBdr>
                <w:top w:space="0" w:sz="0" w:val="nil"/>
                <w:left w:space="0" w:sz="0" w:val="nil"/>
                <w:bottom w:space="0" w:sz="0" w:val="nil"/>
                <w:right w:space="0" w:sz="0" w:val="nil"/>
                <w:between w:space="0" w:sz="0" w:val="nil"/>
              </w:pBdr>
              <w:shd w:fill="auto" w:val="clear"/>
              <w:ind w:left="1020" w:hanging="340"/>
              <w:rPr/>
            </w:pPr>
            <w:ins w:author="Heritage Comments" w:id="680" w:date="2013-11-05T16:40:00Z">
              <w:r w:rsidDel="00000000" w:rsidR="00000000" w:rsidRPr="00000000">
                <w:rPr>
                  <w:i w:val="1"/>
                  <w:highlight w:val="yellow"/>
                  <w:vertAlign w:val="baseline"/>
                  <w:rtl w:val="0"/>
                </w:rPr>
                <w:t xml:space="preserve">equipment</w:t>
              </w:r>
            </w:ins>
            <w:r w:rsidDel="00000000" w:rsidR="00000000" w:rsidRPr="00000000">
              <w:rPr>
                <w:rtl w:val="0"/>
              </w:rPr>
            </w:r>
          </w:p>
          <w:p w:rsidR="00000000" w:rsidDel="00000000" w:rsidP="00000000" w:rsidRDefault="00000000" w:rsidRPr="00000000" w14:paraId="00000DF3">
            <w:pPr>
              <w:numPr>
                <w:ilvl w:val="2"/>
                <w:numId w:val="81"/>
              </w:numPr>
              <w:pBdr>
                <w:top w:space="0" w:sz="0" w:val="nil"/>
                <w:left w:space="0" w:sz="0" w:val="nil"/>
                <w:bottom w:space="0" w:sz="0" w:val="nil"/>
                <w:right w:space="0" w:sz="0" w:val="nil"/>
                <w:between w:space="0" w:sz="0" w:val="nil"/>
              </w:pBdr>
              <w:shd w:fill="auto" w:val="clear"/>
              <w:ind w:left="1020" w:hanging="340"/>
              <w:rPr/>
            </w:pPr>
            <w:ins w:author="Heritage Comments" w:id="681" w:date="2013-11-05T16:40:00Z">
              <w:r w:rsidDel="00000000" w:rsidR="00000000" w:rsidRPr="00000000">
                <w:rPr>
                  <w:i w:val="1"/>
                  <w:highlight w:val="yellow"/>
                  <w:vertAlign w:val="baseline"/>
                  <w:rtl w:val="0"/>
                </w:rPr>
                <w:t xml:space="preserve">personal effects</w:t>
              </w:r>
            </w:ins>
            <w:r w:rsidDel="00000000" w:rsidR="00000000" w:rsidRPr="00000000">
              <w:rPr>
                <w:rtl w:val="0"/>
              </w:rPr>
            </w:r>
          </w:p>
          <w:p w:rsidR="00000000" w:rsidDel="00000000" w:rsidP="00000000" w:rsidRDefault="00000000" w:rsidRPr="00000000" w14:paraId="00000DF4">
            <w:pPr>
              <w:numPr>
                <w:ilvl w:val="2"/>
                <w:numId w:val="81"/>
              </w:numPr>
              <w:pBdr>
                <w:top w:space="0" w:sz="0" w:val="nil"/>
                <w:left w:space="0" w:sz="0" w:val="nil"/>
                <w:bottom w:space="0" w:sz="0" w:val="nil"/>
                <w:right w:space="0" w:sz="0" w:val="nil"/>
                <w:between w:space="0" w:sz="0" w:val="nil"/>
              </w:pBdr>
              <w:shd w:fill="auto" w:val="clear"/>
              <w:ind w:left="1020" w:hanging="340"/>
              <w:rPr/>
            </w:pPr>
            <w:ins w:author="Heritage Comments" w:id="682" w:date="2013-11-05T16:40:00Z">
              <w:r w:rsidDel="00000000" w:rsidR="00000000" w:rsidRPr="00000000">
                <w:rPr>
                  <w:i w:val="1"/>
                  <w:highlight w:val="yellow"/>
                  <w:vertAlign w:val="baseline"/>
                  <w:rtl w:val="0"/>
                </w:rPr>
                <w:t xml:space="preserve">general liability</w:t>
              </w:r>
            </w:ins>
            <w:r w:rsidDel="00000000" w:rsidR="00000000" w:rsidRPr="00000000">
              <w:rPr>
                <w:rtl w:val="0"/>
              </w:rPr>
            </w:r>
          </w:p>
          <w:p w:rsidR="00000000" w:rsidDel="00000000" w:rsidP="00000000" w:rsidRDefault="00000000" w:rsidRPr="00000000" w14:paraId="00000DF5">
            <w:pPr>
              <w:numPr>
                <w:ilvl w:val="2"/>
                <w:numId w:val="81"/>
              </w:numPr>
              <w:pBdr>
                <w:top w:space="0" w:sz="0" w:val="nil"/>
                <w:left w:space="0" w:sz="0" w:val="nil"/>
                <w:bottom w:space="0" w:sz="0" w:val="nil"/>
                <w:right w:space="0" w:sz="0" w:val="nil"/>
                <w:between w:space="0" w:sz="0" w:val="nil"/>
              </w:pBdr>
              <w:shd w:fill="auto" w:val="clear"/>
              <w:ind w:left="1020" w:hanging="340"/>
              <w:rPr/>
            </w:pPr>
            <w:ins w:author="Heritage Comments" w:id="683" w:date="2013-11-05T16:40:00Z">
              <w:r w:rsidDel="00000000" w:rsidR="00000000" w:rsidRPr="00000000">
                <w:rPr>
                  <w:i w:val="1"/>
                  <w:color w:val="ff0000"/>
                  <w:highlight w:val="yellow"/>
                  <w:vertAlign w:val="baseline"/>
                  <w:rtl w:val="0"/>
                </w:rPr>
                <w:t xml:space="preserve">personal accident (death, PTD and medical expenses)</w:t>
              </w:r>
            </w:ins>
            <w:r w:rsidDel="00000000" w:rsidR="00000000" w:rsidRPr="00000000">
              <w:rPr>
                <w:rtl w:val="0"/>
              </w:rPr>
            </w:r>
          </w:p>
          <w:p w:rsidR="00000000" w:rsidDel="00000000" w:rsidP="00000000" w:rsidRDefault="00000000" w:rsidRPr="00000000" w14:paraId="00000DF6">
            <w:pPr>
              <w:numPr>
                <w:ilvl w:val="2"/>
                <w:numId w:val="81"/>
              </w:numPr>
              <w:pBdr>
                <w:top w:space="0" w:sz="0" w:val="nil"/>
                <w:left w:space="0" w:sz="0" w:val="nil"/>
                <w:bottom w:space="0" w:sz="0" w:val="nil"/>
                <w:right w:space="0" w:sz="0" w:val="nil"/>
                <w:between w:space="0" w:sz="0" w:val="nil"/>
              </w:pBdr>
              <w:shd w:fill="auto" w:val="clear"/>
              <w:ind w:left="1020" w:hanging="340"/>
              <w:rPr/>
            </w:pPr>
            <w:ins w:author="Heritage Comments" w:id="684" w:date="2013-11-05T16:40:00Z">
              <w:r w:rsidDel="00000000" w:rsidR="00000000" w:rsidRPr="00000000">
                <w:rPr>
                  <w:i w:val="1"/>
                  <w:highlight w:val="yellow"/>
                  <w:vertAlign w:val="baseline"/>
                  <w:rtl w:val="0"/>
                </w:rPr>
                <w:t xml:space="preserve">medical expenses for caddies</w:t>
              </w:r>
            </w:ins>
            <w:r w:rsidDel="00000000" w:rsidR="00000000" w:rsidRPr="00000000">
              <w:rPr>
                <w:rtl w:val="0"/>
              </w:rPr>
            </w:r>
          </w:p>
          <w:p w:rsidR="00000000" w:rsidDel="00000000" w:rsidP="00000000" w:rsidRDefault="00000000" w:rsidRPr="00000000" w14:paraId="00000DF7">
            <w:pPr>
              <w:numPr>
                <w:ilvl w:val="2"/>
                <w:numId w:val="81"/>
              </w:numPr>
              <w:pBdr>
                <w:top w:space="0" w:sz="0" w:val="nil"/>
                <w:left w:space="0" w:sz="0" w:val="nil"/>
                <w:bottom w:space="0" w:sz="0" w:val="nil"/>
                <w:right w:space="0" w:sz="0" w:val="nil"/>
                <w:between w:space="0" w:sz="0" w:val="nil"/>
              </w:pBdr>
              <w:shd w:fill="auto" w:val="clear"/>
              <w:ind w:left="1020" w:hanging="340"/>
              <w:rPr/>
            </w:pPr>
            <w:ins w:author="Heritage Comments" w:id="685" w:date="2013-11-05T16:40:00Z">
              <w:r w:rsidDel="00000000" w:rsidR="00000000" w:rsidRPr="00000000">
                <w:rPr>
                  <w:i w:val="1"/>
                  <w:highlight w:val="yellow"/>
                  <w:vertAlign w:val="baseline"/>
                  <w:rtl w:val="0"/>
                </w:rPr>
                <w:t xml:space="preserve">hole in one / full house</w:t>
              </w:r>
            </w:ins>
            <w:r w:rsidDel="00000000" w:rsidR="00000000" w:rsidRPr="00000000">
              <w:rPr>
                <w:rtl w:val="0"/>
              </w:rPr>
            </w:r>
          </w:p>
          <w:p w:rsidR="00000000" w:rsidDel="00000000" w:rsidP="00000000" w:rsidRDefault="00000000" w:rsidRPr="00000000" w14:paraId="00000DF8">
            <w:pPr>
              <w:numPr>
                <w:ilvl w:val="2"/>
                <w:numId w:val="81"/>
              </w:numPr>
              <w:pBdr>
                <w:top w:space="0" w:sz="0" w:val="nil"/>
                <w:left w:space="0" w:sz="0" w:val="nil"/>
                <w:bottom w:space="0" w:sz="0" w:val="nil"/>
                <w:right w:space="0" w:sz="0" w:val="nil"/>
                <w:between w:space="0" w:sz="0" w:val="nil"/>
              </w:pBdr>
              <w:shd w:fill="auto" w:val="clear"/>
              <w:ind w:left="1020" w:hanging="340"/>
              <w:rPr/>
            </w:pPr>
            <w:ins w:author="Heritage Comments" w:id="686" w:date="2013-11-05T16:40:00Z">
              <w:r w:rsidDel="00000000" w:rsidR="00000000" w:rsidRPr="00000000">
                <w:rPr>
                  <w:i w:val="1"/>
                  <w:highlight w:val="yellow"/>
                  <w:vertAlign w:val="baseline"/>
                  <w:rtl w:val="0"/>
                </w:rPr>
                <w:t xml:space="preserve">excess</w:t>
              </w:r>
            </w:ins>
            <w:r w:rsidDel="00000000" w:rsidR="00000000" w:rsidRPr="00000000">
              <w:rPr>
                <w:rtl w:val="0"/>
              </w:rPr>
            </w:r>
          </w:p>
        </w:tc>
      </w:tr>
    </w:tbl>
    <w:p w:rsidR="00000000" w:rsidDel="00000000" w:rsidP="00000000" w:rsidRDefault="00000000" w:rsidRPr="00000000" w14:paraId="00000DF9">
      <w:pPr>
        <w:pStyle w:val="Heading1"/>
        <w:pBdr>
          <w:top w:space="0" w:sz="0" w:val="nil"/>
          <w:left w:space="0" w:sz="0" w:val="nil"/>
          <w:bottom w:space="0" w:sz="0" w:val="nil"/>
          <w:right w:space="0" w:sz="0" w:val="nil"/>
          <w:between w:space="0" w:sz="0" w:val="nil"/>
        </w:pBdr>
        <w:shd w:fill="auto" w:val="clear"/>
        <w:ind w:left="432" w:hanging="432"/>
        <w:jc w:val="both"/>
        <w:rPr/>
      </w:pPr>
      <w:r w:rsidDel="00000000" w:rsidR="00000000" w:rsidRPr="00000000">
        <w:rPr>
          <w:rtl w:val="0"/>
        </w:rPr>
      </w:r>
    </w:p>
    <w:tbl>
      <w:tblPr>
        <w:tblStyle w:val="Table30"/>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300" w:hRule="atLeast"/>
        </w:trPr>
        <w:tc>
          <w:tcPr>
            <w:vAlign w:val="top"/>
          </w:tcPr>
          <w:p w:rsidR="00000000" w:rsidDel="00000000" w:rsidP="00000000" w:rsidRDefault="00000000" w:rsidRPr="00000000" w14:paraId="00000DFA">
            <w:pPr>
              <w:pBdr>
                <w:top w:space="0" w:sz="0" w:val="nil"/>
                <w:left w:space="0" w:sz="0" w:val="nil"/>
                <w:bottom w:space="0" w:sz="0" w:val="nil"/>
                <w:right w:space="0" w:sz="0" w:val="nil"/>
                <w:between w:space="0" w:sz="0" w:val="nil"/>
              </w:pBdr>
              <w:shd w:fill="auto" w:val="clear"/>
              <w:ind w:firstLine="482"/>
              <w:rPr/>
            </w:pPr>
            <w:ins w:author="Heritage Comments" w:id="687" w:date="2013-11-05T16:40:00Z">
              <w:r w:rsidDel="00000000" w:rsidR="00000000" w:rsidRPr="00000000">
                <w:rPr>
                  <w:b w:val="1"/>
                  <w:highlight w:val="yellow"/>
                  <w:vertAlign w:val="baseline"/>
                  <w:rtl w:val="0"/>
                </w:rPr>
                <w:t xml:space="preserve">Golfers;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FB">
            <w:pPr>
              <w:pBdr>
                <w:top w:space="0" w:sz="0" w:val="nil"/>
                <w:left w:space="0" w:sz="0" w:val="nil"/>
                <w:bottom w:space="0" w:sz="0" w:val="nil"/>
                <w:right w:space="0" w:sz="0" w:val="nil"/>
                <w:between w:space="0" w:sz="0" w:val="nil"/>
              </w:pBdr>
              <w:shd w:fill="auto" w:val="clear"/>
              <w:ind w:firstLine="480"/>
              <w:rPr/>
            </w:pPr>
            <w:ins w:author="Heritage Comments" w:id="688" w:date="2013-11-05T16:40:00Z">
              <w:r w:rsidDel="00000000" w:rsidR="00000000" w:rsidRPr="00000000">
                <w:rPr>
                  <w:i w:val="1"/>
                  <w:highlight w:val="yellow"/>
                  <w:vertAlign w:val="baseline"/>
                  <w:rtl w:val="0"/>
                </w:rPr>
                <w:t xml:space="preserve">•  Sections </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FC">
            <w:pPr>
              <w:pBdr>
                <w:top w:space="0" w:sz="0" w:val="nil"/>
                <w:left w:space="0" w:sz="0" w:val="nil"/>
                <w:bottom w:space="0" w:sz="0" w:val="nil"/>
                <w:right w:space="0" w:sz="0" w:val="nil"/>
                <w:between w:space="0" w:sz="0" w:val="nil"/>
              </w:pBdr>
              <w:shd w:fill="auto" w:val="clear"/>
              <w:ind w:firstLine="480"/>
              <w:rPr/>
            </w:pPr>
            <w:ins w:author="Heritage Comments" w:id="689" w:date="2013-11-05T16:40:00Z">
              <w:r w:rsidDel="00000000" w:rsidR="00000000" w:rsidRPr="00000000">
                <w:rPr>
                  <w:i w:val="1"/>
                  <w:highlight w:val="yellow"/>
                  <w:vertAlign w:val="baseline"/>
                  <w:rtl w:val="0"/>
                </w:rPr>
                <w:t xml:space="preserve">•  item</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FD">
            <w:pPr>
              <w:pBdr>
                <w:top w:space="0" w:sz="0" w:val="nil"/>
                <w:left w:space="0" w:sz="0" w:val="nil"/>
                <w:bottom w:space="0" w:sz="0" w:val="nil"/>
                <w:right w:space="0" w:sz="0" w:val="nil"/>
                <w:between w:space="0" w:sz="0" w:val="nil"/>
              </w:pBdr>
              <w:shd w:fill="auto" w:val="clear"/>
              <w:ind w:firstLine="480"/>
              <w:rPr/>
            </w:pPr>
            <w:ins w:author="Heritage Comments" w:id="690" w:date="2013-11-05T16:40:00Z">
              <w:r w:rsidDel="00000000" w:rsidR="00000000" w:rsidRPr="00000000">
                <w:rPr>
                  <w:i w:val="1"/>
                  <w:highlight w:val="yellow"/>
                  <w:vertAlign w:val="baseline"/>
                  <w:rtl w:val="0"/>
                </w:rPr>
                <w:t xml:space="preserve">•  item description</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ind w:firstLine="480"/>
              <w:rPr/>
            </w:pPr>
            <w:ins w:author="Heritage Comments" w:id="691" w:date="2013-11-05T16:40:00Z">
              <w:r w:rsidDel="00000000" w:rsidR="00000000" w:rsidRPr="00000000">
                <w:rPr>
                  <w:i w:val="1"/>
                  <w:highlight w:val="yellow"/>
                  <w:vertAlign w:val="baseline"/>
                  <w:rtl w:val="0"/>
                </w:rPr>
                <w:t xml:space="preserve">•  item amount</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DFF">
            <w:pPr>
              <w:pBdr>
                <w:top w:space="0" w:sz="0" w:val="nil"/>
                <w:left w:space="0" w:sz="0" w:val="nil"/>
                <w:bottom w:space="0" w:sz="0" w:val="nil"/>
                <w:right w:space="0" w:sz="0" w:val="nil"/>
                <w:between w:space="0" w:sz="0" w:val="nil"/>
              </w:pBdr>
              <w:shd w:fill="auto" w:val="clear"/>
              <w:ind w:firstLine="480"/>
              <w:rPr/>
            </w:pPr>
            <w:ins w:author="Heritage Comments" w:id="692" w:date="2013-11-05T16:40:00Z">
              <w:r w:rsidDel="00000000" w:rsidR="00000000" w:rsidRPr="00000000">
                <w:rPr>
                  <w:i w:val="1"/>
                  <w:highlight w:val="yellow"/>
                  <w:vertAlign w:val="baseline"/>
                  <w:rtl w:val="0"/>
                </w:rPr>
                <w:t xml:space="preserve">•  provide for the following specified sections:</w:t>
              </w:r>
            </w:ins>
            <w:r w:rsidDel="00000000" w:rsidR="00000000" w:rsidRPr="00000000">
              <w:rPr>
                <w:rtl w:val="0"/>
              </w:rPr>
            </w:r>
          </w:p>
          <w:p w:rsidR="00000000" w:rsidDel="00000000" w:rsidP="00000000" w:rsidRDefault="00000000" w:rsidRPr="00000000" w14:paraId="00000E00">
            <w:pPr>
              <w:numPr>
                <w:ilvl w:val="2"/>
                <w:numId w:val="81"/>
              </w:numPr>
              <w:pBdr>
                <w:top w:space="0" w:sz="0" w:val="nil"/>
                <w:left w:space="0" w:sz="0" w:val="nil"/>
                <w:bottom w:space="0" w:sz="0" w:val="nil"/>
                <w:right w:space="0" w:sz="0" w:val="nil"/>
                <w:between w:space="0" w:sz="0" w:val="nil"/>
              </w:pBdr>
              <w:shd w:fill="auto" w:val="clear"/>
              <w:ind w:left="1020" w:hanging="340"/>
              <w:rPr/>
            </w:pPr>
            <w:ins w:author="Heritage Comments" w:id="693" w:date="2013-11-05T16:40:00Z">
              <w:r w:rsidDel="00000000" w:rsidR="00000000" w:rsidRPr="00000000">
                <w:rPr>
                  <w:i w:val="1"/>
                  <w:highlight w:val="yellow"/>
                  <w:vertAlign w:val="baseline"/>
                  <w:rtl w:val="0"/>
                </w:rPr>
                <w:t xml:space="preserve">equipment</w:t>
              </w:r>
            </w:ins>
            <w:r w:rsidDel="00000000" w:rsidR="00000000" w:rsidRPr="00000000">
              <w:rPr>
                <w:rtl w:val="0"/>
              </w:rPr>
            </w:r>
          </w:p>
          <w:p w:rsidR="00000000" w:rsidDel="00000000" w:rsidP="00000000" w:rsidRDefault="00000000" w:rsidRPr="00000000" w14:paraId="00000E01">
            <w:pPr>
              <w:numPr>
                <w:ilvl w:val="2"/>
                <w:numId w:val="81"/>
              </w:numPr>
              <w:pBdr>
                <w:top w:space="0" w:sz="0" w:val="nil"/>
                <w:left w:space="0" w:sz="0" w:val="nil"/>
                <w:bottom w:space="0" w:sz="0" w:val="nil"/>
                <w:right w:space="0" w:sz="0" w:val="nil"/>
                <w:between w:space="0" w:sz="0" w:val="nil"/>
              </w:pBdr>
              <w:shd w:fill="auto" w:val="clear"/>
              <w:ind w:left="1020" w:hanging="340"/>
              <w:rPr/>
            </w:pPr>
            <w:ins w:author="Heritage Comments" w:id="694" w:date="2013-11-05T16:40:00Z">
              <w:r w:rsidDel="00000000" w:rsidR="00000000" w:rsidRPr="00000000">
                <w:rPr>
                  <w:i w:val="1"/>
                  <w:highlight w:val="yellow"/>
                  <w:vertAlign w:val="baseline"/>
                  <w:rtl w:val="0"/>
                </w:rPr>
                <w:t xml:space="preserve">personal effects</w:t>
              </w:r>
            </w:ins>
            <w:r w:rsidDel="00000000" w:rsidR="00000000" w:rsidRPr="00000000">
              <w:rPr>
                <w:rtl w:val="0"/>
              </w:rPr>
            </w:r>
          </w:p>
          <w:p w:rsidR="00000000" w:rsidDel="00000000" w:rsidP="00000000" w:rsidRDefault="00000000" w:rsidRPr="00000000" w14:paraId="00000E02">
            <w:pPr>
              <w:numPr>
                <w:ilvl w:val="2"/>
                <w:numId w:val="81"/>
              </w:numPr>
              <w:pBdr>
                <w:top w:space="0" w:sz="0" w:val="nil"/>
                <w:left w:space="0" w:sz="0" w:val="nil"/>
                <w:bottom w:space="0" w:sz="0" w:val="nil"/>
                <w:right w:space="0" w:sz="0" w:val="nil"/>
                <w:between w:space="0" w:sz="0" w:val="nil"/>
              </w:pBdr>
              <w:shd w:fill="auto" w:val="clear"/>
              <w:ind w:left="1020" w:hanging="340"/>
              <w:rPr/>
            </w:pPr>
            <w:ins w:author="Heritage Comments" w:id="695" w:date="2013-11-05T16:40:00Z">
              <w:r w:rsidDel="00000000" w:rsidR="00000000" w:rsidRPr="00000000">
                <w:rPr>
                  <w:i w:val="1"/>
                  <w:highlight w:val="yellow"/>
                  <w:vertAlign w:val="baseline"/>
                  <w:rtl w:val="0"/>
                </w:rPr>
                <w:t xml:space="preserve">general liability</w:t>
              </w:r>
            </w:ins>
            <w:r w:rsidDel="00000000" w:rsidR="00000000" w:rsidRPr="00000000">
              <w:rPr>
                <w:rtl w:val="0"/>
              </w:rPr>
            </w:r>
          </w:p>
          <w:p w:rsidR="00000000" w:rsidDel="00000000" w:rsidP="00000000" w:rsidRDefault="00000000" w:rsidRPr="00000000" w14:paraId="00000E03">
            <w:pPr>
              <w:numPr>
                <w:ilvl w:val="2"/>
                <w:numId w:val="81"/>
              </w:numPr>
              <w:pBdr>
                <w:top w:space="0" w:sz="0" w:val="nil"/>
                <w:left w:space="0" w:sz="0" w:val="nil"/>
                <w:bottom w:space="0" w:sz="0" w:val="nil"/>
                <w:right w:space="0" w:sz="0" w:val="nil"/>
                <w:between w:space="0" w:sz="0" w:val="nil"/>
              </w:pBdr>
              <w:shd w:fill="auto" w:val="clear"/>
              <w:ind w:left="1020" w:hanging="340"/>
              <w:rPr/>
            </w:pPr>
            <w:ins w:author="Heritage Comments" w:id="696" w:date="2013-11-05T16:40:00Z">
              <w:r w:rsidDel="00000000" w:rsidR="00000000" w:rsidRPr="00000000">
                <w:rPr>
                  <w:i w:val="1"/>
                  <w:color w:val="ff0000"/>
                  <w:highlight w:val="yellow"/>
                  <w:vertAlign w:val="baseline"/>
                  <w:rtl w:val="0"/>
                </w:rPr>
                <w:t xml:space="preserve">personal accident (death, PTD and medical expenses)</w:t>
              </w:r>
            </w:ins>
            <w:r w:rsidDel="00000000" w:rsidR="00000000" w:rsidRPr="00000000">
              <w:rPr>
                <w:rtl w:val="0"/>
              </w:rPr>
            </w:r>
          </w:p>
          <w:p w:rsidR="00000000" w:rsidDel="00000000" w:rsidP="00000000" w:rsidRDefault="00000000" w:rsidRPr="00000000" w14:paraId="00000E04">
            <w:pPr>
              <w:numPr>
                <w:ilvl w:val="2"/>
                <w:numId w:val="81"/>
              </w:numPr>
              <w:pBdr>
                <w:top w:space="0" w:sz="0" w:val="nil"/>
                <w:left w:space="0" w:sz="0" w:val="nil"/>
                <w:bottom w:space="0" w:sz="0" w:val="nil"/>
                <w:right w:space="0" w:sz="0" w:val="nil"/>
                <w:between w:space="0" w:sz="0" w:val="nil"/>
              </w:pBdr>
              <w:shd w:fill="auto" w:val="clear"/>
              <w:ind w:left="1020" w:hanging="340"/>
              <w:rPr/>
            </w:pPr>
            <w:ins w:author="Heritage Comments" w:id="697" w:date="2013-11-05T16:40:00Z">
              <w:r w:rsidDel="00000000" w:rsidR="00000000" w:rsidRPr="00000000">
                <w:rPr>
                  <w:i w:val="1"/>
                  <w:highlight w:val="yellow"/>
                  <w:vertAlign w:val="baseline"/>
                  <w:rtl w:val="0"/>
                </w:rPr>
                <w:t xml:space="preserve">medical expenses for caddies</w:t>
              </w:r>
            </w:ins>
            <w:r w:rsidDel="00000000" w:rsidR="00000000" w:rsidRPr="00000000">
              <w:rPr>
                <w:rtl w:val="0"/>
              </w:rPr>
            </w:r>
          </w:p>
          <w:p w:rsidR="00000000" w:rsidDel="00000000" w:rsidP="00000000" w:rsidRDefault="00000000" w:rsidRPr="00000000" w14:paraId="00000E05">
            <w:pPr>
              <w:numPr>
                <w:ilvl w:val="2"/>
                <w:numId w:val="81"/>
              </w:numPr>
              <w:pBdr>
                <w:top w:space="0" w:sz="0" w:val="nil"/>
                <w:left w:space="0" w:sz="0" w:val="nil"/>
                <w:bottom w:space="0" w:sz="0" w:val="nil"/>
                <w:right w:space="0" w:sz="0" w:val="nil"/>
                <w:between w:space="0" w:sz="0" w:val="nil"/>
              </w:pBdr>
              <w:shd w:fill="auto" w:val="clear"/>
              <w:ind w:left="1020" w:hanging="340"/>
              <w:rPr/>
            </w:pPr>
            <w:ins w:author="Heritage Comments" w:id="698" w:date="2013-11-05T16:40:00Z">
              <w:r w:rsidDel="00000000" w:rsidR="00000000" w:rsidRPr="00000000">
                <w:rPr>
                  <w:i w:val="1"/>
                  <w:highlight w:val="yellow"/>
                  <w:vertAlign w:val="baseline"/>
                  <w:rtl w:val="0"/>
                </w:rPr>
                <w:t xml:space="preserve">hole in one / full house</w:t>
              </w:r>
            </w:ins>
            <w:r w:rsidDel="00000000" w:rsidR="00000000" w:rsidRPr="00000000">
              <w:rPr>
                <w:rtl w:val="0"/>
              </w:rPr>
            </w:r>
          </w:p>
        </w:tc>
      </w:tr>
    </w:tbl>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1"/>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300" w:hRule="atLeast"/>
        </w:trPr>
        <w:tc>
          <w:tcPr>
            <w:vAlign w:val="top"/>
          </w:tcPr>
          <w:p w:rsidR="00000000" w:rsidDel="00000000" w:rsidP="00000000" w:rsidRDefault="00000000" w:rsidRPr="00000000" w14:paraId="00000E07">
            <w:pPr>
              <w:pBdr>
                <w:top w:space="0" w:sz="0" w:val="nil"/>
                <w:left w:space="0" w:sz="0" w:val="nil"/>
                <w:bottom w:space="0" w:sz="0" w:val="nil"/>
                <w:right w:space="0" w:sz="0" w:val="nil"/>
                <w:between w:space="0" w:sz="0" w:val="nil"/>
              </w:pBdr>
              <w:shd w:fill="auto" w:val="clear"/>
              <w:ind w:firstLine="482"/>
              <w:rPr/>
            </w:pPr>
            <w:ins w:author="Heritage Comments" w:id="699" w:date="2013-11-05T16:40:00Z">
              <w:r w:rsidDel="00000000" w:rsidR="00000000" w:rsidRPr="00000000">
                <w:rPr>
                  <w:b w:val="1"/>
                  <w:highlight w:val="yellow"/>
                  <w:vertAlign w:val="baseline"/>
                  <w:rtl w:val="0"/>
                </w:rPr>
                <w:t xml:space="preserve">Bankers Blanket Bond: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08">
            <w:pPr>
              <w:pBdr>
                <w:top w:space="0" w:sz="0" w:val="nil"/>
                <w:left w:space="0" w:sz="0" w:val="nil"/>
                <w:bottom w:space="0" w:sz="0" w:val="nil"/>
                <w:right w:space="0" w:sz="0" w:val="nil"/>
                <w:between w:space="0" w:sz="0" w:val="nil"/>
              </w:pBdr>
              <w:shd w:fill="auto" w:val="clear"/>
              <w:ind w:firstLine="480"/>
              <w:rPr/>
            </w:pPr>
            <w:ins w:author="Heritage Comments" w:id="700" w:date="2013-11-05T16:40:00Z">
              <w:r w:rsidDel="00000000" w:rsidR="00000000" w:rsidRPr="00000000">
                <w:rPr>
                  <w:i w:val="1"/>
                  <w:highlight w:val="yellow"/>
                  <w:vertAlign w:val="baseline"/>
                  <w:rtl w:val="0"/>
                </w:rPr>
                <w:t xml:space="preserve">•  item number</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09">
            <w:pPr>
              <w:pBdr>
                <w:top w:space="0" w:sz="0" w:val="nil"/>
                <w:left w:space="0" w:sz="0" w:val="nil"/>
                <w:bottom w:space="0" w:sz="0" w:val="nil"/>
                <w:right w:space="0" w:sz="0" w:val="nil"/>
                <w:between w:space="0" w:sz="0" w:val="nil"/>
              </w:pBdr>
              <w:shd w:fill="auto" w:val="clear"/>
              <w:ind w:firstLine="480"/>
              <w:rPr/>
            </w:pPr>
            <w:ins w:author="Heritage Comments" w:id="701" w:date="2013-11-05T16:40:00Z">
              <w:r w:rsidDel="00000000" w:rsidR="00000000" w:rsidRPr="00000000">
                <w:rPr>
                  <w:i w:val="1"/>
                  <w:highlight w:val="yellow"/>
                  <w:vertAlign w:val="baseline"/>
                  <w:rtl w:val="0"/>
                </w:rPr>
                <w:t xml:space="preserve">•  item description</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0A">
            <w:pPr>
              <w:pBdr>
                <w:top w:space="0" w:sz="0" w:val="nil"/>
                <w:left w:space="0" w:sz="0" w:val="nil"/>
                <w:bottom w:space="0" w:sz="0" w:val="nil"/>
                <w:right w:space="0" w:sz="0" w:val="nil"/>
                <w:between w:space="0" w:sz="0" w:val="nil"/>
              </w:pBdr>
              <w:shd w:fill="auto" w:val="clear"/>
              <w:ind w:firstLine="480"/>
              <w:rPr/>
            </w:pPr>
            <w:ins w:author="Heritage Comments" w:id="702" w:date="2013-11-05T16:40:00Z">
              <w:r w:rsidDel="00000000" w:rsidR="00000000" w:rsidRPr="00000000">
                <w:rPr>
                  <w:i w:val="1"/>
                  <w:highlight w:val="yellow"/>
                  <w:vertAlign w:val="baseline"/>
                  <w:rtl w:val="0"/>
                </w:rPr>
                <w:t xml:space="preserve">•  limited of liability</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0B">
            <w:pPr>
              <w:pBdr>
                <w:top w:space="0" w:sz="0" w:val="nil"/>
                <w:left w:space="0" w:sz="0" w:val="nil"/>
                <w:bottom w:space="0" w:sz="0" w:val="nil"/>
                <w:right w:space="0" w:sz="0" w:val="nil"/>
                <w:between w:space="0" w:sz="0" w:val="nil"/>
              </w:pBdr>
              <w:shd w:fill="auto" w:val="clear"/>
              <w:ind w:firstLine="480"/>
              <w:rPr/>
            </w:pPr>
            <w:ins w:author="Heritage Comments" w:id="703" w:date="2013-11-05T16:40:00Z">
              <w:r w:rsidDel="00000000" w:rsidR="00000000" w:rsidRPr="00000000">
                <w:rPr>
                  <w:i w:val="1"/>
                  <w:highlight w:val="yellow"/>
                  <w:vertAlign w:val="baseline"/>
                  <w:rtl w:val="0"/>
                </w:rPr>
                <w:t xml:space="preserve">•  deductibles</w:t>
              </w:r>
            </w:ins>
            <w:r w:rsidDel="00000000" w:rsidR="00000000" w:rsidRPr="00000000">
              <w:rPr>
                <w:rtl w:val="0"/>
              </w:rPr>
            </w:r>
          </w:p>
        </w:tc>
      </w:tr>
    </w:tbl>
    <w:p w:rsidR="00000000" w:rsidDel="00000000" w:rsidP="00000000" w:rsidRDefault="00000000" w:rsidRPr="00000000" w14:paraId="00000E0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2"/>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260" w:hRule="atLeast"/>
        </w:trPr>
        <w:tc>
          <w:tcPr>
            <w:vAlign w:val="top"/>
          </w:tcPr>
          <w:p w:rsidR="00000000" w:rsidDel="00000000" w:rsidP="00000000" w:rsidRDefault="00000000" w:rsidRPr="00000000" w14:paraId="00000E0D">
            <w:pPr>
              <w:pBdr>
                <w:top w:space="0" w:sz="0" w:val="nil"/>
                <w:left w:space="0" w:sz="0" w:val="nil"/>
                <w:bottom w:space="0" w:sz="0" w:val="nil"/>
                <w:right w:space="0" w:sz="0" w:val="nil"/>
                <w:between w:space="0" w:sz="0" w:val="nil"/>
              </w:pBdr>
              <w:shd w:fill="auto" w:val="clear"/>
              <w:ind w:left="427" w:firstLine="0"/>
              <w:rPr/>
            </w:pPr>
            <w:ins w:author="Heritage Comments" w:id="704" w:date="2013-11-05T16:40:00Z">
              <w:r w:rsidDel="00000000" w:rsidR="00000000" w:rsidRPr="00000000">
                <w:rPr>
                  <w:b w:val="1"/>
                  <w:highlight w:val="yellow"/>
                  <w:vertAlign w:val="baseline"/>
                  <w:rtl w:val="0"/>
                </w:rPr>
                <w:t xml:space="preserve">Social field trips: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0E">
            <w:pPr>
              <w:pBdr>
                <w:top w:space="0" w:sz="0" w:val="nil"/>
                <w:left w:space="0" w:sz="0" w:val="nil"/>
                <w:bottom w:space="0" w:sz="0" w:val="nil"/>
                <w:right w:space="0" w:sz="0" w:val="nil"/>
                <w:between w:space="0" w:sz="0" w:val="nil"/>
              </w:pBdr>
              <w:shd w:fill="auto" w:val="clear"/>
              <w:ind w:firstLine="480"/>
              <w:rPr/>
            </w:pPr>
            <w:ins w:author="Heritage Comments" w:id="705" w:date="2013-11-05T16:40:00Z">
              <w:r w:rsidDel="00000000" w:rsidR="00000000" w:rsidRPr="00000000">
                <w:rPr>
                  <w:i w:val="1"/>
                  <w:highlight w:val="yellow"/>
                  <w:vertAlign w:val="baseline"/>
                  <w:rtl w:val="0"/>
                </w:rPr>
                <w:t xml:space="preserve">•  Baggage- item number</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0F">
            <w:pPr>
              <w:pBdr>
                <w:top w:space="0" w:sz="0" w:val="nil"/>
                <w:left w:space="0" w:sz="0" w:val="nil"/>
                <w:bottom w:space="0" w:sz="0" w:val="nil"/>
                <w:right w:space="0" w:sz="0" w:val="nil"/>
                <w:between w:space="0" w:sz="0" w:val="nil"/>
              </w:pBdr>
              <w:shd w:fill="auto" w:val="clear"/>
              <w:ind w:firstLine="480"/>
              <w:rPr/>
            </w:pPr>
            <w:ins w:author="Heritage Comments" w:id="706" w:date="2013-11-05T16:40:00Z">
              <w:r w:rsidDel="00000000" w:rsidR="00000000" w:rsidRPr="00000000">
                <w:rPr>
                  <w:i w:val="1"/>
                  <w:highlight w:val="yellow"/>
                  <w:vertAlign w:val="baseline"/>
                  <w:rtl w:val="0"/>
                </w:rPr>
                <w:t xml:space="preserve">• Baggage- item description</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10">
            <w:pPr>
              <w:pBdr>
                <w:top w:space="0" w:sz="0" w:val="nil"/>
                <w:left w:space="0" w:sz="0" w:val="nil"/>
                <w:bottom w:space="0" w:sz="0" w:val="nil"/>
                <w:right w:space="0" w:sz="0" w:val="nil"/>
                <w:between w:space="0" w:sz="0" w:val="nil"/>
              </w:pBdr>
              <w:shd w:fill="auto" w:val="clear"/>
              <w:ind w:firstLine="480"/>
              <w:rPr/>
            </w:pPr>
            <w:ins w:author="Heritage Comments" w:id="707" w:date="2013-11-05T16:40:00Z">
              <w:r w:rsidDel="00000000" w:rsidR="00000000" w:rsidRPr="00000000">
                <w:rPr>
                  <w:i w:val="1"/>
                  <w:highlight w:val="yellow"/>
                  <w:vertAlign w:val="baseline"/>
                  <w:rtl w:val="0"/>
                </w:rPr>
                <w:t xml:space="preserve">• Baggage - item limit of liability</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11">
            <w:pPr>
              <w:pBdr>
                <w:top w:space="0" w:sz="0" w:val="nil"/>
                <w:left w:space="0" w:sz="0" w:val="nil"/>
                <w:bottom w:space="0" w:sz="0" w:val="nil"/>
                <w:right w:space="0" w:sz="0" w:val="nil"/>
                <w:between w:space="0" w:sz="0" w:val="nil"/>
              </w:pBdr>
              <w:shd w:fill="auto" w:val="clear"/>
              <w:ind w:firstLine="480"/>
              <w:rPr/>
            </w:pPr>
            <w:ins w:author="Heritage Comments" w:id="708" w:date="2013-11-05T16:40:00Z">
              <w:r w:rsidDel="00000000" w:rsidR="00000000" w:rsidRPr="00000000">
                <w:rPr>
                  <w:i w:val="1"/>
                  <w:highlight w:val="yellow"/>
                  <w:vertAlign w:val="baseline"/>
                  <w:rtl w:val="0"/>
                </w:rPr>
                <w:t xml:space="preserve">•  Baggage -any one article, pair or set</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12">
            <w:pPr>
              <w:pBdr>
                <w:top w:space="0" w:sz="0" w:val="nil"/>
                <w:left w:space="0" w:sz="0" w:val="nil"/>
                <w:bottom w:space="0" w:sz="0" w:val="nil"/>
                <w:right w:space="0" w:sz="0" w:val="nil"/>
                <w:between w:space="0" w:sz="0" w:val="nil"/>
              </w:pBdr>
              <w:shd w:fill="auto" w:val="clear"/>
              <w:ind w:firstLine="480"/>
              <w:rPr/>
            </w:pPr>
            <w:ins w:author="Heritage Comments" w:id="709" w:date="2013-11-05T16:40:00Z">
              <w:r w:rsidDel="00000000" w:rsidR="00000000" w:rsidRPr="00000000">
                <w:rPr>
                  <w:i w:val="1"/>
                  <w:highlight w:val="yellow"/>
                  <w:vertAlign w:val="baseline"/>
                  <w:rtl w:val="0"/>
                </w:rPr>
                <w:t xml:space="preserve">•  maximum overall sum insured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13">
            <w:pPr>
              <w:pBdr>
                <w:top w:space="0" w:sz="0" w:val="nil"/>
                <w:left w:space="0" w:sz="0" w:val="nil"/>
                <w:bottom w:space="0" w:sz="0" w:val="nil"/>
                <w:right w:space="0" w:sz="0" w:val="nil"/>
                <w:between w:space="0" w:sz="0" w:val="nil"/>
              </w:pBdr>
              <w:shd w:fill="auto" w:val="clear"/>
              <w:ind w:firstLine="480"/>
              <w:rPr/>
            </w:pPr>
            <w:ins w:author="Heritage Comments" w:id="710" w:date="2013-11-05T16:40:00Z">
              <w:r w:rsidDel="00000000" w:rsidR="00000000" w:rsidRPr="00000000">
                <w:rPr>
                  <w:i w:val="1"/>
                  <w:highlight w:val="yellow"/>
                  <w:vertAlign w:val="baseline"/>
                  <w:rtl w:val="0"/>
                </w:rPr>
                <w:t xml:space="preserve">•  limit of personal liability</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14">
            <w:pPr>
              <w:pBdr>
                <w:top w:space="0" w:sz="0" w:val="nil"/>
                <w:left w:space="0" w:sz="0" w:val="nil"/>
                <w:bottom w:space="0" w:sz="0" w:val="nil"/>
                <w:right w:space="0" w:sz="0" w:val="nil"/>
                <w:between w:space="0" w:sz="0" w:val="nil"/>
              </w:pBdr>
              <w:shd w:fill="auto" w:val="clear"/>
              <w:ind w:firstLine="480"/>
              <w:rPr/>
            </w:pPr>
            <w:ins w:author="Heritage Comments" w:id="711" w:date="2013-11-05T16:40:00Z">
              <w:r w:rsidDel="00000000" w:rsidR="00000000" w:rsidRPr="00000000">
                <w:rPr>
                  <w:i w:val="1"/>
                  <w:highlight w:val="yellow"/>
                  <w:vertAlign w:val="baseline"/>
                  <w:rtl w:val="0"/>
                </w:rPr>
                <w:t xml:space="preserve">•  number of people covered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15">
            <w:pPr>
              <w:pBdr>
                <w:top w:space="0" w:sz="0" w:val="nil"/>
                <w:left w:space="0" w:sz="0" w:val="nil"/>
                <w:bottom w:space="0" w:sz="0" w:val="nil"/>
                <w:right w:space="0" w:sz="0" w:val="nil"/>
                <w:between w:space="0" w:sz="0" w:val="nil"/>
              </w:pBdr>
              <w:shd w:fill="auto" w:val="clear"/>
              <w:ind w:firstLine="480"/>
              <w:rPr/>
            </w:pPr>
            <w:ins w:author="Heritage Comments" w:id="712" w:date="2013-11-05T16:40:00Z">
              <w:r w:rsidDel="00000000" w:rsidR="00000000" w:rsidRPr="00000000">
                <w:rPr>
                  <w:i w:val="1"/>
                  <w:highlight w:val="yellow"/>
                  <w:vertAlign w:val="baseline"/>
                  <w:rtl w:val="0"/>
                </w:rPr>
                <w:t xml:space="preserve">•  PA benefits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16">
            <w:pPr>
              <w:pBdr>
                <w:top w:space="0" w:sz="0" w:val="nil"/>
                <w:left w:space="0" w:sz="0" w:val="nil"/>
                <w:bottom w:space="0" w:sz="0" w:val="nil"/>
                <w:right w:space="0" w:sz="0" w:val="nil"/>
                <w:between w:space="0" w:sz="0" w:val="nil"/>
              </w:pBdr>
              <w:shd w:fill="auto" w:val="clear"/>
              <w:ind w:firstLine="480"/>
              <w:rPr/>
            </w:pPr>
            <w:ins w:author="Heritage Comments" w:id="713" w:date="2013-11-05T16:40:00Z">
              <w:r w:rsidDel="00000000" w:rsidR="00000000" w:rsidRPr="00000000">
                <w:rPr>
                  <w:i w:val="1"/>
                  <w:highlight w:val="yellow"/>
                  <w:vertAlign w:val="baseline"/>
                  <w:rtl w:val="0"/>
                </w:rPr>
                <w:t xml:space="preserve">•  description of the trip</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17">
            <w:pPr>
              <w:pBdr>
                <w:top w:space="0" w:sz="0" w:val="nil"/>
                <w:left w:space="0" w:sz="0" w:val="nil"/>
                <w:bottom w:space="0" w:sz="0" w:val="nil"/>
                <w:right w:space="0" w:sz="0" w:val="nil"/>
                <w:between w:space="0" w:sz="0" w:val="nil"/>
              </w:pBdr>
              <w:shd w:fill="auto" w:val="clear"/>
              <w:ind w:firstLine="480"/>
              <w:rPr/>
            </w:pPr>
            <w:ins w:author="Heritage Comments" w:id="714" w:date="2013-11-05T16:40:00Z">
              <w:r w:rsidDel="00000000" w:rsidR="00000000" w:rsidRPr="00000000">
                <w:rPr>
                  <w:i w:val="1"/>
                  <w:highlight w:val="yellow"/>
                  <w:vertAlign w:val="baseline"/>
                  <w:rtl w:val="0"/>
                </w:rPr>
                <w:t xml:space="preserve">•  excess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18">
            <w:pPr>
              <w:pBdr>
                <w:top w:space="0" w:sz="0" w:val="nil"/>
                <w:left w:space="0" w:sz="0" w:val="nil"/>
                <w:bottom w:space="0" w:sz="0" w:val="nil"/>
                <w:right w:space="0" w:sz="0" w:val="nil"/>
                <w:between w:space="0" w:sz="0" w:val="nil"/>
              </w:pBdr>
              <w:shd w:fill="auto" w:val="clear"/>
              <w:ind w:firstLine="480"/>
              <w:rPr/>
            </w:pPr>
            <w:ins w:author="Heritage Comments" w:id="715" w:date="2013-11-05T16:40:00Z">
              <w:r w:rsidDel="00000000" w:rsidR="00000000" w:rsidRPr="00000000">
                <w:rPr>
                  <w:i w:val="1"/>
                  <w:highlight w:val="yellow"/>
                  <w:vertAlign w:val="baseline"/>
                  <w:rtl w:val="0"/>
                </w:rPr>
                <w:t xml:space="preserve">•  benefits</w:t>
              </w:r>
            </w:ins>
            <w:r w:rsidDel="00000000" w:rsidR="00000000" w:rsidRPr="00000000">
              <w:rPr>
                <w:rtl w:val="0"/>
              </w:rPr>
            </w:r>
          </w:p>
        </w:tc>
      </w:tr>
    </w:tbl>
    <w:p w:rsidR="00000000" w:rsidDel="00000000" w:rsidP="00000000" w:rsidRDefault="00000000" w:rsidRPr="00000000" w14:paraId="00000E1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3"/>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300" w:hRule="atLeast"/>
        </w:trPr>
        <w:tc>
          <w:tcPr>
            <w:vAlign w:val="top"/>
          </w:tcPr>
          <w:p w:rsidR="00000000" w:rsidDel="00000000" w:rsidP="00000000" w:rsidRDefault="00000000" w:rsidRPr="00000000" w14:paraId="00000E1A">
            <w:pPr>
              <w:pBdr>
                <w:top w:space="0" w:sz="0" w:val="nil"/>
                <w:left w:space="0" w:sz="0" w:val="nil"/>
                <w:bottom w:space="0" w:sz="0" w:val="nil"/>
                <w:right w:space="0" w:sz="0" w:val="nil"/>
                <w:between w:space="0" w:sz="0" w:val="nil"/>
              </w:pBdr>
              <w:shd w:fill="auto" w:val="clear"/>
              <w:ind w:firstLine="482"/>
              <w:rPr/>
            </w:pPr>
            <w:ins w:author="Heritage Comments" w:id="716" w:date="2013-11-05T16:40:00Z">
              <w:r w:rsidDel="00000000" w:rsidR="00000000" w:rsidRPr="00000000">
                <w:rPr>
                  <w:b w:val="1"/>
                  <w:highlight w:val="yellow"/>
                  <w:vertAlign w:val="baseline"/>
                  <w:rtl w:val="0"/>
                </w:rPr>
                <w:t xml:space="preserve">Electronic equipment:</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1B">
            <w:pPr>
              <w:pBdr>
                <w:top w:space="0" w:sz="0" w:val="nil"/>
                <w:left w:space="0" w:sz="0" w:val="nil"/>
                <w:bottom w:space="0" w:sz="0" w:val="nil"/>
                <w:right w:space="0" w:sz="0" w:val="nil"/>
                <w:between w:space="0" w:sz="0" w:val="nil"/>
              </w:pBdr>
              <w:shd w:fill="auto" w:val="clear"/>
              <w:ind w:firstLine="480"/>
              <w:rPr/>
            </w:pPr>
            <w:ins w:author="Heritage Comments" w:id="717" w:date="2013-11-05T16:40:00Z">
              <w:r w:rsidDel="00000000" w:rsidR="00000000" w:rsidRPr="00000000">
                <w:rPr>
                  <w:i w:val="1"/>
                  <w:highlight w:val="yellow"/>
                  <w:vertAlign w:val="baseline"/>
                  <w:rtl w:val="0"/>
                </w:rPr>
                <w:t xml:space="preserve">•  item number</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1C">
            <w:pPr>
              <w:pBdr>
                <w:top w:space="0" w:sz="0" w:val="nil"/>
                <w:left w:space="0" w:sz="0" w:val="nil"/>
                <w:bottom w:space="0" w:sz="0" w:val="nil"/>
                <w:right w:space="0" w:sz="0" w:val="nil"/>
                <w:between w:space="0" w:sz="0" w:val="nil"/>
              </w:pBdr>
              <w:shd w:fill="auto" w:val="clear"/>
              <w:ind w:firstLine="480"/>
              <w:rPr/>
            </w:pPr>
            <w:ins w:author="Heritage Comments" w:id="718" w:date="2013-11-05T16:40:00Z">
              <w:r w:rsidDel="00000000" w:rsidR="00000000" w:rsidRPr="00000000">
                <w:rPr>
                  <w:i w:val="1"/>
                  <w:highlight w:val="yellow"/>
                  <w:vertAlign w:val="baseline"/>
                  <w:rtl w:val="0"/>
                </w:rPr>
                <w:t xml:space="preserve">•  quantity</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1D">
            <w:pPr>
              <w:pBdr>
                <w:top w:space="0" w:sz="0" w:val="nil"/>
                <w:left w:space="0" w:sz="0" w:val="nil"/>
                <w:bottom w:space="0" w:sz="0" w:val="nil"/>
                <w:right w:space="0" w:sz="0" w:val="nil"/>
                <w:between w:space="0" w:sz="0" w:val="nil"/>
              </w:pBdr>
              <w:shd w:fill="auto" w:val="clear"/>
              <w:ind w:firstLine="480"/>
              <w:rPr/>
            </w:pPr>
            <w:ins w:author="Heritage Comments" w:id="719" w:date="2013-11-05T16:40:00Z">
              <w:r w:rsidDel="00000000" w:rsidR="00000000" w:rsidRPr="00000000">
                <w:rPr>
                  <w:i w:val="1"/>
                  <w:highlight w:val="yellow"/>
                  <w:vertAlign w:val="baseline"/>
                  <w:rtl w:val="0"/>
                </w:rPr>
                <w:t xml:space="preserve">•  description of equipment / systems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1E">
            <w:pPr>
              <w:pBdr>
                <w:top w:space="0" w:sz="0" w:val="nil"/>
                <w:left w:space="0" w:sz="0" w:val="nil"/>
                <w:bottom w:space="0" w:sz="0" w:val="nil"/>
                <w:right w:space="0" w:sz="0" w:val="nil"/>
                <w:between w:space="0" w:sz="0" w:val="nil"/>
              </w:pBdr>
              <w:shd w:fill="auto" w:val="clear"/>
              <w:ind w:firstLine="480"/>
              <w:rPr/>
            </w:pPr>
            <w:ins w:author="Heritage Comments" w:id="720" w:date="2013-11-05T16:40:00Z">
              <w:r w:rsidDel="00000000" w:rsidR="00000000" w:rsidRPr="00000000">
                <w:rPr>
                  <w:i w:val="1"/>
                  <w:highlight w:val="yellow"/>
                  <w:vertAlign w:val="baseline"/>
                  <w:rtl w:val="0"/>
                </w:rPr>
                <w:t xml:space="preserve">•  sum insured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1F">
            <w:pPr>
              <w:pBdr>
                <w:top w:space="0" w:sz="0" w:val="nil"/>
                <w:left w:space="0" w:sz="0" w:val="nil"/>
                <w:bottom w:space="0" w:sz="0" w:val="nil"/>
                <w:right w:space="0" w:sz="0" w:val="nil"/>
                <w:between w:space="0" w:sz="0" w:val="nil"/>
              </w:pBdr>
              <w:shd w:fill="auto" w:val="clear"/>
              <w:ind w:firstLine="480"/>
              <w:rPr/>
            </w:pPr>
            <w:ins w:author="Heritage Comments" w:id="721" w:date="2013-11-05T16:40:00Z">
              <w:r w:rsidDel="00000000" w:rsidR="00000000" w:rsidRPr="00000000">
                <w:rPr>
                  <w:i w:val="1"/>
                  <w:highlight w:val="yellow"/>
                  <w:vertAlign w:val="baseline"/>
                  <w:rtl w:val="0"/>
                </w:rPr>
                <w:t xml:space="preserve">•  provide for the following specified sections:</w:t>
              </w:r>
            </w:ins>
            <w:r w:rsidDel="00000000" w:rsidR="00000000" w:rsidRPr="00000000">
              <w:rPr>
                <w:rtl w:val="0"/>
              </w:rPr>
            </w:r>
          </w:p>
          <w:p w:rsidR="00000000" w:rsidDel="00000000" w:rsidP="00000000" w:rsidRDefault="00000000" w:rsidRPr="00000000" w14:paraId="00000E20">
            <w:pPr>
              <w:numPr>
                <w:ilvl w:val="2"/>
                <w:numId w:val="81"/>
              </w:numPr>
              <w:pBdr>
                <w:top w:space="0" w:sz="0" w:val="nil"/>
                <w:left w:space="0" w:sz="0" w:val="nil"/>
                <w:bottom w:space="0" w:sz="0" w:val="nil"/>
                <w:right w:space="0" w:sz="0" w:val="nil"/>
                <w:between w:space="0" w:sz="0" w:val="nil"/>
              </w:pBdr>
              <w:shd w:fill="auto" w:val="clear"/>
              <w:ind w:left="1020" w:hanging="340"/>
              <w:rPr/>
            </w:pPr>
            <w:ins w:author="Heritage Comments" w:id="722" w:date="2013-11-05T16:40:00Z">
              <w:r w:rsidDel="00000000" w:rsidR="00000000" w:rsidRPr="00000000">
                <w:rPr>
                  <w:i w:val="1"/>
                  <w:highlight w:val="yellow"/>
                  <w:vertAlign w:val="baseline"/>
                  <w:rtl w:val="0"/>
                </w:rPr>
                <w:t xml:space="preserve">material damage</w:t>
              </w:r>
            </w:ins>
            <w:r w:rsidDel="00000000" w:rsidR="00000000" w:rsidRPr="00000000">
              <w:rPr>
                <w:rtl w:val="0"/>
              </w:rPr>
            </w:r>
          </w:p>
          <w:p w:rsidR="00000000" w:rsidDel="00000000" w:rsidP="00000000" w:rsidRDefault="00000000" w:rsidRPr="00000000" w14:paraId="00000E21">
            <w:pPr>
              <w:numPr>
                <w:ilvl w:val="2"/>
                <w:numId w:val="81"/>
              </w:numPr>
              <w:pBdr>
                <w:top w:space="0" w:sz="0" w:val="nil"/>
                <w:left w:space="0" w:sz="0" w:val="nil"/>
                <w:bottom w:space="0" w:sz="0" w:val="nil"/>
                <w:right w:space="0" w:sz="0" w:val="nil"/>
                <w:between w:space="0" w:sz="0" w:val="nil"/>
              </w:pBdr>
              <w:shd w:fill="auto" w:val="clear"/>
              <w:ind w:left="1020" w:hanging="340"/>
              <w:rPr/>
            </w:pPr>
            <w:ins w:author="Heritage Comments" w:id="723" w:date="2013-11-05T16:40:00Z">
              <w:r w:rsidDel="00000000" w:rsidR="00000000" w:rsidRPr="00000000">
                <w:rPr>
                  <w:i w:val="1"/>
                  <w:highlight w:val="yellow"/>
                  <w:vertAlign w:val="baseline"/>
                  <w:rtl w:val="0"/>
                </w:rPr>
                <w:t xml:space="preserve">software or electronic data media</w:t>
              </w:r>
            </w:ins>
            <w:r w:rsidDel="00000000" w:rsidR="00000000" w:rsidRPr="00000000">
              <w:rPr>
                <w:rtl w:val="0"/>
              </w:rPr>
            </w:r>
          </w:p>
          <w:p w:rsidR="00000000" w:rsidDel="00000000" w:rsidP="00000000" w:rsidRDefault="00000000" w:rsidRPr="00000000" w14:paraId="00000E22">
            <w:pPr>
              <w:numPr>
                <w:ilvl w:val="2"/>
                <w:numId w:val="81"/>
              </w:numPr>
              <w:pBdr>
                <w:top w:space="0" w:sz="0" w:val="nil"/>
                <w:left w:space="0" w:sz="0" w:val="nil"/>
                <w:bottom w:space="0" w:sz="0" w:val="nil"/>
                <w:right w:space="0" w:sz="0" w:val="nil"/>
                <w:between w:space="0" w:sz="0" w:val="nil"/>
              </w:pBdr>
              <w:shd w:fill="auto" w:val="clear"/>
              <w:spacing w:after="0" w:before="0" w:line="240" w:lineRule="auto"/>
              <w:ind w:left="1020" w:hanging="340"/>
              <w:rPr/>
            </w:pPr>
            <w:ins w:author="Heritage Comments" w:id="724" w:date="2013-11-05T16:40:00Z">
              <w:r w:rsidDel="00000000" w:rsidR="00000000" w:rsidRPr="00000000">
                <w:rPr>
                  <w:rFonts w:ascii="Calibri" w:cs="Calibri" w:eastAsia="Calibri" w:hAnsi="Calibri"/>
                  <w:b w:val="0"/>
                  <w:i w:val="1"/>
                  <w:sz w:val="22"/>
                  <w:szCs w:val="22"/>
                  <w:highlight w:val="yellow"/>
                  <w:vertAlign w:val="baseline"/>
                  <w:rtl w:val="0"/>
                </w:rPr>
                <w:t xml:space="preserve">increased cost of working</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23">
            <w:pPr>
              <w:pBdr>
                <w:top w:space="0" w:sz="0" w:val="nil"/>
                <w:left w:space="0" w:sz="0" w:val="nil"/>
                <w:bottom w:space="0" w:sz="0" w:val="nil"/>
                <w:right w:space="0" w:sz="0" w:val="nil"/>
                <w:between w:space="0" w:sz="0" w:val="nil"/>
              </w:pBdr>
              <w:shd w:fill="auto" w:val="clear"/>
              <w:ind w:firstLine="480"/>
              <w:rPr/>
            </w:pPr>
            <w:ins w:author="Heritage Comments" w:id="725" w:date="2013-11-05T16:40:00Z">
              <w:r w:rsidDel="00000000" w:rsidR="00000000" w:rsidRPr="00000000">
                <w:rPr>
                  <w:i w:val="1"/>
                  <w:highlight w:val="yellow"/>
                  <w:vertAlign w:val="baseline"/>
                  <w:rtl w:val="0"/>
                </w:rPr>
                <w:t xml:space="preserve">•  location</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24">
            <w:pPr>
              <w:pBdr>
                <w:top w:space="0" w:sz="0" w:val="nil"/>
                <w:left w:space="0" w:sz="0" w:val="nil"/>
                <w:bottom w:space="0" w:sz="0" w:val="nil"/>
                <w:right w:space="0" w:sz="0" w:val="nil"/>
                <w:between w:space="0" w:sz="0" w:val="nil"/>
              </w:pBdr>
              <w:shd w:fill="auto" w:val="clear"/>
              <w:ind w:firstLine="480"/>
              <w:rPr/>
            </w:pPr>
            <w:ins w:author="Heritage Comments" w:id="726" w:date="2013-11-05T16:40:00Z">
              <w:r w:rsidDel="00000000" w:rsidR="00000000" w:rsidRPr="00000000">
                <w:rPr>
                  <w:i w:val="1"/>
                  <w:highlight w:val="yellow"/>
                  <w:vertAlign w:val="baseline"/>
                  <w:rtl w:val="0"/>
                </w:rPr>
                <w:t xml:space="preserve">•  excess / deductibles/Time excess</w:t>
              </w:r>
            </w:ins>
            <w:r w:rsidDel="00000000" w:rsidR="00000000" w:rsidRPr="00000000">
              <w:rPr>
                <w:rtl w:val="0"/>
              </w:rPr>
            </w:r>
          </w:p>
        </w:tc>
      </w:tr>
    </w:tbl>
    <w:p w:rsidR="00000000" w:rsidDel="00000000" w:rsidP="00000000" w:rsidRDefault="00000000" w:rsidRPr="00000000" w14:paraId="00000E2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4"/>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300" w:hRule="atLeast"/>
        </w:trPr>
        <w:tc>
          <w:tcPr>
            <w:vAlign w:val="top"/>
          </w:tcPr>
          <w:p w:rsidR="00000000" w:rsidDel="00000000" w:rsidP="00000000" w:rsidRDefault="00000000" w:rsidRPr="00000000" w14:paraId="00000E26">
            <w:pPr>
              <w:pBdr>
                <w:top w:space="0" w:sz="0" w:val="nil"/>
                <w:left w:space="0" w:sz="0" w:val="nil"/>
                <w:bottom w:space="0" w:sz="0" w:val="nil"/>
                <w:right w:space="0" w:sz="0" w:val="nil"/>
                <w:between w:space="0" w:sz="0" w:val="nil"/>
              </w:pBdr>
              <w:shd w:fill="auto" w:val="clear"/>
              <w:ind w:firstLine="482"/>
              <w:rPr/>
            </w:pPr>
            <w:ins w:author="Heritage Comments" w:id="727" w:date="2013-11-05T16:40:00Z">
              <w:r w:rsidDel="00000000" w:rsidR="00000000" w:rsidRPr="00000000">
                <w:rPr>
                  <w:b w:val="1"/>
                  <w:highlight w:val="yellow"/>
                  <w:vertAlign w:val="baseline"/>
                  <w:rtl w:val="0"/>
                </w:rPr>
                <w:t xml:space="preserve">Office Plus: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27">
            <w:pPr>
              <w:pBdr>
                <w:top w:space="0" w:sz="0" w:val="nil"/>
                <w:left w:space="0" w:sz="0" w:val="nil"/>
                <w:bottom w:space="0" w:sz="0" w:val="nil"/>
                <w:right w:space="0" w:sz="0" w:val="nil"/>
                <w:between w:space="0" w:sz="0" w:val="nil"/>
              </w:pBdr>
              <w:shd w:fill="auto" w:val="clear"/>
              <w:ind w:firstLine="480"/>
              <w:rPr/>
            </w:pPr>
            <w:ins w:author="Heritage Comments" w:id="728" w:date="2013-11-05T16:40:00Z">
              <w:r w:rsidDel="00000000" w:rsidR="00000000" w:rsidRPr="00000000">
                <w:rPr>
                  <w:i w:val="1"/>
                  <w:highlight w:val="yellow"/>
                  <w:vertAlign w:val="baseline"/>
                  <w:rtl w:val="0"/>
                </w:rPr>
                <w:t xml:space="preserve">•  Section</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28">
            <w:pPr>
              <w:pBdr>
                <w:top w:space="0" w:sz="0" w:val="nil"/>
                <w:left w:space="0" w:sz="0" w:val="nil"/>
                <w:bottom w:space="0" w:sz="0" w:val="nil"/>
                <w:right w:space="0" w:sz="0" w:val="nil"/>
                <w:between w:space="0" w:sz="0" w:val="nil"/>
              </w:pBdr>
              <w:shd w:fill="auto" w:val="clear"/>
              <w:ind w:firstLine="480"/>
              <w:rPr/>
            </w:pPr>
            <w:ins w:author="Heritage Comments" w:id="729" w:date="2013-11-05T16:40:00Z">
              <w:r w:rsidDel="00000000" w:rsidR="00000000" w:rsidRPr="00000000">
                <w:rPr>
                  <w:i w:val="1"/>
                  <w:highlight w:val="yellow"/>
                  <w:vertAlign w:val="baseline"/>
                  <w:rtl w:val="0"/>
                </w:rPr>
                <w:t xml:space="preserve">•  Description of items insured under the sections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29">
            <w:pPr>
              <w:pBdr>
                <w:top w:space="0" w:sz="0" w:val="nil"/>
                <w:left w:space="0" w:sz="0" w:val="nil"/>
                <w:bottom w:space="0" w:sz="0" w:val="nil"/>
                <w:right w:space="0" w:sz="0" w:val="nil"/>
                <w:between w:space="0" w:sz="0" w:val="nil"/>
              </w:pBdr>
              <w:shd w:fill="auto" w:val="clear"/>
              <w:ind w:firstLine="480"/>
              <w:rPr/>
            </w:pPr>
            <w:ins w:author="Heritage Comments" w:id="730" w:date="2013-11-05T16:40:00Z">
              <w:r w:rsidDel="00000000" w:rsidR="00000000" w:rsidRPr="00000000">
                <w:rPr>
                  <w:i w:val="1"/>
                  <w:highlight w:val="yellow"/>
                  <w:vertAlign w:val="baseline"/>
                  <w:rtl w:val="0"/>
                </w:rPr>
                <w:t xml:space="preserve">•  Sum insured or Limits of the section </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2A">
            <w:pPr>
              <w:pBdr>
                <w:top w:space="0" w:sz="0" w:val="nil"/>
                <w:left w:space="0" w:sz="0" w:val="nil"/>
                <w:bottom w:space="0" w:sz="0" w:val="nil"/>
                <w:right w:space="0" w:sz="0" w:val="nil"/>
                <w:between w:space="0" w:sz="0" w:val="nil"/>
              </w:pBdr>
              <w:shd w:fill="auto" w:val="clear"/>
              <w:ind w:firstLine="480"/>
              <w:rPr/>
            </w:pPr>
            <w:ins w:author="Heritage Comments" w:id="731" w:date="2013-11-05T16:40:00Z">
              <w:r w:rsidDel="00000000" w:rsidR="00000000" w:rsidRPr="00000000">
                <w:rPr>
                  <w:i w:val="1"/>
                  <w:highlight w:val="yellow"/>
                  <w:vertAlign w:val="baseline"/>
                  <w:rtl w:val="0"/>
                </w:rPr>
                <w:t xml:space="preserve">•  territorial limit</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2B">
            <w:pPr>
              <w:numPr>
                <w:ilvl w:val="0"/>
                <w:numId w:val="75"/>
              </w:numPr>
              <w:pBdr>
                <w:top w:space="0" w:sz="0" w:val="nil"/>
                <w:left w:space="0" w:sz="0" w:val="nil"/>
                <w:bottom w:space="0" w:sz="0" w:val="nil"/>
                <w:right w:space="0" w:sz="0" w:val="nil"/>
                <w:between w:space="0" w:sz="0" w:val="nil"/>
              </w:pBdr>
              <w:shd w:fill="auto" w:val="clear"/>
              <w:spacing w:after="0" w:before="0" w:line="240" w:lineRule="auto"/>
              <w:ind w:left="1160" w:hanging="360"/>
              <w:rPr/>
            </w:pPr>
            <w:ins w:author="Heritage Comments" w:id="732" w:date="2013-11-05T16:40:00Z">
              <w:r w:rsidDel="00000000" w:rsidR="00000000" w:rsidRPr="00000000">
                <w:rPr>
                  <w:rFonts w:ascii="Calibri" w:cs="Calibri" w:eastAsia="Calibri" w:hAnsi="Calibri"/>
                  <w:b w:val="0"/>
                  <w:i w:val="1"/>
                  <w:sz w:val="22"/>
                  <w:szCs w:val="22"/>
                  <w:highlight w:val="yellow"/>
                  <w:vertAlign w:val="baseline"/>
                  <w:rtl w:val="0"/>
                </w:rPr>
                <w:t xml:space="preserve">Excess</w:t>
              </w:r>
            </w:ins>
            <w:r w:rsidDel="00000000" w:rsidR="00000000" w:rsidRPr="00000000">
              <w:rPr>
                <w:rtl w:val="0"/>
              </w:rPr>
            </w:r>
          </w:p>
        </w:tc>
      </w:tr>
    </w:tbl>
    <w:p w:rsidR="00000000" w:rsidDel="00000000" w:rsidP="00000000" w:rsidRDefault="00000000" w:rsidRPr="00000000" w14:paraId="00000E2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5"/>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300" w:hRule="atLeast"/>
        </w:trPr>
        <w:tc>
          <w:tcPr>
            <w:vAlign w:val="top"/>
          </w:tcPr>
          <w:p w:rsidR="00000000" w:rsidDel="00000000" w:rsidP="00000000" w:rsidRDefault="00000000" w:rsidRPr="00000000" w14:paraId="00000E2D">
            <w:pPr>
              <w:pBdr>
                <w:top w:space="0" w:sz="0" w:val="nil"/>
                <w:left w:space="0" w:sz="0" w:val="nil"/>
                <w:bottom w:space="0" w:sz="0" w:val="nil"/>
                <w:right w:space="0" w:sz="0" w:val="nil"/>
                <w:between w:space="0" w:sz="0" w:val="nil"/>
              </w:pBdr>
              <w:shd w:fill="auto" w:val="clear"/>
              <w:rPr/>
            </w:pPr>
            <w:ins w:author="Heritage Comments" w:id="733" w:date="2013-11-05T16:40:00Z">
              <w:r w:rsidDel="00000000" w:rsidR="00000000" w:rsidRPr="00000000">
                <w:rPr>
                  <w:b w:val="1"/>
                  <w:highlight w:val="yellow"/>
                  <w:vertAlign w:val="baseline"/>
                  <w:rtl w:val="0"/>
                </w:rPr>
                <w:t xml:space="preserve">Agriculture (Crop, Livestock,Forest &amp; Greenhouse)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2E">
            <w:pPr>
              <w:numPr>
                <w:ilvl w:val="0"/>
                <w:numId w:val="79"/>
              </w:numPr>
              <w:pBdr>
                <w:top w:space="0" w:sz="0" w:val="nil"/>
                <w:left w:space="0" w:sz="0" w:val="nil"/>
                <w:bottom w:space="0" w:sz="0" w:val="nil"/>
                <w:right w:space="0" w:sz="0" w:val="nil"/>
                <w:between w:space="0" w:sz="0" w:val="nil"/>
              </w:pBdr>
              <w:shd w:fill="auto" w:val="clear"/>
              <w:spacing w:after="0" w:before="0" w:line="240" w:lineRule="auto"/>
              <w:ind w:left="1080" w:hanging="720"/>
              <w:rPr/>
            </w:pPr>
            <w:ins w:author="Heritage Comments" w:id="734" w:date="2013-11-05T16:40:00Z">
              <w:r w:rsidDel="00000000" w:rsidR="00000000" w:rsidRPr="00000000">
                <w:rPr>
                  <w:rFonts w:ascii="Calibri" w:cs="Calibri" w:eastAsia="Calibri" w:hAnsi="Calibri"/>
                  <w:b w:val="1"/>
                  <w:sz w:val="22"/>
                  <w:szCs w:val="22"/>
                  <w:highlight w:val="yellow"/>
                  <w:vertAlign w:val="baseline"/>
                  <w:rtl w:val="0"/>
                </w:rPr>
                <w:t xml:space="preserve">Crop</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2F">
            <w:pPr>
              <w:pBdr>
                <w:top w:space="0" w:sz="0" w:val="nil"/>
                <w:left w:space="0" w:sz="0" w:val="nil"/>
                <w:bottom w:space="0" w:sz="0" w:val="nil"/>
                <w:right w:space="0" w:sz="0" w:val="nil"/>
                <w:between w:space="0" w:sz="0" w:val="nil"/>
              </w:pBdr>
              <w:shd w:fill="auto" w:val="clear"/>
              <w:rPr/>
            </w:pPr>
            <w:ins w:author="Heritage Comments" w:id="735" w:date="2013-11-05T16:40:00Z">
              <w:r w:rsidDel="00000000" w:rsidR="00000000" w:rsidRPr="00000000">
                <w:rPr>
                  <w:highlight w:val="yellow"/>
                  <w:vertAlign w:val="baseline"/>
                  <w:rtl w:val="0"/>
                </w:rPr>
                <w:t xml:space="preserve">Type of crop</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30">
            <w:pPr>
              <w:pBdr>
                <w:top w:space="0" w:sz="0" w:val="nil"/>
                <w:left w:space="0" w:sz="0" w:val="nil"/>
                <w:bottom w:space="0" w:sz="0" w:val="nil"/>
                <w:right w:space="0" w:sz="0" w:val="nil"/>
                <w:between w:space="0" w:sz="0" w:val="nil"/>
              </w:pBdr>
              <w:shd w:fill="auto" w:val="clear"/>
              <w:rPr/>
            </w:pPr>
            <w:ins w:author="Heritage Comments" w:id="736" w:date="2013-11-05T16:40:00Z">
              <w:r w:rsidDel="00000000" w:rsidR="00000000" w:rsidRPr="00000000">
                <w:rPr>
                  <w:highlight w:val="yellow"/>
                  <w:vertAlign w:val="baseline"/>
                  <w:rtl w:val="0"/>
                </w:rPr>
                <w:t xml:space="preserve">Location</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31">
            <w:pPr>
              <w:pBdr>
                <w:top w:space="0" w:sz="0" w:val="nil"/>
                <w:left w:space="0" w:sz="0" w:val="nil"/>
                <w:bottom w:space="0" w:sz="0" w:val="nil"/>
                <w:right w:space="0" w:sz="0" w:val="nil"/>
                <w:between w:space="0" w:sz="0" w:val="nil"/>
              </w:pBdr>
              <w:shd w:fill="auto" w:val="clear"/>
              <w:rPr/>
            </w:pPr>
            <w:ins w:author="Heritage Comments" w:id="737" w:date="2013-11-05T16:40:00Z">
              <w:r w:rsidDel="00000000" w:rsidR="00000000" w:rsidRPr="00000000">
                <w:rPr>
                  <w:highlight w:val="yellow"/>
                  <w:vertAlign w:val="baseline"/>
                  <w:rtl w:val="0"/>
                </w:rPr>
                <w:t xml:space="preserve">Acreage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32">
            <w:pPr>
              <w:pBdr>
                <w:top w:space="0" w:sz="0" w:val="nil"/>
                <w:left w:space="0" w:sz="0" w:val="nil"/>
                <w:bottom w:space="0" w:sz="0" w:val="nil"/>
                <w:right w:space="0" w:sz="0" w:val="nil"/>
                <w:between w:space="0" w:sz="0" w:val="nil"/>
              </w:pBdr>
              <w:shd w:fill="auto" w:val="clear"/>
              <w:rPr/>
            </w:pPr>
            <w:ins w:author="Heritage Comments" w:id="738" w:date="2013-11-05T16:40:00Z">
              <w:r w:rsidDel="00000000" w:rsidR="00000000" w:rsidRPr="00000000">
                <w:rPr>
                  <w:highlight w:val="yellow"/>
                  <w:vertAlign w:val="baseline"/>
                  <w:rtl w:val="0"/>
                </w:rPr>
                <w:t xml:space="preserve">Value per unit e.g a 90kg bag of wheat, maize etc…</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33">
            <w:pPr>
              <w:pBdr>
                <w:top w:space="0" w:sz="0" w:val="nil"/>
                <w:left w:space="0" w:sz="0" w:val="nil"/>
                <w:bottom w:space="0" w:sz="0" w:val="nil"/>
                <w:right w:space="0" w:sz="0" w:val="nil"/>
                <w:between w:space="0" w:sz="0" w:val="nil"/>
              </w:pBdr>
              <w:shd w:fill="auto" w:val="clear"/>
              <w:rPr/>
            </w:pPr>
            <w:ins w:author="Heritage Comments" w:id="739" w:date="2013-11-05T16:40:00Z">
              <w:r w:rsidDel="00000000" w:rsidR="00000000" w:rsidRPr="00000000">
                <w:rPr>
                  <w:highlight w:val="yellow"/>
                  <w:vertAlign w:val="baseline"/>
                  <w:rtl w:val="0"/>
                </w:rPr>
                <w:t xml:space="preserve">Average yield e.g tonnage per acre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34">
            <w:pPr>
              <w:pBdr>
                <w:top w:space="0" w:sz="0" w:val="nil"/>
                <w:left w:space="0" w:sz="0" w:val="nil"/>
                <w:bottom w:space="0" w:sz="0" w:val="nil"/>
                <w:right w:space="0" w:sz="0" w:val="nil"/>
                <w:between w:space="0" w:sz="0" w:val="nil"/>
              </w:pBdr>
              <w:shd w:fill="auto" w:val="clear"/>
              <w:rPr/>
            </w:pPr>
            <w:ins w:author="Heritage Comments" w:id="740" w:date="2013-11-05T16:40:00Z">
              <w:r w:rsidDel="00000000" w:rsidR="00000000" w:rsidRPr="00000000">
                <w:rPr>
                  <w:highlight w:val="yellow"/>
                  <w:vertAlign w:val="baseline"/>
                  <w:rtl w:val="0"/>
                </w:rPr>
                <w:t xml:space="preserve">Yield guaranteed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rPr/>
            </w:pPr>
            <w:ins w:author="Heritage Comments" w:id="741" w:date="2013-11-05T16:40:00Z">
              <w:r w:rsidDel="00000000" w:rsidR="00000000" w:rsidRPr="00000000">
                <w:rPr>
                  <w:highlight w:val="yellow"/>
                  <w:vertAlign w:val="baseline"/>
                  <w:rtl w:val="0"/>
                </w:rPr>
                <w:t xml:space="preserve">Sum insured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36">
            <w:pPr>
              <w:pBdr>
                <w:top w:space="0" w:sz="0" w:val="nil"/>
                <w:left w:space="0" w:sz="0" w:val="nil"/>
                <w:bottom w:space="0" w:sz="0" w:val="nil"/>
                <w:right w:space="0" w:sz="0" w:val="nil"/>
                <w:between w:space="0" w:sz="0" w:val="nil"/>
              </w:pBdr>
              <w:shd w:fill="auto" w:val="clear"/>
              <w:rPr/>
            </w:pPr>
            <w:ins w:author="Heritage Comments" w:id="742" w:date="2013-11-05T16:40:00Z">
              <w:r w:rsidDel="00000000" w:rsidR="00000000" w:rsidRPr="00000000">
                <w:rPr>
                  <w:highlight w:val="yellow"/>
                  <w:vertAlign w:val="baseline"/>
                  <w:rtl w:val="0"/>
                </w:rPr>
                <w:t xml:space="preserve">Cost of production per acre e.g Kshs/acre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37">
            <w:pPr>
              <w:pBdr>
                <w:top w:space="0" w:sz="0" w:val="nil"/>
                <w:left w:space="0" w:sz="0" w:val="nil"/>
                <w:bottom w:space="0" w:sz="0" w:val="nil"/>
                <w:right w:space="0" w:sz="0" w:val="nil"/>
                <w:between w:space="0" w:sz="0" w:val="nil"/>
              </w:pBdr>
              <w:shd w:fill="auto" w:val="clear"/>
              <w:rPr/>
            </w:pPr>
            <w:ins w:author="Heritage Comments" w:id="743" w:date="2013-11-05T16:40:00Z">
              <w:r w:rsidDel="00000000" w:rsidR="00000000" w:rsidRPr="00000000">
                <w:rPr>
                  <w:highlight w:val="yellow"/>
                  <w:vertAlign w:val="baseline"/>
                  <w:rtl w:val="0"/>
                </w:rPr>
                <w:t xml:space="preserve">Deductible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38">
            <w:pPr>
              <w:pBdr>
                <w:top w:space="0" w:sz="0" w:val="nil"/>
                <w:left w:space="0" w:sz="0" w:val="nil"/>
                <w:bottom w:space="0" w:sz="0" w:val="nil"/>
                <w:right w:space="0" w:sz="0" w:val="nil"/>
                <w:between w:space="0" w:sz="0" w:val="nil"/>
              </w:pBdr>
              <w:shd w:fill="auto" w:val="clear"/>
              <w:rPr/>
            </w:pPr>
            <w:ins w:author="Heritage Comments" w:id="744" w:date="2013-11-05T16:40:00Z">
              <w:r w:rsidDel="00000000" w:rsidR="00000000" w:rsidRPr="00000000">
                <w:rPr>
                  <w:b w:val="1"/>
                  <w:highlight w:val="yellow"/>
                  <w:vertAlign w:val="baseline"/>
                  <w:rtl w:val="0"/>
                </w:rPr>
                <w:t xml:space="preserve">ii)Livestock</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39">
            <w:pPr>
              <w:pBdr>
                <w:top w:space="0" w:sz="0" w:val="nil"/>
                <w:left w:space="0" w:sz="0" w:val="nil"/>
                <w:bottom w:space="0" w:sz="0" w:val="nil"/>
                <w:right w:space="0" w:sz="0" w:val="nil"/>
                <w:between w:space="0" w:sz="0" w:val="nil"/>
              </w:pBdr>
              <w:shd w:fill="auto" w:val="clear"/>
              <w:rPr/>
            </w:pPr>
            <w:ins w:author="Heritage Comments" w:id="745" w:date="2013-11-05T16:40:00Z">
              <w:r w:rsidDel="00000000" w:rsidR="00000000" w:rsidRPr="00000000">
                <w:rPr>
                  <w:highlight w:val="yellow"/>
                  <w:vertAlign w:val="baseline"/>
                  <w:rtl w:val="0"/>
                </w:rPr>
                <w:t xml:space="preserve">Type of Livestock</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3A">
            <w:pPr>
              <w:pBdr>
                <w:top w:space="0" w:sz="0" w:val="nil"/>
                <w:left w:space="0" w:sz="0" w:val="nil"/>
                <w:bottom w:space="0" w:sz="0" w:val="nil"/>
                <w:right w:space="0" w:sz="0" w:val="nil"/>
                <w:between w:space="0" w:sz="0" w:val="nil"/>
              </w:pBdr>
              <w:shd w:fill="auto" w:val="clear"/>
              <w:rPr/>
            </w:pPr>
            <w:ins w:author="Heritage Comments" w:id="746" w:date="2013-11-05T16:40:00Z">
              <w:r w:rsidDel="00000000" w:rsidR="00000000" w:rsidRPr="00000000">
                <w:rPr>
                  <w:highlight w:val="yellow"/>
                  <w:vertAlign w:val="baseline"/>
                  <w:rtl w:val="0"/>
                </w:rPr>
                <w:t xml:space="preserve">Breed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3B">
            <w:pPr>
              <w:pBdr>
                <w:top w:space="0" w:sz="0" w:val="nil"/>
                <w:left w:space="0" w:sz="0" w:val="nil"/>
                <w:bottom w:space="0" w:sz="0" w:val="nil"/>
                <w:right w:space="0" w:sz="0" w:val="nil"/>
                <w:between w:space="0" w:sz="0" w:val="nil"/>
              </w:pBdr>
              <w:shd w:fill="auto" w:val="clear"/>
              <w:rPr/>
            </w:pPr>
            <w:ins w:author="Heritage Comments" w:id="747" w:date="2013-11-05T16:40:00Z">
              <w:r w:rsidDel="00000000" w:rsidR="00000000" w:rsidRPr="00000000">
                <w:rPr>
                  <w:highlight w:val="yellow"/>
                  <w:vertAlign w:val="baseline"/>
                  <w:rtl w:val="0"/>
                </w:rPr>
                <w:t xml:space="preserve">Sex </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3C">
            <w:pPr>
              <w:pBdr>
                <w:top w:space="0" w:sz="0" w:val="nil"/>
                <w:left w:space="0" w:sz="0" w:val="nil"/>
                <w:bottom w:space="0" w:sz="0" w:val="nil"/>
                <w:right w:space="0" w:sz="0" w:val="nil"/>
                <w:between w:space="0" w:sz="0" w:val="nil"/>
              </w:pBdr>
              <w:shd w:fill="auto" w:val="clear"/>
              <w:rPr/>
            </w:pPr>
            <w:ins w:author="Heritage Comments" w:id="748" w:date="2013-11-05T16:40:00Z">
              <w:r w:rsidDel="00000000" w:rsidR="00000000" w:rsidRPr="00000000">
                <w:rPr>
                  <w:highlight w:val="yellow"/>
                  <w:vertAlign w:val="baseline"/>
                  <w:rtl w:val="0"/>
                </w:rPr>
                <w:t xml:space="preserve">Age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3D">
            <w:pPr>
              <w:pBdr>
                <w:top w:space="0" w:sz="0" w:val="nil"/>
                <w:left w:space="0" w:sz="0" w:val="nil"/>
                <w:bottom w:space="0" w:sz="0" w:val="nil"/>
                <w:right w:space="0" w:sz="0" w:val="nil"/>
                <w:between w:space="0" w:sz="0" w:val="nil"/>
              </w:pBdr>
              <w:shd w:fill="auto" w:val="clear"/>
              <w:rPr/>
            </w:pPr>
            <w:ins w:author="Heritage Comments" w:id="749" w:date="2013-11-05T16:40:00Z">
              <w:r w:rsidDel="00000000" w:rsidR="00000000" w:rsidRPr="00000000">
                <w:rPr>
                  <w:highlight w:val="yellow"/>
                  <w:vertAlign w:val="baseline"/>
                  <w:rtl w:val="0"/>
                </w:rPr>
                <w:t xml:space="preserve">Number of livestock</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3E">
            <w:pPr>
              <w:pBdr>
                <w:top w:space="0" w:sz="0" w:val="nil"/>
                <w:left w:space="0" w:sz="0" w:val="nil"/>
                <w:bottom w:space="0" w:sz="0" w:val="nil"/>
                <w:right w:space="0" w:sz="0" w:val="nil"/>
                <w:between w:space="0" w:sz="0" w:val="nil"/>
              </w:pBdr>
              <w:shd w:fill="auto" w:val="clear"/>
              <w:rPr/>
            </w:pPr>
            <w:ins w:author="Heritage Comments" w:id="750" w:date="2013-11-05T16:40:00Z">
              <w:r w:rsidDel="00000000" w:rsidR="00000000" w:rsidRPr="00000000">
                <w:rPr>
                  <w:highlight w:val="yellow"/>
                  <w:vertAlign w:val="baseline"/>
                  <w:rtl w:val="0"/>
                </w:rPr>
                <w:t xml:space="preserve">Market value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3F">
            <w:pPr>
              <w:pBdr>
                <w:top w:space="0" w:sz="0" w:val="nil"/>
                <w:left w:space="0" w:sz="0" w:val="nil"/>
                <w:bottom w:space="0" w:sz="0" w:val="nil"/>
                <w:right w:space="0" w:sz="0" w:val="nil"/>
                <w:between w:space="0" w:sz="0" w:val="nil"/>
              </w:pBdr>
              <w:shd w:fill="auto" w:val="clear"/>
              <w:rPr/>
            </w:pPr>
            <w:ins w:author="Heritage Comments" w:id="751" w:date="2013-11-05T16:40:00Z">
              <w:r w:rsidDel="00000000" w:rsidR="00000000" w:rsidRPr="00000000">
                <w:rPr>
                  <w:highlight w:val="yellow"/>
                  <w:vertAlign w:val="baseline"/>
                  <w:rtl w:val="0"/>
                </w:rPr>
                <w:t xml:space="preserve">Location</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40">
            <w:pPr>
              <w:pBdr>
                <w:top w:space="0" w:sz="0" w:val="nil"/>
                <w:left w:space="0" w:sz="0" w:val="nil"/>
                <w:bottom w:space="0" w:sz="0" w:val="nil"/>
                <w:right w:space="0" w:sz="0" w:val="nil"/>
                <w:between w:space="0" w:sz="0" w:val="nil"/>
              </w:pBdr>
              <w:shd w:fill="auto" w:val="clear"/>
              <w:rPr/>
            </w:pPr>
            <w:ins w:author="Heritage Comments" w:id="752" w:date="2013-11-05T16:40:00Z">
              <w:r w:rsidDel="00000000" w:rsidR="00000000" w:rsidRPr="00000000">
                <w:rPr>
                  <w:highlight w:val="yellow"/>
                  <w:vertAlign w:val="baseline"/>
                  <w:rtl w:val="0"/>
                </w:rPr>
                <w:t xml:space="preserve">Deductible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41">
            <w:pPr>
              <w:pBdr>
                <w:top w:space="0" w:sz="0" w:val="nil"/>
                <w:left w:space="0" w:sz="0" w:val="nil"/>
                <w:bottom w:space="0" w:sz="0" w:val="nil"/>
                <w:right w:space="0" w:sz="0" w:val="nil"/>
                <w:between w:space="0" w:sz="0" w:val="nil"/>
              </w:pBdr>
              <w:shd w:fill="auto" w:val="clear"/>
              <w:rPr/>
            </w:pPr>
            <w:ins w:author="Heritage Comments" w:id="753" w:date="2013-11-05T16:40:00Z">
              <w:r w:rsidDel="00000000" w:rsidR="00000000" w:rsidRPr="00000000">
                <w:rPr>
                  <w:b w:val="1"/>
                  <w:highlight w:val="yellow"/>
                  <w:vertAlign w:val="baseline"/>
                  <w:rtl w:val="0"/>
                </w:rPr>
                <w:t xml:space="preserve">iii)Forest </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42">
            <w:pPr>
              <w:pBdr>
                <w:top w:space="0" w:sz="0" w:val="nil"/>
                <w:left w:space="0" w:sz="0" w:val="nil"/>
                <w:bottom w:space="0" w:sz="0" w:val="nil"/>
                <w:right w:space="0" w:sz="0" w:val="nil"/>
                <w:between w:space="0" w:sz="0" w:val="nil"/>
              </w:pBdr>
              <w:shd w:fill="auto" w:val="clear"/>
              <w:rPr/>
            </w:pPr>
            <w:ins w:author="Heritage Comments" w:id="754" w:date="2013-11-05T16:40:00Z">
              <w:r w:rsidDel="00000000" w:rsidR="00000000" w:rsidRPr="00000000">
                <w:rPr>
                  <w:highlight w:val="yellow"/>
                  <w:vertAlign w:val="baseline"/>
                  <w:rtl w:val="0"/>
                </w:rPr>
                <w:t xml:space="preserve">Type of trees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43">
            <w:pPr>
              <w:pBdr>
                <w:top w:space="0" w:sz="0" w:val="nil"/>
                <w:left w:space="0" w:sz="0" w:val="nil"/>
                <w:bottom w:space="0" w:sz="0" w:val="nil"/>
                <w:right w:space="0" w:sz="0" w:val="nil"/>
                <w:between w:space="0" w:sz="0" w:val="nil"/>
              </w:pBdr>
              <w:shd w:fill="auto" w:val="clear"/>
              <w:rPr/>
            </w:pPr>
            <w:ins w:author="Heritage Comments" w:id="755" w:date="2013-11-05T16:40:00Z">
              <w:r w:rsidDel="00000000" w:rsidR="00000000" w:rsidRPr="00000000">
                <w:rPr>
                  <w:highlight w:val="yellow"/>
                  <w:vertAlign w:val="baseline"/>
                  <w:rtl w:val="0"/>
                </w:rPr>
                <w:t xml:space="preserve">Location</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44">
            <w:pPr>
              <w:pBdr>
                <w:top w:space="0" w:sz="0" w:val="nil"/>
                <w:left w:space="0" w:sz="0" w:val="nil"/>
                <w:bottom w:space="0" w:sz="0" w:val="nil"/>
                <w:right w:space="0" w:sz="0" w:val="nil"/>
                <w:between w:space="0" w:sz="0" w:val="nil"/>
              </w:pBdr>
              <w:shd w:fill="auto" w:val="clear"/>
              <w:rPr/>
            </w:pPr>
            <w:ins w:author="Heritage Comments" w:id="756" w:date="2013-11-05T16:40:00Z">
              <w:r w:rsidDel="00000000" w:rsidR="00000000" w:rsidRPr="00000000">
                <w:rPr>
                  <w:highlight w:val="yellow"/>
                  <w:vertAlign w:val="baseline"/>
                  <w:rtl w:val="0"/>
                </w:rPr>
                <w:t xml:space="preserve">Number of trees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45">
            <w:pPr>
              <w:pBdr>
                <w:top w:space="0" w:sz="0" w:val="nil"/>
                <w:left w:space="0" w:sz="0" w:val="nil"/>
                <w:bottom w:space="0" w:sz="0" w:val="nil"/>
                <w:right w:space="0" w:sz="0" w:val="nil"/>
                <w:between w:space="0" w:sz="0" w:val="nil"/>
              </w:pBdr>
              <w:shd w:fill="auto" w:val="clear"/>
              <w:rPr/>
            </w:pPr>
            <w:ins w:author="Heritage Comments" w:id="757" w:date="2013-11-05T16:40:00Z">
              <w:r w:rsidDel="00000000" w:rsidR="00000000" w:rsidRPr="00000000">
                <w:rPr>
                  <w:highlight w:val="yellow"/>
                  <w:vertAlign w:val="baseline"/>
                  <w:rtl w:val="0"/>
                </w:rPr>
                <w:t xml:space="preserve">Age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46">
            <w:pPr>
              <w:pBdr>
                <w:top w:space="0" w:sz="0" w:val="nil"/>
                <w:left w:space="0" w:sz="0" w:val="nil"/>
                <w:bottom w:space="0" w:sz="0" w:val="nil"/>
                <w:right w:space="0" w:sz="0" w:val="nil"/>
                <w:between w:space="0" w:sz="0" w:val="nil"/>
              </w:pBdr>
              <w:shd w:fill="auto" w:val="clear"/>
              <w:rPr/>
            </w:pPr>
            <w:ins w:author="Heritage Comments" w:id="758" w:date="2013-11-05T16:40:00Z">
              <w:r w:rsidDel="00000000" w:rsidR="00000000" w:rsidRPr="00000000">
                <w:rPr>
                  <w:highlight w:val="yellow"/>
                  <w:vertAlign w:val="baseline"/>
                  <w:rtl w:val="0"/>
                </w:rPr>
                <w:t xml:space="preserve">Value </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47">
            <w:pPr>
              <w:pBdr>
                <w:top w:space="0" w:sz="0" w:val="nil"/>
                <w:left w:space="0" w:sz="0" w:val="nil"/>
                <w:bottom w:space="0" w:sz="0" w:val="nil"/>
                <w:right w:space="0" w:sz="0" w:val="nil"/>
                <w:between w:space="0" w:sz="0" w:val="nil"/>
              </w:pBdr>
              <w:shd w:fill="auto" w:val="clear"/>
              <w:rPr/>
            </w:pPr>
            <w:ins w:author="Heritage Comments" w:id="759" w:date="2013-11-05T16:40:00Z">
              <w:r w:rsidDel="00000000" w:rsidR="00000000" w:rsidRPr="00000000">
                <w:rPr>
                  <w:highlight w:val="yellow"/>
                  <w:vertAlign w:val="baseline"/>
                  <w:rtl w:val="0"/>
                </w:rPr>
                <w:t xml:space="preserve">Deductible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48">
            <w:pPr>
              <w:pBdr>
                <w:top w:space="0" w:sz="0" w:val="nil"/>
                <w:left w:space="0" w:sz="0" w:val="nil"/>
                <w:bottom w:space="0" w:sz="0" w:val="nil"/>
                <w:right w:space="0" w:sz="0" w:val="nil"/>
                <w:between w:space="0" w:sz="0" w:val="nil"/>
              </w:pBdr>
              <w:shd w:fill="auto" w:val="clear"/>
              <w:rPr/>
            </w:pPr>
            <w:ins w:author="Heritage Comments" w:id="760" w:date="2013-11-05T16:40:00Z">
              <w:r w:rsidDel="00000000" w:rsidR="00000000" w:rsidRPr="00000000">
                <w:rPr>
                  <w:b w:val="1"/>
                  <w:highlight w:val="yellow"/>
                  <w:vertAlign w:val="baseline"/>
                  <w:rtl w:val="0"/>
                </w:rPr>
                <w:t xml:space="preserve">iv)Greenhouse </w:t>
              </w:r>
            </w:ins>
            <w:r w:rsidDel="00000000" w:rsidR="00000000" w:rsidRPr="00000000">
              <w:rPr>
                <w:rtl w:val="0"/>
              </w:rPr>
            </w:r>
          </w:p>
          <w:p w:rsidR="00000000" w:rsidDel="00000000" w:rsidP="00000000" w:rsidRDefault="00000000" w:rsidRPr="00000000" w14:paraId="00000E49">
            <w:pPr>
              <w:pBdr>
                <w:top w:space="0" w:sz="0" w:val="nil"/>
                <w:left w:space="0" w:sz="0" w:val="nil"/>
                <w:bottom w:space="0" w:sz="0" w:val="nil"/>
                <w:right w:space="0" w:sz="0" w:val="nil"/>
                <w:between w:space="0" w:sz="0" w:val="nil"/>
              </w:pBdr>
              <w:shd w:fill="auto" w:val="clear"/>
              <w:rPr/>
            </w:pPr>
            <w:ins w:author="Heritage Comments" w:id="761" w:date="2013-11-05T16:40:00Z">
              <w:r w:rsidDel="00000000" w:rsidR="00000000" w:rsidRPr="00000000">
                <w:rPr>
                  <w:b w:val="1"/>
                  <w:highlight w:val="yellow"/>
                  <w:vertAlign w:val="baseline"/>
                  <w:rtl w:val="0"/>
                </w:rPr>
                <w:t xml:space="preserve">     </w:t>
              </w:r>
              <w:r w:rsidDel="00000000" w:rsidR="00000000" w:rsidRPr="00000000">
                <w:rPr>
                  <w:b w:val="1"/>
                  <w:i w:val="1"/>
                  <w:highlight w:val="yellow"/>
                  <w:u w:val="single"/>
                  <w:vertAlign w:val="baseline"/>
                  <w:rtl w:val="0"/>
                </w:rPr>
                <w:t xml:space="preserve">Sections </w:t>
              </w:r>
            </w:ins>
            <w:r w:rsidDel="00000000" w:rsidR="00000000" w:rsidRPr="00000000">
              <w:rPr>
                <w:rtl w:val="0"/>
              </w:rPr>
            </w:r>
          </w:p>
          <w:p w:rsidR="00000000" w:rsidDel="00000000" w:rsidP="00000000" w:rsidRDefault="00000000" w:rsidRPr="00000000" w14:paraId="00000E4A">
            <w:pPr>
              <w:numPr>
                <w:ilvl w:val="0"/>
                <w:numId w:val="77"/>
              </w:numPr>
              <w:pBdr>
                <w:top w:space="0" w:sz="0" w:val="nil"/>
                <w:left w:space="0" w:sz="0" w:val="nil"/>
                <w:bottom w:space="0" w:sz="0" w:val="nil"/>
                <w:right w:space="0" w:sz="0" w:val="nil"/>
                <w:between w:space="0" w:sz="0" w:val="nil"/>
              </w:pBdr>
              <w:shd w:fill="auto" w:val="clear"/>
              <w:spacing w:after="0" w:before="0" w:line="240" w:lineRule="auto"/>
              <w:ind w:left="405" w:hanging="360"/>
              <w:rPr/>
            </w:pPr>
            <w:ins w:author="Heritage Comments" w:id="762" w:date="2013-11-05T16:40:00Z">
              <w:r w:rsidDel="00000000" w:rsidR="00000000" w:rsidRPr="00000000">
                <w:rPr>
                  <w:rFonts w:ascii="Calibri" w:cs="Calibri" w:eastAsia="Calibri" w:hAnsi="Calibri"/>
                  <w:b w:val="1"/>
                  <w:sz w:val="22"/>
                  <w:szCs w:val="22"/>
                  <w:highlight w:val="yellow"/>
                  <w:vertAlign w:val="baseline"/>
                  <w:rtl w:val="0"/>
                </w:rPr>
                <w:t xml:space="preserve">Structure</w:t>
              </w:r>
            </w:ins>
            <w:r w:rsidDel="00000000" w:rsidR="00000000" w:rsidRPr="00000000">
              <w:rPr>
                <w:rtl w:val="0"/>
              </w:rPr>
            </w:r>
          </w:p>
          <w:p w:rsidR="00000000" w:rsidDel="00000000" w:rsidP="00000000" w:rsidRDefault="00000000" w:rsidRPr="00000000" w14:paraId="00000E4B">
            <w:pPr>
              <w:numPr>
                <w:ilvl w:val="0"/>
                <w:numId w:val="77"/>
              </w:numPr>
              <w:pBdr>
                <w:top w:space="0" w:sz="0" w:val="nil"/>
                <w:left w:space="0" w:sz="0" w:val="nil"/>
                <w:bottom w:space="0" w:sz="0" w:val="nil"/>
                <w:right w:space="0" w:sz="0" w:val="nil"/>
                <w:between w:space="0" w:sz="0" w:val="nil"/>
              </w:pBdr>
              <w:shd w:fill="auto" w:val="clear"/>
              <w:spacing w:after="0" w:before="0" w:line="240" w:lineRule="auto"/>
              <w:ind w:left="405" w:hanging="360"/>
              <w:rPr/>
            </w:pPr>
            <w:ins w:author="Heritage Comments" w:id="763" w:date="2013-11-05T16:40:00Z">
              <w:r w:rsidDel="00000000" w:rsidR="00000000" w:rsidRPr="00000000">
                <w:rPr>
                  <w:rFonts w:ascii="Calibri" w:cs="Calibri" w:eastAsia="Calibri" w:hAnsi="Calibri"/>
                  <w:b w:val="1"/>
                  <w:sz w:val="22"/>
                  <w:szCs w:val="22"/>
                  <w:highlight w:val="yellow"/>
                  <w:vertAlign w:val="baseline"/>
                  <w:rtl w:val="0"/>
                </w:rPr>
                <w:t xml:space="preserve">Plastic cladding</w:t>
              </w:r>
            </w:ins>
            <w:r w:rsidDel="00000000" w:rsidR="00000000" w:rsidRPr="00000000">
              <w:rPr>
                <w:rtl w:val="0"/>
              </w:rPr>
            </w:r>
          </w:p>
          <w:p w:rsidR="00000000" w:rsidDel="00000000" w:rsidP="00000000" w:rsidRDefault="00000000" w:rsidRPr="00000000" w14:paraId="00000E4C">
            <w:pPr>
              <w:numPr>
                <w:ilvl w:val="0"/>
                <w:numId w:val="77"/>
              </w:numPr>
              <w:pBdr>
                <w:top w:space="0" w:sz="0" w:val="nil"/>
                <w:left w:space="0" w:sz="0" w:val="nil"/>
                <w:bottom w:space="0" w:sz="0" w:val="nil"/>
                <w:right w:space="0" w:sz="0" w:val="nil"/>
                <w:between w:space="0" w:sz="0" w:val="nil"/>
              </w:pBdr>
              <w:shd w:fill="auto" w:val="clear"/>
              <w:spacing w:after="0" w:before="0" w:line="240" w:lineRule="auto"/>
              <w:ind w:left="405" w:hanging="360"/>
              <w:rPr/>
            </w:pPr>
            <w:ins w:author="Heritage Comments" w:id="764" w:date="2013-11-05T16:40:00Z">
              <w:r w:rsidDel="00000000" w:rsidR="00000000" w:rsidRPr="00000000">
                <w:rPr>
                  <w:rFonts w:ascii="Calibri" w:cs="Calibri" w:eastAsia="Calibri" w:hAnsi="Calibri"/>
                  <w:b w:val="1"/>
                  <w:sz w:val="22"/>
                  <w:szCs w:val="22"/>
                  <w:highlight w:val="yellow"/>
                  <w:vertAlign w:val="baseline"/>
                  <w:rtl w:val="0"/>
                </w:rPr>
                <w:t xml:space="preserve">Crop</w:t>
              </w:r>
            </w:ins>
            <w:r w:rsidDel="00000000" w:rsidR="00000000" w:rsidRPr="00000000">
              <w:rPr>
                <w:rtl w:val="0"/>
              </w:rPr>
            </w:r>
          </w:p>
          <w:p w:rsidR="00000000" w:rsidDel="00000000" w:rsidP="00000000" w:rsidRDefault="00000000" w:rsidRPr="00000000" w14:paraId="00000E4D">
            <w:pPr>
              <w:numPr>
                <w:ilvl w:val="0"/>
                <w:numId w:val="77"/>
              </w:numPr>
              <w:pBdr>
                <w:top w:space="0" w:sz="0" w:val="nil"/>
                <w:left w:space="0" w:sz="0" w:val="nil"/>
                <w:bottom w:space="0" w:sz="0" w:val="nil"/>
                <w:right w:space="0" w:sz="0" w:val="nil"/>
                <w:between w:space="0" w:sz="0" w:val="nil"/>
              </w:pBdr>
              <w:shd w:fill="auto" w:val="clear"/>
              <w:spacing w:after="0" w:before="0" w:line="240" w:lineRule="auto"/>
              <w:ind w:left="405" w:hanging="360"/>
              <w:rPr/>
            </w:pPr>
            <w:ins w:author="Heritage Comments" w:id="765" w:date="2013-11-05T16:40:00Z">
              <w:r w:rsidDel="00000000" w:rsidR="00000000" w:rsidRPr="00000000">
                <w:rPr>
                  <w:rFonts w:ascii="Calibri" w:cs="Calibri" w:eastAsia="Calibri" w:hAnsi="Calibri"/>
                  <w:b w:val="1"/>
                  <w:sz w:val="22"/>
                  <w:szCs w:val="22"/>
                  <w:highlight w:val="yellow"/>
                  <w:vertAlign w:val="baseline"/>
                  <w:rtl w:val="0"/>
                </w:rPr>
                <w:t xml:space="preserve">Machinery breakdown</w:t>
              </w:r>
            </w:ins>
            <w:r w:rsidDel="00000000" w:rsidR="00000000" w:rsidRPr="00000000">
              <w:rPr>
                <w:rtl w:val="0"/>
              </w:rPr>
            </w:r>
          </w:p>
          <w:p w:rsidR="00000000" w:rsidDel="00000000" w:rsidP="00000000" w:rsidRDefault="00000000" w:rsidRPr="00000000" w14:paraId="00000E4E">
            <w:pPr>
              <w:numPr>
                <w:ilvl w:val="0"/>
                <w:numId w:val="77"/>
              </w:numPr>
              <w:pBdr>
                <w:top w:space="0" w:sz="0" w:val="nil"/>
                <w:left w:space="0" w:sz="0" w:val="nil"/>
                <w:bottom w:space="0" w:sz="0" w:val="nil"/>
                <w:right w:space="0" w:sz="0" w:val="nil"/>
                <w:between w:space="0" w:sz="0" w:val="nil"/>
              </w:pBdr>
              <w:shd w:fill="auto" w:val="clear"/>
              <w:spacing w:after="0" w:before="0" w:line="240" w:lineRule="auto"/>
              <w:ind w:left="405" w:hanging="360"/>
              <w:rPr/>
            </w:pPr>
            <w:ins w:author="Heritage Comments" w:id="766" w:date="2013-11-05T16:40:00Z">
              <w:r w:rsidDel="00000000" w:rsidR="00000000" w:rsidRPr="00000000">
                <w:rPr>
                  <w:rFonts w:ascii="Calibri" w:cs="Calibri" w:eastAsia="Calibri" w:hAnsi="Calibri"/>
                  <w:b w:val="1"/>
                  <w:sz w:val="22"/>
                  <w:szCs w:val="22"/>
                  <w:highlight w:val="yellow"/>
                  <w:vertAlign w:val="baseline"/>
                  <w:rtl w:val="0"/>
                </w:rPr>
                <w:t xml:space="preserve">Deterioration of stock</w:t>
              </w:r>
            </w:ins>
            <w:r w:rsidDel="00000000" w:rsidR="00000000" w:rsidRPr="00000000">
              <w:rPr>
                <w:rtl w:val="0"/>
              </w:rPr>
            </w:r>
          </w:p>
          <w:p w:rsidR="00000000" w:rsidDel="00000000" w:rsidP="00000000" w:rsidRDefault="00000000" w:rsidRPr="00000000" w14:paraId="00000E4F">
            <w:pPr>
              <w:numPr>
                <w:ilvl w:val="0"/>
                <w:numId w:val="77"/>
              </w:numPr>
              <w:pBdr>
                <w:top w:space="0" w:sz="0" w:val="nil"/>
                <w:left w:space="0" w:sz="0" w:val="nil"/>
                <w:bottom w:space="0" w:sz="0" w:val="nil"/>
                <w:right w:space="0" w:sz="0" w:val="nil"/>
                <w:between w:space="0" w:sz="0" w:val="nil"/>
              </w:pBdr>
              <w:shd w:fill="auto" w:val="clear"/>
              <w:spacing w:after="0" w:before="0" w:line="240" w:lineRule="auto"/>
              <w:ind w:left="405" w:hanging="360"/>
              <w:rPr/>
            </w:pPr>
            <w:ins w:author="Heritage Comments" w:id="767" w:date="2013-11-05T16:40:00Z">
              <w:r w:rsidDel="00000000" w:rsidR="00000000" w:rsidRPr="00000000">
                <w:rPr>
                  <w:rFonts w:ascii="Calibri" w:cs="Calibri" w:eastAsia="Calibri" w:hAnsi="Calibri"/>
                  <w:b w:val="1"/>
                  <w:sz w:val="22"/>
                  <w:szCs w:val="22"/>
                  <w:highlight w:val="yellow"/>
                  <w:vertAlign w:val="baseline"/>
                  <w:rtl w:val="0"/>
                </w:rPr>
                <w:t xml:space="preserve">Irrigation equipment</w:t>
              </w:r>
            </w:ins>
            <w:r w:rsidDel="00000000" w:rsidR="00000000" w:rsidRPr="00000000">
              <w:rPr>
                <w:rtl w:val="0"/>
              </w:rPr>
            </w:r>
          </w:p>
          <w:p w:rsidR="00000000" w:rsidDel="00000000" w:rsidP="00000000" w:rsidRDefault="00000000" w:rsidRPr="00000000" w14:paraId="00000E50">
            <w:pPr>
              <w:numPr>
                <w:ilvl w:val="0"/>
                <w:numId w:val="77"/>
              </w:numPr>
              <w:pBdr>
                <w:top w:space="0" w:sz="0" w:val="nil"/>
                <w:left w:space="0" w:sz="0" w:val="nil"/>
                <w:bottom w:space="0" w:sz="0" w:val="nil"/>
                <w:right w:space="0" w:sz="0" w:val="nil"/>
                <w:between w:space="0" w:sz="0" w:val="nil"/>
              </w:pBdr>
              <w:shd w:fill="auto" w:val="clear"/>
              <w:spacing w:after="0" w:before="0" w:line="240" w:lineRule="auto"/>
              <w:ind w:left="405" w:hanging="360"/>
              <w:rPr/>
            </w:pPr>
            <w:ins w:author="Heritage Comments" w:id="768" w:date="2013-11-05T16:40:00Z">
              <w:r w:rsidDel="00000000" w:rsidR="00000000" w:rsidRPr="00000000">
                <w:rPr>
                  <w:rFonts w:ascii="Calibri" w:cs="Calibri" w:eastAsia="Calibri" w:hAnsi="Calibri"/>
                  <w:b w:val="1"/>
                  <w:sz w:val="22"/>
                  <w:szCs w:val="22"/>
                  <w:highlight w:val="yellow"/>
                  <w:vertAlign w:val="baseline"/>
                  <w:rtl w:val="0"/>
                </w:rPr>
                <w:t xml:space="preserve">Goods in transit</w:t>
              </w:r>
            </w:ins>
            <w:r w:rsidDel="00000000" w:rsidR="00000000" w:rsidRPr="00000000">
              <w:rPr>
                <w:rtl w:val="0"/>
              </w:rPr>
            </w:r>
          </w:p>
          <w:p w:rsidR="00000000" w:rsidDel="00000000" w:rsidP="00000000" w:rsidRDefault="00000000" w:rsidRPr="00000000" w14:paraId="00000E51">
            <w:pPr>
              <w:numPr>
                <w:ilvl w:val="0"/>
                <w:numId w:val="77"/>
              </w:numPr>
              <w:pBdr>
                <w:top w:space="0" w:sz="0" w:val="nil"/>
                <w:left w:space="0" w:sz="0" w:val="nil"/>
                <w:bottom w:space="0" w:sz="0" w:val="nil"/>
                <w:right w:space="0" w:sz="0" w:val="nil"/>
                <w:between w:space="0" w:sz="0" w:val="nil"/>
              </w:pBdr>
              <w:shd w:fill="auto" w:val="clear"/>
              <w:spacing w:after="0" w:before="0" w:line="240" w:lineRule="auto"/>
              <w:ind w:left="405" w:hanging="360"/>
              <w:rPr/>
            </w:pPr>
            <w:ins w:author="Heritage Comments" w:id="769" w:date="2013-11-05T16:40:00Z">
              <w:r w:rsidDel="00000000" w:rsidR="00000000" w:rsidRPr="00000000">
                <w:rPr>
                  <w:rFonts w:ascii="Calibri" w:cs="Calibri" w:eastAsia="Calibri" w:hAnsi="Calibri"/>
                  <w:b w:val="1"/>
                  <w:sz w:val="22"/>
                  <w:szCs w:val="22"/>
                  <w:highlight w:val="yellow"/>
                  <w:vertAlign w:val="baseline"/>
                  <w:rtl w:val="0"/>
                </w:rPr>
                <w:t xml:space="preserve">Other assets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52">
            <w:pPr>
              <w:pBdr>
                <w:top w:space="0" w:sz="0" w:val="nil"/>
                <w:left w:space="0" w:sz="0" w:val="nil"/>
                <w:bottom w:space="0" w:sz="0" w:val="nil"/>
                <w:right w:space="0" w:sz="0" w:val="nil"/>
                <w:between w:space="0" w:sz="0" w:val="nil"/>
              </w:pBdr>
              <w:shd w:fill="auto" w:val="clear"/>
              <w:rPr/>
            </w:pPr>
            <w:ins w:author="Heritage Comments" w:id="770" w:date="2013-11-05T16:40:00Z">
              <w:r w:rsidDel="00000000" w:rsidR="00000000" w:rsidRPr="00000000">
                <w:rPr>
                  <w:highlight w:val="yellow"/>
                  <w:vertAlign w:val="baseline"/>
                  <w:rtl w:val="0"/>
                </w:rPr>
                <w:t xml:space="preserve">Number of Greenhouse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53">
            <w:pPr>
              <w:pBdr>
                <w:top w:space="0" w:sz="0" w:val="nil"/>
                <w:left w:space="0" w:sz="0" w:val="nil"/>
                <w:bottom w:space="0" w:sz="0" w:val="nil"/>
                <w:right w:space="0" w:sz="0" w:val="nil"/>
                <w:between w:space="0" w:sz="0" w:val="nil"/>
              </w:pBdr>
              <w:shd w:fill="auto" w:val="clear"/>
              <w:rPr/>
            </w:pPr>
            <w:ins w:author="Heritage Comments" w:id="771" w:date="2013-11-05T16:40:00Z">
              <w:r w:rsidDel="00000000" w:rsidR="00000000" w:rsidRPr="00000000">
                <w:rPr>
                  <w:highlight w:val="yellow"/>
                  <w:vertAlign w:val="baseline"/>
                  <w:rtl w:val="0"/>
                </w:rPr>
                <w:t xml:space="preserve">Value </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54">
            <w:pPr>
              <w:pBdr>
                <w:top w:space="0" w:sz="0" w:val="nil"/>
                <w:left w:space="0" w:sz="0" w:val="nil"/>
                <w:bottom w:space="0" w:sz="0" w:val="nil"/>
                <w:right w:space="0" w:sz="0" w:val="nil"/>
                <w:between w:space="0" w:sz="0" w:val="nil"/>
              </w:pBdr>
              <w:shd w:fill="auto" w:val="clear"/>
              <w:rPr/>
            </w:pPr>
            <w:ins w:author="Heritage Comments" w:id="772" w:date="2013-11-05T16:40:00Z">
              <w:r w:rsidDel="00000000" w:rsidR="00000000" w:rsidRPr="00000000">
                <w:rPr>
                  <w:highlight w:val="yellow"/>
                  <w:vertAlign w:val="baseline"/>
                  <w:rtl w:val="0"/>
                </w:rPr>
                <w:t xml:space="preserve">Age of the cladding/date of manufacture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55">
            <w:pPr>
              <w:pBdr>
                <w:top w:space="0" w:sz="0" w:val="nil"/>
                <w:left w:space="0" w:sz="0" w:val="nil"/>
                <w:bottom w:space="0" w:sz="0" w:val="nil"/>
                <w:right w:space="0" w:sz="0" w:val="nil"/>
                <w:between w:space="0" w:sz="0" w:val="nil"/>
              </w:pBdr>
              <w:shd w:fill="auto" w:val="clear"/>
              <w:rPr/>
            </w:pPr>
            <w:ins w:author="Heritage Comments" w:id="773" w:date="2013-11-05T16:40:00Z">
              <w:r w:rsidDel="00000000" w:rsidR="00000000" w:rsidRPr="00000000">
                <w:rPr>
                  <w:highlight w:val="yellow"/>
                  <w:vertAlign w:val="baseline"/>
                  <w:rtl w:val="0"/>
                </w:rPr>
                <w:t xml:space="preserve">Gauge/micron on plastic cladding</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56">
            <w:pPr>
              <w:pBdr>
                <w:top w:space="0" w:sz="0" w:val="nil"/>
                <w:left w:space="0" w:sz="0" w:val="nil"/>
                <w:bottom w:space="0" w:sz="0" w:val="nil"/>
                <w:right w:space="0" w:sz="0" w:val="nil"/>
                <w:between w:space="0" w:sz="0" w:val="nil"/>
              </w:pBdr>
              <w:shd w:fill="auto" w:val="clear"/>
              <w:rPr/>
            </w:pPr>
            <w:ins w:author="Heritage Comments" w:id="774" w:date="2013-11-05T16:40:00Z">
              <w:r w:rsidDel="00000000" w:rsidR="00000000" w:rsidRPr="00000000">
                <w:rPr>
                  <w:highlight w:val="yellow"/>
                  <w:vertAlign w:val="baseline"/>
                  <w:rtl w:val="0"/>
                </w:rPr>
                <w:t xml:space="preserve">Cost of production per plant</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57">
            <w:pPr>
              <w:pBdr>
                <w:top w:space="0" w:sz="0" w:val="nil"/>
                <w:left w:space="0" w:sz="0" w:val="nil"/>
                <w:bottom w:space="0" w:sz="0" w:val="nil"/>
                <w:right w:space="0" w:sz="0" w:val="nil"/>
                <w:between w:space="0" w:sz="0" w:val="nil"/>
              </w:pBdr>
              <w:shd w:fill="auto" w:val="clear"/>
              <w:rPr/>
            </w:pPr>
            <w:ins w:author="Heritage Comments" w:id="775" w:date="2013-11-05T16:40:00Z">
              <w:r w:rsidDel="00000000" w:rsidR="00000000" w:rsidRPr="00000000">
                <w:rPr>
                  <w:highlight w:val="yellow"/>
                  <w:vertAlign w:val="baseline"/>
                  <w:rtl w:val="0"/>
                </w:rPr>
                <w:t xml:space="preserve">Number of plants per unit area</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58">
            <w:pPr>
              <w:pBdr>
                <w:top w:space="0" w:sz="0" w:val="nil"/>
                <w:left w:space="0" w:sz="0" w:val="nil"/>
                <w:bottom w:space="0" w:sz="0" w:val="nil"/>
                <w:right w:space="0" w:sz="0" w:val="nil"/>
                <w:between w:space="0" w:sz="0" w:val="nil"/>
              </w:pBdr>
              <w:shd w:fill="auto" w:val="clear"/>
              <w:rPr/>
            </w:pPr>
            <w:ins w:author="Heritage Comments" w:id="776" w:date="2013-11-05T16:40:00Z">
              <w:r w:rsidDel="00000000" w:rsidR="00000000" w:rsidRPr="00000000">
                <w:rPr>
                  <w:highlight w:val="yellow"/>
                  <w:vertAlign w:val="baseline"/>
                  <w:rtl w:val="0"/>
                </w:rPr>
                <w:t xml:space="preserve">Sum insured</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rPr/>
            </w:pPr>
            <w:ins w:author="Heritage Comments" w:id="777" w:date="2013-11-05T16:40:00Z">
              <w:r w:rsidDel="00000000" w:rsidR="00000000" w:rsidRPr="00000000">
                <w:rPr>
                  <w:highlight w:val="yellow"/>
                  <w:vertAlign w:val="baseline"/>
                  <w:rtl w:val="0"/>
                </w:rPr>
                <w:t xml:space="preserve">Make &amp; model of machine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5A">
            <w:pPr>
              <w:pBdr>
                <w:top w:space="0" w:sz="0" w:val="nil"/>
                <w:left w:space="0" w:sz="0" w:val="nil"/>
                <w:bottom w:space="0" w:sz="0" w:val="nil"/>
                <w:right w:space="0" w:sz="0" w:val="nil"/>
                <w:between w:space="0" w:sz="0" w:val="nil"/>
              </w:pBdr>
              <w:shd w:fill="auto" w:val="clear"/>
              <w:rPr/>
            </w:pPr>
            <w:ins w:author="Heritage Comments" w:id="778" w:date="2013-11-05T16:40:00Z">
              <w:r w:rsidDel="00000000" w:rsidR="00000000" w:rsidRPr="00000000">
                <w:rPr>
                  <w:highlight w:val="yellow"/>
                  <w:vertAlign w:val="baseline"/>
                  <w:rtl w:val="0"/>
                </w:rPr>
                <w:t xml:space="preserve">Capacity of machine</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5B">
            <w:pPr>
              <w:pBdr>
                <w:top w:space="0" w:sz="0" w:val="nil"/>
                <w:left w:space="0" w:sz="0" w:val="nil"/>
                <w:bottom w:space="0" w:sz="0" w:val="nil"/>
                <w:right w:space="0" w:sz="0" w:val="nil"/>
                <w:between w:space="0" w:sz="0" w:val="nil"/>
              </w:pBdr>
              <w:shd w:fill="auto" w:val="clear"/>
              <w:rPr/>
            </w:pPr>
            <w:ins w:author="Heritage Comments" w:id="779" w:date="2013-11-05T16:40:00Z">
              <w:r w:rsidDel="00000000" w:rsidR="00000000" w:rsidRPr="00000000">
                <w:rPr>
                  <w:highlight w:val="yellow"/>
                  <w:vertAlign w:val="baseline"/>
                  <w:rtl w:val="0"/>
                </w:rPr>
                <w:t xml:space="preserve">Type of irrigation equipment /assets</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5C">
            <w:pPr>
              <w:pBdr>
                <w:top w:space="0" w:sz="0" w:val="nil"/>
                <w:left w:space="0" w:sz="0" w:val="nil"/>
                <w:bottom w:space="0" w:sz="0" w:val="nil"/>
                <w:right w:space="0" w:sz="0" w:val="nil"/>
                <w:between w:space="0" w:sz="0" w:val="nil"/>
              </w:pBdr>
              <w:shd w:fill="auto" w:val="clear"/>
              <w:rPr/>
            </w:pPr>
            <w:ins w:author="Heritage Comments" w:id="780" w:date="2013-11-05T16:40:00Z">
              <w:r w:rsidDel="00000000" w:rsidR="00000000" w:rsidRPr="00000000">
                <w:rPr>
                  <w:highlight w:val="yellow"/>
                  <w:vertAlign w:val="baseline"/>
                  <w:rtl w:val="0"/>
                </w:rPr>
                <w:t xml:space="preserve">Any one transit limit</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5D">
            <w:pPr>
              <w:pBdr>
                <w:top w:space="0" w:sz="0" w:val="nil"/>
                <w:left w:space="0" w:sz="0" w:val="nil"/>
                <w:bottom w:space="0" w:sz="0" w:val="nil"/>
                <w:right w:space="0" w:sz="0" w:val="nil"/>
                <w:between w:space="0" w:sz="0" w:val="nil"/>
              </w:pBdr>
              <w:shd w:fill="auto" w:val="clear"/>
              <w:rPr/>
            </w:pPr>
            <w:ins w:author="Heritage Comments" w:id="781" w:date="2013-11-05T16:40:00Z">
              <w:r w:rsidDel="00000000" w:rsidR="00000000" w:rsidRPr="00000000">
                <w:rPr>
                  <w:highlight w:val="yellow"/>
                  <w:vertAlign w:val="baseline"/>
                  <w:rtl w:val="0"/>
                </w:rPr>
                <w:t xml:space="preserve">Estimated annual carry</w:t>
              </w:r>
            </w:ins>
            <w:r w:rsidDel="00000000" w:rsidR="00000000" w:rsidRPr="00000000">
              <w:rPr>
                <w:rtl w:val="0"/>
              </w:rPr>
            </w:r>
          </w:p>
        </w:tc>
      </w:tr>
    </w:tbl>
    <w:p w:rsidR="00000000" w:rsidDel="00000000" w:rsidP="00000000" w:rsidRDefault="00000000" w:rsidRPr="00000000" w14:paraId="00000E5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6"/>
        <w:tblW w:w="9656.0" w:type="dxa"/>
        <w:jc w:val="left"/>
        <w:tblInd w:w="2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6"/>
        <w:tblGridChange w:id="0">
          <w:tblGrid>
            <w:gridCol w:w="9656"/>
          </w:tblGrid>
        </w:tblGridChange>
      </w:tblGrid>
      <w:tr>
        <w:trPr>
          <w:trHeight w:val="300" w:hRule="atLeast"/>
        </w:trPr>
        <w:tc>
          <w:tcPr>
            <w:vAlign w:val="top"/>
          </w:tcPr>
          <w:p w:rsidR="00000000" w:rsidDel="00000000" w:rsidP="00000000" w:rsidRDefault="00000000" w:rsidRPr="00000000" w14:paraId="00000E5F">
            <w:pPr>
              <w:pBdr>
                <w:top w:space="0" w:sz="0" w:val="nil"/>
                <w:left w:space="0" w:sz="0" w:val="nil"/>
                <w:bottom w:space="0" w:sz="0" w:val="nil"/>
                <w:right w:space="0" w:sz="0" w:val="nil"/>
                <w:between w:space="0" w:sz="0" w:val="nil"/>
              </w:pBdr>
              <w:shd w:fill="auto" w:val="clear"/>
              <w:rPr/>
            </w:pPr>
            <w:ins w:author="Heritage Comments" w:id="782" w:date="2013-11-05T16:40:00Z">
              <w:r w:rsidDel="00000000" w:rsidR="00000000" w:rsidRPr="00000000">
                <w:rPr>
                  <w:b w:val="1"/>
                  <w:highlight w:val="yellow"/>
                  <w:vertAlign w:val="baseline"/>
                  <w:rtl w:val="0"/>
                </w:rPr>
                <w:t xml:space="preserve">Trendsetter:</w:t>
              </w:r>
            </w:ins>
            <w:r w:rsidDel="00000000" w:rsidR="00000000" w:rsidRPr="00000000">
              <w:rPr>
                <w:rtl w:val="0"/>
              </w:rPr>
            </w:r>
          </w:p>
        </w:tc>
      </w:tr>
      <w:tr>
        <w:trPr>
          <w:trHeight w:val="300" w:hRule="atLeast"/>
        </w:trPr>
        <w:tc>
          <w:tcPr>
            <w:vAlign w:val="top"/>
          </w:tcPr>
          <w:p w:rsidR="00000000" w:rsidDel="00000000" w:rsidP="00000000" w:rsidRDefault="00000000" w:rsidRPr="00000000" w14:paraId="00000E60">
            <w:pPr>
              <w:numPr>
                <w:ilvl w:val="0"/>
                <w:numId w:val="77"/>
              </w:numPr>
              <w:pBdr>
                <w:top w:space="0" w:sz="0" w:val="nil"/>
                <w:left w:space="0" w:sz="0" w:val="nil"/>
                <w:bottom w:space="0" w:sz="0" w:val="nil"/>
                <w:right w:space="0" w:sz="0" w:val="nil"/>
                <w:between w:space="0" w:sz="0" w:val="nil"/>
              </w:pBdr>
              <w:shd w:fill="auto" w:val="clear"/>
              <w:spacing w:after="0" w:before="0" w:line="240" w:lineRule="auto"/>
              <w:ind w:left="405" w:hanging="360"/>
              <w:rPr/>
            </w:pPr>
            <w:ins w:author="Heritage Comments" w:id="783" w:date="2013-11-05T16:40:00Z">
              <w:r w:rsidDel="00000000" w:rsidR="00000000" w:rsidRPr="00000000">
                <w:rPr>
                  <w:rFonts w:ascii="Calibri" w:cs="Calibri" w:eastAsia="Calibri" w:hAnsi="Calibri"/>
                  <w:b w:val="0"/>
                  <w:color w:val="ff0000"/>
                  <w:sz w:val="22"/>
                  <w:szCs w:val="22"/>
                  <w:highlight w:val="yellow"/>
                  <w:vertAlign w:val="baseline"/>
                  <w:rtl w:val="0"/>
                </w:rPr>
                <w:t xml:space="preserve">This is a package policy. Schedule items will borrow from the respective stand alone policies for the respective sections.</w:t>
              </w:r>
            </w:ins>
            <w:r w:rsidDel="00000000" w:rsidR="00000000" w:rsidRPr="00000000">
              <w:rPr>
                <w:rtl w:val="0"/>
              </w:rPr>
            </w:r>
          </w:p>
        </w:tc>
      </w:tr>
    </w:tbl>
    <w:p w:rsidR="00000000" w:rsidDel="00000000" w:rsidP="00000000" w:rsidRDefault="00000000" w:rsidRPr="00000000" w14:paraId="00000E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E63">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13qzunr" w:id="175"/>
      <w:bookmarkEnd w:id="175"/>
      <w:r w:rsidDel="00000000" w:rsidR="00000000" w:rsidRPr="00000000">
        <w:br w:type="page"/>
      </w:r>
      <w:r w:rsidDel="00000000" w:rsidR="00000000" w:rsidRPr="00000000">
        <w:rPr>
          <w:b w:val="1"/>
          <w:color w:val="000000"/>
          <w:u w:val="none"/>
          <w:vertAlign w:val="baseline"/>
          <w:rtl w:val="0"/>
          <w:rPrChange w:author="Heritage Comments" w:id="564" w:date="2013-11-05T16:40:00Z">
            <w:rPr>
              <w:color w:val="0000ff"/>
              <w:u w:val="single"/>
              <w:vertAlign w:val="baseline"/>
            </w:rPr>
          </w:rPrChange>
        </w:rPr>
        <w:t xml:space="preserve">Certificate Management</w:t>
      </w:r>
      <w:r w:rsidDel="00000000" w:rsidR="00000000" w:rsidRPr="00000000">
        <w:rPr>
          <w:rtl w:val="0"/>
        </w:rPr>
      </w:r>
    </w:p>
    <w:p w:rsidR="00000000" w:rsidDel="00000000" w:rsidP="00000000" w:rsidRDefault="00000000" w:rsidRPr="00000000" w14:paraId="00000E6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provides for management for certificate stock replenishment this involves the ordering, payments, receiving, registering of certificates. </w:t>
      </w:r>
      <w:r w:rsidDel="00000000" w:rsidR="00000000" w:rsidRPr="00000000">
        <w:rPr>
          <w:rtl w:val="0"/>
        </w:rPr>
      </w:r>
    </w:p>
    <w:p w:rsidR="00000000" w:rsidDel="00000000" w:rsidP="00000000" w:rsidRDefault="00000000" w:rsidRPr="00000000" w14:paraId="00000E65">
      <w:pPr>
        <w:pBdr>
          <w:top w:space="0" w:sz="0" w:val="nil"/>
          <w:left w:space="0" w:sz="0" w:val="nil"/>
          <w:bottom w:space="0" w:sz="0" w:val="nil"/>
          <w:right w:space="0" w:sz="0" w:val="nil"/>
          <w:between w:space="0" w:sz="0" w:val="nil"/>
        </w:pBdr>
        <w:shd w:fill="auto" w:val="clear"/>
        <w:jc w:val="both"/>
        <w:rPr/>
      </w:pPr>
      <w:bookmarkStart w:colFirst="0" w:colLast="0" w:name="_3nqndbk" w:id="176"/>
      <w:bookmarkEnd w:id="176"/>
      <w:r w:rsidDel="00000000" w:rsidR="00000000" w:rsidRPr="00000000">
        <w:rPr>
          <w:rtl w:val="0"/>
        </w:rPr>
      </w:r>
    </w:p>
    <w:p w:rsidR="00000000" w:rsidDel="00000000" w:rsidP="00000000" w:rsidRDefault="00000000" w:rsidRPr="00000000" w14:paraId="00000E66">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784" w:date="2013-11-05T16:40:00Z">
            <w:rPr>
              <w:rFonts w:ascii="Cambria" w:cs="Cambria" w:eastAsia="Cambria" w:hAnsi="Cambria"/>
              <w:b w:val="1"/>
              <w:smallCaps w:val="1"/>
              <w:color w:val="0000ff"/>
              <w:sz w:val="24"/>
              <w:szCs w:val="24"/>
              <w:u w:val="single"/>
              <w:vertAlign w:val="baseline"/>
            </w:rPr>
          </w:rPrChange>
        </w:rPr>
        <w:t xml:space="preserve">CERTIFICATE MODULE PROCESSING</w:t>
      </w:r>
      <w:r w:rsidDel="00000000" w:rsidR="00000000" w:rsidRPr="00000000">
        <w:rPr>
          <w:rtl w:val="0"/>
        </w:rPr>
      </w:r>
    </w:p>
    <w:p w:rsidR="00000000" w:rsidDel="00000000" w:rsidP="00000000" w:rsidRDefault="00000000" w:rsidRPr="00000000" w14:paraId="00000E67">
      <w:pPr>
        <w:pBdr>
          <w:top w:space="0" w:sz="0" w:val="nil"/>
          <w:left w:space="0" w:sz="0" w:val="nil"/>
          <w:bottom w:space="0" w:sz="0" w:val="nil"/>
          <w:right w:space="0" w:sz="0" w:val="nil"/>
          <w:between w:space="0" w:sz="0" w:val="nil"/>
        </w:pBdr>
        <w:shd w:fill="auto" w:val="clear"/>
        <w:jc w:val="both"/>
        <w:rPr/>
      </w:pPr>
      <w:bookmarkStart w:colFirst="0" w:colLast="0" w:name="_22vxnjd" w:id="177"/>
      <w:bookmarkEnd w:id="177"/>
      <w:r w:rsidDel="00000000" w:rsidR="00000000" w:rsidRPr="00000000">
        <w:rPr>
          <w:rtl w:val="0"/>
        </w:rPr>
      </w:r>
    </w:p>
    <w:p w:rsidR="00000000" w:rsidDel="00000000" w:rsidP="00000000" w:rsidRDefault="00000000" w:rsidRPr="00000000" w14:paraId="00000E68">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784" w:date="2013-11-05T16:40:00Z">
            <w:rPr>
              <w:rFonts w:ascii="Cambria" w:cs="Cambria" w:eastAsia="Cambria" w:hAnsi="Cambria"/>
              <w:b w:val="1"/>
              <w:color w:val="0000ff"/>
              <w:sz w:val="24"/>
              <w:szCs w:val="24"/>
              <w:u w:val="single"/>
              <w:vertAlign w:val="baseline"/>
            </w:rPr>
          </w:rPrChange>
        </w:rPr>
        <w:t xml:space="preserve">Certificate definition Inputs;</w:t>
      </w:r>
      <w:r w:rsidDel="00000000" w:rsidR="00000000" w:rsidRPr="00000000">
        <w:rPr>
          <w:rtl w:val="0"/>
        </w:rPr>
      </w:r>
    </w:p>
    <w:p w:rsidR="00000000" w:rsidDel="00000000" w:rsidP="00000000" w:rsidRDefault="00000000" w:rsidRPr="00000000" w14:paraId="00000E69">
      <w:pPr>
        <w:numPr>
          <w:ilvl w:val="0"/>
          <w:numId w:val="5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Certificate types – there is a provision to define certificate types that is </w:t>
      </w:r>
      <w:r w:rsidDel="00000000" w:rsidR="00000000" w:rsidRPr="00000000">
        <w:rPr>
          <w:strike w:val="1"/>
          <w:color w:val="000000"/>
          <w:u w:val="none"/>
          <w:vertAlign w:val="baseline"/>
          <w:rtl w:val="0"/>
          <w:rPrChange w:author="Heritage Comments" w:id="785" w:date="2013-11-05T16:40:00Z">
            <w:rPr>
              <w:color w:val="0000ff"/>
              <w:u w:val="single"/>
              <w:vertAlign w:val="baseline"/>
            </w:rPr>
          </w:rPrChange>
        </w:rPr>
        <w:t xml:space="preserve">Cover, Regional e.g.,  Comesa yellow card and NCD</w:t>
      </w:r>
      <w:ins w:author="Heritage Comments" w:id="786" w:date="2013-11-05T16:40:00Z">
        <w:r w:rsidDel="00000000" w:rsidR="00000000" w:rsidRPr="00000000">
          <w:rPr>
            <w:vertAlign w:val="baseline"/>
            <w:rtl w:val="0"/>
          </w:rPr>
          <w:t xml:space="preserve"> – </w:t>
        </w:r>
        <w:r w:rsidDel="00000000" w:rsidR="00000000" w:rsidRPr="00000000">
          <w:rPr>
            <w:color w:val="ff0000"/>
            <w:vertAlign w:val="baseline"/>
            <w:rtl w:val="0"/>
          </w:rPr>
          <w:t xml:space="preserve">NB: certificate types are Type A(psv); Type B (com); Type C (private); Type D (motor cycle)</w:t>
        </w:r>
      </w:ins>
      <w:r w:rsidDel="00000000" w:rsidR="00000000" w:rsidRPr="00000000">
        <w:rPr>
          <w:rtl w:val="0"/>
        </w:rPr>
      </w:r>
    </w:p>
    <w:p w:rsidR="00000000" w:rsidDel="00000000" w:rsidP="00000000" w:rsidRDefault="00000000" w:rsidRPr="00000000" w14:paraId="00000E6A">
      <w:pPr>
        <w:numPr>
          <w:ilvl w:val="0"/>
          <w:numId w:val="5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Certificate reorder levels</w:t>
      </w:r>
      <w:r w:rsidDel="00000000" w:rsidR="00000000" w:rsidRPr="00000000">
        <w:rPr>
          <w:rtl w:val="0"/>
        </w:rPr>
      </w:r>
    </w:p>
    <w:p w:rsidR="00000000" w:rsidDel="00000000" w:rsidP="00000000" w:rsidRDefault="00000000" w:rsidRPr="00000000" w14:paraId="00000E6B">
      <w:pPr>
        <w:numPr>
          <w:ilvl w:val="0"/>
          <w:numId w:val="5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Certificate type prices </w:t>
      </w:r>
      <w:r w:rsidDel="00000000" w:rsidR="00000000" w:rsidRPr="00000000">
        <w:rPr>
          <w:rtl w:val="0"/>
        </w:rPr>
      </w:r>
    </w:p>
    <w:p w:rsidR="00000000" w:rsidDel="00000000" w:rsidP="00000000" w:rsidRDefault="00000000" w:rsidRPr="00000000" w14:paraId="00000E6C">
      <w:pPr>
        <w:numPr>
          <w:ilvl w:val="0"/>
          <w:numId w:val="5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Certificate delivery note</w:t>
      </w:r>
      <w:r w:rsidDel="00000000" w:rsidR="00000000" w:rsidRPr="00000000">
        <w:rPr>
          <w:rtl w:val="0"/>
        </w:rPr>
      </w:r>
    </w:p>
    <w:p w:rsidR="00000000" w:rsidDel="00000000" w:rsidP="00000000" w:rsidRDefault="00000000" w:rsidRPr="00000000" w14:paraId="00000E6D">
      <w:pPr>
        <w:numPr>
          <w:ilvl w:val="0"/>
          <w:numId w:val="51"/>
        </w:numPr>
        <w:pBdr>
          <w:top w:space="0" w:sz="0" w:val="nil"/>
          <w:left w:space="0" w:sz="0" w:val="nil"/>
          <w:bottom w:space="0" w:sz="0" w:val="nil"/>
          <w:right w:space="0" w:sz="0" w:val="nil"/>
          <w:between w:space="0" w:sz="0" w:val="nil"/>
        </w:pBdr>
        <w:shd w:fill="auto" w:val="clear"/>
        <w:ind w:left="720" w:hanging="360"/>
        <w:jc w:val="both"/>
        <w:rPr/>
      </w:pPr>
      <w:ins w:author="Heritage Comments" w:id="787" w:date="2013-11-05T16:40:00Z">
        <w:r w:rsidDel="00000000" w:rsidR="00000000" w:rsidRPr="00000000">
          <w:rPr>
            <w:vertAlign w:val="baseline"/>
            <w:rtl w:val="0"/>
          </w:rPr>
          <w:t xml:space="preserve">Number of certificates ordered</w:t>
        </w:r>
      </w:ins>
      <w:r w:rsidDel="00000000" w:rsidR="00000000" w:rsidRPr="00000000">
        <w:rPr>
          <w:rtl w:val="0"/>
        </w:rPr>
      </w:r>
    </w:p>
    <w:p w:rsidR="00000000" w:rsidDel="00000000" w:rsidP="00000000" w:rsidRDefault="00000000" w:rsidRPr="00000000" w14:paraId="00000E6E">
      <w:pPr>
        <w:pBdr>
          <w:top w:space="0" w:sz="0" w:val="nil"/>
          <w:left w:space="0" w:sz="0" w:val="nil"/>
          <w:bottom w:space="0" w:sz="0" w:val="nil"/>
          <w:right w:space="0" w:sz="0" w:val="nil"/>
          <w:between w:space="0" w:sz="0" w:val="nil"/>
        </w:pBdr>
        <w:shd w:fill="auto" w:val="clear"/>
        <w:jc w:val="both"/>
        <w:rPr/>
      </w:pPr>
      <w:bookmarkStart w:colFirst="0" w:colLast="0" w:name="_i17xr6" w:id="178"/>
      <w:bookmarkEnd w:id="178"/>
      <w:r w:rsidDel="00000000" w:rsidR="00000000" w:rsidRPr="00000000">
        <w:rPr>
          <w:rtl w:val="0"/>
        </w:rPr>
      </w:r>
    </w:p>
    <w:p w:rsidR="00000000" w:rsidDel="00000000" w:rsidP="00000000" w:rsidRDefault="00000000" w:rsidRPr="00000000" w14:paraId="00000E6F">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788" w:date="2013-11-05T16:40:00Z">
            <w:rPr>
              <w:rFonts w:ascii="Cambria" w:cs="Cambria" w:eastAsia="Cambria" w:hAnsi="Cambria"/>
              <w:b w:val="1"/>
              <w:color w:val="0000ff"/>
              <w:sz w:val="24"/>
              <w:szCs w:val="24"/>
              <w:u w:val="single"/>
              <w:vertAlign w:val="baseline"/>
            </w:rPr>
          </w:rPrChange>
        </w:rPr>
        <w:t xml:space="preserve">Generation of Certificate type orders</w:t>
      </w:r>
      <w:r w:rsidDel="00000000" w:rsidR="00000000" w:rsidRPr="00000000">
        <w:rPr>
          <w:rtl w:val="0"/>
        </w:rPr>
      </w:r>
    </w:p>
    <w:p w:rsidR="00000000" w:rsidDel="00000000" w:rsidP="00000000" w:rsidRDefault="00000000" w:rsidRPr="00000000" w14:paraId="00000E70">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TurnQuest GIS will generate an alert when the reorder levels are reached for certificate </w:t>
      </w:r>
      <w:r w:rsidDel="00000000" w:rsidR="00000000" w:rsidRPr="00000000">
        <w:rPr>
          <w:rFonts w:ascii="Cambria" w:cs="Cambria" w:eastAsia="Cambria" w:hAnsi="Cambria"/>
          <w:b w:val="0"/>
          <w:strike w:val="1"/>
          <w:color w:val="000000"/>
          <w:sz w:val="24"/>
          <w:szCs w:val="24"/>
          <w:u w:val="none"/>
          <w:vertAlign w:val="baseline"/>
          <w:rtl w:val="0"/>
          <w:rPrChange w:author="Heritage Comments" w:id="789" w:date="2013-11-05T16:40:00Z">
            <w:rPr>
              <w:rFonts w:ascii="Cambria" w:cs="Cambria" w:eastAsia="Cambria" w:hAnsi="Cambria"/>
              <w:b w:val="0"/>
              <w:color w:val="0000ff"/>
              <w:sz w:val="24"/>
              <w:szCs w:val="24"/>
              <w:u w:val="single"/>
              <w:vertAlign w:val="baseline"/>
            </w:rPr>
          </w:rPrChange>
        </w:rPr>
        <w:t xml:space="preserve">types that have been assigned to branches and agents</w:t>
      </w:r>
      <w:ins w:author="Heritage Comments" w:id="790" w:date="2013-11-05T16:40:00Z">
        <w:r w:rsidDel="00000000" w:rsidR="00000000" w:rsidRPr="00000000">
          <w:rPr>
            <w:rFonts w:ascii="Cambria" w:cs="Cambria" w:eastAsia="Cambria" w:hAnsi="Cambria"/>
            <w:b w:val="0"/>
            <w:sz w:val="24"/>
            <w:szCs w:val="24"/>
            <w:vertAlign w:val="baseline"/>
            <w:rtl w:val="0"/>
          </w:rPr>
          <w:t xml:space="preserve"> </w:t>
        </w:r>
        <w:r w:rsidDel="00000000" w:rsidR="00000000" w:rsidRPr="00000000">
          <w:rPr>
            <w:rFonts w:ascii="Cambria" w:cs="Cambria" w:eastAsia="Cambria" w:hAnsi="Cambria"/>
            <w:b w:val="0"/>
            <w:color w:val="ff0000"/>
            <w:sz w:val="24"/>
            <w:szCs w:val="24"/>
            <w:vertAlign w:val="baseline"/>
            <w:rtl w:val="0"/>
          </w:rPr>
          <w:t xml:space="preserve">in the safe</w:t>
        </w:r>
      </w:ins>
      <w:r w:rsidDel="00000000" w:rsidR="00000000" w:rsidRPr="00000000">
        <w:rPr>
          <w:rFonts w:ascii="Cambria" w:cs="Cambria" w:eastAsia="Cambria" w:hAnsi="Cambria"/>
          <w:b w:val="0"/>
          <w:color w:val="ff0000"/>
          <w:sz w:val="24"/>
          <w:szCs w:val="24"/>
          <w:u w:val="none"/>
          <w:vertAlign w:val="baseline"/>
          <w:rtl w:val="0"/>
          <w:rPrChange w:author="Heritage Comments" w:id="791" w:date="2013-11-05T16:40:00Z">
            <w:rPr>
              <w:rFonts w:ascii="Cambria" w:cs="Cambria" w:eastAsia="Cambria" w:hAnsi="Cambria"/>
              <w:b w:val="0"/>
              <w:color w:val="0000ff"/>
              <w:sz w:val="24"/>
              <w:szCs w:val="24"/>
              <w:u w:val="single"/>
              <w:vertAlign w:val="baseline"/>
            </w:rPr>
          </w:rPrChange>
        </w:rPr>
        <w:t xml:space="preserve">.  </w:t>
      </w:r>
      <w:r w:rsidDel="00000000" w:rsidR="00000000" w:rsidRPr="00000000">
        <w:rPr>
          <w:rtl w:val="0"/>
        </w:rPr>
      </w:r>
    </w:p>
    <w:p w:rsidR="00000000" w:rsidDel="00000000" w:rsidP="00000000" w:rsidRDefault="00000000" w:rsidRPr="00000000" w14:paraId="00000E7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Different certificate types can be placed in one order</w:t>
      </w:r>
      <w:r w:rsidDel="00000000" w:rsidR="00000000" w:rsidRPr="00000000">
        <w:rPr>
          <w:rtl w:val="0"/>
        </w:rPr>
      </w:r>
    </w:p>
    <w:p w:rsidR="00000000" w:rsidDel="00000000" w:rsidP="00000000" w:rsidRDefault="00000000" w:rsidRPr="00000000" w14:paraId="00000E7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The system should will able to automatically forward the raised certificate requisition request to the head of the department for online authorization. </w:t>
      </w:r>
      <w:r w:rsidDel="00000000" w:rsidR="00000000" w:rsidRPr="00000000">
        <w:rPr>
          <w:rtl w:val="0"/>
        </w:rPr>
      </w:r>
    </w:p>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Once the head of department approves the requisition, the system will automatically forward the requisition to the finance department to prepare the cheque to pay the order. </w:t>
      </w:r>
      <w:r w:rsidDel="00000000" w:rsidR="00000000" w:rsidRPr="00000000">
        <w:rPr>
          <w:rtl w:val="0"/>
        </w:rPr>
      </w:r>
    </w:p>
    <w:p w:rsidR="00000000" w:rsidDel="00000000" w:rsidP="00000000" w:rsidRDefault="00000000" w:rsidRPr="00000000" w14:paraId="00000E7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should will able to track the status of the online order and upon request inform the user of the order's current stage.  The system should at a minimum maintain the following status modes:</w:t>
      </w:r>
      <w:r w:rsidDel="00000000" w:rsidR="00000000" w:rsidRPr="00000000">
        <w:rPr>
          <w:rtl w:val="0"/>
        </w:rPr>
      </w:r>
    </w:p>
    <w:p w:rsidR="00000000" w:rsidDel="00000000" w:rsidP="00000000" w:rsidRDefault="00000000" w:rsidRPr="00000000" w14:paraId="00000E7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awaiting approval</w:t>
      </w:r>
      <w:r w:rsidDel="00000000" w:rsidR="00000000" w:rsidRPr="00000000">
        <w:rPr>
          <w:rtl w:val="0"/>
        </w:rPr>
      </w:r>
    </w:p>
    <w:p w:rsidR="00000000" w:rsidDel="00000000" w:rsidP="00000000" w:rsidRDefault="00000000" w:rsidRPr="00000000" w14:paraId="00000E7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order approved</w:t>
      </w:r>
      <w:r w:rsidDel="00000000" w:rsidR="00000000" w:rsidRPr="00000000">
        <w:rPr>
          <w:rtl w:val="0"/>
        </w:rPr>
      </w:r>
    </w:p>
    <w:p w:rsidR="00000000" w:rsidDel="00000000" w:rsidP="00000000" w:rsidRDefault="00000000" w:rsidRPr="00000000" w14:paraId="00000E7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awaiting receipt of stock</w:t>
      </w:r>
      <w:r w:rsidDel="00000000" w:rsidR="00000000" w:rsidRPr="00000000">
        <w:rPr>
          <w:rtl w:val="0"/>
        </w:rPr>
      </w:r>
    </w:p>
    <w:p w:rsidR="00000000" w:rsidDel="00000000" w:rsidP="00000000" w:rsidRDefault="00000000" w:rsidRPr="00000000" w14:paraId="00000E7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stock received</w:t>
      </w:r>
      <w:r w:rsidDel="00000000" w:rsidR="00000000" w:rsidRPr="00000000">
        <w:rPr>
          <w:rtl w:val="0"/>
        </w:rPr>
      </w:r>
    </w:p>
    <w:p w:rsidR="00000000" w:rsidDel="00000000" w:rsidP="00000000" w:rsidRDefault="00000000" w:rsidRPr="00000000" w14:paraId="00000E7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awaiting payment</w:t>
      </w:r>
      <w:r w:rsidDel="00000000" w:rsidR="00000000" w:rsidRPr="00000000">
        <w:rPr>
          <w:rtl w:val="0"/>
        </w:rPr>
      </w:r>
    </w:p>
    <w:p w:rsidR="00000000" w:rsidDel="00000000" w:rsidP="00000000" w:rsidRDefault="00000000" w:rsidRPr="00000000" w14:paraId="00000E7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order paid</w:t>
      </w:r>
      <w:r w:rsidDel="00000000" w:rsidR="00000000" w:rsidRPr="00000000">
        <w:rPr>
          <w:rtl w:val="0"/>
        </w:rPr>
      </w:r>
    </w:p>
    <w:p w:rsidR="00000000" w:rsidDel="00000000" w:rsidP="00000000" w:rsidRDefault="00000000" w:rsidRPr="00000000" w14:paraId="00000E7B">
      <w:pPr>
        <w:pBdr>
          <w:top w:space="0" w:sz="0" w:val="nil"/>
          <w:left w:space="0" w:sz="0" w:val="nil"/>
          <w:bottom w:space="0" w:sz="0" w:val="nil"/>
          <w:right w:space="0" w:sz="0" w:val="nil"/>
          <w:between w:space="0" w:sz="0" w:val="nil"/>
        </w:pBdr>
        <w:shd w:fill="auto" w:val="clear"/>
        <w:spacing w:after="0" w:before="0" w:line="240" w:lineRule="auto"/>
        <w:jc w:val="both"/>
        <w:rPr/>
      </w:pPr>
      <w:bookmarkStart w:colFirst="0" w:colLast="0" w:name="_320vgez" w:id="179"/>
      <w:bookmarkEnd w:id="179"/>
      <w:r w:rsidDel="00000000" w:rsidR="00000000" w:rsidRPr="00000000">
        <w:rPr>
          <w:rtl w:val="0"/>
        </w:rPr>
      </w:r>
    </w:p>
    <w:p w:rsidR="00000000" w:rsidDel="00000000" w:rsidP="00000000" w:rsidRDefault="00000000" w:rsidRPr="00000000" w14:paraId="00000E7C">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792" w:date="2013-11-05T16:40:00Z">
            <w:rPr>
              <w:rFonts w:ascii="Cambria" w:cs="Cambria" w:eastAsia="Cambria" w:hAnsi="Cambria"/>
              <w:b w:val="1"/>
              <w:color w:val="0000ff"/>
              <w:sz w:val="24"/>
              <w:szCs w:val="24"/>
              <w:u w:val="single"/>
              <w:vertAlign w:val="baseline"/>
            </w:rPr>
          </w:rPrChange>
        </w:rPr>
        <w:t xml:space="preserve">Receiving and registration of certificate stock</w:t>
      </w:r>
      <w:r w:rsidDel="00000000" w:rsidR="00000000" w:rsidRPr="00000000">
        <w:rPr>
          <w:rtl w:val="0"/>
        </w:rPr>
      </w:r>
    </w:p>
    <w:p w:rsidR="00000000" w:rsidDel="00000000" w:rsidP="00000000" w:rsidRDefault="00000000" w:rsidRPr="00000000" w14:paraId="00000E7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When a certificate order is delivered, the received certificate types are captured based on the received quantities per certificate type and registered in lots</w:t>
      </w:r>
      <w:r w:rsidDel="00000000" w:rsidR="00000000" w:rsidRPr="00000000">
        <w:rPr>
          <w:rtl w:val="0"/>
        </w:rPr>
      </w:r>
    </w:p>
    <w:p w:rsidR="00000000" w:rsidDel="00000000" w:rsidP="00000000" w:rsidRDefault="00000000" w:rsidRPr="00000000" w14:paraId="00000E7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lot number is generated from the system. </w:t>
      </w:r>
      <w:r w:rsidDel="00000000" w:rsidR="00000000" w:rsidRPr="00000000">
        <w:rPr>
          <w:rtl w:val="0"/>
        </w:rPr>
      </w:r>
    </w:p>
    <w:p w:rsidR="00000000" w:rsidDel="00000000" w:rsidP="00000000" w:rsidRDefault="00000000" w:rsidRPr="00000000" w14:paraId="00000E7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When a lot is received it is marked as in safe hence it should be allocated to users who in turn allocate to broker and branches</w:t>
      </w:r>
      <w:r w:rsidDel="00000000" w:rsidR="00000000" w:rsidRPr="00000000">
        <w:rPr>
          <w:rtl w:val="0"/>
        </w:rPr>
      </w:r>
    </w:p>
    <w:p w:rsidR="00000000" w:rsidDel="00000000" w:rsidP="00000000" w:rsidRDefault="00000000" w:rsidRPr="00000000" w14:paraId="00000E8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following details should be captured:</w:t>
      </w:r>
      <w:r w:rsidDel="00000000" w:rsidR="00000000" w:rsidRPr="00000000">
        <w:rPr>
          <w:rtl w:val="0"/>
        </w:rPr>
      </w:r>
    </w:p>
    <w:p w:rsidR="00000000" w:rsidDel="00000000" w:rsidP="00000000" w:rsidRDefault="00000000" w:rsidRPr="00000000" w14:paraId="00000E81">
      <w:pPr>
        <w:numPr>
          <w:ilvl w:val="0"/>
          <w:numId w:val="2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Lot number. </w:t>
      </w:r>
      <w:r w:rsidDel="00000000" w:rsidR="00000000" w:rsidRPr="00000000">
        <w:rPr>
          <w:rtl w:val="0"/>
        </w:rPr>
      </w:r>
    </w:p>
    <w:p w:rsidR="00000000" w:rsidDel="00000000" w:rsidP="00000000" w:rsidRDefault="00000000" w:rsidRPr="00000000" w14:paraId="00000E82">
      <w:pPr>
        <w:numPr>
          <w:ilvl w:val="0"/>
          <w:numId w:val="2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Certificate type. </w:t>
      </w:r>
      <w:r w:rsidDel="00000000" w:rsidR="00000000" w:rsidRPr="00000000">
        <w:rPr>
          <w:rtl w:val="0"/>
        </w:rPr>
      </w:r>
    </w:p>
    <w:p w:rsidR="00000000" w:rsidDel="00000000" w:rsidP="00000000" w:rsidRDefault="00000000" w:rsidRPr="00000000" w14:paraId="00000E83">
      <w:pPr>
        <w:numPr>
          <w:ilvl w:val="0"/>
          <w:numId w:val="2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received. </w:t>
      </w:r>
      <w:r w:rsidDel="00000000" w:rsidR="00000000" w:rsidRPr="00000000">
        <w:rPr>
          <w:rtl w:val="0"/>
        </w:rPr>
      </w:r>
    </w:p>
    <w:p w:rsidR="00000000" w:rsidDel="00000000" w:rsidP="00000000" w:rsidRDefault="00000000" w:rsidRPr="00000000" w14:paraId="00000E84">
      <w:pPr>
        <w:numPr>
          <w:ilvl w:val="0"/>
          <w:numId w:val="2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Certificate number range from and range to. </w:t>
      </w:r>
      <w:r w:rsidDel="00000000" w:rsidR="00000000" w:rsidRPr="00000000">
        <w:rPr>
          <w:rtl w:val="0"/>
        </w:rPr>
      </w:r>
    </w:p>
    <w:p w:rsidR="00000000" w:rsidDel="00000000" w:rsidP="00000000" w:rsidRDefault="00000000" w:rsidRPr="00000000" w14:paraId="00000E85">
      <w:pPr>
        <w:numPr>
          <w:ilvl w:val="0"/>
          <w:numId w:val="2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Receiving officer. </w:t>
      </w:r>
      <w:r w:rsidDel="00000000" w:rsidR="00000000" w:rsidRPr="00000000">
        <w:rPr>
          <w:rtl w:val="0"/>
        </w:rPr>
      </w:r>
    </w:p>
    <w:p w:rsidR="00000000" w:rsidDel="00000000" w:rsidP="00000000" w:rsidRDefault="00000000" w:rsidRPr="00000000" w14:paraId="00000E86">
      <w:pPr>
        <w:pBdr>
          <w:top w:space="0" w:sz="0" w:val="nil"/>
          <w:left w:space="0" w:sz="0" w:val="nil"/>
          <w:bottom w:space="0" w:sz="0" w:val="nil"/>
          <w:right w:space="0" w:sz="0" w:val="nil"/>
          <w:between w:space="0" w:sz="0" w:val="nil"/>
        </w:pBdr>
        <w:shd w:fill="auto" w:val="clear"/>
        <w:jc w:val="both"/>
        <w:rPr/>
      </w:pPr>
      <w:bookmarkStart w:colFirst="0" w:colLast="0" w:name="_1h65qms" w:id="180"/>
      <w:bookmarkEnd w:id="180"/>
      <w:r w:rsidDel="00000000" w:rsidR="00000000" w:rsidRPr="00000000">
        <w:rPr>
          <w:rtl w:val="0"/>
        </w:rPr>
      </w:r>
    </w:p>
    <w:p w:rsidR="00000000" w:rsidDel="00000000" w:rsidP="00000000" w:rsidRDefault="00000000" w:rsidRPr="00000000" w14:paraId="00000E87">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792" w:date="2013-11-05T16:40:00Z">
            <w:rPr>
              <w:rFonts w:ascii="Cambria" w:cs="Cambria" w:eastAsia="Cambria" w:hAnsi="Cambria"/>
              <w:b w:val="1"/>
              <w:color w:val="0000ff"/>
              <w:sz w:val="24"/>
              <w:szCs w:val="24"/>
              <w:u w:val="single"/>
              <w:vertAlign w:val="baseline"/>
            </w:rPr>
          </w:rPrChange>
        </w:rPr>
        <w:t xml:space="preserve">Allocation of certificate stock to brokers and branches</w:t>
      </w:r>
      <w:r w:rsidDel="00000000" w:rsidR="00000000" w:rsidRPr="00000000">
        <w:rPr>
          <w:rtl w:val="0"/>
        </w:rPr>
      </w:r>
    </w:p>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certificates can be allocated to the branches or brokers. </w:t>
      </w:r>
      <w:r w:rsidDel="00000000" w:rsidR="00000000" w:rsidRPr="00000000">
        <w:rPr>
          <w:rtl w:val="0"/>
        </w:rPr>
      </w:r>
    </w:p>
    <w:p w:rsidR="00000000" w:rsidDel="00000000" w:rsidP="00000000" w:rsidRDefault="00000000" w:rsidRPr="00000000" w14:paraId="00000E8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following details are captured and validated:</w:t>
      </w:r>
      <w:r w:rsidDel="00000000" w:rsidR="00000000" w:rsidRPr="00000000">
        <w:rPr>
          <w:rtl w:val="0"/>
        </w:rPr>
      </w:r>
    </w:p>
    <w:p w:rsidR="00000000" w:rsidDel="00000000" w:rsidP="00000000" w:rsidRDefault="00000000" w:rsidRPr="00000000" w14:paraId="00000E8A">
      <w:pPr>
        <w:numPr>
          <w:ilvl w:val="0"/>
          <w:numId w:val="2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Agency code. </w:t>
      </w:r>
      <w:r w:rsidDel="00000000" w:rsidR="00000000" w:rsidRPr="00000000">
        <w:rPr>
          <w:rtl w:val="0"/>
        </w:rPr>
      </w:r>
    </w:p>
    <w:p w:rsidR="00000000" w:rsidDel="00000000" w:rsidP="00000000" w:rsidRDefault="00000000" w:rsidRPr="00000000" w14:paraId="00000E8B">
      <w:pPr>
        <w:numPr>
          <w:ilvl w:val="0"/>
          <w:numId w:val="2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Branch code (if the certificates are for own consumption, then the details of the branch allocated should be provided, branch code not required when the certificates are being allocated to a broker).  </w:t>
      </w:r>
      <w:r w:rsidDel="00000000" w:rsidR="00000000" w:rsidRPr="00000000">
        <w:rPr>
          <w:rtl w:val="0"/>
        </w:rPr>
      </w:r>
    </w:p>
    <w:p w:rsidR="00000000" w:rsidDel="00000000" w:rsidP="00000000" w:rsidRDefault="00000000" w:rsidRPr="00000000" w14:paraId="00000E8C">
      <w:pPr>
        <w:numPr>
          <w:ilvl w:val="0"/>
          <w:numId w:val="2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Certificate type. </w:t>
      </w:r>
      <w:r w:rsidDel="00000000" w:rsidR="00000000" w:rsidRPr="00000000">
        <w:rPr>
          <w:rtl w:val="0"/>
        </w:rPr>
      </w:r>
    </w:p>
    <w:p w:rsidR="00000000" w:rsidDel="00000000" w:rsidP="00000000" w:rsidRDefault="00000000" w:rsidRPr="00000000" w14:paraId="00000E8D">
      <w:pPr>
        <w:numPr>
          <w:ilvl w:val="0"/>
          <w:numId w:val="2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Lot number (the lot from where the certificates are being issued).  </w:t>
      </w:r>
      <w:r w:rsidDel="00000000" w:rsidR="00000000" w:rsidRPr="00000000">
        <w:rPr>
          <w:rtl w:val="0"/>
        </w:rPr>
      </w:r>
    </w:p>
    <w:p w:rsidR="00000000" w:rsidDel="00000000" w:rsidP="00000000" w:rsidRDefault="00000000" w:rsidRPr="00000000" w14:paraId="00000E8E">
      <w:pPr>
        <w:numPr>
          <w:ilvl w:val="0"/>
          <w:numId w:val="2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Certificate number from and certificate number to. </w:t>
      </w:r>
      <w:r w:rsidDel="00000000" w:rsidR="00000000" w:rsidRPr="00000000">
        <w:rPr>
          <w:rtl w:val="0"/>
        </w:rPr>
      </w:r>
    </w:p>
    <w:p w:rsidR="00000000" w:rsidDel="00000000" w:rsidP="00000000" w:rsidRDefault="00000000" w:rsidRPr="00000000" w14:paraId="00000E8F">
      <w:pPr>
        <w:numPr>
          <w:ilvl w:val="0"/>
          <w:numId w:val="2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of allocation. </w:t>
      </w:r>
      <w:r w:rsidDel="00000000" w:rsidR="00000000" w:rsidRPr="00000000">
        <w:rPr>
          <w:rtl w:val="0"/>
        </w:rPr>
      </w:r>
    </w:p>
    <w:p w:rsidR="00000000" w:rsidDel="00000000" w:rsidP="00000000" w:rsidRDefault="00000000" w:rsidRPr="00000000" w14:paraId="00000E90">
      <w:pPr>
        <w:numPr>
          <w:ilvl w:val="0"/>
          <w:numId w:val="2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Authorizing officer. </w:t>
      </w:r>
      <w:r w:rsidDel="00000000" w:rsidR="00000000" w:rsidRPr="00000000">
        <w:rPr>
          <w:rtl w:val="0"/>
        </w:rPr>
      </w:r>
    </w:p>
    <w:p w:rsidR="00000000" w:rsidDel="00000000" w:rsidP="00000000" w:rsidRDefault="00000000" w:rsidRPr="00000000" w14:paraId="00000E91">
      <w:pPr>
        <w:numPr>
          <w:ilvl w:val="0"/>
          <w:numId w:val="2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of authorization. </w:t>
      </w:r>
      <w:r w:rsidDel="00000000" w:rsidR="00000000" w:rsidRPr="00000000">
        <w:rPr>
          <w:rtl w:val="0"/>
        </w:rPr>
      </w:r>
    </w:p>
    <w:p w:rsidR="00000000" w:rsidDel="00000000" w:rsidP="00000000" w:rsidRDefault="00000000" w:rsidRPr="00000000" w14:paraId="00000E92">
      <w:pPr>
        <w:pBdr>
          <w:top w:space="0" w:sz="0" w:val="nil"/>
          <w:left w:space="0" w:sz="0" w:val="nil"/>
          <w:bottom w:space="0" w:sz="0" w:val="nil"/>
          <w:right w:space="0" w:sz="0" w:val="nil"/>
          <w:between w:space="0" w:sz="0" w:val="nil"/>
        </w:pBdr>
        <w:shd w:fill="auto" w:val="clear"/>
        <w:jc w:val="both"/>
        <w:rPr/>
      </w:pPr>
      <w:bookmarkStart w:colFirst="0" w:colLast="0" w:name="_415t9al" w:id="181"/>
      <w:bookmarkEnd w:id="181"/>
      <w:r w:rsidDel="00000000" w:rsidR="00000000" w:rsidRPr="00000000">
        <w:rPr>
          <w:rtl w:val="0"/>
        </w:rPr>
      </w:r>
    </w:p>
    <w:p w:rsidR="00000000" w:rsidDel="00000000" w:rsidP="00000000" w:rsidRDefault="00000000" w:rsidRPr="00000000" w14:paraId="00000E93">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792" w:date="2013-11-05T16:40:00Z">
            <w:rPr>
              <w:rFonts w:ascii="Cambria" w:cs="Cambria" w:eastAsia="Cambria" w:hAnsi="Cambria"/>
              <w:b w:val="1"/>
              <w:color w:val="0000ff"/>
              <w:sz w:val="24"/>
              <w:szCs w:val="24"/>
              <w:u w:val="single"/>
              <w:vertAlign w:val="baseline"/>
            </w:rPr>
          </w:rPrChange>
        </w:rPr>
        <w:t xml:space="preserve">Updating of certificate usage schedule</w:t>
      </w:r>
      <w:r w:rsidDel="00000000" w:rsidR="00000000" w:rsidRPr="00000000">
        <w:rPr>
          <w:rtl w:val="0"/>
        </w:rPr>
      </w:r>
    </w:p>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branches and brokers will be required to submit their usage schedules for accounting of the certificates. </w:t>
      </w:r>
      <w:r w:rsidDel="00000000" w:rsidR="00000000" w:rsidRPr="00000000">
        <w:rPr>
          <w:rtl w:val="0"/>
        </w:rPr>
      </w:r>
    </w:p>
    <w:p w:rsidR="00000000" w:rsidDel="00000000" w:rsidP="00000000" w:rsidRDefault="00000000" w:rsidRPr="00000000" w14:paraId="00000E9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branches using the system on line will print the certificates from the system. </w:t>
      </w:r>
      <w:r w:rsidDel="00000000" w:rsidR="00000000" w:rsidRPr="00000000">
        <w:rPr>
          <w:rtl w:val="0"/>
        </w:rPr>
      </w:r>
    </w:p>
    <w:p w:rsidR="00000000" w:rsidDel="00000000" w:rsidP="00000000" w:rsidRDefault="00000000" w:rsidRPr="00000000" w14:paraId="00000E9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schedule details to be captured from intermediaries and offline branches are:</w:t>
      </w:r>
      <w:r w:rsidDel="00000000" w:rsidR="00000000" w:rsidRPr="00000000">
        <w:rPr>
          <w:rtl w:val="0"/>
        </w:rPr>
      </w:r>
    </w:p>
    <w:p w:rsidR="00000000" w:rsidDel="00000000" w:rsidP="00000000" w:rsidRDefault="00000000" w:rsidRPr="00000000" w14:paraId="00000E97">
      <w:pPr>
        <w:numPr>
          <w:ilvl w:val="0"/>
          <w:numId w:val="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Certificate number</w:t>
      </w:r>
      <w:r w:rsidDel="00000000" w:rsidR="00000000" w:rsidRPr="00000000">
        <w:rPr>
          <w:rtl w:val="0"/>
        </w:rPr>
      </w:r>
    </w:p>
    <w:p w:rsidR="00000000" w:rsidDel="00000000" w:rsidP="00000000" w:rsidRDefault="00000000" w:rsidRPr="00000000" w14:paraId="00000E98">
      <w:pPr>
        <w:numPr>
          <w:ilvl w:val="0"/>
          <w:numId w:val="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Agency code or branch code</w:t>
      </w:r>
      <w:r w:rsidDel="00000000" w:rsidR="00000000" w:rsidRPr="00000000">
        <w:rPr>
          <w:rtl w:val="0"/>
        </w:rPr>
      </w:r>
    </w:p>
    <w:p w:rsidR="00000000" w:rsidDel="00000000" w:rsidP="00000000" w:rsidRDefault="00000000" w:rsidRPr="00000000" w14:paraId="00000E99">
      <w:pPr>
        <w:numPr>
          <w:ilvl w:val="0"/>
          <w:numId w:val="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Vehicle registration number</w:t>
      </w:r>
      <w:r w:rsidDel="00000000" w:rsidR="00000000" w:rsidRPr="00000000">
        <w:rPr>
          <w:rtl w:val="0"/>
        </w:rPr>
      </w:r>
    </w:p>
    <w:p w:rsidR="00000000" w:rsidDel="00000000" w:rsidP="00000000" w:rsidRDefault="00000000" w:rsidRPr="00000000" w14:paraId="00000E9A">
      <w:pPr>
        <w:numPr>
          <w:ilvl w:val="0"/>
          <w:numId w:val="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Period of insurance</w:t>
      </w:r>
      <w:r w:rsidDel="00000000" w:rsidR="00000000" w:rsidRPr="00000000">
        <w:rPr>
          <w:rtl w:val="0"/>
        </w:rPr>
      </w:r>
    </w:p>
    <w:p w:rsidR="00000000" w:rsidDel="00000000" w:rsidP="00000000" w:rsidRDefault="00000000" w:rsidRPr="00000000" w14:paraId="00000E9B">
      <w:pPr>
        <w:numPr>
          <w:ilvl w:val="0"/>
          <w:numId w:val="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of issue</w:t>
      </w:r>
      <w:r w:rsidDel="00000000" w:rsidR="00000000" w:rsidRPr="00000000">
        <w:rPr>
          <w:rtl w:val="0"/>
        </w:rPr>
      </w:r>
    </w:p>
    <w:p w:rsidR="00000000" w:rsidDel="00000000" w:rsidP="00000000" w:rsidRDefault="00000000" w:rsidRPr="00000000" w14:paraId="00000E9C">
      <w:pPr>
        <w:numPr>
          <w:ilvl w:val="0"/>
          <w:numId w:val="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number</w:t>
      </w:r>
      <w:r w:rsidDel="00000000" w:rsidR="00000000" w:rsidRPr="00000000">
        <w:rPr>
          <w:rtl w:val="0"/>
        </w:rPr>
      </w:r>
    </w:p>
    <w:p w:rsidR="00000000" w:rsidDel="00000000" w:rsidP="00000000" w:rsidRDefault="00000000" w:rsidRPr="00000000" w14:paraId="00000E9D">
      <w:pPr>
        <w:numPr>
          <w:ilvl w:val="0"/>
          <w:numId w:val="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Status of the certificate (Active, spoilt, cancelled) </w:t>
      </w:r>
      <w:r w:rsidDel="00000000" w:rsidR="00000000" w:rsidRPr="00000000">
        <w:rPr>
          <w:rtl w:val="0"/>
        </w:rPr>
      </w:r>
    </w:p>
    <w:p w:rsidR="00000000" w:rsidDel="00000000" w:rsidP="00000000" w:rsidRDefault="00000000" w:rsidRPr="00000000" w14:paraId="00000E9E">
      <w:pPr>
        <w:pBdr>
          <w:top w:space="0" w:sz="0" w:val="nil"/>
          <w:left w:space="0" w:sz="0" w:val="nil"/>
          <w:bottom w:space="0" w:sz="0" w:val="nil"/>
          <w:right w:space="0" w:sz="0" w:val="nil"/>
          <w:between w:space="0" w:sz="0" w:val="nil"/>
        </w:pBdr>
        <w:shd w:fill="auto" w:val="clear"/>
        <w:jc w:val="both"/>
        <w:rPr/>
      </w:pPr>
      <w:bookmarkStart w:colFirst="0" w:colLast="0" w:name="_2gb3jie" w:id="182"/>
      <w:bookmarkEnd w:id="182"/>
      <w:r w:rsidDel="00000000" w:rsidR="00000000" w:rsidRPr="00000000">
        <w:rPr>
          <w:rtl w:val="0"/>
        </w:rPr>
      </w:r>
    </w:p>
    <w:p w:rsidR="00000000" w:rsidDel="00000000" w:rsidP="00000000" w:rsidRDefault="00000000" w:rsidRPr="00000000" w14:paraId="00000E9F">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792" w:date="2013-11-05T16:40:00Z">
            <w:rPr>
              <w:rFonts w:ascii="Cambria" w:cs="Cambria" w:eastAsia="Cambria" w:hAnsi="Cambria"/>
              <w:b w:val="1"/>
              <w:color w:val="0000ff"/>
              <w:sz w:val="24"/>
              <w:szCs w:val="24"/>
              <w:u w:val="single"/>
              <w:vertAlign w:val="baseline"/>
            </w:rPr>
          </w:rPrChange>
        </w:rPr>
        <w:t xml:space="preserve">Certificate printing</w:t>
      </w:r>
      <w:r w:rsidDel="00000000" w:rsidR="00000000" w:rsidRPr="00000000">
        <w:rPr>
          <w:rtl w:val="0"/>
        </w:rPr>
      </w:r>
    </w:p>
    <w:p w:rsidR="00000000" w:rsidDel="00000000" w:rsidP="00000000" w:rsidRDefault="00000000" w:rsidRPr="00000000" w14:paraId="00000EA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TurnQuest GIS provides functionality for printing certificates allocated to the risks in the system. </w:t>
      </w:r>
      <w:r w:rsidDel="00000000" w:rsidR="00000000" w:rsidRPr="00000000">
        <w:rPr>
          <w:rtl w:val="0"/>
        </w:rPr>
      </w:r>
    </w:p>
    <w:p w:rsidR="00000000" w:rsidDel="00000000" w:rsidP="00000000" w:rsidRDefault="00000000" w:rsidRPr="00000000" w14:paraId="00000EA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Any underwriter with access rights can allocate a certificate to a risk for printing.  The risks with certificates allocated are then placed in a queue ready for printing.  The printing is done from a central workstation for better control of certificate stationary.  The certificate printer is predefined in the system to further ensure proper utilization, coordination and control of certificate stationary.  </w:t>
      </w:r>
      <w:r w:rsidDel="00000000" w:rsidR="00000000" w:rsidRPr="00000000">
        <w:rPr>
          <w:rtl w:val="0"/>
        </w:rPr>
      </w:r>
    </w:p>
    <w:p w:rsidR="00000000" w:rsidDel="00000000" w:rsidP="00000000" w:rsidRDefault="00000000" w:rsidRPr="00000000" w14:paraId="00000EA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EA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Subsequent allocation of certificates to a risk can easily be done without having to go through an endorsement transaction.  </w:t>
      </w:r>
      <w:r w:rsidDel="00000000" w:rsidR="00000000" w:rsidRPr="00000000">
        <w:rPr>
          <w:rtl w:val="0"/>
        </w:rPr>
      </w:r>
    </w:p>
    <w:p w:rsidR="00000000" w:rsidDel="00000000" w:rsidP="00000000" w:rsidRDefault="00000000" w:rsidRPr="00000000" w14:paraId="00000EA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EA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It is possible to issue certificates before debiting or renewal. </w:t>
      </w:r>
      <w:r w:rsidDel="00000000" w:rsidR="00000000" w:rsidRPr="00000000">
        <w:rPr>
          <w:rtl w:val="0"/>
        </w:rPr>
      </w:r>
    </w:p>
    <w:p w:rsidR="00000000" w:rsidDel="00000000" w:rsidP="00000000" w:rsidRDefault="00000000" w:rsidRPr="00000000" w14:paraId="00000EA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ensures that certificate validity dates fall within the effective cover period of the policy.  It further ensures that the validity date does not start earlier than date of allocation. </w:t>
      </w:r>
      <w:r w:rsidDel="00000000" w:rsidR="00000000" w:rsidRPr="00000000">
        <w:rPr>
          <w:rtl w:val="0"/>
        </w:rPr>
      </w:r>
    </w:p>
    <w:p w:rsidR="00000000" w:rsidDel="00000000" w:rsidP="00000000" w:rsidRDefault="00000000" w:rsidRPr="00000000" w14:paraId="00000EA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EA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More than one certificate may be issued within a cover period e.g., where.  One - month (short term certificates) certificate is issued within a 1 - year cover period for credit control purposes. </w:t>
      </w:r>
      <w:r w:rsidDel="00000000" w:rsidR="00000000" w:rsidRPr="00000000">
        <w:rPr>
          <w:rtl w:val="0"/>
        </w:rPr>
      </w:r>
    </w:p>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jc w:val="both"/>
        <w:rPr/>
      </w:pPr>
      <w:bookmarkStart w:colFirst="0" w:colLast="0" w:name="_vgdtq7" w:id="183"/>
      <w:bookmarkEnd w:id="183"/>
      <w:r w:rsidDel="00000000" w:rsidR="00000000" w:rsidRPr="00000000">
        <w:rPr>
          <w:rtl w:val="0"/>
        </w:rPr>
      </w:r>
    </w:p>
    <w:p w:rsidR="00000000" w:rsidDel="00000000" w:rsidP="00000000" w:rsidRDefault="00000000" w:rsidRPr="00000000" w14:paraId="00000EAA">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792" w:date="2013-11-05T16:40:00Z">
            <w:rPr>
              <w:rFonts w:ascii="Cambria" w:cs="Cambria" w:eastAsia="Cambria" w:hAnsi="Cambria"/>
              <w:b w:val="1"/>
              <w:color w:val="0000ff"/>
              <w:sz w:val="24"/>
              <w:szCs w:val="24"/>
              <w:u w:val="single"/>
              <w:vertAlign w:val="baseline"/>
            </w:rPr>
          </w:rPrChange>
        </w:rPr>
        <w:t xml:space="preserve">Certificate Module Outputs</w:t>
      </w:r>
      <w:r w:rsidDel="00000000" w:rsidR="00000000" w:rsidRPr="00000000">
        <w:rPr>
          <w:rtl w:val="0"/>
        </w:rPr>
      </w:r>
    </w:p>
    <w:p w:rsidR="00000000" w:rsidDel="00000000" w:rsidP="00000000" w:rsidRDefault="00000000" w:rsidRPr="00000000" w14:paraId="00000EAB">
      <w:pPr>
        <w:numPr>
          <w:ilvl w:val="0"/>
          <w:numId w:val="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Printed certificate</w:t>
      </w:r>
      <w:r w:rsidDel="00000000" w:rsidR="00000000" w:rsidRPr="00000000">
        <w:rPr>
          <w:rtl w:val="0"/>
        </w:rPr>
      </w:r>
    </w:p>
    <w:p w:rsidR="00000000" w:rsidDel="00000000" w:rsidP="00000000" w:rsidRDefault="00000000" w:rsidRPr="00000000" w14:paraId="00000EAC">
      <w:pPr>
        <w:numPr>
          <w:ilvl w:val="0"/>
          <w:numId w:val="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Certificate usage schedule</w:t>
      </w:r>
      <w:r w:rsidDel="00000000" w:rsidR="00000000" w:rsidRPr="00000000">
        <w:rPr>
          <w:rtl w:val="0"/>
        </w:rPr>
      </w:r>
    </w:p>
    <w:p w:rsidR="00000000" w:rsidDel="00000000" w:rsidP="00000000" w:rsidRDefault="00000000" w:rsidRPr="00000000" w14:paraId="00000EAD">
      <w:pPr>
        <w:numPr>
          <w:ilvl w:val="0"/>
          <w:numId w:val="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Audit report on policies allocated certificates before debiting</w:t>
      </w:r>
      <w:r w:rsidDel="00000000" w:rsidR="00000000" w:rsidRPr="00000000">
        <w:rPr>
          <w:rtl w:val="0"/>
        </w:rPr>
      </w:r>
    </w:p>
    <w:p w:rsidR="00000000" w:rsidDel="00000000" w:rsidP="00000000" w:rsidRDefault="00000000" w:rsidRPr="00000000" w14:paraId="00000EAE">
      <w:pPr>
        <w:numPr>
          <w:ilvl w:val="0"/>
          <w:numId w:val="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Daily certificate spoilage schedule</w:t>
      </w:r>
      <w:r w:rsidDel="00000000" w:rsidR="00000000" w:rsidRPr="00000000">
        <w:rPr>
          <w:rtl w:val="0"/>
        </w:rPr>
      </w:r>
    </w:p>
    <w:p w:rsidR="00000000" w:rsidDel="00000000" w:rsidP="00000000" w:rsidRDefault="00000000" w:rsidRPr="00000000" w14:paraId="00000EAF">
      <w:pPr>
        <w:numPr>
          <w:ilvl w:val="0"/>
          <w:numId w:val="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 report for all approved certificate issuance requests. </w:t>
      </w:r>
      <w:r w:rsidDel="00000000" w:rsidR="00000000" w:rsidRPr="00000000">
        <w:rPr>
          <w:rtl w:val="0"/>
        </w:rPr>
      </w:r>
    </w:p>
    <w:p w:rsidR="00000000" w:rsidDel="00000000" w:rsidP="00000000" w:rsidRDefault="00000000" w:rsidRPr="00000000" w14:paraId="00000EB0">
      <w:pPr>
        <w:numPr>
          <w:ilvl w:val="0"/>
          <w:numId w:val="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 report for all rejected certificate issuance requests. </w:t>
      </w:r>
      <w:r w:rsidDel="00000000" w:rsidR="00000000" w:rsidRPr="00000000">
        <w:rPr>
          <w:rtl w:val="0"/>
        </w:rPr>
      </w:r>
    </w:p>
    <w:p w:rsidR="00000000" w:rsidDel="00000000" w:rsidP="00000000" w:rsidRDefault="00000000" w:rsidRPr="00000000" w14:paraId="00000EB1">
      <w:pPr>
        <w:numPr>
          <w:ilvl w:val="0"/>
          <w:numId w:val="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 report showing unutilized (undeclared) certificates. </w:t>
      </w:r>
      <w:r w:rsidDel="00000000" w:rsidR="00000000" w:rsidRPr="00000000">
        <w:rPr>
          <w:rtl w:val="0"/>
        </w:rPr>
      </w:r>
    </w:p>
    <w:p w:rsidR="00000000" w:rsidDel="00000000" w:rsidP="00000000" w:rsidRDefault="00000000" w:rsidRPr="00000000" w14:paraId="00000EB2">
      <w:pPr>
        <w:numPr>
          <w:ilvl w:val="0"/>
          <w:numId w:val="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 report monitoring the certificate usage per broker. </w:t>
      </w:r>
      <w:r w:rsidDel="00000000" w:rsidR="00000000" w:rsidRPr="00000000">
        <w:rPr>
          <w:rtl w:val="0"/>
        </w:rPr>
      </w:r>
    </w:p>
    <w:p w:rsidR="00000000" w:rsidDel="00000000" w:rsidP="00000000" w:rsidRDefault="00000000" w:rsidRPr="00000000" w14:paraId="00000EB3">
      <w:pPr>
        <w:numPr>
          <w:ilvl w:val="0"/>
          <w:numId w:val="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 report showing cancelled certificates. </w:t>
      </w:r>
      <w:r w:rsidDel="00000000" w:rsidR="00000000" w:rsidRPr="00000000">
        <w:rPr>
          <w:rtl w:val="0"/>
        </w:rPr>
      </w:r>
    </w:p>
    <w:p w:rsidR="00000000" w:rsidDel="00000000" w:rsidP="00000000" w:rsidRDefault="00000000" w:rsidRPr="00000000" w14:paraId="00000EB4">
      <w:pPr>
        <w:numPr>
          <w:ilvl w:val="0"/>
          <w:numId w:val="1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 certificate allocation to each broker</w:t>
      </w:r>
      <w:r w:rsidDel="00000000" w:rsidR="00000000" w:rsidRPr="00000000">
        <w:rPr>
          <w:rtl w:val="0"/>
        </w:rPr>
      </w:r>
    </w:p>
    <w:p w:rsidR="00000000" w:rsidDel="00000000" w:rsidP="00000000" w:rsidRDefault="00000000" w:rsidRPr="00000000" w14:paraId="00000EB5">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3fg1ce0" w:id="184"/>
      <w:bookmarkEnd w:id="184"/>
      <w:r w:rsidDel="00000000" w:rsidR="00000000" w:rsidRPr="00000000">
        <w:br w:type="page"/>
      </w:r>
      <w:r w:rsidDel="00000000" w:rsidR="00000000" w:rsidRPr="00000000">
        <w:rPr>
          <w:b w:val="1"/>
          <w:color w:val="000000"/>
          <w:u w:val="none"/>
          <w:vertAlign w:val="baseline"/>
          <w:rtl w:val="0"/>
          <w:rPrChange w:author="Heritage Comments" w:id="793" w:date="2013-11-05T16:40:00Z">
            <w:rPr>
              <w:color w:val="0000ff"/>
              <w:u w:val="single"/>
              <w:vertAlign w:val="baseline"/>
            </w:rPr>
          </w:rPrChange>
        </w:rPr>
        <w:t xml:space="preserve">Survey / Valuation</w:t>
      </w:r>
      <w:r w:rsidDel="00000000" w:rsidR="00000000" w:rsidRPr="00000000">
        <w:rPr>
          <w:rtl w:val="0"/>
        </w:rPr>
      </w:r>
    </w:p>
    <w:p w:rsidR="00000000" w:rsidDel="00000000" w:rsidP="00000000" w:rsidRDefault="00000000" w:rsidRPr="00000000" w14:paraId="00000EB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module provides the functionality to track all surveys details collected by the surveyor/ valuer.  The system keeps the survey details including;</w:t>
      </w:r>
      <w:r w:rsidDel="00000000" w:rsidR="00000000" w:rsidRPr="00000000">
        <w:rPr>
          <w:rtl w:val="0"/>
        </w:rPr>
      </w:r>
    </w:p>
    <w:p w:rsidR="00000000" w:rsidDel="00000000" w:rsidP="00000000" w:rsidRDefault="00000000" w:rsidRPr="00000000" w14:paraId="00000EB7">
      <w:pPr>
        <w:numPr>
          <w:ilvl w:val="0"/>
          <w:numId w:val="10"/>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vertAlign w:val="baseline"/>
          <w:rtl w:val="0"/>
        </w:rPr>
        <w:t xml:space="preserve">Define all approved surveyors/ valuers</w:t>
      </w:r>
      <w:r w:rsidDel="00000000" w:rsidR="00000000" w:rsidRPr="00000000">
        <w:rPr>
          <w:rtl w:val="0"/>
        </w:rPr>
      </w:r>
    </w:p>
    <w:p w:rsidR="00000000" w:rsidDel="00000000" w:rsidP="00000000" w:rsidRDefault="00000000" w:rsidRPr="00000000" w14:paraId="00000EB8">
      <w:pPr>
        <w:numPr>
          <w:ilvl w:val="0"/>
          <w:numId w:val="10"/>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vertAlign w:val="baseline"/>
          <w:rtl w:val="0"/>
        </w:rPr>
        <w:t xml:space="preserve">Track allocation of work to surveyors by keeping the following</w:t>
      </w:r>
      <w:r w:rsidDel="00000000" w:rsidR="00000000" w:rsidRPr="00000000">
        <w:rPr>
          <w:rtl w:val="0"/>
        </w:rPr>
      </w:r>
    </w:p>
    <w:p w:rsidR="00000000" w:rsidDel="00000000" w:rsidP="00000000" w:rsidRDefault="00000000" w:rsidRPr="00000000" w14:paraId="00000EB9">
      <w:pPr>
        <w:numPr>
          <w:ilvl w:val="0"/>
          <w:numId w:val="9"/>
        </w:numPr>
        <w:pBdr>
          <w:top w:space="0" w:sz="0" w:val="nil"/>
          <w:left w:space="0" w:sz="0" w:val="nil"/>
          <w:bottom w:space="0" w:sz="0" w:val="nil"/>
          <w:right w:space="0" w:sz="0" w:val="nil"/>
          <w:between w:space="0" w:sz="0" w:val="nil"/>
        </w:pBdr>
        <w:shd w:fill="auto" w:val="clear"/>
        <w:ind w:left="810" w:hanging="360"/>
        <w:jc w:val="both"/>
        <w:rPr/>
      </w:pPr>
      <w:r w:rsidDel="00000000" w:rsidR="00000000" w:rsidRPr="00000000">
        <w:rPr>
          <w:vertAlign w:val="baseline"/>
          <w:rtl w:val="0"/>
        </w:rPr>
        <w:t xml:space="preserve">Date of survey/Valuation date</w:t>
      </w:r>
      <w:r w:rsidDel="00000000" w:rsidR="00000000" w:rsidRPr="00000000">
        <w:rPr>
          <w:rtl w:val="0"/>
        </w:rPr>
      </w:r>
    </w:p>
    <w:p w:rsidR="00000000" w:rsidDel="00000000" w:rsidP="00000000" w:rsidRDefault="00000000" w:rsidRPr="00000000" w14:paraId="00000EBA">
      <w:pPr>
        <w:numPr>
          <w:ilvl w:val="0"/>
          <w:numId w:val="9"/>
        </w:numPr>
        <w:pBdr>
          <w:top w:space="0" w:sz="0" w:val="nil"/>
          <w:left w:space="0" w:sz="0" w:val="nil"/>
          <w:bottom w:space="0" w:sz="0" w:val="nil"/>
          <w:right w:space="0" w:sz="0" w:val="nil"/>
          <w:between w:space="0" w:sz="0" w:val="nil"/>
        </w:pBdr>
        <w:shd w:fill="auto" w:val="clear"/>
        <w:ind w:left="810" w:hanging="360"/>
        <w:jc w:val="both"/>
        <w:rPr/>
      </w:pPr>
      <w:ins w:author="Heritage Comments" w:id="794" w:date="2013-11-05T16:40:00Z">
        <w:r w:rsidDel="00000000" w:rsidR="00000000" w:rsidRPr="00000000">
          <w:rPr>
            <w:vertAlign w:val="baseline"/>
            <w:rtl w:val="0"/>
          </w:rPr>
          <w:t xml:space="preserve">Date of appointing the surveyor</w:t>
        </w:r>
      </w:ins>
      <w:r w:rsidDel="00000000" w:rsidR="00000000" w:rsidRPr="00000000">
        <w:rPr>
          <w:rtl w:val="0"/>
        </w:rPr>
      </w:r>
    </w:p>
    <w:p w:rsidR="00000000" w:rsidDel="00000000" w:rsidP="00000000" w:rsidRDefault="00000000" w:rsidRPr="00000000" w14:paraId="00000EBB">
      <w:pPr>
        <w:numPr>
          <w:ilvl w:val="0"/>
          <w:numId w:val="9"/>
        </w:numPr>
        <w:pBdr>
          <w:top w:space="0" w:sz="0" w:val="nil"/>
          <w:left w:space="0" w:sz="0" w:val="nil"/>
          <w:bottom w:space="0" w:sz="0" w:val="nil"/>
          <w:right w:space="0" w:sz="0" w:val="nil"/>
          <w:between w:space="0" w:sz="0" w:val="nil"/>
        </w:pBdr>
        <w:shd w:fill="auto" w:val="clear"/>
        <w:ind w:left="810" w:hanging="360"/>
        <w:jc w:val="both"/>
        <w:rPr/>
      </w:pPr>
      <w:r w:rsidDel="00000000" w:rsidR="00000000" w:rsidRPr="00000000">
        <w:rPr>
          <w:vertAlign w:val="baseline"/>
          <w:rtl w:val="0"/>
        </w:rPr>
        <w:t xml:space="preserve">Policy No (Selected from list of policies in GIS) </w:t>
      </w:r>
      <w:r w:rsidDel="00000000" w:rsidR="00000000" w:rsidRPr="00000000">
        <w:rPr>
          <w:rtl w:val="0"/>
        </w:rPr>
      </w:r>
    </w:p>
    <w:p w:rsidR="00000000" w:rsidDel="00000000" w:rsidP="00000000" w:rsidRDefault="00000000" w:rsidRPr="00000000" w14:paraId="00000EBC">
      <w:pPr>
        <w:numPr>
          <w:ilvl w:val="0"/>
          <w:numId w:val="9"/>
        </w:numPr>
        <w:pBdr>
          <w:top w:space="0" w:sz="0" w:val="nil"/>
          <w:left w:space="0" w:sz="0" w:val="nil"/>
          <w:bottom w:space="0" w:sz="0" w:val="nil"/>
          <w:right w:space="0" w:sz="0" w:val="nil"/>
          <w:between w:space="0" w:sz="0" w:val="nil"/>
        </w:pBdr>
        <w:shd w:fill="auto" w:val="clear"/>
        <w:ind w:left="810" w:hanging="360"/>
        <w:jc w:val="both"/>
        <w:rPr/>
      </w:pPr>
      <w:r w:rsidDel="00000000" w:rsidR="00000000" w:rsidRPr="00000000">
        <w:rPr>
          <w:vertAlign w:val="baseline"/>
          <w:rtl w:val="0"/>
        </w:rPr>
        <w:t xml:space="preserve">Date of receiving valuation</w:t>
      </w:r>
      <w:ins w:author="Heritage Comments" w:id="795" w:date="2013-11-05T16:40:00Z">
        <w:r w:rsidDel="00000000" w:rsidR="00000000" w:rsidRPr="00000000">
          <w:rPr>
            <w:color w:val="ff0000"/>
            <w:vertAlign w:val="baseline"/>
            <w:rtl w:val="0"/>
          </w:rPr>
          <w:t xml:space="preserve">/survey report</w:t>
        </w:r>
      </w:ins>
      <w:r w:rsidDel="00000000" w:rsidR="00000000" w:rsidRPr="00000000">
        <w:rPr>
          <w:vertAlign w:val="baseline"/>
          <w:rtl w:val="0"/>
        </w:rPr>
        <w:t xml:space="preserve">- one should not be able to capture the receive date, valuation remarks, valuation SI and recommendation when valuation received is </w:t>
      </w:r>
      <w:r w:rsidDel="00000000" w:rsidR="00000000" w:rsidRPr="00000000">
        <w:rPr>
          <w:b w:val="1"/>
          <w:vertAlign w:val="baseline"/>
          <w:rtl w:val="0"/>
        </w:rPr>
        <w:t xml:space="preserve">'NO'. </w:t>
      </w:r>
      <w:r w:rsidDel="00000000" w:rsidR="00000000" w:rsidRPr="00000000">
        <w:rPr>
          <w:rtl w:val="0"/>
        </w:rPr>
      </w:r>
    </w:p>
    <w:p w:rsidR="00000000" w:rsidDel="00000000" w:rsidP="00000000" w:rsidRDefault="00000000" w:rsidRPr="00000000" w14:paraId="00000EBD">
      <w:pPr>
        <w:numPr>
          <w:ilvl w:val="0"/>
          <w:numId w:val="9"/>
        </w:numPr>
        <w:pBdr>
          <w:top w:space="0" w:sz="0" w:val="nil"/>
          <w:left w:space="0" w:sz="0" w:val="nil"/>
          <w:bottom w:space="0" w:sz="0" w:val="nil"/>
          <w:right w:space="0" w:sz="0" w:val="nil"/>
          <w:between w:space="0" w:sz="0" w:val="nil"/>
        </w:pBdr>
        <w:shd w:fill="auto" w:val="clear"/>
        <w:ind w:left="810" w:hanging="360"/>
        <w:jc w:val="both"/>
        <w:rPr/>
      </w:pPr>
      <w:ins w:author="Heritage Comments" w:id="796" w:date="2013-11-05T16:40:00Z">
        <w:r w:rsidDel="00000000" w:rsidR="00000000" w:rsidRPr="00000000">
          <w:rPr>
            <w:color w:val="ff0000"/>
            <w:vertAlign w:val="baseline"/>
            <w:rtl w:val="0"/>
          </w:rPr>
          <w:t xml:space="preserve">Capture survey requisition request and name of the person (staff) requesting for survey/valuation to be undertaken</w:t>
        </w:r>
      </w:ins>
      <w:r w:rsidDel="00000000" w:rsidR="00000000" w:rsidRPr="00000000">
        <w:rPr>
          <w:rtl w:val="0"/>
        </w:rPr>
      </w:r>
    </w:p>
    <w:p w:rsidR="00000000" w:rsidDel="00000000" w:rsidP="00000000" w:rsidRDefault="00000000" w:rsidRPr="00000000" w14:paraId="00000EBE">
      <w:pPr>
        <w:numPr>
          <w:ilvl w:val="0"/>
          <w:numId w:val="9"/>
        </w:numPr>
        <w:pBdr>
          <w:top w:space="0" w:sz="0" w:val="nil"/>
          <w:left w:space="0" w:sz="0" w:val="nil"/>
          <w:bottom w:space="0" w:sz="0" w:val="nil"/>
          <w:right w:space="0" w:sz="0" w:val="nil"/>
          <w:between w:space="0" w:sz="0" w:val="nil"/>
        </w:pBdr>
        <w:shd w:fill="auto" w:val="clear"/>
        <w:ind w:left="810" w:hanging="360"/>
        <w:jc w:val="both"/>
        <w:rPr/>
      </w:pPr>
      <w:ins w:author="Heritage Comments" w:id="797" w:date="2013-11-05T16:40:00Z">
        <w:r w:rsidDel="00000000" w:rsidR="00000000" w:rsidRPr="00000000">
          <w:rPr>
            <w:color w:val="ff0000"/>
            <w:vertAlign w:val="baseline"/>
            <w:rtl w:val="0"/>
          </w:rPr>
          <w:t xml:space="preserve">Capture a predefined period for a survey/resurvey e.g. 3 years for a particular risk</w:t>
        </w:r>
      </w:ins>
      <w:r w:rsidDel="00000000" w:rsidR="00000000" w:rsidRPr="00000000">
        <w:rPr>
          <w:rtl w:val="0"/>
        </w:rPr>
      </w:r>
    </w:p>
    <w:p w:rsidR="00000000" w:rsidDel="00000000" w:rsidP="00000000" w:rsidRDefault="00000000" w:rsidRPr="00000000" w14:paraId="00000EBF">
      <w:pPr>
        <w:numPr>
          <w:ilvl w:val="0"/>
          <w:numId w:val="12"/>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vertAlign w:val="baseline"/>
          <w:rtl w:val="0"/>
        </w:rPr>
        <w:t xml:space="preserve">System will allow payment of valuation </w:t>
      </w:r>
      <w:ins w:author="Heritage Comments" w:id="798" w:date="2013-11-05T16:40:00Z">
        <w:r w:rsidDel="00000000" w:rsidR="00000000" w:rsidRPr="00000000">
          <w:rPr>
            <w:color w:val="ff0000"/>
            <w:vertAlign w:val="baseline"/>
            <w:rtl w:val="0"/>
          </w:rPr>
          <w:t xml:space="preserve">/survey</w:t>
        </w:r>
        <w:r w:rsidDel="00000000" w:rsidR="00000000" w:rsidRPr="00000000">
          <w:rPr>
            <w:vertAlign w:val="baseline"/>
            <w:rtl w:val="0"/>
          </w:rPr>
          <w:t xml:space="preserve"> </w:t>
        </w:r>
      </w:ins>
      <w:r w:rsidDel="00000000" w:rsidR="00000000" w:rsidRPr="00000000">
        <w:rPr>
          <w:vertAlign w:val="baseline"/>
          <w:rtl w:val="0"/>
        </w:rPr>
        <w:t xml:space="preserve">fee - The system will allow raising a requisition for more than one policy. </w:t>
      </w:r>
      <w:r w:rsidDel="00000000" w:rsidR="00000000" w:rsidRPr="00000000">
        <w:rPr>
          <w:rtl w:val="0"/>
        </w:rPr>
      </w:r>
    </w:p>
    <w:p w:rsidR="00000000" w:rsidDel="00000000" w:rsidP="00000000" w:rsidRDefault="00000000" w:rsidRPr="00000000" w14:paraId="00000EC0">
      <w:pPr>
        <w:numPr>
          <w:ilvl w:val="0"/>
          <w:numId w:val="12"/>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strike w:val="1"/>
          <w:color w:val="000000"/>
          <w:u w:val="none"/>
          <w:vertAlign w:val="baseline"/>
          <w:rtl w:val="0"/>
          <w:rPrChange w:author="Heritage Comments" w:id="799" w:date="2013-11-05T16:40:00Z">
            <w:rPr>
              <w:color w:val="0000ff"/>
              <w:u w:val="single"/>
              <w:vertAlign w:val="baseline"/>
            </w:rPr>
          </w:rPrChange>
        </w:rPr>
        <w:t xml:space="preserve">Remove</w:t>
      </w:r>
      <w:ins w:author="Heritage Comments" w:id="800" w:date="2013-11-05T16:40:00Z">
        <w:r w:rsidDel="00000000" w:rsidR="00000000" w:rsidRPr="00000000">
          <w:rPr>
            <w:vertAlign w:val="baseline"/>
            <w:rtl w:val="0"/>
          </w:rPr>
          <w:t xml:space="preserve"> </w:t>
        </w:r>
        <w:r w:rsidDel="00000000" w:rsidR="00000000" w:rsidRPr="00000000">
          <w:rPr>
            <w:color w:val="ff0000"/>
            <w:vertAlign w:val="baseline"/>
            <w:rtl w:val="0"/>
          </w:rPr>
          <w:t xml:space="preserve">Extract</w:t>
        </w:r>
      </w:ins>
      <w:r w:rsidDel="00000000" w:rsidR="00000000" w:rsidRPr="00000000">
        <w:rPr>
          <w:vertAlign w:val="baseline"/>
          <w:rtl w:val="0"/>
        </w:rPr>
        <w:t xml:space="preserve"> endorsement and policy number on survey/Processing screen and allow selecting policies being paid for.</w:t>
      </w:r>
      <w:del w:author="Heritage Comments" w:id="801" w:date="2013-11-05T16:40:00Z">
        <w:r w:rsidDel="00000000" w:rsidR="00000000" w:rsidRPr="00000000">
          <w:rPr>
            <w:vertAlign w:val="baseline"/>
            <w:rtl w:val="0"/>
          </w:rPr>
          <w:delText xml:space="preserve"> </w:delText>
        </w:r>
      </w:del>
      <w:ins w:author="Heritage Comments" w:id="801" w:date="2013-11-05T16:40:00Z">
        <w:r w:rsidDel="00000000" w:rsidR="00000000" w:rsidRPr="00000000">
          <w:rPr>
            <w:vertAlign w:val="baseline"/>
            <w:rtl w:val="0"/>
          </w:rPr>
          <w:t xml:space="preserve"> </w:t>
        </w:r>
        <w:r w:rsidDel="00000000" w:rsidR="00000000" w:rsidRPr="00000000">
          <w:rPr>
            <w:color w:val="ff0000"/>
            <w:vertAlign w:val="baseline"/>
            <w:rtl w:val="0"/>
          </w:rPr>
          <w:t xml:space="preserve">For pre-insurance surveys/valuations, there should be a provision to allow for payment before the policy is generated – sometimes cover does not materialise.</w:t>
        </w:r>
      </w:ins>
      <w:r w:rsidDel="00000000" w:rsidR="00000000" w:rsidRPr="00000000">
        <w:rPr>
          <w:rtl w:val="0"/>
        </w:rPr>
      </w:r>
    </w:p>
    <w:p w:rsidR="00000000" w:rsidDel="00000000" w:rsidP="00000000" w:rsidRDefault="00000000" w:rsidRPr="00000000" w14:paraId="00000EC1">
      <w:pPr>
        <w:numPr>
          <w:ilvl w:val="0"/>
          <w:numId w:val="12"/>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vertAlign w:val="baseline"/>
          <w:rtl w:val="0"/>
        </w:rPr>
        <w:t xml:space="preserve">The system will allow defining of </w:t>
      </w:r>
      <w:r w:rsidDel="00000000" w:rsidR="00000000" w:rsidRPr="00000000">
        <w:rPr>
          <w:strike w:val="1"/>
          <w:color w:val="000000"/>
          <w:u w:val="none"/>
          <w:vertAlign w:val="baseline"/>
          <w:rtl w:val="0"/>
          <w:rPrChange w:author="Heritage Comments" w:id="799" w:date="2013-11-05T16:40:00Z">
            <w:rPr>
              <w:color w:val="0000ff"/>
              <w:u w:val="single"/>
              <w:vertAlign w:val="baseline"/>
            </w:rPr>
          </w:rPrChange>
        </w:rPr>
        <w:t xml:space="preserve">survey</w:t>
      </w:r>
      <w:ins w:author="Heritage Comments" w:id="802" w:date="2013-11-05T16:40:00Z">
        <w:r w:rsidDel="00000000" w:rsidR="00000000" w:rsidRPr="00000000">
          <w:rPr>
            <w:vertAlign w:val="baseline"/>
            <w:rtl w:val="0"/>
          </w:rPr>
          <w:t xml:space="preserve"> </w:t>
        </w:r>
        <w:r w:rsidDel="00000000" w:rsidR="00000000" w:rsidRPr="00000000">
          <w:rPr>
            <w:color w:val="ff0000"/>
            <w:vertAlign w:val="baseline"/>
            <w:rtl w:val="0"/>
          </w:rPr>
          <w:t xml:space="preserve">valuation</w:t>
        </w:r>
      </w:ins>
      <w:r w:rsidDel="00000000" w:rsidR="00000000" w:rsidRPr="00000000">
        <w:rPr>
          <w:vertAlign w:val="baseline"/>
          <w:rtl w:val="0"/>
        </w:rPr>
        <w:t xml:space="preserve"> fee rate per service provider per risk. </w:t>
      </w:r>
      <w:r w:rsidDel="00000000" w:rsidR="00000000" w:rsidRPr="00000000">
        <w:rPr>
          <w:rtl w:val="0"/>
        </w:rPr>
      </w:r>
    </w:p>
    <w:p w:rsidR="00000000" w:rsidDel="00000000" w:rsidP="00000000" w:rsidRDefault="00000000" w:rsidRPr="00000000" w14:paraId="00000EC2">
      <w:pPr>
        <w:numPr>
          <w:ilvl w:val="0"/>
          <w:numId w:val="12"/>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vertAlign w:val="baseline"/>
          <w:rtl w:val="0"/>
        </w:rPr>
        <w:t xml:space="preserve">The system will allow valuation only on NB and after renewals.  Hence the valuation letter date should be within the risk cover days. </w:t>
      </w:r>
      <w:ins w:author="Heritage Comments" w:id="803" w:date="2013-11-05T16:40:00Z">
        <w:r w:rsidDel="00000000" w:rsidR="00000000" w:rsidRPr="00000000">
          <w:rPr>
            <w:color w:val="ff0000"/>
            <w:vertAlign w:val="baseline"/>
            <w:rtl w:val="0"/>
          </w:rPr>
          <w:t xml:space="preserve">It should be possible to issue a valuation letter for renewal before the renewal date/inception date with exception.</w:t>
        </w:r>
      </w:ins>
      <w:r w:rsidDel="00000000" w:rsidR="00000000" w:rsidRPr="00000000">
        <w:rPr>
          <w:vertAlign w:val="baseline"/>
          <w:rtl w:val="0"/>
        </w:rPr>
        <w:t xml:space="preserve"> The valuation should only be for comprehensively and Third Party Fire and Theft covered risks. </w:t>
      </w:r>
      <w:r w:rsidDel="00000000" w:rsidR="00000000" w:rsidRPr="00000000">
        <w:rPr>
          <w:rtl w:val="0"/>
        </w:rPr>
      </w:r>
    </w:p>
    <w:p w:rsidR="00000000" w:rsidDel="00000000" w:rsidP="00000000" w:rsidRDefault="00000000" w:rsidRPr="00000000" w14:paraId="00000EC3">
      <w:pPr>
        <w:numPr>
          <w:ilvl w:val="0"/>
          <w:numId w:val="12"/>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vertAlign w:val="baseline"/>
          <w:rtl w:val="0"/>
        </w:rPr>
        <w:t xml:space="preserve">Store the documentation generated during survey (scanned PDF report and the pictures of the survey) </w:t>
      </w:r>
      <w:r w:rsidDel="00000000" w:rsidR="00000000" w:rsidRPr="00000000">
        <w:rPr>
          <w:rtl w:val="0"/>
        </w:rPr>
      </w:r>
    </w:p>
    <w:p w:rsidR="00000000" w:rsidDel="00000000" w:rsidP="00000000" w:rsidRDefault="00000000" w:rsidRPr="00000000" w14:paraId="00000EC4">
      <w:pPr>
        <w:numPr>
          <w:ilvl w:val="0"/>
          <w:numId w:val="12"/>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vertAlign w:val="baseline"/>
          <w:rtl w:val="0"/>
        </w:rPr>
        <w:t xml:space="preserve">Ability to cancel valuation request. A user should only be able to do a valuation on a risk if the previous request has been cancelled</w:t>
      </w:r>
      <w:ins w:author="Heritage Comments" w:id="804" w:date="2013-11-05T16:40:00Z">
        <w:r w:rsidDel="00000000" w:rsidR="00000000" w:rsidRPr="00000000">
          <w:rPr>
            <w:vertAlign w:val="baseline"/>
            <w:rtl w:val="0"/>
          </w:rPr>
          <w:t xml:space="preserve"> </w:t>
        </w:r>
        <w:r w:rsidDel="00000000" w:rsidR="00000000" w:rsidRPr="00000000">
          <w:rPr>
            <w:color w:val="ff0000"/>
            <w:vertAlign w:val="baseline"/>
            <w:rtl w:val="0"/>
          </w:rPr>
          <w:t xml:space="preserve">for the same period of insurance</w:t>
        </w:r>
      </w:ins>
      <w:r w:rsidDel="00000000" w:rsidR="00000000" w:rsidRPr="00000000">
        <w:rPr>
          <w:color w:val="ff0000"/>
          <w:u w:val="none"/>
          <w:vertAlign w:val="baseline"/>
          <w:rtl w:val="0"/>
          <w:rPrChange w:author="Heritage Comments" w:id="805" w:date="2013-11-05T16:40:00Z">
            <w:rPr>
              <w:color w:val="0000ff"/>
              <w:u w:val="single"/>
              <w:vertAlign w:val="baseline"/>
            </w:rPr>
          </w:rPrChange>
        </w:rPr>
        <w:t xml:space="preserv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EC5">
      <w:pPr>
        <w:numPr>
          <w:ilvl w:val="0"/>
          <w:numId w:val="12"/>
        </w:numPr>
        <w:pBdr>
          <w:top w:space="0" w:sz="0" w:val="nil"/>
          <w:left w:space="0" w:sz="0" w:val="nil"/>
          <w:bottom w:space="0" w:sz="0" w:val="nil"/>
          <w:right w:space="0" w:sz="0" w:val="nil"/>
          <w:between w:space="0" w:sz="0" w:val="nil"/>
        </w:pBdr>
        <w:shd w:fill="auto" w:val="clear"/>
        <w:ind w:left="360" w:hanging="360"/>
        <w:jc w:val="both"/>
        <w:rPr/>
      </w:pPr>
      <w:ins w:author="Heritage Comments" w:id="806" w:date="2013-11-05T16:40:00Z">
        <w:r w:rsidDel="00000000" w:rsidR="00000000" w:rsidRPr="00000000">
          <w:rPr>
            <w:color w:val="ff0000"/>
            <w:vertAlign w:val="baseline"/>
            <w:rtl w:val="0"/>
          </w:rPr>
          <w:t xml:space="preserve">The system should have a provision to mark policies (i) awaiting feedback on risk improvement recommendation (ii) Feedback received (iii) survey satisfactorily done. </w:t>
        </w:r>
      </w:ins>
      <w:r w:rsidDel="00000000" w:rsidR="00000000" w:rsidRPr="00000000">
        <w:rPr>
          <w:rtl w:val="0"/>
        </w:rPr>
      </w:r>
    </w:p>
    <w:p w:rsidR="00000000" w:rsidDel="00000000" w:rsidP="00000000" w:rsidRDefault="00000000" w:rsidRPr="00000000" w14:paraId="00000EC6">
      <w:pPr>
        <w:pBdr>
          <w:top w:space="0" w:sz="0" w:val="nil"/>
          <w:left w:space="0" w:sz="0" w:val="nil"/>
          <w:bottom w:space="0" w:sz="0" w:val="nil"/>
          <w:right w:space="0" w:sz="0" w:val="nil"/>
          <w:between w:space="0" w:sz="0" w:val="nil"/>
        </w:pBdr>
        <w:shd w:fill="auto" w:val="clear"/>
        <w:ind w:left="900" w:firstLine="0"/>
        <w:jc w:val="both"/>
        <w:rPr/>
      </w:pPr>
      <w:r w:rsidDel="00000000" w:rsidR="00000000" w:rsidRPr="00000000">
        <w:rPr>
          <w:rtl w:val="0"/>
        </w:rPr>
      </w:r>
    </w:p>
    <w:p w:rsidR="00000000" w:rsidDel="00000000" w:rsidP="00000000" w:rsidRDefault="00000000" w:rsidRPr="00000000" w14:paraId="00000EC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EC8">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1ulbmlt" w:id="185"/>
      <w:bookmarkEnd w:id="185"/>
      <w:r w:rsidDel="00000000" w:rsidR="00000000" w:rsidRPr="00000000">
        <w:br w:type="page"/>
      </w:r>
      <w:r w:rsidDel="00000000" w:rsidR="00000000" w:rsidRPr="00000000">
        <w:rPr>
          <w:b w:val="1"/>
          <w:color w:val="000000"/>
          <w:u w:val="none"/>
          <w:vertAlign w:val="baseline"/>
          <w:rtl w:val="0"/>
          <w:rPrChange w:author="Heritage Comments" w:id="807" w:date="2013-11-05T16:40:00Z">
            <w:rPr>
              <w:color w:val="0000ff"/>
              <w:u w:val="single"/>
              <w:vertAlign w:val="baseline"/>
            </w:rPr>
          </w:rPrChange>
        </w:rPr>
        <w:t xml:space="preserve">Policy document printing</w:t>
      </w:r>
      <w:r w:rsidDel="00000000" w:rsidR="00000000" w:rsidRPr="00000000">
        <w:rPr>
          <w:rtl w:val="0"/>
        </w:rPr>
      </w:r>
    </w:p>
    <w:p w:rsidR="00000000" w:rsidDel="00000000" w:rsidP="00000000" w:rsidRDefault="00000000" w:rsidRPr="00000000" w14:paraId="00000EC9">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Cambria" w:cs="Cambria" w:eastAsia="Cambria" w:hAnsi="Cambria"/>
          <w:b w:val="0"/>
          <w:sz w:val="24"/>
          <w:szCs w:val="24"/>
          <w:vertAlign w:val="baseline"/>
          <w:rtl w:val="0"/>
        </w:rPr>
        <w:t xml:space="preserve">The system is able to print the policy document upon authorization of the new business transaction.  The system allows versioning of the policy document where a client requires a non standard policy document.  The system records the new version of the document which can be accessed at any time. </w:t>
      </w:r>
      <w:r w:rsidDel="00000000" w:rsidR="00000000" w:rsidRPr="00000000">
        <w:rPr>
          <w:rtl w:val="0"/>
        </w:rPr>
      </w:r>
    </w:p>
    <w:p w:rsidR="00000000" w:rsidDel="00000000" w:rsidP="00000000" w:rsidRDefault="00000000" w:rsidRPr="00000000" w14:paraId="00000ECA">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4ekz59m" w:id="186"/>
      <w:bookmarkEnd w:id="186"/>
      <w:r w:rsidDel="00000000" w:rsidR="00000000" w:rsidRPr="00000000">
        <w:br w:type="page"/>
      </w:r>
      <w:r w:rsidDel="00000000" w:rsidR="00000000" w:rsidRPr="00000000">
        <w:rPr>
          <w:b w:val="1"/>
          <w:color w:val="000000"/>
          <w:u w:val="none"/>
          <w:vertAlign w:val="baseline"/>
          <w:rtl w:val="0"/>
          <w:rPrChange w:author="Heritage Comments" w:id="807" w:date="2013-11-05T16:40:00Z">
            <w:rPr>
              <w:color w:val="0000ff"/>
              <w:u w:val="single"/>
              <w:vertAlign w:val="baseline"/>
            </w:rPr>
          </w:rPrChange>
        </w:rPr>
        <w:t xml:space="preserve">STAMPING POLICIES </w:t>
      </w:r>
      <w:r w:rsidDel="00000000" w:rsidR="00000000" w:rsidRPr="00000000">
        <w:rPr>
          <w:rtl w:val="0"/>
        </w:rPr>
      </w:r>
    </w:p>
    <w:p w:rsidR="00000000" w:rsidDel="00000000" w:rsidP="00000000" w:rsidRDefault="00000000" w:rsidRPr="00000000" w14:paraId="00000ECB">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Cambria" w:cs="Cambria" w:eastAsia="Cambria" w:hAnsi="Cambria"/>
          <w:b w:val="0"/>
          <w:sz w:val="24"/>
          <w:szCs w:val="24"/>
          <w:vertAlign w:val="baseline"/>
          <w:rtl w:val="0"/>
        </w:rPr>
        <w:t xml:space="preserve">This involves the franking of policies and marine certificates with stamp duty.  The franking machines are loaded with the stamp at the ministry of lands.  Policies and Marine certificates depending on the stamp duty value are taken to the ministry for franking directly. </w:t>
      </w:r>
      <w:r w:rsidDel="00000000" w:rsidR="00000000" w:rsidRPr="00000000">
        <w:rPr>
          <w:rtl w:val="0"/>
        </w:rPr>
      </w:r>
    </w:p>
    <w:p w:rsidR="00000000" w:rsidDel="00000000" w:rsidP="00000000" w:rsidRDefault="00000000" w:rsidRPr="00000000" w14:paraId="00000ECC">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Cambria" w:cs="Cambria" w:eastAsia="Cambria" w:hAnsi="Cambria"/>
          <w:b w:val="0"/>
          <w:sz w:val="24"/>
          <w:szCs w:val="24"/>
          <w:vertAlign w:val="baseline"/>
          <w:rtl w:val="0"/>
        </w:rPr>
        <w:t xml:space="preserve">The system will have a provision to capture at a minimum the details of the requisition form for the replenishment of revenue stamp for the revenue franking machine) </w:t>
      </w:r>
      <w:r w:rsidDel="00000000" w:rsidR="00000000" w:rsidRPr="00000000">
        <w:rPr>
          <w:rtl w:val="0"/>
        </w:rPr>
      </w:r>
    </w:p>
    <w:p w:rsidR="00000000" w:rsidDel="00000000" w:rsidP="00000000" w:rsidRDefault="00000000" w:rsidRPr="00000000" w14:paraId="00000ECD">
      <w:pPr>
        <w:numPr>
          <w:ilvl w:val="0"/>
          <w:numId w:val="11"/>
        </w:numPr>
        <w:pBdr>
          <w:top w:space="0" w:sz="0" w:val="nil"/>
          <w:left w:space="0" w:sz="0" w:val="nil"/>
          <w:bottom w:space="0" w:sz="0" w:val="nil"/>
          <w:right w:space="0" w:sz="0" w:val="nil"/>
          <w:between w:space="0" w:sz="0" w:val="nil"/>
        </w:pBdr>
        <w:shd w:fill="auto" w:val="clear"/>
        <w:spacing w:after="100" w:before="100" w:line="240" w:lineRule="auto"/>
        <w:ind w:left="720" w:hanging="360"/>
        <w:jc w:val="both"/>
        <w:rPr/>
      </w:pPr>
      <w:r w:rsidDel="00000000" w:rsidR="00000000" w:rsidRPr="00000000">
        <w:rPr>
          <w:rFonts w:ascii="Cambria" w:cs="Cambria" w:eastAsia="Cambria" w:hAnsi="Cambria"/>
          <w:b w:val="0"/>
          <w:i w:val="1"/>
          <w:sz w:val="24"/>
          <w:szCs w:val="24"/>
          <w:vertAlign w:val="baseline"/>
          <w:rtl w:val="0"/>
        </w:rPr>
        <w:t xml:space="preserve">Date of requisition</w:t>
      </w:r>
      <w:r w:rsidDel="00000000" w:rsidR="00000000" w:rsidRPr="00000000">
        <w:rPr>
          <w:rtl w:val="0"/>
        </w:rPr>
      </w:r>
    </w:p>
    <w:p w:rsidR="00000000" w:rsidDel="00000000" w:rsidP="00000000" w:rsidRDefault="00000000" w:rsidRPr="00000000" w14:paraId="00000ECE">
      <w:pPr>
        <w:numPr>
          <w:ilvl w:val="0"/>
          <w:numId w:val="11"/>
        </w:numPr>
        <w:pBdr>
          <w:top w:space="0" w:sz="0" w:val="nil"/>
          <w:left w:space="0" w:sz="0" w:val="nil"/>
          <w:bottom w:space="0" w:sz="0" w:val="nil"/>
          <w:right w:space="0" w:sz="0" w:val="nil"/>
          <w:between w:space="0" w:sz="0" w:val="nil"/>
        </w:pBdr>
        <w:shd w:fill="auto" w:val="clear"/>
        <w:spacing w:after="100" w:before="100" w:line="240" w:lineRule="auto"/>
        <w:ind w:left="720" w:hanging="360"/>
        <w:jc w:val="both"/>
        <w:rPr/>
      </w:pPr>
      <w:r w:rsidDel="00000000" w:rsidR="00000000" w:rsidRPr="00000000">
        <w:rPr>
          <w:rFonts w:ascii="Cambria" w:cs="Cambria" w:eastAsia="Cambria" w:hAnsi="Cambria"/>
          <w:b w:val="0"/>
          <w:i w:val="1"/>
          <w:sz w:val="24"/>
          <w:szCs w:val="24"/>
          <w:vertAlign w:val="baseline"/>
          <w:rtl w:val="0"/>
        </w:rPr>
        <w:t xml:space="preserve">Department sending requisition</w:t>
      </w:r>
      <w:r w:rsidDel="00000000" w:rsidR="00000000" w:rsidRPr="00000000">
        <w:rPr>
          <w:rtl w:val="0"/>
        </w:rPr>
      </w:r>
    </w:p>
    <w:p w:rsidR="00000000" w:rsidDel="00000000" w:rsidP="00000000" w:rsidRDefault="00000000" w:rsidRPr="00000000" w14:paraId="00000ECF">
      <w:pPr>
        <w:numPr>
          <w:ilvl w:val="0"/>
          <w:numId w:val="11"/>
        </w:numPr>
        <w:pBdr>
          <w:top w:space="0" w:sz="0" w:val="nil"/>
          <w:left w:space="0" w:sz="0" w:val="nil"/>
          <w:bottom w:space="0" w:sz="0" w:val="nil"/>
          <w:right w:space="0" w:sz="0" w:val="nil"/>
          <w:between w:space="0" w:sz="0" w:val="nil"/>
        </w:pBdr>
        <w:shd w:fill="auto" w:val="clear"/>
        <w:spacing w:after="100" w:before="100" w:line="240" w:lineRule="auto"/>
        <w:ind w:left="720" w:hanging="360"/>
        <w:jc w:val="both"/>
        <w:rPr/>
      </w:pPr>
      <w:r w:rsidDel="00000000" w:rsidR="00000000" w:rsidRPr="00000000">
        <w:rPr>
          <w:rFonts w:ascii="Cambria" w:cs="Cambria" w:eastAsia="Cambria" w:hAnsi="Cambria"/>
          <w:b w:val="0"/>
          <w:i w:val="1"/>
          <w:sz w:val="24"/>
          <w:szCs w:val="24"/>
          <w:vertAlign w:val="baseline"/>
          <w:rtl w:val="0"/>
        </w:rPr>
        <w:t xml:space="preserve">Requisition to be sent to</w:t>
      </w:r>
      <w:r w:rsidDel="00000000" w:rsidR="00000000" w:rsidRPr="00000000">
        <w:rPr>
          <w:rtl w:val="0"/>
        </w:rPr>
      </w:r>
    </w:p>
    <w:p w:rsidR="00000000" w:rsidDel="00000000" w:rsidP="00000000" w:rsidRDefault="00000000" w:rsidRPr="00000000" w14:paraId="00000ED0">
      <w:pPr>
        <w:numPr>
          <w:ilvl w:val="0"/>
          <w:numId w:val="11"/>
        </w:numPr>
        <w:pBdr>
          <w:top w:space="0" w:sz="0" w:val="nil"/>
          <w:left w:space="0" w:sz="0" w:val="nil"/>
          <w:bottom w:space="0" w:sz="0" w:val="nil"/>
          <w:right w:space="0" w:sz="0" w:val="nil"/>
          <w:between w:space="0" w:sz="0" w:val="nil"/>
        </w:pBdr>
        <w:shd w:fill="auto" w:val="clear"/>
        <w:spacing w:after="100" w:before="100" w:line="240" w:lineRule="auto"/>
        <w:ind w:left="720" w:hanging="360"/>
        <w:jc w:val="both"/>
        <w:rPr/>
      </w:pPr>
      <w:r w:rsidDel="00000000" w:rsidR="00000000" w:rsidRPr="00000000">
        <w:rPr>
          <w:rFonts w:ascii="Cambria" w:cs="Cambria" w:eastAsia="Cambria" w:hAnsi="Cambria"/>
          <w:b w:val="0"/>
          <w:i w:val="1"/>
          <w:sz w:val="24"/>
          <w:szCs w:val="24"/>
          <w:vertAlign w:val="baseline"/>
          <w:rtl w:val="0"/>
        </w:rPr>
        <w:t xml:space="preserve">balance in the machine as at date of order</w:t>
      </w:r>
      <w:r w:rsidDel="00000000" w:rsidR="00000000" w:rsidRPr="00000000">
        <w:rPr>
          <w:rtl w:val="0"/>
        </w:rPr>
      </w:r>
    </w:p>
    <w:p w:rsidR="00000000" w:rsidDel="00000000" w:rsidP="00000000" w:rsidRDefault="00000000" w:rsidRPr="00000000" w14:paraId="00000ED1">
      <w:pPr>
        <w:numPr>
          <w:ilvl w:val="0"/>
          <w:numId w:val="11"/>
        </w:numPr>
        <w:pBdr>
          <w:top w:space="0" w:sz="0" w:val="nil"/>
          <w:left w:space="0" w:sz="0" w:val="nil"/>
          <w:bottom w:space="0" w:sz="0" w:val="nil"/>
          <w:right w:space="0" w:sz="0" w:val="nil"/>
          <w:between w:space="0" w:sz="0" w:val="nil"/>
        </w:pBdr>
        <w:shd w:fill="auto" w:val="clear"/>
        <w:spacing w:after="100" w:before="100" w:line="240" w:lineRule="auto"/>
        <w:ind w:left="720" w:hanging="360"/>
        <w:jc w:val="both"/>
        <w:rPr/>
      </w:pPr>
      <w:r w:rsidDel="00000000" w:rsidR="00000000" w:rsidRPr="00000000">
        <w:rPr>
          <w:rFonts w:ascii="Cambria" w:cs="Cambria" w:eastAsia="Cambria" w:hAnsi="Cambria"/>
          <w:b w:val="0"/>
          <w:i w:val="1"/>
          <w:sz w:val="24"/>
          <w:szCs w:val="24"/>
          <w:vertAlign w:val="baseline"/>
          <w:rtl w:val="0"/>
        </w:rPr>
        <w:t xml:space="preserve">descending value on usage</w:t>
      </w:r>
      <w:r w:rsidDel="00000000" w:rsidR="00000000" w:rsidRPr="00000000">
        <w:rPr>
          <w:rtl w:val="0"/>
        </w:rPr>
      </w:r>
    </w:p>
    <w:p w:rsidR="00000000" w:rsidDel="00000000" w:rsidP="00000000" w:rsidRDefault="00000000" w:rsidRPr="00000000" w14:paraId="00000ED2">
      <w:pPr>
        <w:numPr>
          <w:ilvl w:val="0"/>
          <w:numId w:val="11"/>
        </w:numPr>
        <w:pBdr>
          <w:top w:space="0" w:sz="0" w:val="nil"/>
          <w:left w:space="0" w:sz="0" w:val="nil"/>
          <w:bottom w:space="0" w:sz="0" w:val="nil"/>
          <w:right w:space="0" w:sz="0" w:val="nil"/>
          <w:between w:space="0" w:sz="0" w:val="nil"/>
        </w:pBdr>
        <w:shd w:fill="auto" w:val="clear"/>
        <w:spacing w:after="100" w:before="100" w:line="240" w:lineRule="auto"/>
        <w:ind w:left="720" w:hanging="360"/>
        <w:jc w:val="both"/>
        <w:rPr/>
      </w:pPr>
      <w:r w:rsidDel="00000000" w:rsidR="00000000" w:rsidRPr="00000000">
        <w:rPr>
          <w:rFonts w:ascii="Cambria" w:cs="Cambria" w:eastAsia="Cambria" w:hAnsi="Cambria"/>
          <w:b w:val="0"/>
          <w:i w:val="1"/>
          <w:sz w:val="24"/>
          <w:szCs w:val="24"/>
          <w:vertAlign w:val="baseline"/>
          <w:rtl w:val="0"/>
        </w:rPr>
        <w:t xml:space="preserve">Cumulative value on usage to date</w:t>
      </w:r>
      <w:r w:rsidDel="00000000" w:rsidR="00000000" w:rsidRPr="00000000">
        <w:rPr>
          <w:rtl w:val="0"/>
        </w:rPr>
      </w:r>
    </w:p>
    <w:p w:rsidR="00000000" w:rsidDel="00000000" w:rsidP="00000000" w:rsidRDefault="00000000" w:rsidRPr="00000000" w14:paraId="00000ED3">
      <w:pPr>
        <w:numPr>
          <w:ilvl w:val="0"/>
          <w:numId w:val="11"/>
        </w:numPr>
        <w:pBdr>
          <w:top w:space="0" w:sz="0" w:val="nil"/>
          <w:left w:space="0" w:sz="0" w:val="nil"/>
          <w:bottom w:space="0" w:sz="0" w:val="nil"/>
          <w:right w:space="0" w:sz="0" w:val="nil"/>
          <w:between w:space="0" w:sz="0" w:val="nil"/>
        </w:pBdr>
        <w:shd w:fill="auto" w:val="clear"/>
        <w:spacing w:after="100" w:before="100" w:line="240" w:lineRule="auto"/>
        <w:ind w:left="720" w:hanging="360"/>
        <w:jc w:val="both"/>
        <w:rPr/>
      </w:pPr>
      <w:r w:rsidDel="00000000" w:rsidR="00000000" w:rsidRPr="00000000">
        <w:rPr>
          <w:rFonts w:ascii="Cambria" w:cs="Cambria" w:eastAsia="Cambria" w:hAnsi="Cambria"/>
          <w:b w:val="0"/>
          <w:i w:val="1"/>
          <w:sz w:val="24"/>
          <w:szCs w:val="24"/>
          <w:vertAlign w:val="baseline"/>
          <w:rtl w:val="0"/>
        </w:rPr>
        <w:t xml:space="preserve">value of amount requested</w:t>
      </w:r>
      <w:r w:rsidDel="00000000" w:rsidR="00000000" w:rsidRPr="00000000">
        <w:rPr>
          <w:rtl w:val="0"/>
        </w:rPr>
      </w:r>
    </w:p>
    <w:p w:rsidR="00000000" w:rsidDel="00000000" w:rsidP="00000000" w:rsidRDefault="00000000" w:rsidRPr="00000000" w14:paraId="00000ED4">
      <w:pPr>
        <w:numPr>
          <w:ilvl w:val="0"/>
          <w:numId w:val="11"/>
        </w:numPr>
        <w:pBdr>
          <w:top w:space="0" w:sz="0" w:val="nil"/>
          <w:left w:space="0" w:sz="0" w:val="nil"/>
          <w:bottom w:space="0" w:sz="0" w:val="nil"/>
          <w:right w:space="0" w:sz="0" w:val="nil"/>
          <w:between w:space="0" w:sz="0" w:val="nil"/>
        </w:pBdr>
        <w:shd w:fill="auto" w:val="clear"/>
        <w:spacing w:after="100" w:before="100" w:line="240" w:lineRule="auto"/>
        <w:ind w:left="720" w:hanging="360"/>
        <w:jc w:val="both"/>
        <w:rPr/>
      </w:pPr>
      <w:r w:rsidDel="00000000" w:rsidR="00000000" w:rsidRPr="00000000">
        <w:rPr>
          <w:rFonts w:ascii="Cambria" w:cs="Cambria" w:eastAsia="Cambria" w:hAnsi="Cambria"/>
          <w:b w:val="0"/>
          <w:i w:val="1"/>
          <w:sz w:val="24"/>
          <w:szCs w:val="24"/>
          <w:vertAlign w:val="baseline"/>
          <w:rtl w:val="0"/>
        </w:rPr>
        <w:t xml:space="preserve">order prepared by</w:t>
      </w:r>
      <w:r w:rsidDel="00000000" w:rsidR="00000000" w:rsidRPr="00000000">
        <w:rPr>
          <w:rtl w:val="0"/>
        </w:rPr>
      </w:r>
    </w:p>
    <w:p w:rsidR="00000000" w:rsidDel="00000000" w:rsidP="00000000" w:rsidRDefault="00000000" w:rsidRPr="00000000" w14:paraId="00000ED5">
      <w:pPr>
        <w:numPr>
          <w:ilvl w:val="0"/>
          <w:numId w:val="11"/>
        </w:numPr>
        <w:pBdr>
          <w:top w:space="0" w:sz="0" w:val="nil"/>
          <w:left w:space="0" w:sz="0" w:val="nil"/>
          <w:bottom w:space="0" w:sz="0" w:val="nil"/>
          <w:right w:space="0" w:sz="0" w:val="nil"/>
          <w:between w:space="0" w:sz="0" w:val="nil"/>
        </w:pBdr>
        <w:shd w:fill="auto" w:val="clear"/>
        <w:spacing w:after="100" w:before="100" w:line="240" w:lineRule="auto"/>
        <w:ind w:left="720" w:hanging="360"/>
        <w:jc w:val="both"/>
        <w:rPr/>
      </w:pPr>
      <w:r w:rsidDel="00000000" w:rsidR="00000000" w:rsidRPr="00000000">
        <w:rPr>
          <w:rFonts w:ascii="Cambria" w:cs="Cambria" w:eastAsia="Cambria" w:hAnsi="Cambria"/>
          <w:b w:val="0"/>
          <w:i w:val="1"/>
          <w:sz w:val="24"/>
          <w:szCs w:val="24"/>
          <w:vertAlign w:val="baseline"/>
          <w:rtl w:val="0"/>
        </w:rPr>
        <w:t xml:space="preserve">order authorized by</w:t>
      </w:r>
      <w:r w:rsidDel="00000000" w:rsidR="00000000" w:rsidRPr="00000000">
        <w:rPr>
          <w:rtl w:val="0"/>
        </w:rPr>
      </w:r>
    </w:p>
    <w:p w:rsidR="00000000" w:rsidDel="00000000" w:rsidP="00000000" w:rsidRDefault="00000000" w:rsidRPr="00000000" w14:paraId="00000ED6">
      <w:pPr>
        <w:numPr>
          <w:ilvl w:val="0"/>
          <w:numId w:val="11"/>
        </w:numPr>
        <w:pBdr>
          <w:top w:space="0" w:sz="0" w:val="nil"/>
          <w:left w:space="0" w:sz="0" w:val="nil"/>
          <w:bottom w:space="0" w:sz="0" w:val="nil"/>
          <w:right w:space="0" w:sz="0" w:val="nil"/>
          <w:between w:space="0" w:sz="0" w:val="nil"/>
        </w:pBdr>
        <w:shd w:fill="auto" w:val="clear"/>
        <w:ind w:left="720" w:hanging="360"/>
        <w:jc w:val="both"/>
        <w:rPr/>
      </w:pPr>
      <w:ins w:author="Heritage Comments" w:id="808" w:date="2013-11-05T16:40:00Z">
        <w:r w:rsidDel="00000000" w:rsidR="00000000" w:rsidRPr="00000000">
          <w:rPr>
            <w:i w:val="1"/>
            <w:color w:val="ff0000"/>
            <w:vertAlign w:val="baseline"/>
            <w:rtl w:val="0"/>
          </w:rPr>
          <w:t xml:space="preserve">Serial number of the KRA re-fill form (KRA domestic taxes form)</w:t>
        </w:r>
      </w:ins>
      <w:r w:rsidDel="00000000" w:rsidR="00000000" w:rsidRPr="00000000">
        <w:rPr>
          <w:rtl w:val="0"/>
        </w:rPr>
      </w:r>
    </w:p>
    <w:p w:rsidR="00000000" w:rsidDel="00000000" w:rsidP="00000000" w:rsidRDefault="00000000" w:rsidRPr="00000000" w14:paraId="00000ED7">
      <w:pPr>
        <w:numPr>
          <w:ilvl w:val="0"/>
          <w:numId w:val="11"/>
        </w:numPr>
        <w:pBdr>
          <w:top w:space="0" w:sz="0" w:val="nil"/>
          <w:left w:space="0" w:sz="0" w:val="nil"/>
          <w:bottom w:space="0" w:sz="0" w:val="nil"/>
          <w:right w:space="0" w:sz="0" w:val="nil"/>
          <w:between w:space="0" w:sz="0" w:val="nil"/>
        </w:pBdr>
        <w:shd w:fill="auto" w:val="clear"/>
        <w:spacing w:after="100" w:before="100" w:line="240" w:lineRule="auto"/>
        <w:ind w:left="720" w:hanging="360"/>
        <w:jc w:val="both"/>
        <w:rPr/>
      </w:pPr>
      <w:r w:rsidDel="00000000" w:rsidR="00000000" w:rsidRPr="00000000">
        <w:rPr>
          <w:rtl w:val="0"/>
        </w:rPr>
      </w:r>
    </w:p>
    <w:p w:rsidR="00000000" w:rsidDel="00000000" w:rsidP="00000000" w:rsidRDefault="00000000" w:rsidRPr="00000000" w14:paraId="00000ED8">
      <w:pPr>
        <w:pBdr>
          <w:top w:space="0" w:sz="0" w:val="nil"/>
          <w:left w:space="0" w:sz="0" w:val="nil"/>
          <w:bottom w:space="0" w:sz="0" w:val="nil"/>
          <w:right w:space="0" w:sz="0" w:val="nil"/>
          <w:between w:space="0" w:sz="0" w:val="nil"/>
        </w:pBdr>
        <w:shd w:fill="auto" w:val="clear"/>
        <w:jc w:val="both"/>
        <w:rPr/>
      </w:pPr>
      <w:r w:rsidDel="00000000" w:rsidR="00000000" w:rsidRPr="00000000">
        <w:rPr>
          <w:i w:val="1"/>
          <w:vertAlign w:val="baseline"/>
          <w:rtl w:val="0"/>
        </w:rPr>
        <w:t xml:space="preserve">The system will have a provision to capture the following </w:t>
      </w:r>
      <w:r w:rsidDel="00000000" w:rsidR="00000000" w:rsidRPr="00000000">
        <w:rPr>
          <w:vertAlign w:val="baseline"/>
          <w:rtl w:val="0"/>
        </w:rPr>
        <w:t xml:space="preserve">details of each of the policies and marine certificates;</w:t>
      </w:r>
      <w:r w:rsidDel="00000000" w:rsidR="00000000" w:rsidRPr="00000000">
        <w:rPr>
          <w:rtl w:val="0"/>
        </w:rPr>
      </w:r>
    </w:p>
    <w:p w:rsidR="00000000" w:rsidDel="00000000" w:rsidP="00000000" w:rsidRDefault="00000000" w:rsidRPr="00000000" w14:paraId="00000ED9">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date franked</w:t>
      </w:r>
      <w:r w:rsidDel="00000000" w:rsidR="00000000" w:rsidRPr="00000000">
        <w:rPr>
          <w:rtl w:val="0"/>
        </w:rPr>
      </w:r>
    </w:p>
    <w:p w:rsidR="00000000" w:rsidDel="00000000" w:rsidP="00000000" w:rsidRDefault="00000000" w:rsidRPr="00000000" w14:paraId="00000EDA">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policy number</w:t>
      </w:r>
      <w:r w:rsidDel="00000000" w:rsidR="00000000" w:rsidRPr="00000000">
        <w:rPr>
          <w:rtl w:val="0"/>
        </w:rPr>
      </w:r>
    </w:p>
    <w:p w:rsidR="00000000" w:rsidDel="00000000" w:rsidP="00000000" w:rsidRDefault="00000000" w:rsidRPr="00000000" w14:paraId="00000EDB">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endorsement number (for marine certificates) </w:t>
      </w:r>
      <w:r w:rsidDel="00000000" w:rsidR="00000000" w:rsidRPr="00000000">
        <w:rPr>
          <w:rtl w:val="0"/>
        </w:rPr>
      </w:r>
    </w:p>
    <w:p w:rsidR="00000000" w:rsidDel="00000000" w:rsidP="00000000" w:rsidRDefault="00000000" w:rsidRPr="00000000" w14:paraId="00000EDC">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sum insured</w:t>
      </w:r>
      <w:r w:rsidDel="00000000" w:rsidR="00000000" w:rsidRPr="00000000">
        <w:rPr>
          <w:rtl w:val="0"/>
        </w:rPr>
      </w:r>
    </w:p>
    <w:p w:rsidR="00000000" w:rsidDel="00000000" w:rsidP="00000000" w:rsidRDefault="00000000" w:rsidRPr="00000000" w14:paraId="00000EDD">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Amount of stamp duty</w:t>
      </w:r>
      <w:r w:rsidDel="00000000" w:rsidR="00000000" w:rsidRPr="00000000">
        <w:rPr>
          <w:rtl w:val="0"/>
        </w:rPr>
      </w:r>
    </w:p>
    <w:p w:rsidR="00000000" w:rsidDel="00000000" w:rsidP="00000000" w:rsidRDefault="00000000" w:rsidRPr="00000000" w14:paraId="00000EDE">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meter reading</w:t>
      </w:r>
      <w:r w:rsidDel="00000000" w:rsidR="00000000" w:rsidRPr="00000000">
        <w:rPr>
          <w:rtl w:val="0"/>
        </w:rPr>
      </w:r>
    </w:p>
    <w:p w:rsidR="00000000" w:rsidDel="00000000" w:rsidP="00000000" w:rsidRDefault="00000000" w:rsidRPr="00000000" w14:paraId="00000EDF">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person stamping</w:t>
      </w:r>
      <w:r w:rsidDel="00000000" w:rsidR="00000000" w:rsidRPr="00000000">
        <w:rPr>
          <w:rtl w:val="0"/>
        </w:rPr>
      </w:r>
    </w:p>
    <w:p w:rsidR="00000000" w:rsidDel="00000000" w:rsidP="00000000" w:rsidRDefault="00000000" w:rsidRPr="00000000" w14:paraId="00000EE0">
      <w:pPr>
        <w:numPr>
          <w:ilvl w:val="0"/>
          <w:numId w:val="1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person receiving</w:t>
      </w:r>
      <w:r w:rsidDel="00000000" w:rsidR="00000000" w:rsidRPr="00000000">
        <w:rPr>
          <w:rtl w:val="0"/>
        </w:rPr>
      </w:r>
    </w:p>
    <w:p w:rsidR="00000000" w:rsidDel="00000000" w:rsidP="00000000" w:rsidRDefault="00000000" w:rsidRPr="00000000" w14:paraId="00000EE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i w:val="1"/>
          <w:vertAlign w:val="baseline"/>
          <w:rtl w:val="0"/>
        </w:rPr>
        <w:t xml:space="preserve">The system will able to </w:t>
      </w:r>
      <w:r w:rsidDel="00000000" w:rsidR="00000000" w:rsidRPr="00000000">
        <w:rPr>
          <w:vertAlign w:val="baseline"/>
          <w:rtl w:val="0"/>
        </w:rPr>
        <w:t xml:space="preserve">automatically forward the raised requisition form for the replenishment of revenue stamp for the revenue franking machine to the head of the department for online authorization. </w:t>
      </w:r>
      <w:r w:rsidDel="00000000" w:rsidR="00000000" w:rsidRPr="00000000">
        <w:rPr>
          <w:rtl w:val="0"/>
        </w:rPr>
      </w:r>
    </w:p>
    <w:p w:rsidR="00000000" w:rsidDel="00000000" w:rsidP="00000000" w:rsidRDefault="00000000" w:rsidRPr="00000000" w14:paraId="00000EE3">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rtl w:val="0"/>
        </w:rPr>
      </w:r>
    </w:p>
    <w:p w:rsidR="00000000" w:rsidDel="00000000" w:rsidP="00000000" w:rsidRDefault="00000000" w:rsidRPr="00000000" w14:paraId="00000EE4">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vertAlign w:val="baseline"/>
          <w:rtl w:val="0"/>
        </w:rPr>
        <w:t xml:space="preserve">The system will provide for the approval or rejection of the requisition form for the replenishment of revenue stamp for the revenue franking machine and send feedback to the requestor communicating the same. </w:t>
      </w:r>
      <w:r w:rsidDel="00000000" w:rsidR="00000000" w:rsidRPr="00000000">
        <w:rPr>
          <w:rtl w:val="0"/>
        </w:rPr>
      </w:r>
    </w:p>
    <w:p w:rsidR="00000000" w:rsidDel="00000000" w:rsidP="00000000" w:rsidRDefault="00000000" w:rsidRPr="00000000" w14:paraId="00000EE5">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rtl w:val="0"/>
        </w:rPr>
      </w:r>
    </w:p>
    <w:p w:rsidR="00000000" w:rsidDel="00000000" w:rsidP="00000000" w:rsidRDefault="00000000" w:rsidRPr="00000000" w14:paraId="00000EE6">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vertAlign w:val="baseline"/>
          <w:rtl w:val="0"/>
        </w:rPr>
        <w:t xml:space="preserve">Once the head of department approves the requisition, the system will automatically forward the requisition to the finance department to prepare the cheque to pay the order. </w:t>
      </w:r>
      <w:r w:rsidDel="00000000" w:rsidR="00000000" w:rsidRPr="00000000">
        <w:rPr>
          <w:rtl w:val="0"/>
        </w:rPr>
      </w:r>
    </w:p>
    <w:p w:rsidR="00000000" w:rsidDel="00000000" w:rsidP="00000000" w:rsidRDefault="00000000" w:rsidRPr="00000000" w14:paraId="00000EE7">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rtl w:val="0"/>
        </w:rPr>
      </w:r>
    </w:p>
    <w:p w:rsidR="00000000" w:rsidDel="00000000" w:rsidP="00000000" w:rsidRDefault="00000000" w:rsidRPr="00000000" w14:paraId="00000EE8">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vertAlign w:val="baseline"/>
          <w:rtl w:val="0"/>
        </w:rPr>
        <w:t xml:space="preserve">The system will be able to track the policy documents that have been printed, bound and franked. </w:t>
      </w:r>
      <w:r w:rsidDel="00000000" w:rsidR="00000000" w:rsidRPr="00000000">
        <w:rPr>
          <w:rtl w:val="0"/>
        </w:rPr>
      </w:r>
    </w:p>
    <w:p w:rsidR="00000000" w:rsidDel="00000000" w:rsidP="00000000" w:rsidRDefault="00000000" w:rsidRPr="00000000" w14:paraId="00000EE9">
      <w:pPr>
        <w:pBdr>
          <w:top w:space="0" w:sz="0" w:val="nil"/>
          <w:left w:space="0" w:sz="0" w:val="nil"/>
          <w:bottom w:space="0" w:sz="0" w:val="nil"/>
          <w:right w:space="0" w:sz="0" w:val="nil"/>
          <w:between w:space="0" w:sz="0" w:val="nil"/>
        </w:pBdr>
        <w:shd w:fill="auto" w:val="clear"/>
        <w:ind w:left="90" w:firstLine="0"/>
        <w:jc w:val="both"/>
        <w:rPr/>
      </w:pPr>
      <w:ins w:author="Heritage Comments" w:id="809" w:date="2013-11-05T16:40:00Z">
        <w:r w:rsidDel="00000000" w:rsidR="00000000" w:rsidRPr="00000000">
          <w:rPr>
            <w:color w:val="ff0000"/>
            <w:vertAlign w:val="baseline"/>
            <w:rtl w:val="0"/>
          </w:rPr>
          <w:t xml:space="preserve">The system should allow the person franking policies /certificates mark the same against the policy number in the system.</w:t>
        </w:r>
      </w:ins>
      <w:r w:rsidDel="00000000" w:rsidR="00000000" w:rsidRPr="00000000">
        <w:rPr>
          <w:rtl w:val="0"/>
        </w:rPr>
      </w:r>
    </w:p>
    <w:p w:rsidR="00000000" w:rsidDel="00000000" w:rsidP="00000000" w:rsidRDefault="00000000" w:rsidRPr="00000000" w14:paraId="00000EEA">
      <w:pPr>
        <w:pBdr>
          <w:top w:space="0" w:sz="0" w:val="nil"/>
          <w:left w:space="0" w:sz="0" w:val="nil"/>
          <w:bottom w:space="0" w:sz="0" w:val="nil"/>
          <w:right w:space="0" w:sz="0" w:val="nil"/>
          <w:between w:space="0" w:sz="0" w:val="nil"/>
        </w:pBdr>
        <w:shd w:fill="auto" w:val="clear"/>
        <w:ind w:left="90" w:firstLine="0"/>
        <w:jc w:val="both"/>
        <w:rPr/>
      </w:pPr>
      <w:ins w:author="Heritage Comments" w:id="810" w:date="2013-11-05T16:40:00Z">
        <w:r w:rsidDel="00000000" w:rsidR="00000000" w:rsidRPr="00000000">
          <w:rPr>
            <w:color w:val="ff0000"/>
            <w:vertAlign w:val="baseline"/>
            <w:rtl w:val="0"/>
          </w:rPr>
          <w:t xml:space="preserve">The system should tie the </w:t>
        </w:r>
        <w:r w:rsidDel="00000000" w:rsidR="00000000" w:rsidRPr="00000000">
          <w:rPr>
            <w:i w:val="1"/>
            <w:color w:val="ff0000"/>
            <w:vertAlign w:val="baseline"/>
            <w:rtl w:val="0"/>
          </w:rPr>
          <w:t xml:space="preserve">KRA re-fill form (KRA domestic taxes form) to the cheque amount</w:t>
        </w:r>
      </w:ins>
      <w:r w:rsidDel="00000000" w:rsidR="00000000" w:rsidRPr="00000000">
        <w:rPr>
          <w:rtl w:val="0"/>
        </w:rPr>
      </w:r>
    </w:p>
    <w:p w:rsidR="00000000" w:rsidDel="00000000" w:rsidP="00000000" w:rsidRDefault="00000000" w:rsidRPr="00000000" w14:paraId="00000EEB">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rtl w:val="0"/>
        </w:rPr>
      </w:r>
    </w:p>
    <w:p w:rsidR="00000000" w:rsidDel="00000000" w:rsidP="00000000" w:rsidRDefault="00000000" w:rsidRPr="00000000" w14:paraId="00000EEC">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b w:val="1"/>
          <w:vertAlign w:val="baseline"/>
          <w:rtl w:val="0"/>
        </w:rPr>
        <w:t xml:space="preserve">STAMPING MODULE OUTPUT</w:t>
      </w:r>
      <w:r w:rsidDel="00000000" w:rsidR="00000000" w:rsidRPr="00000000">
        <w:rPr>
          <w:rtl w:val="0"/>
        </w:rPr>
      </w:r>
    </w:p>
    <w:p w:rsidR="00000000" w:rsidDel="00000000" w:rsidP="00000000" w:rsidRDefault="00000000" w:rsidRPr="00000000" w14:paraId="00000EED">
      <w:pPr>
        <w:numPr>
          <w:ilvl w:val="0"/>
          <w:numId w:val="13"/>
        </w:numPr>
        <w:pBdr>
          <w:top w:space="0" w:sz="0" w:val="nil"/>
          <w:left w:space="0" w:sz="0" w:val="nil"/>
          <w:bottom w:space="0" w:sz="0" w:val="nil"/>
          <w:right w:space="0" w:sz="0" w:val="nil"/>
          <w:between w:space="0" w:sz="0" w:val="nil"/>
        </w:pBdr>
        <w:shd w:fill="auto" w:val="clear"/>
        <w:ind w:left="810" w:hanging="360"/>
        <w:jc w:val="both"/>
        <w:rPr/>
      </w:pPr>
      <w:r w:rsidDel="00000000" w:rsidR="00000000" w:rsidRPr="00000000">
        <w:rPr>
          <w:vertAlign w:val="baseline"/>
          <w:rtl w:val="0"/>
        </w:rPr>
        <w:t xml:space="preserve">Report for all stamped policies</w:t>
      </w:r>
      <w:r w:rsidDel="00000000" w:rsidR="00000000" w:rsidRPr="00000000">
        <w:rPr>
          <w:rtl w:val="0"/>
        </w:rPr>
      </w:r>
    </w:p>
    <w:p w:rsidR="00000000" w:rsidDel="00000000" w:rsidP="00000000" w:rsidRDefault="00000000" w:rsidRPr="00000000" w14:paraId="00000EEE">
      <w:pPr>
        <w:numPr>
          <w:ilvl w:val="0"/>
          <w:numId w:val="13"/>
        </w:numPr>
        <w:pBdr>
          <w:top w:space="0" w:sz="0" w:val="nil"/>
          <w:left w:space="0" w:sz="0" w:val="nil"/>
          <w:bottom w:space="0" w:sz="0" w:val="nil"/>
          <w:right w:space="0" w:sz="0" w:val="nil"/>
          <w:between w:space="0" w:sz="0" w:val="nil"/>
        </w:pBdr>
        <w:shd w:fill="auto" w:val="clear"/>
        <w:ind w:left="810" w:hanging="360"/>
        <w:jc w:val="both"/>
        <w:rPr/>
      </w:pPr>
      <w:r w:rsidDel="00000000" w:rsidR="00000000" w:rsidRPr="00000000">
        <w:rPr>
          <w:vertAlign w:val="baseline"/>
          <w:rtl w:val="0"/>
        </w:rPr>
        <w:t xml:space="preserve">Report for all approved requisitions for the replenishment of revenue stamps for the revenue franking machines. </w:t>
      </w:r>
      <w:r w:rsidDel="00000000" w:rsidR="00000000" w:rsidRPr="00000000">
        <w:rPr>
          <w:rtl w:val="0"/>
        </w:rPr>
      </w:r>
    </w:p>
    <w:p w:rsidR="00000000" w:rsidDel="00000000" w:rsidP="00000000" w:rsidRDefault="00000000" w:rsidRPr="00000000" w14:paraId="00000EEF">
      <w:pPr>
        <w:numPr>
          <w:ilvl w:val="0"/>
          <w:numId w:val="13"/>
        </w:numPr>
        <w:pBdr>
          <w:top w:space="0" w:sz="0" w:val="nil"/>
          <w:left w:space="0" w:sz="0" w:val="nil"/>
          <w:bottom w:space="0" w:sz="0" w:val="nil"/>
          <w:right w:space="0" w:sz="0" w:val="nil"/>
          <w:between w:space="0" w:sz="0" w:val="nil"/>
        </w:pBdr>
        <w:shd w:fill="auto" w:val="clear"/>
        <w:ind w:left="810" w:hanging="360"/>
        <w:jc w:val="both"/>
        <w:rPr/>
      </w:pPr>
      <w:r w:rsidDel="00000000" w:rsidR="00000000" w:rsidRPr="00000000">
        <w:rPr>
          <w:vertAlign w:val="baseline"/>
          <w:rtl w:val="0"/>
        </w:rPr>
        <w:t xml:space="preserve">Report for Declined requisitions for the replenishment of revenue stamps for the revenue franking machines. </w:t>
      </w:r>
      <w:r w:rsidDel="00000000" w:rsidR="00000000" w:rsidRPr="00000000">
        <w:rPr>
          <w:rtl w:val="0"/>
        </w:rPr>
      </w:r>
    </w:p>
    <w:p w:rsidR="00000000" w:rsidDel="00000000" w:rsidP="00000000" w:rsidRDefault="00000000" w:rsidRPr="00000000" w14:paraId="00000EF0">
      <w:pPr>
        <w:numPr>
          <w:ilvl w:val="0"/>
          <w:numId w:val="13"/>
        </w:numPr>
        <w:pBdr>
          <w:top w:space="0" w:sz="0" w:val="nil"/>
          <w:left w:space="0" w:sz="0" w:val="nil"/>
          <w:bottom w:space="0" w:sz="0" w:val="nil"/>
          <w:right w:space="0" w:sz="0" w:val="nil"/>
          <w:between w:space="0" w:sz="0" w:val="nil"/>
        </w:pBdr>
        <w:shd w:fill="auto" w:val="clear"/>
        <w:ind w:left="810" w:hanging="360"/>
        <w:jc w:val="both"/>
        <w:rPr/>
      </w:pPr>
      <w:r w:rsidDel="00000000" w:rsidR="00000000" w:rsidRPr="00000000">
        <w:rPr>
          <w:vertAlign w:val="baseline"/>
          <w:rtl w:val="0"/>
        </w:rPr>
        <w:t xml:space="preserve">A report showing the history of all requisitions for the replenishment of revenue stamps for the revenue franking machines. </w:t>
      </w:r>
      <w:r w:rsidDel="00000000" w:rsidR="00000000" w:rsidRPr="00000000">
        <w:rPr>
          <w:rtl w:val="0"/>
        </w:rPr>
      </w:r>
    </w:p>
    <w:p w:rsidR="00000000" w:rsidDel="00000000" w:rsidP="00000000" w:rsidRDefault="00000000" w:rsidRPr="00000000" w14:paraId="00000EF1">
      <w:pPr>
        <w:numPr>
          <w:ilvl w:val="0"/>
          <w:numId w:val="13"/>
        </w:numPr>
        <w:pBdr>
          <w:top w:space="0" w:sz="0" w:val="nil"/>
          <w:left w:space="0" w:sz="0" w:val="nil"/>
          <w:bottom w:space="0" w:sz="0" w:val="nil"/>
          <w:right w:space="0" w:sz="0" w:val="nil"/>
          <w:between w:space="0" w:sz="0" w:val="nil"/>
        </w:pBdr>
        <w:shd w:fill="auto" w:val="clear"/>
        <w:ind w:left="810" w:hanging="360"/>
        <w:jc w:val="both"/>
        <w:rPr/>
      </w:pPr>
      <w:r w:rsidDel="00000000" w:rsidR="00000000" w:rsidRPr="00000000">
        <w:rPr>
          <w:vertAlign w:val="baseline"/>
          <w:rtl w:val="0"/>
        </w:rPr>
        <w:t xml:space="preserve">A report showing the current status of a particular requisition request on different categories including;</w:t>
      </w:r>
      <w:r w:rsidDel="00000000" w:rsidR="00000000" w:rsidRPr="00000000">
        <w:rPr>
          <w:rtl w:val="0"/>
        </w:rPr>
      </w:r>
    </w:p>
    <w:p w:rsidR="00000000" w:rsidDel="00000000" w:rsidP="00000000" w:rsidRDefault="00000000" w:rsidRPr="00000000" w14:paraId="00000EF2">
      <w:pPr>
        <w:numPr>
          <w:ilvl w:val="0"/>
          <w:numId w:val="16"/>
        </w:numPr>
        <w:pBdr>
          <w:top w:space="0" w:sz="0" w:val="nil"/>
          <w:left w:space="0" w:sz="0" w:val="nil"/>
          <w:bottom w:space="0" w:sz="0" w:val="nil"/>
          <w:right w:space="0" w:sz="0" w:val="nil"/>
          <w:between w:space="0" w:sz="0" w:val="nil"/>
        </w:pBdr>
        <w:shd w:fill="auto" w:val="clear"/>
        <w:ind w:left="1530" w:hanging="360"/>
        <w:jc w:val="both"/>
        <w:rPr/>
      </w:pPr>
      <w:r w:rsidDel="00000000" w:rsidR="00000000" w:rsidRPr="00000000">
        <w:rPr>
          <w:i w:val="1"/>
          <w:vertAlign w:val="baseline"/>
          <w:rtl w:val="0"/>
        </w:rPr>
        <w:t xml:space="preserve">Requisition awaiting approval</w:t>
      </w:r>
      <w:r w:rsidDel="00000000" w:rsidR="00000000" w:rsidRPr="00000000">
        <w:rPr>
          <w:rtl w:val="0"/>
        </w:rPr>
      </w:r>
    </w:p>
    <w:p w:rsidR="00000000" w:rsidDel="00000000" w:rsidP="00000000" w:rsidRDefault="00000000" w:rsidRPr="00000000" w14:paraId="00000EF3">
      <w:pPr>
        <w:numPr>
          <w:ilvl w:val="0"/>
          <w:numId w:val="16"/>
        </w:numPr>
        <w:pBdr>
          <w:top w:space="0" w:sz="0" w:val="nil"/>
          <w:left w:space="0" w:sz="0" w:val="nil"/>
          <w:bottom w:space="0" w:sz="0" w:val="nil"/>
          <w:right w:space="0" w:sz="0" w:val="nil"/>
          <w:between w:space="0" w:sz="0" w:val="nil"/>
        </w:pBdr>
        <w:shd w:fill="auto" w:val="clear"/>
        <w:ind w:left="1530" w:hanging="360"/>
        <w:jc w:val="both"/>
        <w:rPr/>
      </w:pPr>
      <w:r w:rsidDel="00000000" w:rsidR="00000000" w:rsidRPr="00000000">
        <w:rPr>
          <w:i w:val="1"/>
          <w:vertAlign w:val="baseline"/>
          <w:rtl w:val="0"/>
        </w:rPr>
        <w:t xml:space="preserve">Approved requisitions</w:t>
      </w:r>
      <w:r w:rsidDel="00000000" w:rsidR="00000000" w:rsidRPr="00000000">
        <w:rPr>
          <w:rtl w:val="0"/>
        </w:rPr>
      </w:r>
    </w:p>
    <w:p w:rsidR="00000000" w:rsidDel="00000000" w:rsidP="00000000" w:rsidRDefault="00000000" w:rsidRPr="00000000" w14:paraId="00000EF4">
      <w:pPr>
        <w:numPr>
          <w:ilvl w:val="0"/>
          <w:numId w:val="16"/>
        </w:numPr>
        <w:pBdr>
          <w:top w:space="0" w:sz="0" w:val="nil"/>
          <w:left w:space="0" w:sz="0" w:val="nil"/>
          <w:bottom w:space="0" w:sz="0" w:val="nil"/>
          <w:right w:space="0" w:sz="0" w:val="nil"/>
          <w:between w:space="0" w:sz="0" w:val="nil"/>
        </w:pBdr>
        <w:shd w:fill="auto" w:val="clear"/>
        <w:ind w:left="1530" w:hanging="360"/>
        <w:jc w:val="both"/>
        <w:rPr/>
      </w:pPr>
      <w:r w:rsidDel="00000000" w:rsidR="00000000" w:rsidRPr="00000000">
        <w:rPr>
          <w:i w:val="1"/>
          <w:vertAlign w:val="baseline"/>
          <w:rtl w:val="0"/>
        </w:rPr>
        <w:t xml:space="preserve">requisition cheque issued</w:t>
      </w:r>
      <w:r w:rsidDel="00000000" w:rsidR="00000000" w:rsidRPr="00000000">
        <w:rPr>
          <w:rtl w:val="0"/>
        </w:rPr>
      </w:r>
    </w:p>
    <w:p w:rsidR="00000000" w:rsidDel="00000000" w:rsidP="00000000" w:rsidRDefault="00000000" w:rsidRPr="00000000" w14:paraId="00000EF5">
      <w:pPr>
        <w:numPr>
          <w:ilvl w:val="0"/>
          <w:numId w:val="67"/>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ins w:author="Heritage Comments" w:id="811" w:date="2013-11-05T16:40:00Z">
        <w:r w:rsidDel="00000000" w:rsidR="00000000" w:rsidRPr="00000000">
          <w:rPr>
            <w:rFonts w:ascii="Cambria" w:cs="Cambria" w:eastAsia="Cambria" w:hAnsi="Cambria"/>
            <w:b w:val="0"/>
            <w:color w:val="ff0000"/>
            <w:sz w:val="24"/>
            <w:szCs w:val="24"/>
            <w:vertAlign w:val="baseline"/>
            <w:rtl w:val="0"/>
          </w:rPr>
          <w:t xml:space="preserve">A report showing the stamp duty usage against the KRA domestic taxes from serial number.</w:t>
        </w:r>
      </w:ins>
      <w:r w:rsidDel="00000000" w:rsidR="00000000" w:rsidRPr="00000000">
        <w:rPr>
          <w:rtl w:val="0"/>
        </w:rPr>
      </w:r>
    </w:p>
    <w:p w:rsidR="00000000" w:rsidDel="00000000" w:rsidP="00000000" w:rsidRDefault="00000000" w:rsidRPr="00000000" w14:paraId="00000EF6">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rtl w:val="0"/>
        </w:rPr>
      </w:r>
    </w:p>
    <w:p w:rsidR="00000000" w:rsidDel="00000000" w:rsidP="00000000" w:rsidRDefault="00000000" w:rsidRPr="00000000" w14:paraId="00000EF7">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2tq9fhf" w:id="187"/>
      <w:bookmarkEnd w:id="187"/>
      <w:r w:rsidDel="00000000" w:rsidR="00000000" w:rsidRPr="00000000">
        <w:br w:type="page"/>
      </w:r>
      <w:r w:rsidDel="00000000" w:rsidR="00000000" w:rsidRPr="00000000">
        <w:rPr>
          <w:b w:val="1"/>
          <w:color w:val="000000"/>
          <w:u w:val="none"/>
          <w:vertAlign w:val="baseline"/>
          <w:rtl w:val="0"/>
          <w:rPrChange w:author="Heritage Comments" w:id="807" w:date="2013-11-05T16:40:00Z">
            <w:rPr>
              <w:color w:val="0000ff"/>
              <w:u w:val="single"/>
              <w:vertAlign w:val="baseline"/>
            </w:rPr>
          </w:rPrChange>
        </w:rPr>
        <w:t xml:space="preserve">NCD CERTIFICATE REPLENISHMENT</w:t>
      </w:r>
      <w:r w:rsidDel="00000000" w:rsidR="00000000" w:rsidRPr="00000000">
        <w:rPr>
          <w:rtl w:val="0"/>
        </w:rPr>
      </w:r>
    </w:p>
    <w:p w:rsidR="00000000" w:rsidDel="00000000" w:rsidP="00000000" w:rsidRDefault="00000000" w:rsidRPr="00000000" w14:paraId="00000EF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involves the ordering and replacing of NCD certificates issued by AKI (The Association of Kenya Insurers) to Heritage Headquarters for issue to clients (i.e., clients, Heritage branches).  </w:t>
      </w:r>
      <w:r w:rsidDel="00000000" w:rsidR="00000000" w:rsidRPr="00000000">
        <w:rPr>
          <w:rtl w:val="0"/>
        </w:rPr>
      </w:r>
    </w:p>
    <w:p w:rsidR="00000000" w:rsidDel="00000000" w:rsidP="00000000" w:rsidRDefault="00000000" w:rsidRPr="00000000" w14:paraId="00000EF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a provision to capture at a minimum the following details of each NCD certificate order form. </w:t>
      </w:r>
      <w:r w:rsidDel="00000000" w:rsidR="00000000" w:rsidRPr="00000000">
        <w:rPr>
          <w:rtl w:val="0"/>
        </w:rPr>
      </w:r>
    </w:p>
    <w:p w:rsidR="00000000" w:rsidDel="00000000" w:rsidP="00000000" w:rsidRDefault="00000000" w:rsidRPr="00000000" w14:paraId="00000EFA">
      <w:pPr>
        <w:numPr>
          <w:ilvl w:val="0"/>
          <w:numId w:val="105"/>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vertAlign w:val="baseline"/>
          <w:rtl w:val="0"/>
        </w:rPr>
        <w:t xml:space="preserve">Member company</w:t>
      </w:r>
      <w:r w:rsidDel="00000000" w:rsidR="00000000" w:rsidRPr="00000000">
        <w:rPr>
          <w:rtl w:val="0"/>
        </w:rPr>
      </w:r>
    </w:p>
    <w:p w:rsidR="00000000" w:rsidDel="00000000" w:rsidP="00000000" w:rsidRDefault="00000000" w:rsidRPr="00000000" w14:paraId="00000EFB">
      <w:pPr>
        <w:numPr>
          <w:ilvl w:val="0"/>
          <w:numId w:val="105"/>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vertAlign w:val="baseline"/>
          <w:rtl w:val="0"/>
        </w:rPr>
        <w:t xml:space="preserve">order date</w:t>
      </w:r>
      <w:r w:rsidDel="00000000" w:rsidR="00000000" w:rsidRPr="00000000">
        <w:rPr>
          <w:rtl w:val="0"/>
        </w:rPr>
      </w:r>
    </w:p>
    <w:p w:rsidR="00000000" w:rsidDel="00000000" w:rsidP="00000000" w:rsidRDefault="00000000" w:rsidRPr="00000000" w14:paraId="00000EFC">
      <w:pPr>
        <w:numPr>
          <w:ilvl w:val="0"/>
          <w:numId w:val="105"/>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vertAlign w:val="baseline"/>
          <w:rtl w:val="0"/>
        </w:rPr>
        <w:t xml:space="preserve">Type</w:t>
      </w:r>
      <w:r w:rsidDel="00000000" w:rsidR="00000000" w:rsidRPr="00000000">
        <w:rPr>
          <w:rtl w:val="0"/>
        </w:rPr>
      </w:r>
    </w:p>
    <w:p w:rsidR="00000000" w:rsidDel="00000000" w:rsidP="00000000" w:rsidRDefault="00000000" w:rsidRPr="00000000" w14:paraId="00000EFD">
      <w:pPr>
        <w:numPr>
          <w:ilvl w:val="0"/>
          <w:numId w:val="105"/>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vertAlign w:val="baseline"/>
          <w:rtl w:val="0"/>
        </w:rPr>
        <w:t xml:space="preserve">Number of certificates</w:t>
      </w:r>
      <w:r w:rsidDel="00000000" w:rsidR="00000000" w:rsidRPr="00000000">
        <w:rPr>
          <w:rtl w:val="0"/>
        </w:rPr>
      </w:r>
    </w:p>
    <w:p w:rsidR="00000000" w:rsidDel="00000000" w:rsidP="00000000" w:rsidRDefault="00000000" w:rsidRPr="00000000" w14:paraId="00000EFE">
      <w:pPr>
        <w:numPr>
          <w:ilvl w:val="0"/>
          <w:numId w:val="105"/>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vertAlign w:val="baseline"/>
          <w:rtl w:val="0"/>
        </w:rPr>
        <w:t xml:space="preserve">Price per certificate</w:t>
      </w:r>
      <w:r w:rsidDel="00000000" w:rsidR="00000000" w:rsidRPr="00000000">
        <w:rPr>
          <w:rtl w:val="0"/>
        </w:rPr>
      </w:r>
    </w:p>
    <w:p w:rsidR="00000000" w:rsidDel="00000000" w:rsidP="00000000" w:rsidRDefault="00000000" w:rsidRPr="00000000" w14:paraId="00000EFF">
      <w:pPr>
        <w:numPr>
          <w:ilvl w:val="0"/>
          <w:numId w:val="105"/>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vertAlign w:val="baseline"/>
          <w:rtl w:val="0"/>
        </w:rPr>
        <w:t xml:space="preserve">Value of the cheque</w:t>
      </w:r>
      <w:r w:rsidDel="00000000" w:rsidR="00000000" w:rsidRPr="00000000">
        <w:rPr>
          <w:rtl w:val="0"/>
        </w:rPr>
      </w:r>
    </w:p>
    <w:p w:rsidR="00000000" w:rsidDel="00000000" w:rsidP="00000000" w:rsidRDefault="00000000" w:rsidRPr="00000000" w14:paraId="00000F00">
      <w:pPr>
        <w:numPr>
          <w:ilvl w:val="0"/>
          <w:numId w:val="105"/>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vertAlign w:val="baseline"/>
          <w:rtl w:val="0"/>
        </w:rPr>
        <w:t xml:space="preserve">Remarks</w:t>
      </w:r>
      <w:r w:rsidDel="00000000" w:rsidR="00000000" w:rsidRPr="00000000">
        <w:rPr>
          <w:rtl w:val="0"/>
        </w:rPr>
      </w:r>
    </w:p>
    <w:p w:rsidR="00000000" w:rsidDel="00000000" w:rsidP="00000000" w:rsidRDefault="00000000" w:rsidRPr="00000000" w14:paraId="00000F01">
      <w:pPr>
        <w:numPr>
          <w:ilvl w:val="0"/>
          <w:numId w:val="105"/>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vertAlign w:val="baseline"/>
          <w:rtl w:val="0"/>
        </w:rPr>
        <w:t xml:space="preserve">Cheque No</w:t>
      </w:r>
      <w:r w:rsidDel="00000000" w:rsidR="00000000" w:rsidRPr="00000000">
        <w:rPr>
          <w:rtl w:val="0"/>
        </w:rPr>
      </w:r>
    </w:p>
    <w:p w:rsidR="00000000" w:rsidDel="00000000" w:rsidP="00000000" w:rsidRDefault="00000000" w:rsidRPr="00000000" w14:paraId="00000F02">
      <w:pPr>
        <w:numPr>
          <w:ilvl w:val="0"/>
          <w:numId w:val="105"/>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vertAlign w:val="baseline"/>
          <w:rtl w:val="0"/>
        </w:rPr>
        <w:t xml:space="preserve">Payee: AKI</w:t>
      </w:r>
      <w:r w:rsidDel="00000000" w:rsidR="00000000" w:rsidRPr="00000000">
        <w:rPr>
          <w:rtl w:val="0"/>
        </w:rPr>
      </w:r>
    </w:p>
    <w:p w:rsidR="00000000" w:rsidDel="00000000" w:rsidP="00000000" w:rsidRDefault="00000000" w:rsidRPr="00000000" w14:paraId="00000F03">
      <w:pPr>
        <w:numPr>
          <w:ilvl w:val="0"/>
          <w:numId w:val="105"/>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vertAlign w:val="baseline"/>
          <w:rtl w:val="0"/>
        </w:rPr>
        <w:t xml:space="preserve">Name of ordering officer</w:t>
      </w:r>
      <w:r w:rsidDel="00000000" w:rsidR="00000000" w:rsidRPr="00000000">
        <w:rPr>
          <w:rtl w:val="0"/>
        </w:rPr>
      </w:r>
    </w:p>
    <w:p w:rsidR="00000000" w:rsidDel="00000000" w:rsidP="00000000" w:rsidRDefault="00000000" w:rsidRPr="00000000" w14:paraId="00000F04">
      <w:pPr>
        <w:numPr>
          <w:ilvl w:val="0"/>
          <w:numId w:val="105"/>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vertAlign w:val="baseline"/>
          <w:rtl w:val="0"/>
        </w:rPr>
        <w:t xml:space="preserve">Designation</w:t>
      </w:r>
      <w:r w:rsidDel="00000000" w:rsidR="00000000" w:rsidRPr="00000000">
        <w:rPr>
          <w:rtl w:val="0"/>
        </w:rPr>
      </w:r>
    </w:p>
    <w:p w:rsidR="00000000" w:rsidDel="00000000" w:rsidP="00000000" w:rsidRDefault="00000000" w:rsidRPr="00000000" w14:paraId="00000F05">
      <w:pPr>
        <w:numPr>
          <w:ilvl w:val="0"/>
          <w:numId w:val="105"/>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vertAlign w:val="baseline"/>
          <w:rtl w:val="0"/>
        </w:rPr>
        <w:t xml:space="preserve">Name of authorizing officer</w:t>
      </w:r>
      <w:r w:rsidDel="00000000" w:rsidR="00000000" w:rsidRPr="00000000">
        <w:rPr>
          <w:rtl w:val="0"/>
        </w:rPr>
      </w:r>
    </w:p>
    <w:p w:rsidR="00000000" w:rsidDel="00000000" w:rsidP="00000000" w:rsidRDefault="00000000" w:rsidRPr="00000000" w14:paraId="00000F0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0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a provision to capture at a minimum the following details of the NCD certificates received from AKI (The Association of Kenya Insurers);</w:t>
      </w:r>
      <w:r w:rsidDel="00000000" w:rsidR="00000000" w:rsidRPr="00000000">
        <w:rPr>
          <w:rtl w:val="0"/>
        </w:rPr>
      </w:r>
    </w:p>
    <w:p w:rsidR="00000000" w:rsidDel="00000000" w:rsidP="00000000" w:rsidRDefault="00000000" w:rsidRPr="00000000" w14:paraId="00000F08">
      <w:pPr>
        <w:numPr>
          <w:ilvl w:val="0"/>
          <w:numId w:val="10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Date of order</w:t>
      </w:r>
      <w:r w:rsidDel="00000000" w:rsidR="00000000" w:rsidRPr="00000000">
        <w:rPr>
          <w:rtl w:val="0"/>
        </w:rPr>
      </w:r>
    </w:p>
    <w:p w:rsidR="00000000" w:rsidDel="00000000" w:rsidP="00000000" w:rsidRDefault="00000000" w:rsidRPr="00000000" w14:paraId="00000F09">
      <w:pPr>
        <w:numPr>
          <w:ilvl w:val="0"/>
          <w:numId w:val="10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Date of issue</w:t>
      </w:r>
      <w:r w:rsidDel="00000000" w:rsidR="00000000" w:rsidRPr="00000000">
        <w:rPr>
          <w:rtl w:val="0"/>
        </w:rPr>
      </w:r>
    </w:p>
    <w:p w:rsidR="00000000" w:rsidDel="00000000" w:rsidP="00000000" w:rsidRDefault="00000000" w:rsidRPr="00000000" w14:paraId="00000F0A">
      <w:pPr>
        <w:numPr>
          <w:ilvl w:val="0"/>
          <w:numId w:val="10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Type of NCD certificates ordered</w:t>
      </w:r>
      <w:r w:rsidDel="00000000" w:rsidR="00000000" w:rsidRPr="00000000">
        <w:rPr>
          <w:rtl w:val="0"/>
        </w:rPr>
      </w:r>
    </w:p>
    <w:p w:rsidR="00000000" w:rsidDel="00000000" w:rsidP="00000000" w:rsidRDefault="00000000" w:rsidRPr="00000000" w14:paraId="00000F0B">
      <w:pPr>
        <w:numPr>
          <w:ilvl w:val="0"/>
          <w:numId w:val="10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NCD certificate serial number from</w:t>
      </w:r>
      <w:r w:rsidDel="00000000" w:rsidR="00000000" w:rsidRPr="00000000">
        <w:rPr>
          <w:rtl w:val="0"/>
        </w:rPr>
      </w:r>
    </w:p>
    <w:p w:rsidR="00000000" w:rsidDel="00000000" w:rsidP="00000000" w:rsidRDefault="00000000" w:rsidRPr="00000000" w14:paraId="00000F0C">
      <w:pPr>
        <w:numPr>
          <w:ilvl w:val="0"/>
          <w:numId w:val="10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Quantity of NCD certificates issued</w:t>
      </w:r>
      <w:r w:rsidDel="00000000" w:rsidR="00000000" w:rsidRPr="00000000">
        <w:rPr>
          <w:rtl w:val="0"/>
        </w:rPr>
      </w:r>
    </w:p>
    <w:p w:rsidR="00000000" w:rsidDel="00000000" w:rsidP="00000000" w:rsidRDefault="00000000" w:rsidRPr="00000000" w14:paraId="00000F0D">
      <w:pPr>
        <w:numPr>
          <w:ilvl w:val="0"/>
          <w:numId w:val="10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Unit price</w:t>
      </w:r>
      <w:r w:rsidDel="00000000" w:rsidR="00000000" w:rsidRPr="00000000">
        <w:rPr>
          <w:rtl w:val="0"/>
        </w:rPr>
      </w:r>
    </w:p>
    <w:p w:rsidR="00000000" w:rsidDel="00000000" w:rsidP="00000000" w:rsidRDefault="00000000" w:rsidRPr="00000000" w14:paraId="00000F0E">
      <w:pPr>
        <w:numPr>
          <w:ilvl w:val="0"/>
          <w:numId w:val="10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Line total amount</w:t>
      </w:r>
      <w:r w:rsidDel="00000000" w:rsidR="00000000" w:rsidRPr="00000000">
        <w:rPr>
          <w:rtl w:val="0"/>
        </w:rPr>
      </w:r>
    </w:p>
    <w:p w:rsidR="00000000" w:rsidDel="00000000" w:rsidP="00000000" w:rsidRDefault="00000000" w:rsidRPr="00000000" w14:paraId="00000F0F">
      <w:pPr>
        <w:numPr>
          <w:ilvl w:val="0"/>
          <w:numId w:val="10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Balance</w:t>
      </w:r>
      <w:r w:rsidDel="00000000" w:rsidR="00000000" w:rsidRPr="00000000">
        <w:rPr>
          <w:rtl w:val="0"/>
        </w:rPr>
      </w:r>
    </w:p>
    <w:p w:rsidR="00000000" w:rsidDel="00000000" w:rsidP="00000000" w:rsidRDefault="00000000" w:rsidRPr="00000000" w14:paraId="00000F10">
      <w:pPr>
        <w:numPr>
          <w:ilvl w:val="0"/>
          <w:numId w:val="10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Total quantity issued</w:t>
      </w:r>
      <w:r w:rsidDel="00000000" w:rsidR="00000000" w:rsidRPr="00000000">
        <w:rPr>
          <w:rtl w:val="0"/>
        </w:rPr>
      </w:r>
    </w:p>
    <w:p w:rsidR="00000000" w:rsidDel="00000000" w:rsidP="00000000" w:rsidRDefault="00000000" w:rsidRPr="00000000" w14:paraId="00000F11">
      <w:pPr>
        <w:numPr>
          <w:ilvl w:val="0"/>
          <w:numId w:val="10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Cheque number</w:t>
      </w:r>
      <w:r w:rsidDel="00000000" w:rsidR="00000000" w:rsidRPr="00000000">
        <w:rPr>
          <w:rtl w:val="0"/>
        </w:rPr>
      </w:r>
    </w:p>
    <w:p w:rsidR="00000000" w:rsidDel="00000000" w:rsidP="00000000" w:rsidRDefault="00000000" w:rsidRPr="00000000" w14:paraId="00000F12">
      <w:pPr>
        <w:numPr>
          <w:ilvl w:val="0"/>
          <w:numId w:val="10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Total amount due</w:t>
      </w:r>
      <w:r w:rsidDel="00000000" w:rsidR="00000000" w:rsidRPr="00000000">
        <w:rPr>
          <w:rtl w:val="0"/>
        </w:rPr>
      </w:r>
    </w:p>
    <w:p w:rsidR="00000000" w:rsidDel="00000000" w:rsidP="00000000" w:rsidRDefault="00000000" w:rsidRPr="00000000" w14:paraId="00000F13">
      <w:pPr>
        <w:numPr>
          <w:ilvl w:val="0"/>
          <w:numId w:val="10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Total amount paid</w:t>
      </w:r>
      <w:r w:rsidDel="00000000" w:rsidR="00000000" w:rsidRPr="00000000">
        <w:rPr>
          <w:rtl w:val="0"/>
        </w:rPr>
      </w:r>
    </w:p>
    <w:p w:rsidR="00000000" w:rsidDel="00000000" w:rsidP="00000000" w:rsidRDefault="00000000" w:rsidRPr="00000000" w14:paraId="00000F14">
      <w:pPr>
        <w:numPr>
          <w:ilvl w:val="0"/>
          <w:numId w:val="10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Date received</w:t>
      </w:r>
      <w:r w:rsidDel="00000000" w:rsidR="00000000" w:rsidRPr="00000000">
        <w:rPr>
          <w:rtl w:val="0"/>
        </w:rPr>
      </w:r>
    </w:p>
    <w:p w:rsidR="00000000" w:rsidDel="00000000" w:rsidP="00000000" w:rsidRDefault="00000000" w:rsidRPr="00000000" w14:paraId="00000F15">
      <w:pPr>
        <w:numPr>
          <w:ilvl w:val="0"/>
          <w:numId w:val="10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Received by</w:t>
      </w:r>
      <w:r w:rsidDel="00000000" w:rsidR="00000000" w:rsidRPr="00000000">
        <w:rPr>
          <w:rtl w:val="0"/>
        </w:rPr>
      </w:r>
    </w:p>
    <w:p w:rsidR="00000000" w:rsidDel="00000000" w:rsidP="00000000" w:rsidRDefault="00000000" w:rsidRPr="00000000" w14:paraId="00000F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1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able to automatically send alerts when the NCD certificate stock levels go below a predefined reorder level to the line manager and administrative assistant. </w:t>
      </w:r>
      <w:r w:rsidDel="00000000" w:rsidR="00000000" w:rsidRPr="00000000">
        <w:rPr>
          <w:rtl w:val="0"/>
        </w:rPr>
      </w:r>
    </w:p>
    <w:p w:rsidR="00000000" w:rsidDel="00000000" w:rsidP="00000000" w:rsidRDefault="00000000" w:rsidRPr="00000000" w14:paraId="00000F1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a provision to setup the NCD certificate reorder levels. </w:t>
      </w:r>
      <w:r w:rsidDel="00000000" w:rsidR="00000000" w:rsidRPr="00000000">
        <w:rPr>
          <w:rtl w:val="0"/>
        </w:rPr>
      </w:r>
    </w:p>
    <w:p w:rsidR="00000000" w:rsidDel="00000000" w:rsidP="00000000" w:rsidRDefault="00000000" w:rsidRPr="00000000" w14:paraId="00000F1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be able to automatically forward the raised NCD certificate requisition request to the head of the department for online authorization. </w:t>
      </w:r>
      <w:r w:rsidDel="00000000" w:rsidR="00000000" w:rsidRPr="00000000">
        <w:rPr>
          <w:rtl w:val="0"/>
        </w:rPr>
      </w:r>
    </w:p>
    <w:p w:rsidR="00000000" w:rsidDel="00000000" w:rsidP="00000000" w:rsidRDefault="00000000" w:rsidRPr="00000000" w14:paraId="00000F1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Once the head of department approves the requisition, the system will automatically forward the requisition to the finance department to prepare the cheque to pay the order. </w:t>
      </w:r>
      <w:r w:rsidDel="00000000" w:rsidR="00000000" w:rsidRPr="00000000">
        <w:rPr>
          <w:rtl w:val="0"/>
        </w:rPr>
      </w:r>
    </w:p>
    <w:p w:rsidR="00000000" w:rsidDel="00000000" w:rsidP="00000000" w:rsidRDefault="00000000" w:rsidRPr="00000000" w14:paraId="00000F1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be able to track the status of the online order and upon request inform the user of the order's current stage.  The system will at a minimum maintain the following status modes:</w:t>
      </w:r>
      <w:r w:rsidDel="00000000" w:rsidR="00000000" w:rsidRPr="00000000">
        <w:rPr>
          <w:rtl w:val="0"/>
        </w:rPr>
      </w:r>
    </w:p>
    <w:p w:rsidR="00000000" w:rsidDel="00000000" w:rsidP="00000000" w:rsidRDefault="00000000" w:rsidRPr="00000000" w14:paraId="00000F1C">
      <w:pPr>
        <w:numPr>
          <w:ilvl w:val="0"/>
          <w:numId w:val="109"/>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i w:val="1"/>
          <w:vertAlign w:val="baseline"/>
          <w:rtl w:val="0"/>
        </w:rPr>
        <w:t xml:space="preserve">Awaiting approval</w:t>
      </w:r>
      <w:r w:rsidDel="00000000" w:rsidR="00000000" w:rsidRPr="00000000">
        <w:rPr>
          <w:rtl w:val="0"/>
        </w:rPr>
      </w:r>
    </w:p>
    <w:p w:rsidR="00000000" w:rsidDel="00000000" w:rsidP="00000000" w:rsidRDefault="00000000" w:rsidRPr="00000000" w14:paraId="00000F1D">
      <w:pPr>
        <w:numPr>
          <w:ilvl w:val="0"/>
          <w:numId w:val="109"/>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i w:val="1"/>
          <w:vertAlign w:val="baseline"/>
          <w:rtl w:val="0"/>
        </w:rPr>
        <w:t xml:space="preserve">Order approved</w:t>
      </w:r>
      <w:r w:rsidDel="00000000" w:rsidR="00000000" w:rsidRPr="00000000">
        <w:rPr>
          <w:rtl w:val="0"/>
        </w:rPr>
      </w:r>
    </w:p>
    <w:p w:rsidR="00000000" w:rsidDel="00000000" w:rsidP="00000000" w:rsidRDefault="00000000" w:rsidRPr="00000000" w14:paraId="00000F1E">
      <w:pPr>
        <w:numPr>
          <w:ilvl w:val="0"/>
          <w:numId w:val="109"/>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i w:val="1"/>
          <w:vertAlign w:val="baseline"/>
          <w:rtl w:val="0"/>
        </w:rPr>
        <w:t xml:space="preserve">Awaiting receipt of stock</w:t>
      </w:r>
      <w:r w:rsidDel="00000000" w:rsidR="00000000" w:rsidRPr="00000000">
        <w:rPr>
          <w:rtl w:val="0"/>
        </w:rPr>
      </w:r>
    </w:p>
    <w:p w:rsidR="00000000" w:rsidDel="00000000" w:rsidP="00000000" w:rsidRDefault="00000000" w:rsidRPr="00000000" w14:paraId="00000F1F">
      <w:pPr>
        <w:numPr>
          <w:ilvl w:val="0"/>
          <w:numId w:val="109"/>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i w:val="1"/>
          <w:vertAlign w:val="baseline"/>
          <w:rtl w:val="0"/>
        </w:rPr>
        <w:t xml:space="preserve">Stock received</w:t>
      </w:r>
      <w:r w:rsidDel="00000000" w:rsidR="00000000" w:rsidRPr="00000000">
        <w:rPr>
          <w:rtl w:val="0"/>
        </w:rPr>
      </w:r>
    </w:p>
    <w:p w:rsidR="00000000" w:rsidDel="00000000" w:rsidP="00000000" w:rsidRDefault="00000000" w:rsidRPr="00000000" w14:paraId="00000F20">
      <w:pPr>
        <w:numPr>
          <w:ilvl w:val="0"/>
          <w:numId w:val="109"/>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i w:val="1"/>
          <w:vertAlign w:val="baseline"/>
          <w:rtl w:val="0"/>
        </w:rPr>
        <w:t xml:space="preserve">Awaiting payment</w:t>
      </w:r>
      <w:r w:rsidDel="00000000" w:rsidR="00000000" w:rsidRPr="00000000">
        <w:rPr>
          <w:rtl w:val="0"/>
        </w:rPr>
      </w:r>
    </w:p>
    <w:p w:rsidR="00000000" w:rsidDel="00000000" w:rsidP="00000000" w:rsidRDefault="00000000" w:rsidRPr="00000000" w14:paraId="00000F21">
      <w:pPr>
        <w:numPr>
          <w:ilvl w:val="0"/>
          <w:numId w:val="109"/>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i w:val="1"/>
          <w:vertAlign w:val="baseline"/>
          <w:rtl w:val="0"/>
        </w:rPr>
        <w:t xml:space="preserve">Order paid</w:t>
      </w:r>
      <w:r w:rsidDel="00000000" w:rsidR="00000000" w:rsidRPr="00000000">
        <w:rPr>
          <w:rtl w:val="0"/>
        </w:rPr>
      </w:r>
    </w:p>
    <w:p w:rsidR="00000000" w:rsidDel="00000000" w:rsidP="00000000" w:rsidRDefault="00000000" w:rsidRPr="00000000" w14:paraId="00000F2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a provision for declaring NCD certificates obsolete once they are of no use. </w:t>
      </w:r>
      <w:r w:rsidDel="00000000" w:rsidR="00000000" w:rsidRPr="00000000">
        <w:rPr>
          <w:rtl w:val="0"/>
        </w:rPr>
      </w:r>
    </w:p>
    <w:p w:rsidR="00000000" w:rsidDel="00000000" w:rsidP="00000000" w:rsidRDefault="00000000" w:rsidRPr="00000000" w14:paraId="00000F2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be able to indicate the different versions of NCD certificates types and costs. </w:t>
      </w:r>
      <w:r w:rsidDel="00000000" w:rsidR="00000000" w:rsidRPr="00000000">
        <w:rPr>
          <w:rtl w:val="0"/>
        </w:rPr>
      </w:r>
    </w:p>
    <w:p w:rsidR="00000000" w:rsidDel="00000000" w:rsidP="00000000" w:rsidRDefault="00000000" w:rsidRPr="00000000" w14:paraId="00000F2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a built - in reorder module that will be able to track the reorder completion turnaround time enabling it to send alerts when the set deadline is not met. </w:t>
      </w:r>
      <w:r w:rsidDel="00000000" w:rsidR="00000000" w:rsidRPr="00000000">
        <w:rPr>
          <w:rtl w:val="0"/>
        </w:rPr>
      </w:r>
    </w:p>
    <w:p w:rsidR="00000000" w:rsidDel="00000000" w:rsidP="00000000" w:rsidRDefault="00000000" w:rsidRPr="00000000" w14:paraId="00000F2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provide for the approval or rejection of the requisition form for NCD certificates to be used internally and send feedback to the requestor communicating the same. </w:t>
      </w:r>
      <w:r w:rsidDel="00000000" w:rsidR="00000000" w:rsidRPr="00000000">
        <w:rPr>
          <w:rtl w:val="0"/>
        </w:rPr>
      </w:r>
    </w:p>
    <w:p w:rsidR="00000000" w:rsidDel="00000000" w:rsidP="00000000" w:rsidRDefault="00000000" w:rsidRPr="00000000" w14:paraId="00000F2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be able to allow the Heritage branches (in different geographical regions) to declare their NCD certificate usage online. </w:t>
      </w:r>
      <w:r w:rsidDel="00000000" w:rsidR="00000000" w:rsidRPr="00000000">
        <w:rPr>
          <w:rtl w:val="0"/>
        </w:rPr>
      </w:r>
    </w:p>
    <w:p w:rsidR="00000000" w:rsidDel="00000000" w:rsidP="00000000" w:rsidRDefault="00000000" w:rsidRPr="00000000" w14:paraId="00000F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28">
      <w:pPr>
        <w:pBdr>
          <w:top w:space="0" w:sz="0" w:val="nil"/>
          <w:left w:space="0" w:sz="0" w:val="nil"/>
          <w:bottom w:space="0" w:sz="0" w:val="nil"/>
          <w:right w:space="0" w:sz="0" w:val="nil"/>
          <w:between w:space="0" w:sz="0" w:val="nil"/>
        </w:pBdr>
        <w:shd w:fill="auto" w:val="clear"/>
        <w:jc w:val="both"/>
        <w:rPr/>
      </w:pPr>
      <w:r w:rsidDel="00000000" w:rsidR="00000000" w:rsidRPr="00000000">
        <w:rPr>
          <w:b w:val="1"/>
          <w:vertAlign w:val="baseline"/>
          <w:rtl w:val="0"/>
        </w:rPr>
        <w:t xml:space="preserve">NCD REPLENISHMENT OUTPUTS;</w:t>
      </w:r>
      <w:r w:rsidDel="00000000" w:rsidR="00000000" w:rsidRPr="00000000">
        <w:rPr>
          <w:rtl w:val="0"/>
        </w:rPr>
      </w:r>
    </w:p>
    <w:p w:rsidR="00000000" w:rsidDel="00000000" w:rsidP="00000000" w:rsidRDefault="00000000" w:rsidRPr="00000000" w14:paraId="00000F2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for all approved NCD certificate stock requisitions requests. </w:t>
      </w:r>
      <w:r w:rsidDel="00000000" w:rsidR="00000000" w:rsidRPr="00000000">
        <w:rPr>
          <w:rtl w:val="0"/>
        </w:rPr>
      </w:r>
    </w:p>
    <w:p w:rsidR="00000000" w:rsidDel="00000000" w:rsidP="00000000" w:rsidRDefault="00000000" w:rsidRPr="00000000" w14:paraId="00000F2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for all declined NCD certificate stock requisitions requests. </w:t>
      </w:r>
      <w:r w:rsidDel="00000000" w:rsidR="00000000" w:rsidRPr="00000000">
        <w:rPr>
          <w:rtl w:val="0"/>
        </w:rPr>
      </w:r>
    </w:p>
    <w:p w:rsidR="00000000" w:rsidDel="00000000" w:rsidP="00000000" w:rsidRDefault="00000000" w:rsidRPr="00000000" w14:paraId="00000F2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for history of all orders</w:t>
      </w:r>
      <w:r w:rsidDel="00000000" w:rsidR="00000000" w:rsidRPr="00000000">
        <w:rPr>
          <w:rtl w:val="0"/>
        </w:rPr>
      </w:r>
    </w:p>
    <w:p w:rsidR="00000000" w:rsidDel="00000000" w:rsidP="00000000" w:rsidRDefault="00000000" w:rsidRPr="00000000" w14:paraId="00000F2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showing the current status of a particular order on different categories including:</w:t>
      </w:r>
      <w:r w:rsidDel="00000000" w:rsidR="00000000" w:rsidRPr="00000000">
        <w:rPr>
          <w:rtl w:val="0"/>
        </w:rPr>
      </w:r>
    </w:p>
    <w:p w:rsidR="00000000" w:rsidDel="00000000" w:rsidP="00000000" w:rsidRDefault="00000000" w:rsidRPr="00000000" w14:paraId="00000F2D">
      <w:pPr>
        <w:numPr>
          <w:ilvl w:val="0"/>
          <w:numId w:val="107"/>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Orders awaiting approval</w:t>
      </w:r>
      <w:r w:rsidDel="00000000" w:rsidR="00000000" w:rsidRPr="00000000">
        <w:rPr>
          <w:rtl w:val="0"/>
        </w:rPr>
      </w:r>
    </w:p>
    <w:p w:rsidR="00000000" w:rsidDel="00000000" w:rsidP="00000000" w:rsidRDefault="00000000" w:rsidRPr="00000000" w14:paraId="00000F2E">
      <w:pPr>
        <w:numPr>
          <w:ilvl w:val="0"/>
          <w:numId w:val="107"/>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Approved orders</w:t>
      </w:r>
      <w:r w:rsidDel="00000000" w:rsidR="00000000" w:rsidRPr="00000000">
        <w:rPr>
          <w:rtl w:val="0"/>
        </w:rPr>
      </w:r>
    </w:p>
    <w:p w:rsidR="00000000" w:rsidDel="00000000" w:rsidP="00000000" w:rsidRDefault="00000000" w:rsidRPr="00000000" w14:paraId="00000F2F">
      <w:pPr>
        <w:numPr>
          <w:ilvl w:val="0"/>
          <w:numId w:val="107"/>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Orders awaiting receipt of stock</w:t>
      </w:r>
      <w:r w:rsidDel="00000000" w:rsidR="00000000" w:rsidRPr="00000000">
        <w:rPr>
          <w:rtl w:val="0"/>
        </w:rPr>
      </w:r>
    </w:p>
    <w:p w:rsidR="00000000" w:rsidDel="00000000" w:rsidP="00000000" w:rsidRDefault="00000000" w:rsidRPr="00000000" w14:paraId="00000F30">
      <w:pPr>
        <w:numPr>
          <w:ilvl w:val="0"/>
          <w:numId w:val="107"/>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Orders with received stock</w:t>
      </w:r>
      <w:r w:rsidDel="00000000" w:rsidR="00000000" w:rsidRPr="00000000">
        <w:rPr>
          <w:rtl w:val="0"/>
        </w:rPr>
      </w:r>
    </w:p>
    <w:p w:rsidR="00000000" w:rsidDel="00000000" w:rsidP="00000000" w:rsidRDefault="00000000" w:rsidRPr="00000000" w14:paraId="00000F31">
      <w:pPr>
        <w:numPr>
          <w:ilvl w:val="0"/>
          <w:numId w:val="107"/>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Orders awaiting payment</w:t>
      </w:r>
      <w:r w:rsidDel="00000000" w:rsidR="00000000" w:rsidRPr="00000000">
        <w:rPr>
          <w:rtl w:val="0"/>
        </w:rPr>
      </w:r>
    </w:p>
    <w:p w:rsidR="00000000" w:rsidDel="00000000" w:rsidP="00000000" w:rsidRDefault="00000000" w:rsidRPr="00000000" w14:paraId="00000F32">
      <w:pPr>
        <w:numPr>
          <w:ilvl w:val="0"/>
          <w:numId w:val="107"/>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paid orders</w:t>
      </w:r>
      <w:r w:rsidDel="00000000" w:rsidR="00000000" w:rsidRPr="00000000">
        <w:rPr>
          <w:rtl w:val="0"/>
        </w:rPr>
      </w:r>
    </w:p>
    <w:p w:rsidR="00000000" w:rsidDel="00000000" w:rsidP="00000000" w:rsidRDefault="00000000" w:rsidRPr="00000000" w14:paraId="00000F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3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showing NCD certificate stock levels in the safe as at a given date.  </w:t>
      </w:r>
      <w:r w:rsidDel="00000000" w:rsidR="00000000" w:rsidRPr="00000000">
        <w:rPr>
          <w:rtl w:val="0"/>
        </w:rPr>
      </w:r>
    </w:p>
    <w:p w:rsidR="00000000" w:rsidDel="00000000" w:rsidP="00000000" w:rsidRDefault="00000000" w:rsidRPr="00000000" w14:paraId="00000F35">
      <w:pPr>
        <w:pBdr>
          <w:top w:space="0" w:sz="0" w:val="nil"/>
          <w:left w:space="0" w:sz="0" w:val="nil"/>
          <w:bottom w:space="0" w:sz="0" w:val="nil"/>
          <w:right w:space="0" w:sz="0" w:val="nil"/>
          <w:between w:space="0" w:sz="0" w:val="nil"/>
        </w:pBdr>
        <w:shd w:fill="auto" w:val="clear"/>
        <w:jc w:val="both"/>
        <w:rPr/>
      </w:pPr>
      <w:bookmarkStart w:colFirst="0" w:colLast="0" w:name="_18vjpp8" w:id="188"/>
      <w:bookmarkEnd w:id="188"/>
      <w:r w:rsidDel="00000000" w:rsidR="00000000" w:rsidRPr="00000000">
        <w:rPr>
          <w:vertAlign w:val="baseline"/>
          <w:rtl w:val="0"/>
        </w:rPr>
        <w:t xml:space="preserve">Audit trail report- All modifications to NCD certificate requisition requests must be shown on an audit trail report and NCD certificate requisition modification escalated to the next authority. </w:t>
      </w:r>
      <w:r w:rsidDel="00000000" w:rsidR="00000000" w:rsidRPr="00000000">
        <w:rPr>
          <w:rtl w:val="0"/>
        </w:rPr>
      </w:r>
    </w:p>
    <w:p w:rsidR="00000000" w:rsidDel="00000000" w:rsidP="00000000" w:rsidRDefault="00000000" w:rsidRPr="00000000" w14:paraId="00000F36">
      <w:p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u w:val="none"/>
          <w:vertAlign w:val="baseline"/>
          <w:rtl w:val="0"/>
          <w:rPrChange w:author="Heritage Comments" w:id="807" w:date="2013-11-05T16:40:00Z">
            <w:rPr>
              <w:color w:val="0000ff"/>
              <w:u w:val="single"/>
              <w:vertAlign w:val="baseline"/>
            </w:rPr>
          </w:rPrChange>
        </w:rPr>
        <w:t xml:space="preserve">NCD Certificate Issuance to Branches</w:t>
      </w:r>
      <w:r w:rsidDel="00000000" w:rsidR="00000000" w:rsidRPr="00000000">
        <w:rPr>
          <w:rtl w:val="0"/>
        </w:rPr>
      </w:r>
    </w:p>
    <w:p w:rsidR="00000000" w:rsidDel="00000000" w:rsidP="00000000" w:rsidRDefault="00000000" w:rsidRPr="00000000" w14:paraId="00000F3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involves the ordering and replacing of NCD certificates issued by AKI (The Association of Kenya Insurers) to Heritage Headquarters for issue to clients. </w:t>
      </w:r>
      <w:r w:rsidDel="00000000" w:rsidR="00000000" w:rsidRPr="00000000">
        <w:rPr>
          <w:rtl w:val="0"/>
        </w:rPr>
      </w:r>
    </w:p>
    <w:p w:rsidR="00000000" w:rsidDel="00000000" w:rsidP="00000000" w:rsidRDefault="00000000" w:rsidRPr="00000000" w14:paraId="00000F3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a provision to capture at a minimum the details of the schedule of NCD certificates issued out;</w:t>
      </w:r>
      <w:r w:rsidDel="00000000" w:rsidR="00000000" w:rsidRPr="00000000">
        <w:rPr>
          <w:rtl w:val="0"/>
        </w:rPr>
      </w:r>
    </w:p>
    <w:p w:rsidR="00000000" w:rsidDel="00000000" w:rsidP="00000000" w:rsidRDefault="00000000" w:rsidRPr="00000000" w14:paraId="00000F39">
      <w:pPr>
        <w:numPr>
          <w:ilvl w:val="0"/>
          <w:numId w:val="11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Type of NCD certificate issued</w:t>
      </w:r>
      <w:r w:rsidDel="00000000" w:rsidR="00000000" w:rsidRPr="00000000">
        <w:rPr>
          <w:rtl w:val="0"/>
        </w:rPr>
      </w:r>
    </w:p>
    <w:p w:rsidR="00000000" w:rsidDel="00000000" w:rsidP="00000000" w:rsidRDefault="00000000" w:rsidRPr="00000000" w14:paraId="00000F3A">
      <w:pPr>
        <w:numPr>
          <w:ilvl w:val="0"/>
          <w:numId w:val="11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serial number from</w:t>
      </w:r>
      <w:r w:rsidDel="00000000" w:rsidR="00000000" w:rsidRPr="00000000">
        <w:rPr>
          <w:rtl w:val="0"/>
        </w:rPr>
      </w:r>
    </w:p>
    <w:p w:rsidR="00000000" w:rsidDel="00000000" w:rsidP="00000000" w:rsidRDefault="00000000" w:rsidRPr="00000000" w14:paraId="00000F3B">
      <w:pPr>
        <w:numPr>
          <w:ilvl w:val="0"/>
          <w:numId w:val="11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Serial number to</w:t>
      </w:r>
      <w:r w:rsidDel="00000000" w:rsidR="00000000" w:rsidRPr="00000000">
        <w:rPr>
          <w:rtl w:val="0"/>
        </w:rPr>
      </w:r>
    </w:p>
    <w:p w:rsidR="00000000" w:rsidDel="00000000" w:rsidP="00000000" w:rsidRDefault="00000000" w:rsidRPr="00000000" w14:paraId="00000F3C">
      <w:pPr>
        <w:numPr>
          <w:ilvl w:val="0"/>
          <w:numId w:val="11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Number of NCD certificates issued</w:t>
      </w:r>
      <w:r w:rsidDel="00000000" w:rsidR="00000000" w:rsidRPr="00000000">
        <w:rPr>
          <w:rtl w:val="0"/>
        </w:rPr>
      </w:r>
    </w:p>
    <w:p w:rsidR="00000000" w:rsidDel="00000000" w:rsidP="00000000" w:rsidRDefault="00000000" w:rsidRPr="00000000" w14:paraId="00000F3D">
      <w:pPr>
        <w:numPr>
          <w:ilvl w:val="0"/>
          <w:numId w:val="11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Date of issue</w:t>
      </w:r>
      <w:r w:rsidDel="00000000" w:rsidR="00000000" w:rsidRPr="00000000">
        <w:rPr>
          <w:rtl w:val="0"/>
        </w:rPr>
      </w:r>
    </w:p>
    <w:p w:rsidR="00000000" w:rsidDel="00000000" w:rsidP="00000000" w:rsidRDefault="00000000" w:rsidRPr="00000000" w14:paraId="00000F3E">
      <w:pPr>
        <w:numPr>
          <w:ilvl w:val="0"/>
          <w:numId w:val="11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Station issued type</w:t>
      </w:r>
      <w:r w:rsidDel="00000000" w:rsidR="00000000" w:rsidRPr="00000000">
        <w:rPr>
          <w:rtl w:val="0"/>
        </w:rPr>
      </w:r>
    </w:p>
    <w:p w:rsidR="00000000" w:rsidDel="00000000" w:rsidP="00000000" w:rsidRDefault="00000000" w:rsidRPr="00000000" w14:paraId="00000F3F">
      <w:pPr>
        <w:numPr>
          <w:ilvl w:val="0"/>
          <w:numId w:val="11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Station issued name</w:t>
      </w:r>
      <w:r w:rsidDel="00000000" w:rsidR="00000000" w:rsidRPr="00000000">
        <w:rPr>
          <w:rtl w:val="0"/>
        </w:rPr>
      </w:r>
    </w:p>
    <w:p w:rsidR="00000000" w:rsidDel="00000000" w:rsidP="00000000" w:rsidRDefault="00000000" w:rsidRPr="00000000" w14:paraId="00000F40">
      <w:pPr>
        <w:numPr>
          <w:ilvl w:val="0"/>
          <w:numId w:val="11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Given to</w:t>
      </w:r>
      <w:r w:rsidDel="00000000" w:rsidR="00000000" w:rsidRPr="00000000">
        <w:rPr>
          <w:rtl w:val="0"/>
        </w:rPr>
      </w:r>
    </w:p>
    <w:p w:rsidR="00000000" w:rsidDel="00000000" w:rsidP="00000000" w:rsidRDefault="00000000" w:rsidRPr="00000000" w14:paraId="00000F41">
      <w:pPr>
        <w:numPr>
          <w:ilvl w:val="0"/>
          <w:numId w:val="11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Date given</w:t>
      </w:r>
      <w:r w:rsidDel="00000000" w:rsidR="00000000" w:rsidRPr="00000000">
        <w:rPr>
          <w:rtl w:val="0"/>
        </w:rPr>
      </w:r>
    </w:p>
    <w:p w:rsidR="00000000" w:rsidDel="00000000" w:rsidP="00000000" w:rsidRDefault="00000000" w:rsidRPr="00000000" w14:paraId="00000F42">
      <w:pPr>
        <w:numPr>
          <w:ilvl w:val="0"/>
          <w:numId w:val="11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Issued by</w:t>
      </w:r>
      <w:r w:rsidDel="00000000" w:rsidR="00000000" w:rsidRPr="00000000">
        <w:rPr>
          <w:rtl w:val="0"/>
        </w:rPr>
      </w:r>
    </w:p>
    <w:p w:rsidR="00000000" w:rsidDel="00000000" w:rsidP="00000000" w:rsidRDefault="00000000" w:rsidRPr="00000000" w14:paraId="00000F43">
      <w:pPr>
        <w:numPr>
          <w:ilvl w:val="0"/>
          <w:numId w:val="11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Approved by</w:t>
      </w:r>
      <w:r w:rsidDel="00000000" w:rsidR="00000000" w:rsidRPr="00000000">
        <w:rPr>
          <w:rtl w:val="0"/>
        </w:rPr>
      </w:r>
    </w:p>
    <w:p w:rsidR="00000000" w:rsidDel="00000000" w:rsidP="00000000" w:rsidRDefault="00000000" w:rsidRPr="00000000" w14:paraId="00000F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4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should have a provision to capture at a minimum the following details of the declared NCD certificate issued by the branches;</w:t>
      </w:r>
      <w:r w:rsidDel="00000000" w:rsidR="00000000" w:rsidRPr="00000000">
        <w:rPr>
          <w:rtl w:val="0"/>
        </w:rPr>
      </w:r>
    </w:p>
    <w:p w:rsidR="00000000" w:rsidDel="00000000" w:rsidP="00000000" w:rsidRDefault="00000000" w:rsidRPr="00000000" w14:paraId="00000F46">
      <w:pPr>
        <w:numPr>
          <w:ilvl w:val="0"/>
          <w:numId w:val="111"/>
        </w:numPr>
        <w:pBdr>
          <w:top w:space="0" w:sz="0" w:val="nil"/>
          <w:left w:space="0" w:sz="0" w:val="nil"/>
          <w:bottom w:space="0" w:sz="0" w:val="nil"/>
          <w:right w:space="0" w:sz="0" w:val="nil"/>
          <w:between w:space="0" w:sz="0" w:val="nil"/>
        </w:pBdr>
        <w:shd w:fill="auto" w:val="clear"/>
        <w:ind w:left="540" w:hanging="360"/>
        <w:jc w:val="both"/>
        <w:rPr/>
      </w:pPr>
      <w:r w:rsidDel="00000000" w:rsidR="00000000" w:rsidRPr="00000000">
        <w:rPr>
          <w:i w:val="1"/>
          <w:vertAlign w:val="baseline"/>
          <w:rtl w:val="0"/>
        </w:rPr>
        <w:t xml:space="preserve">Branch name</w:t>
      </w:r>
      <w:r w:rsidDel="00000000" w:rsidR="00000000" w:rsidRPr="00000000">
        <w:rPr>
          <w:rtl w:val="0"/>
        </w:rPr>
      </w:r>
    </w:p>
    <w:p w:rsidR="00000000" w:rsidDel="00000000" w:rsidP="00000000" w:rsidRDefault="00000000" w:rsidRPr="00000000" w14:paraId="00000F47">
      <w:pPr>
        <w:numPr>
          <w:ilvl w:val="0"/>
          <w:numId w:val="111"/>
        </w:numPr>
        <w:pBdr>
          <w:top w:space="0" w:sz="0" w:val="nil"/>
          <w:left w:space="0" w:sz="0" w:val="nil"/>
          <w:bottom w:space="0" w:sz="0" w:val="nil"/>
          <w:right w:space="0" w:sz="0" w:val="nil"/>
          <w:between w:space="0" w:sz="0" w:val="nil"/>
        </w:pBdr>
        <w:shd w:fill="auto" w:val="clear"/>
        <w:ind w:left="540" w:hanging="360"/>
        <w:jc w:val="both"/>
        <w:rPr/>
      </w:pPr>
      <w:r w:rsidDel="00000000" w:rsidR="00000000" w:rsidRPr="00000000">
        <w:rPr>
          <w:i w:val="1"/>
          <w:vertAlign w:val="baseline"/>
          <w:rtl w:val="0"/>
        </w:rPr>
        <w:t xml:space="preserve">Type of NCD certificate issued</w:t>
      </w:r>
      <w:r w:rsidDel="00000000" w:rsidR="00000000" w:rsidRPr="00000000">
        <w:rPr>
          <w:rtl w:val="0"/>
        </w:rPr>
      </w:r>
    </w:p>
    <w:p w:rsidR="00000000" w:rsidDel="00000000" w:rsidP="00000000" w:rsidRDefault="00000000" w:rsidRPr="00000000" w14:paraId="00000F48">
      <w:pPr>
        <w:numPr>
          <w:ilvl w:val="0"/>
          <w:numId w:val="111"/>
        </w:numPr>
        <w:pBdr>
          <w:top w:space="0" w:sz="0" w:val="nil"/>
          <w:left w:space="0" w:sz="0" w:val="nil"/>
          <w:bottom w:space="0" w:sz="0" w:val="nil"/>
          <w:right w:space="0" w:sz="0" w:val="nil"/>
          <w:between w:space="0" w:sz="0" w:val="nil"/>
        </w:pBdr>
        <w:shd w:fill="auto" w:val="clear"/>
        <w:ind w:left="540" w:hanging="360"/>
        <w:jc w:val="both"/>
        <w:rPr/>
      </w:pPr>
      <w:r w:rsidDel="00000000" w:rsidR="00000000" w:rsidRPr="00000000">
        <w:rPr>
          <w:i w:val="1"/>
          <w:vertAlign w:val="baseline"/>
          <w:rtl w:val="0"/>
        </w:rPr>
        <w:t xml:space="preserve">Date of declaration</w:t>
      </w:r>
      <w:r w:rsidDel="00000000" w:rsidR="00000000" w:rsidRPr="00000000">
        <w:rPr>
          <w:rtl w:val="0"/>
        </w:rPr>
      </w:r>
    </w:p>
    <w:p w:rsidR="00000000" w:rsidDel="00000000" w:rsidP="00000000" w:rsidRDefault="00000000" w:rsidRPr="00000000" w14:paraId="00000F49">
      <w:pPr>
        <w:numPr>
          <w:ilvl w:val="0"/>
          <w:numId w:val="111"/>
        </w:numPr>
        <w:pBdr>
          <w:top w:space="0" w:sz="0" w:val="nil"/>
          <w:left w:space="0" w:sz="0" w:val="nil"/>
          <w:bottom w:space="0" w:sz="0" w:val="nil"/>
          <w:right w:space="0" w:sz="0" w:val="nil"/>
          <w:between w:space="0" w:sz="0" w:val="nil"/>
        </w:pBdr>
        <w:shd w:fill="auto" w:val="clear"/>
        <w:ind w:left="540" w:hanging="360"/>
        <w:jc w:val="both"/>
        <w:rPr/>
      </w:pPr>
      <w:r w:rsidDel="00000000" w:rsidR="00000000" w:rsidRPr="00000000">
        <w:rPr>
          <w:i w:val="1"/>
          <w:vertAlign w:val="baseline"/>
          <w:rtl w:val="0"/>
        </w:rPr>
        <w:t xml:space="preserve">NCD certificate number</w:t>
      </w:r>
      <w:r w:rsidDel="00000000" w:rsidR="00000000" w:rsidRPr="00000000">
        <w:rPr>
          <w:rtl w:val="0"/>
        </w:rPr>
      </w:r>
    </w:p>
    <w:p w:rsidR="00000000" w:rsidDel="00000000" w:rsidP="00000000" w:rsidRDefault="00000000" w:rsidRPr="00000000" w14:paraId="00000F4A">
      <w:pPr>
        <w:numPr>
          <w:ilvl w:val="0"/>
          <w:numId w:val="111"/>
        </w:numPr>
        <w:pBdr>
          <w:top w:space="0" w:sz="0" w:val="nil"/>
          <w:left w:space="0" w:sz="0" w:val="nil"/>
          <w:bottom w:space="0" w:sz="0" w:val="nil"/>
          <w:right w:space="0" w:sz="0" w:val="nil"/>
          <w:between w:space="0" w:sz="0" w:val="nil"/>
        </w:pBdr>
        <w:shd w:fill="auto" w:val="clear"/>
        <w:ind w:left="540" w:hanging="360"/>
        <w:jc w:val="both"/>
        <w:rPr/>
      </w:pPr>
      <w:r w:rsidDel="00000000" w:rsidR="00000000" w:rsidRPr="00000000">
        <w:rPr>
          <w:i w:val="1"/>
          <w:vertAlign w:val="baseline"/>
          <w:rtl w:val="0"/>
        </w:rPr>
        <w:t xml:space="preserve">Name of insured</w:t>
      </w:r>
      <w:r w:rsidDel="00000000" w:rsidR="00000000" w:rsidRPr="00000000">
        <w:rPr>
          <w:rtl w:val="0"/>
        </w:rPr>
      </w:r>
    </w:p>
    <w:p w:rsidR="00000000" w:rsidDel="00000000" w:rsidP="00000000" w:rsidRDefault="00000000" w:rsidRPr="00000000" w14:paraId="00000F4B">
      <w:pPr>
        <w:numPr>
          <w:ilvl w:val="0"/>
          <w:numId w:val="111"/>
        </w:numPr>
        <w:pBdr>
          <w:top w:space="0" w:sz="0" w:val="nil"/>
          <w:left w:space="0" w:sz="0" w:val="nil"/>
          <w:bottom w:space="0" w:sz="0" w:val="nil"/>
          <w:right w:space="0" w:sz="0" w:val="nil"/>
          <w:between w:space="0" w:sz="0" w:val="nil"/>
        </w:pBdr>
        <w:shd w:fill="auto" w:val="clear"/>
        <w:ind w:left="540" w:hanging="360"/>
        <w:jc w:val="both"/>
        <w:rPr/>
      </w:pPr>
      <w:r w:rsidDel="00000000" w:rsidR="00000000" w:rsidRPr="00000000">
        <w:rPr>
          <w:i w:val="1"/>
          <w:vertAlign w:val="baseline"/>
          <w:rtl w:val="0"/>
        </w:rPr>
        <w:t xml:space="preserve">Date of issue</w:t>
      </w:r>
      <w:r w:rsidDel="00000000" w:rsidR="00000000" w:rsidRPr="00000000">
        <w:rPr>
          <w:rtl w:val="0"/>
        </w:rPr>
      </w:r>
    </w:p>
    <w:p w:rsidR="00000000" w:rsidDel="00000000" w:rsidP="00000000" w:rsidRDefault="00000000" w:rsidRPr="00000000" w14:paraId="00000F4C">
      <w:pPr>
        <w:numPr>
          <w:ilvl w:val="0"/>
          <w:numId w:val="111"/>
        </w:numPr>
        <w:pBdr>
          <w:top w:space="0" w:sz="0" w:val="nil"/>
          <w:left w:space="0" w:sz="0" w:val="nil"/>
          <w:bottom w:space="0" w:sz="0" w:val="nil"/>
          <w:right w:space="0" w:sz="0" w:val="nil"/>
          <w:between w:space="0" w:sz="0" w:val="nil"/>
        </w:pBdr>
        <w:shd w:fill="auto" w:val="clear"/>
        <w:ind w:left="540" w:hanging="360"/>
        <w:jc w:val="both"/>
        <w:rPr/>
      </w:pPr>
      <w:r w:rsidDel="00000000" w:rsidR="00000000" w:rsidRPr="00000000">
        <w:rPr>
          <w:i w:val="1"/>
          <w:vertAlign w:val="baseline"/>
          <w:rtl w:val="0"/>
        </w:rPr>
        <w:t xml:space="preserve">Registration number</w:t>
      </w:r>
      <w:r w:rsidDel="00000000" w:rsidR="00000000" w:rsidRPr="00000000">
        <w:rPr>
          <w:rtl w:val="0"/>
        </w:rPr>
      </w:r>
    </w:p>
    <w:p w:rsidR="00000000" w:rsidDel="00000000" w:rsidP="00000000" w:rsidRDefault="00000000" w:rsidRPr="00000000" w14:paraId="00000F4D">
      <w:pPr>
        <w:numPr>
          <w:ilvl w:val="0"/>
          <w:numId w:val="111"/>
        </w:numPr>
        <w:pBdr>
          <w:top w:space="0" w:sz="0" w:val="nil"/>
          <w:left w:space="0" w:sz="0" w:val="nil"/>
          <w:bottom w:space="0" w:sz="0" w:val="nil"/>
          <w:right w:space="0" w:sz="0" w:val="nil"/>
          <w:between w:space="0" w:sz="0" w:val="nil"/>
        </w:pBdr>
        <w:shd w:fill="auto" w:val="clear"/>
        <w:ind w:left="540" w:hanging="360"/>
        <w:jc w:val="both"/>
        <w:rPr/>
      </w:pPr>
      <w:r w:rsidDel="00000000" w:rsidR="00000000" w:rsidRPr="00000000">
        <w:rPr>
          <w:i w:val="1"/>
          <w:strike w:val="1"/>
          <w:color w:val="000000"/>
          <w:u w:val="none"/>
          <w:vertAlign w:val="baseline"/>
          <w:rtl w:val="0"/>
          <w:rPrChange w:author="Heritage Comments" w:id="812" w:date="2013-11-05T16:40:00Z">
            <w:rPr>
              <w:i w:val="1"/>
              <w:color w:val="0000ff"/>
              <w:u w:val="single"/>
              <w:vertAlign w:val="baseline"/>
            </w:rPr>
          </w:rPrChange>
        </w:rPr>
        <w:t xml:space="preserve">Branch</w:t>
      </w:r>
      <w:r w:rsidDel="00000000" w:rsidR="00000000" w:rsidRPr="00000000">
        <w:rPr>
          <w:i w:val="1"/>
          <w:vertAlign w:val="baseline"/>
          <w:rtl w:val="0"/>
        </w:rPr>
        <w:t xml:space="preserve"> policy number</w:t>
      </w:r>
      <w:r w:rsidDel="00000000" w:rsidR="00000000" w:rsidRPr="00000000">
        <w:rPr>
          <w:rtl w:val="0"/>
        </w:rPr>
      </w:r>
    </w:p>
    <w:p w:rsidR="00000000" w:rsidDel="00000000" w:rsidP="00000000" w:rsidRDefault="00000000" w:rsidRPr="00000000" w14:paraId="00000F4E">
      <w:pPr>
        <w:numPr>
          <w:ilvl w:val="0"/>
          <w:numId w:val="111"/>
        </w:numPr>
        <w:pBdr>
          <w:top w:space="0" w:sz="0" w:val="nil"/>
          <w:left w:space="0" w:sz="0" w:val="nil"/>
          <w:bottom w:space="0" w:sz="0" w:val="nil"/>
          <w:right w:space="0" w:sz="0" w:val="nil"/>
          <w:between w:space="0" w:sz="0" w:val="nil"/>
        </w:pBdr>
        <w:shd w:fill="auto" w:val="clear"/>
        <w:ind w:left="540" w:hanging="360"/>
        <w:jc w:val="both"/>
        <w:rPr/>
      </w:pPr>
      <w:r w:rsidDel="00000000" w:rsidR="00000000" w:rsidRPr="00000000">
        <w:rPr>
          <w:i w:val="1"/>
          <w:vertAlign w:val="baseline"/>
          <w:rtl w:val="0"/>
        </w:rPr>
        <w:t xml:space="preserve">Range of NCD certificates previously replaced</w:t>
      </w:r>
      <w:r w:rsidDel="00000000" w:rsidR="00000000" w:rsidRPr="00000000">
        <w:rPr>
          <w:rtl w:val="0"/>
        </w:rPr>
      </w:r>
    </w:p>
    <w:p w:rsidR="00000000" w:rsidDel="00000000" w:rsidP="00000000" w:rsidRDefault="00000000" w:rsidRPr="00000000" w14:paraId="00000F4F">
      <w:pPr>
        <w:numPr>
          <w:ilvl w:val="0"/>
          <w:numId w:val="111"/>
        </w:numPr>
        <w:pBdr>
          <w:top w:space="0" w:sz="0" w:val="nil"/>
          <w:left w:space="0" w:sz="0" w:val="nil"/>
          <w:bottom w:space="0" w:sz="0" w:val="nil"/>
          <w:right w:space="0" w:sz="0" w:val="nil"/>
          <w:between w:space="0" w:sz="0" w:val="nil"/>
        </w:pBdr>
        <w:shd w:fill="auto" w:val="clear"/>
        <w:ind w:left="540" w:hanging="360"/>
        <w:jc w:val="both"/>
        <w:rPr/>
      </w:pPr>
      <w:r w:rsidDel="00000000" w:rsidR="00000000" w:rsidRPr="00000000">
        <w:rPr>
          <w:i w:val="1"/>
          <w:vertAlign w:val="baseline"/>
          <w:rtl w:val="0"/>
        </w:rPr>
        <w:t xml:space="preserve">Date of previous NCD certificate replacement</w:t>
      </w:r>
      <w:r w:rsidDel="00000000" w:rsidR="00000000" w:rsidRPr="00000000">
        <w:rPr>
          <w:rtl w:val="0"/>
        </w:rPr>
      </w:r>
    </w:p>
    <w:p w:rsidR="00000000" w:rsidDel="00000000" w:rsidP="00000000" w:rsidRDefault="00000000" w:rsidRPr="00000000" w14:paraId="00000F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51">
      <w:pPr>
        <w:pBdr>
          <w:top w:space="0" w:sz="0" w:val="nil"/>
          <w:left w:space="0" w:sz="0" w:val="nil"/>
          <w:bottom w:space="0" w:sz="0" w:val="nil"/>
          <w:right w:space="0" w:sz="0" w:val="nil"/>
          <w:between w:space="0" w:sz="0" w:val="nil"/>
        </w:pBdr>
        <w:shd w:fill="auto" w:val="clear"/>
        <w:jc w:val="both"/>
        <w:rPr/>
      </w:pPr>
      <w:r w:rsidDel="00000000" w:rsidR="00000000" w:rsidRPr="00000000">
        <w:rPr>
          <w:i w:val="1"/>
          <w:vertAlign w:val="baseline"/>
          <w:rtl w:val="0"/>
        </w:rPr>
        <w:t xml:space="preserve">The system </w:t>
      </w:r>
      <w:r w:rsidDel="00000000" w:rsidR="00000000" w:rsidRPr="00000000">
        <w:rPr>
          <w:vertAlign w:val="baseline"/>
          <w:rtl w:val="0"/>
        </w:rPr>
        <w:t xml:space="preserve">will be able to automatically forward the raised NCD certificate issuance request to the head of the department for online authorization. </w:t>
      </w:r>
      <w:r w:rsidDel="00000000" w:rsidR="00000000" w:rsidRPr="00000000">
        <w:rPr>
          <w:rtl w:val="0"/>
        </w:rPr>
      </w:r>
    </w:p>
    <w:p w:rsidR="00000000" w:rsidDel="00000000" w:rsidP="00000000" w:rsidRDefault="00000000" w:rsidRPr="00000000" w14:paraId="00000F5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should provide for the approval or rejection of the NCD certificate issuance request and send feedback to the requestor communicating the same. </w:t>
      </w:r>
      <w:r w:rsidDel="00000000" w:rsidR="00000000" w:rsidRPr="00000000">
        <w:rPr>
          <w:rtl w:val="0"/>
        </w:rPr>
      </w:r>
    </w:p>
    <w:p w:rsidR="00000000" w:rsidDel="00000000" w:rsidP="00000000" w:rsidRDefault="00000000" w:rsidRPr="00000000" w14:paraId="00000F5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should have a provision to capture the NCD certificate number that will assist in tracing the certificate movement:</w:t>
      </w:r>
      <w:r w:rsidDel="00000000" w:rsidR="00000000" w:rsidRPr="00000000">
        <w:rPr>
          <w:rtl w:val="0"/>
        </w:rPr>
      </w:r>
    </w:p>
    <w:p w:rsidR="00000000" w:rsidDel="00000000" w:rsidP="00000000" w:rsidRDefault="00000000" w:rsidRPr="00000000" w14:paraId="00000F5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Identify the NCD certificate was issued to which branch</w:t>
      </w:r>
      <w:r w:rsidDel="00000000" w:rsidR="00000000" w:rsidRPr="00000000">
        <w:rPr>
          <w:rtl w:val="0"/>
        </w:rPr>
      </w:r>
    </w:p>
    <w:p w:rsidR="00000000" w:rsidDel="00000000" w:rsidP="00000000" w:rsidRDefault="00000000" w:rsidRPr="00000000" w14:paraId="00000F5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Identify the branch issued the NCD certificate to which client</w:t>
      </w:r>
      <w:r w:rsidDel="00000000" w:rsidR="00000000" w:rsidRPr="00000000">
        <w:rPr>
          <w:rtl w:val="0"/>
        </w:rPr>
      </w:r>
    </w:p>
    <w:p w:rsidR="00000000" w:rsidDel="00000000" w:rsidP="00000000" w:rsidRDefault="00000000" w:rsidRPr="00000000" w14:paraId="00000F5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should be able to allow the Heritage branches (in different geographical regions) to declare their NCD certificate usage online. </w:t>
      </w:r>
      <w:r w:rsidDel="00000000" w:rsidR="00000000" w:rsidRPr="00000000">
        <w:rPr>
          <w:rtl w:val="0"/>
        </w:rPr>
      </w:r>
    </w:p>
    <w:p w:rsidR="00000000" w:rsidDel="00000000" w:rsidP="00000000" w:rsidRDefault="00000000" w:rsidRPr="00000000" w14:paraId="00000F5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should be able to assign NCD certificates to transactions and allow spoilt NCD certificates to be cancelled immediately on the system. </w:t>
      </w:r>
      <w:r w:rsidDel="00000000" w:rsidR="00000000" w:rsidRPr="00000000">
        <w:rPr>
          <w:rtl w:val="0"/>
        </w:rPr>
      </w:r>
    </w:p>
    <w:p w:rsidR="00000000" w:rsidDel="00000000" w:rsidP="00000000" w:rsidRDefault="00000000" w:rsidRPr="00000000" w14:paraId="00000F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59">
      <w:pPr>
        <w:pBdr>
          <w:top w:space="0" w:sz="0" w:val="nil"/>
          <w:left w:space="0" w:sz="0" w:val="nil"/>
          <w:bottom w:space="0" w:sz="0" w:val="nil"/>
          <w:right w:space="0" w:sz="0" w:val="nil"/>
          <w:between w:space="0" w:sz="0" w:val="nil"/>
        </w:pBdr>
        <w:shd w:fill="auto" w:val="clear"/>
        <w:jc w:val="both"/>
        <w:rPr/>
      </w:pPr>
      <w:r w:rsidDel="00000000" w:rsidR="00000000" w:rsidRPr="00000000">
        <w:rPr>
          <w:b w:val="1"/>
          <w:vertAlign w:val="baseline"/>
          <w:rtl w:val="0"/>
        </w:rPr>
        <w:t xml:space="preserve">OUTPUTS</w:t>
      </w:r>
      <w:r w:rsidDel="00000000" w:rsidR="00000000" w:rsidRPr="00000000">
        <w:rPr>
          <w:rtl w:val="0"/>
        </w:rPr>
      </w:r>
    </w:p>
    <w:p w:rsidR="00000000" w:rsidDel="00000000" w:rsidP="00000000" w:rsidRDefault="00000000" w:rsidRPr="00000000" w14:paraId="00000F5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for all approved NCD certificate issuance requests</w:t>
      </w:r>
      <w:r w:rsidDel="00000000" w:rsidR="00000000" w:rsidRPr="00000000">
        <w:rPr>
          <w:rtl w:val="0"/>
        </w:rPr>
      </w:r>
    </w:p>
    <w:p w:rsidR="00000000" w:rsidDel="00000000" w:rsidP="00000000" w:rsidRDefault="00000000" w:rsidRPr="00000000" w14:paraId="00000F5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for all rejected NCD certificate issuance requests. </w:t>
      </w:r>
      <w:r w:rsidDel="00000000" w:rsidR="00000000" w:rsidRPr="00000000">
        <w:rPr>
          <w:rtl w:val="0"/>
        </w:rPr>
      </w:r>
    </w:p>
    <w:p w:rsidR="00000000" w:rsidDel="00000000" w:rsidP="00000000" w:rsidRDefault="00000000" w:rsidRPr="00000000" w14:paraId="00000F5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showing unutilized (undeclared) NCD certificates. </w:t>
      </w:r>
      <w:r w:rsidDel="00000000" w:rsidR="00000000" w:rsidRPr="00000000">
        <w:rPr>
          <w:rtl w:val="0"/>
        </w:rPr>
      </w:r>
    </w:p>
    <w:p w:rsidR="00000000" w:rsidDel="00000000" w:rsidP="00000000" w:rsidRDefault="00000000" w:rsidRPr="00000000" w14:paraId="00000F5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monitoring the NCD certificate usage per branch. </w:t>
      </w:r>
      <w:r w:rsidDel="00000000" w:rsidR="00000000" w:rsidRPr="00000000">
        <w:rPr>
          <w:rtl w:val="0"/>
        </w:rPr>
      </w:r>
    </w:p>
    <w:p w:rsidR="00000000" w:rsidDel="00000000" w:rsidP="00000000" w:rsidRDefault="00000000" w:rsidRPr="00000000" w14:paraId="00000F5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showing cancelled NCD certificates</w:t>
      </w:r>
      <w:r w:rsidDel="00000000" w:rsidR="00000000" w:rsidRPr="00000000">
        <w:rPr>
          <w:rtl w:val="0"/>
        </w:rPr>
      </w:r>
    </w:p>
    <w:p w:rsidR="00000000" w:rsidDel="00000000" w:rsidP="00000000" w:rsidRDefault="00000000" w:rsidRPr="00000000" w14:paraId="00000F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60">
      <w:pPr>
        <w:pBdr>
          <w:top w:space="0" w:sz="0" w:val="nil"/>
          <w:left w:space="0" w:sz="0" w:val="nil"/>
          <w:bottom w:space="0" w:sz="0" w:val="nil"/>
          <w:right w:space="0" w:sz="0" w:val="nil"/>
          <w:between w:space="0" w:sz="0" w:val="nil"/>
        </w:pBdr>
        <w:shd w:fill="auto" w:val="clear"/>
        <w:jc w:val="both"/>
        <w:rPr/>
      </w:pPr>
      <w:bookmarkStart w:colFirst="0" w:colLast="0" w:name="_3sv78d1" w:id="189"/>
      <w:bookmarkEnd w:id="189"/>
      <w:r w:rsidDel="00000000" w:rsidR="00000000" w:rsidRPr="00000000">
        <w:rPr>
          <w:b w:val="1"/>
          <w:color w:val="000000"/>
          <w:u w:val="none"/>
          <w:vertAlign w:val="baseline"/>
          <w:rtl w:val="0"/>
          <w:rPrChange w:author="Heritage Comments" w:id="813" w:date="2013-11-05T16:40:00Z">
            <w:rPr>
              <w:color w:val="0000ff"/>
              <w:u w:val="single"/>
              <w:vertAlign w:val="baseline"/>
            </w:rPr>
          </w:rPrChange>
        </w:rPr>
        <w:t xml:space="preserve">NCD certificate allocation to each branch</w:t>
      </w:r>
      <w:r w:rsidDel="00000000" w:rsidR="00000000" w:rsidRPr="00000000">
        <w:rPr>
          <w:rtl w:val="0"/>
        </w:rPr>
      </w:r>
    </w:p>
    <w:p w:rsidR="00000000" w:rsidDel="00000000" w:rsidP="00000000" w:rsidRDefault="00000000" w:rsidRPr="00000000" w14:paraId="00000F61">
      <w:p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u w:val="none"/>
          <w:vertAlign w:val="baseline"/>
          <w:rtl w:val="0"/>
          <w:rPrChange w:author="Heritage Comments" w:id="813" w:date="2013-11-05T16:40:00Z">
            <w:rPr>
              <w:color w:val="0000ff"/>
              <w:u w:val="single"/>
              <w:vertAlign w:val="baseline"/>
            </w:rPr>
          </w:rPrChange>
        </w:rPr>
        <w:t xml:space="preserve">NCD Certificate Issuance to Clients</w:t>
      </w:r>
      <w:r w:rsidDel="00000000" w:rsidR="00000000" w:rsidRPr="00000000">
        <w:rPr>
          <w:rtl w:val="0"/>
        </w:rPr>
      </w:r>
    </w:p>
    <w:p w:rsidR="00000000" w:rsidDel="00000000" w:rsidP="00000000" w:rsidRDefault="00000000" w:rsidRPr="00000000" w14:paraId="00000F6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involves the process of issuing NCD certificates directly to clients. </w:t>
      </w:r>
      <w:r w:rsidDel="00000000" w:rsidR="00000000" w:rsidRPr="00000000">
        <w:rPr>
          <w:rtl w:val="0"/>
        </w:rPr>
      </w:r>
    </w:p>
    <w:p w:rsidR="00000000" w:rsidDel="00000000" w:rsidP="00000000" w:rsidRDefault="00000000" w:rsidRPr="00000000" w14:paraId="00000F6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should have a provision to capture at a minimum the following details of each NCD certificate issued to clients</w:t>
      </w:r>
      <w:r w:rsidDel="00000000" w:rsidR="00000000" w:rsidRPr="00000000">
        <w:rPr>
          <w:rtl w:val="0"/>
        </w:rPr>
      </w:r>
    </w:p>
    <w:p w:rsidR="00000000" w:rsidDel="00000000" w:rsidP="00000000" w:rsidRDefault="00000000" w:rsidRPr="00000000" w14:paraId="00000F64">
      <w:pPr>
        <w:numPr>
          <w:ilvl w:val="0"/>
          <w:numId w:val="9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NCD certificate number</w:t>
      </w:r>
      <w:r w:rsidDel="00000000" w:rsidR="00000000" w:rsidRPr="00000000">
        <w:rPr>
          <w:rtl w:val="0"/>
        </w:rPr>
      </w:r>
    </w:p>
    <w:p w:rsidR="00000000" w:rsidDel="00000000" w:rsidP="00000000" w:rsidRDefault="00000000" w:rsidRPr="00000000" w14:paraId="00000F65">
      <w:pPr>
        <w:numPr>
          <w:ilvl w:val="0"/>
          <w:numId w:val="9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name of insured</w:t>
      </w:r>
      <w:r w:rsidDel="00000000" w:rsidR="00000000" w:rsidRPr="00000000">
        <w:rPr>
          <w:rtl w:val="0"/>
        </w:rPr>
      </w:r>
    </w:p>
    <w:p w:rsidR="00000000" w:rsidDel="00000000" w:rsidP="00000000" w:rsidRDefault="00000000" w:rsidRPr="00000000" w14:paraId="00000F66">
      <w:pPr>
        <w:numPr>
          <w:ilvl w:val="0"/>
          <w:numId w:val="9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policy number</w:t>
      </w:r>
      <w:r w:rsidDel="00000000" w:rsidR="00000000" w:rsidRPr="00000000">
        <w:rPr>
          <w:rtl w:val="0"/>
        </w:rPr>
      </w:r>
    </w:p>
    <w:p w:rsidR="00000000" w:rsidDel="00000000" w:rsidP="00000000" w:rsidRDefault="00000000" w:rsidRPr="00000000" w14:paraId="00000F67">
      <w:pPr>
        <w:numPr>
          <w:ilvl w:val="0"/>
          <w:numId w:val="9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cover period</w:t>
      </w:r>
      <w:r w:rsidDel="00000000" w:rsidR="00000000" w:rsidRPr="00000000">
        <w:rPr>
          <w:rtl w:val="0"/>
        </w:rPr>
      </w:r>
    </w:p>
    <w:p w:rsidR="00000000" w:rsidDel="00000000" w:rsidP="00000000" w:rsidRDefault="00000000" w:rsidRPr="00000000" w14:paraId="00000F68">
      <w:pPr>
        <w:numPr>
          <w:ilvl w:val="0"/>
          <w:numId w:val="9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Current NCD % level</w:t>
      </w:r>
      <w:r w:rsidDel="00000000" w:rsidR="00000000" w:rsidRPr="00000000">
        <w:rPr>
          <w:rtl w:val="0"/>
        </w:rPr>
      </w:r>
    </w:p>
    <w:p w:rsidR="00000000" w:rsidDel="00000000" w:rsidP="00000000" w:rsidRDefault="00000000" w:rsidRPr="00000000" w14:paraId="00000F69">
      <w:pPr>
        <w:numPr>
          <w:ilvl w:val="0"/>
          <w:numId w:val="9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registration number</w:t>
      </w:r>
      <w:r w:rsidDel="00000000" w:rsidR="00000000" w:rsidRPr="00000000">
        <w:rPr>
          <w:rtl w:val="0"/>
        </w:rPr>
      </w:r>
    </w:p>
    <w:p w:rsidR="00000000" w:rsidDel="00000000" w:rsidP="00000000" w:rsidRDefault="00000000" w:rsidRPr="00000000" w14:paraId="00000F6A">
      <w:pPr>
        <w:numPr>
          <w:ilvl w:val="0"/>
          <w:numId w:val="9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issued by</w:t>
      </w:r>
      <w:r w:rsidDel="00000000" w:rsidR="00000000" w:rsidRPr="00000000">
        <w:rPr>
          <w:rtl w:val="0"/>
        </w:rPr>
      </w:r>
    </w:p>
    <w:p w:rsidR="00000000" w:rsidDel="00000000" w:rsidP="00000000" w:rsidRDefault="00000000" w:rsidRPr="00000000" w14:paraId="00000F6B">
      <w:pPr>
        <w:numPr>
          <w:ilvl w:val="0"/>
          <w:numId w:val="9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Previous Insurer NCD percentage level</w:t>
      </w:r>
      <w:r w:rsidDel="00000000" w:rsidR="00000000" w:rsidRPr="00000000">
        <w:rPr>
          <w:rtl w:val="0"/>
        </w:rPr>
      </w:r>
    </w:p>
    <w:p w:rsidR="00000000" w:rsidDel="00000000" w:rsidP="00000000" w:rsidRDefault="00000000" w:rsidRPr="00000000" w14:paraId="00000F6C">
      <w:pPr>
        <w:numPr>
          <w:ilvl w:val="0"/>
          <w:numId w:val="9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NCD certificate type</w:t>
      </w:r>
      <w:r w:rsidDel="00000000" w:rsidR="00000000" w:rsidRPr="00000000">
        <w:rPr>
          <w:rtl w:val="0"/>
        </w:rPr>
      </w:r>
    </w:p>
    <w:p w:rsidR="00000000" w:rsidDel="00000000" w:rsidP="00000000" w:rsidRDefault="00000000" w:rsidRPr="00000000" w14:paraId="00000F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6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be able to automatically forward the raised NCD certificate issuance request to the head of the department for online authorization. </w:t>
      </w:r>
      <w:r w:rsidDel="00000000" w:rsidR="00000000" w:rsidRPr="00000000">
        <w:rPr>
          <w:rtl w:val="0"/>
        </w:rPr>
      </w:r>
    </w:p>
    <w:p w:rsidR="00000000" w:rsidDel="00000000" w:rsidP="00000000" w:rsidRDefault="00000000" w:rsidRPr="00000000" w14:paraId="00000F6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provide for the approval or rejection of the NCD certificate issuance request and send feedback to the requestor communicating the same. </w:t>
      </w:r>
      <w:r w:rsidDel="00000000" w:rsidR="00000000" w:rsidRPr="00000000">
        <w:rPr>
          <w:rtl w:val="0"/>
        </w:rPr>
      </w:r>
    </w:p>
    <w:p w:rsidR="00000000" w:rsidDel="00000000" w:rsidP="00000000" w:rsidRDefault="00000000" w:rsidRPr="00000000" w14:paraId="00000F7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a provision to capture the NCD certificate number that will assist in tracing the NCD certificate movement:</w:t>
      </w:r>
      <w:r w:rsidDel="00000000" w:rsidR="00000000" w:rsidRPr="00000000">
        <w:rPr>
          <w:rtl w:val="0"/>
        </w:rPr>
      </w:r>
    </w:p>
    <w:p w:rsidR="00000000" w:rsidDel="00000000" w:rsidP="00000000" w:rsidRDefault="00000000" w:rsidRPr="00000000" w14:paraId="00000F71">
      <w:pPr>
        <w:pBdr>
          <w:top w:space="0" w:sz="0" w:val="nil"/>
          <w:left w:space="0" w:sz="0" w:val="nil"/>
          <w:bottom w:space="0" w:sz="0" w:val="nil"/>
          <w:right w:space="0" w:sz="0" w:val="nil"/>
          <w:between w:space="0" w:sz="0" w:val="nil"/>
        </w:pBdr>
        <w:shd w:fill="auto" w:val="clear"/>
        <w:jc w:val="both"/>
        <w:rPr/>
      </w:pPr>
      <w:r w:rsidDel="00000000" w:rsidR="00000000" w:rsidRPr="00000000">
        <w:rPr>
          <w:i w:val="1"/>
          <w:vertAlign w:val="baseline"/>
          <w:rtl w:val="0"/>
        </w:rPr>
        <w:t xml:space="preserve">identify the certificate was issued to which branch</w:t>
      </w:r>
      <w:r w:rsidDel="00000000" w:rsidR="00000000" w:rsidRPr="00000000">
        <w:rPr>
          <w:rtl w:val="0"/>
        </w:rPr>
      </w:r>
    </w:p>
    <w:p w:rsidR="00000000" w:rsidDel="00000000" w:rsidP="00000000" w:rsidRDefault="00000000" w:rsidRPr="00000000" w14:paraId="00000F72">
      <w:pPr>
        <w:pBdr>
          <w:top w:space="0" w:sz="0" w:val="nil"/>
          <w:left w:space="0" w:sz="0" w:val="nil"/>
          <w:bottom w:space="0" w:sz="0" w:val="nil"/>
          <w:right w:space="0" w:sz="0" w:val="nil"/>
          <w:between w:space="0" w:sz="0" w:val="nil"/>
        </w:pBdr>
        <w:shd w:fill="auto" w:val="clear"/>
        <w:jc w:val="both"/>
        <w:rPr/>
      </w:pPr>
      <w:r w:rsidDel="00000000" w:rsidR="00000000" w:rsidRPr="00000000">
        <w:rPr>
          <w:i w:val="1"/>
          <w:vertAlign w:val="baseline"/>
          <w:rtl w:val="0"/>
        </w:rPr>
        <w:t xml:space="preserve">identify the branch issued the NCD certificate to which client</w:t>
      </w:r>
      <w:r w:rsidDel="00000000" w:rsidR="00000000" w:rsidRPr="00000000">
        <w:rPr>
          <w:rtl w:val="0"/>
        </w:rPr>
      </w:r>
    </w:p>
    <w:p w:rsidR="00000000" w:rsidDel="00000000" w:rsidP="00000000" w:rsidRDefault="00000000" w:rsidRPr="00000000" w14:paraId="00000F73">
      <w:pPr>
        <w:pBdr>
          <w:top w:space="0" w:sz="0" w:val="nil"/>
          <w:left w:space="0" w:sz="0" w:val="nil"/>
          <w:bottom w:space="0" w:sz="0" w:val="nil"/>
          <w:right w:space="0" w:sz="0" w:val="nil"/>
          <w:between w:space="0" w:sz="0" w:val="nil"/>
        </w:pBdr>
        <w:shd w:fill="auto" w:val="clear"/>
        <w:jc w:val="both"/>
        <w:rPr/>
      </w:pPr>
      <w:r w:rsidDel="00000000" w:rsidR="00000000" w:rsidRPr="00000000">
        <w:rPr>
          <w:i w:val="1"/>
          <w:vertAlign w:val="baseline"/>
          <w:rtl w:val="0"/>
        </w:rPr>
        <w:t xml:space="preserve">Identify the registration number</w:t>
      </w:r>
      <w:r w:rsidDel="00000000" w:rsidR="00000000" w:rsidRPr="00000000">
        <w:rPr>
          <w:rtl w:val="0"/>
        </w:rPr>
      </w:r>
    </w:p>
    <w:p w:rsidR="00000000" w:rsidDel="00000000" w:rsidP="00000000" w:rsidRDefault="00000000" w:rsidRPr="00000000" w14:paraId="00000F74">
      <w:pPr>
        <w:pBdr>
          <w:top w:space="0" w:sz="0" w:val="nil"/>
          <w:left w:space="0" w:sz="0" w:val="nil"/>
          <w:bottom w:space="0" w:sz="0" w:val="nil"/>
          <w:right w:space="0" w:sz="0" w:val="nil"/>
          <w:between w:space="0" w:sz="0" w:val="nil"/>
        </w:pBdr>
        <w:shd w:fill="auto" w:val="clear"/>
        <w:jc w:val="both"/>
        <w:rPr/>
      </w:pPr>
      <w:r w:rsidDel="00000000" w:rsidR="00000000" w:rsidRPr="00000000">
        <w:rPr>
          <w:b w:val="1"/>
          <w:i w:val="1"/>
          <w:vertAlign w:val="baseline"/>
          <w:rtl w:val="0"/>
        </w:rPr>
        <w:t xml:space="preserve">Output</w:t>
      </w:r>
      <w:r w:rsidDel="00000000" w:rsidR="00000000" w:rsidRPr="00000000">
        <w:rPr>
          <w:rtl w:val="0"/>
        </w:rPr>
      </w:r>
    </w:p>
    <w:p w:rsidR="00000000" w:rsidDel="00000000" w:rsidP="00000000" w:rsidRDefault="00000000" w:rsidRPr="00000000" w14:paraId="00000F7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for all NCD certificates issued to clients. </w:t>
      </w:r>
      <w:r w:rsidDel="00000000" w:rsidR="00000000" w:rsidRPr="00000000">
        <w:rPr>
          <w:rtl w:val="0"/>
        </w:rPr>
      </w:r>
    </w:p>
    <w:p w:rsidR="00000000" w:rsidDel="00000000" w:rsidP="00000000" w:rsidRDefault="00000000" w:rsidRPr="00000000" w14:paraId="00000F76">
      <w:pPr>
        <w:pBdr>
          <w:top w:space="0" w:sz="0" w:val="nil"/>
          <w:left w:space="0" w:sz="0" w:val="nil"/>
          <w:bottom w:space="0" w:sz="0" w:val="nil"/>
          <w:right w:space="0" w:sz="0" w:val="nil"/>
          <w:between w:space="0" w:sz="0" w:val="nil"/>
        </w:pBdr>
        <w:shd w:fill="auto" w:val="clear"/>
        <w:jc w:val="both"/>
        <w:rPr/>
      </w:pPr>
      <w:bookmarkStart w:colFirst="0" w:colLast="0" w:name="_280hiku" w:id="190"/>
      <w:bookmarkEnd w:id="190"/>
      <w:r w:rsidDel="00000000" w:rsidR="00000000" w:rsidRPr="00000000">
        <w:rPr>
          <w:rtl w:val="0"/>
        </w:rPr>
      </w:r>
    </w:p>
    <w:p w:rsidR="00000000" w:rsidDel="00000000" w:rsidP="00000000" w:rsidRDefault="00000000" w:rsidRPr="00000000" w14:paraId="00000F77">
      <w:pPr>
        <w:pStyle w:val="Heading1"/>
        <w:numPr>
          <w:ilvl w:val="8"/>
          <w:numId w:val="94"/>
        </w:num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b w:val="1"/>
          <w:color w:val="000000"/>
          <w:u w:val="none"/>
          <w:vertAlign w:val="baseline"/>
          <w:rtl w:val="0"/>
          <w:rPrChange w:author="Heritage Comments" w:id="813" w:date="2013-11-05T16:40:00Z">
            <w:rPr>
              <w:color w:val="0000ff"/>
              <w:u w:val="single"/>
              <w:vertAlign w:val="baseline"/>
            </w:rPr>
          </w:rPrChange>
        </w:rPr>
        <w:t xml:space="preserve">Yellow Cards</w:t>
      </w:r>
      <w:r w:rsidDel="00000000" w:rsidR="00000000" w:rsidRPr="00000000">
        <w:rPr>
          <w:rtl w:val="0"/>
        </w:rPr>
      </w:r>
    </w:p>
    <w:p w:rsidR="00000000" w:rsidDel="00000000" w:rsidP="00000000" w:rsidRDefault="00000000" w:rsidRPr="00000000" w14:paraId="00000F7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Yellow card documents are used to extend the geographic area of a policy for third party insurance (TPO) to other COMESA countries in motor insurance. </w:t>
      </w:r>
      <w:r w:rsidDel="00000000" w:rsidR="00000000" w:rsidRPr="00000000">
        <w:rPr>
          <w:rtl w:val="0"/>
        </w:rPr>
      </w:r>
    </w:p>
    <w:p w:rsidR="00000000" w:rsidDel="00000000" w:rsidP="00000000" w:rsidRDefault="00000000" w:rsidRPr="00000000" w14:paraId="00000F7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a provision to capture at a minimum the details of the cheque requisition form for the purchase of yellow card booklets;</w:t>
      </w:r>
      <w:r w:rsidDel="00000000" w:rsidR="00000000" w:rsidRPr="00000000">
        <w:rPr>
          <w:rtl w:val="0"/>
        </w:rPr>
      </w:r>
    </w:p>
    <w:p w:rsidR="00000000" w:rsidDel="00000000" w:rsidP="00000000" w:rsidRDefault="00000000" w:rsidRPr="00000000" w14:paraId="00000F7A">
      <w:pPr>
        <w:numPr>
          <w:ilvl w:val="0"/>
          <w:numId w:val="97"/>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i w:val="1"/>
          <w:vertAlign w:val="baseline"/>
          <w:rtl w:val="0"/>
        </w:rPr>
        <w:t xml:space="preserve">date of requisition</w:t>
      </w:r>
      <w:r w:rsidDel="00000000" w:rsidR="00000000" w:rsidRPr="00000000">
        <w:rPr>
          <w:rtl w:val="0"/>
        </w:rPr>
      </w:r>
    </w:p>
    <w:p w:rsidR="00000000" w:rsidDel="00000000" w:rsidP="00000000" w:rsidRDefault="00000000" w:rsidRPr="00000000" w14:paraId="00000F7B">
      <w:pPr>
        <w:numPr>
          <w:ilvl w:val="0"/>
          <w:numId w:val="97"/>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i w:val="1"/>
          <w:vertAlign w:val="baseline"/>
          <w:rtl w:val="0"/>
        </w:rPr>
        <w:t xml:space="preserve">department sending requisition</w:t>
      </w:r>
      <w:r w:rsidDel="00000000" w:rsidR="00000000" w:rsidRPr="00000000">
        <w:rPr>
          <w:rtl w:val="0"/>
        </w:rPr>
      </w:r>
    </w:p>
    <w:p w:rsidR="00000000" w:rsidDel="00000000" w:rsidP="00000000" w:rsidRDefault="00000000" w:rsidRPr="00000000" w14:paraId="00000F7C">
      <w:pPr>
        <w:numPr>
          <w:ilvl w:val="0"/>
          <w:numId w:val="97"/>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i w:val="1"/>
          <w:vertAlign w:val="baseline"/>
          <w:rtl w:val="0"/>
        </w:rPr>
        <w:t xml:space="preserve">requisition sent to</w:t>
      </w:r>
      <w:r w:rsidDel="00000000" w:rsidR="00000000" w:rsidRPr="00000000">
        <w:rPr>
          <w:rtl w:val="0"/>
        </w:rPr>
      </w:r>
    </w:p>
    <w:p w:rsidR="00000000" w:rsidDel="00000000" w:rsidP="00000000" w:rsidRDefault="00000000" w:rsidRPr="00000000" w14:paraId="00000F7D">
      <w:pPr>
        <w:numPr>
          <w:ilvl w:val="0"/>
          <w:numId w:val="97"/>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i w:val="1"/>
          <w:vertAlign w:val="baseline"/>
          <w:rtl w:val="0"/>
        </w:rPr>
        <w:t xml:space="preserve">number of booklets ordered</w:t>
      </w:r>
      <w:r w:rsidDel="00000000" w:rsidR="00000000" w:rsidRPr="00000000">
        <w:rPr>
          <w:rtl w:val="0"/>
        </w:rPr>
      </w:r>
    </w:p>
    <w:p w:rsidR="00000000" w:rsidDel="00000000" w:rsidP="00000000" w:rsidRDefault="00000000" w:rsidRPr="00000000" w14:paraId="00000F7E">
      <w:pPr>
        <w:numPr>
          <w:ilvl w:val="0"/>
          <w:numId w:val="97"/>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i w:val="1"/>
          <w:vertAlign w:val="baseline"/>
          <w:rtl w:val="0"/>
        </w:rPr>
        <w:t xml:space="preserve">cost per booklet</w:t>
      </w:r>
      <w:r w:rsidDel="00000000" w:rsidR="00000000" w:rsidRPr="00000000">
        <w:rPr>
          <w:rtl w:val="0"/>
        </w:rPr>
      </w:r>
    </w:p>
    <w:p w:rsidR="00000000" w:rsidDel="00000000" w:rsidP="00000000" w:rsidRDefault="00000000" w:rsidRPr="00000000" w14:paraId="00000F7F">
      <w:pPr>
        <w:numPr>
          <w:ilvl w:val="0"/>
          <w:numId w:val="97"/>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i w:val="1"/>
          <w:vertAlign w:val="baseline"/>
          <w:rtl w:val="0"/>
        </w:rPr>
        <w:t xml:space="preserve">Total cost</w:t>
      </w:r>
      <w:r w:rsidDel="00000000" w:rsidR="00000000" w:rsidRPr="00000000">
        <w:rPr>
          <w:rtl w:val="0"/>
        </w:rPr>
      </w:r>
    </w:p>
    <w:p w:rsidR="00000000" w:rsidDel="00000000" w:rsidP="00000000" w:rsidRDefault="00000000" w:rsidRPr="00000000" w14:paraId="00000F80">
      <w:pPr>
        <w:numPr>
          <w:ilvl w:val="0"/>
          <w:numId w:val="97"/>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i w:val="1"/>
          <w:vertAlign w:val="baseline"/>
          <w:rtl w:val="0"/>
        </w:rPr>
        <w:t xml:space="preserve">order prepared by</w:t>
      </w:r>
      <w:r w:rsidDel="00000000" w:rsidR="00000000" w:rsidRPr="00000000">
        <w:rPr>
          <w:rtl w:val="0"/>
        </w:rPr>
      </w:r>
    </w:p>
    <w:p w:rsidR="00000000" w:rsidDel="00000000" w:rsidP="00000000" w:rsidRDefault="00000000" w:rsidRPr="00000000" w14:paraId="00000F81">
      <w:pPr>
        <w:numPr>
          <w:ilvl w:val="0"/>
          <w:numId w:val="97"/>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i w:val="1"/>
          <w:vertAlign w:val="baseline"/>
          <w:rtl w:val="0"/>
        </w:rPr>
        <w:t xml:space="preserve">date cheque is received</w:t>
      </w:r>
      <w:r w:rsidDel="00000000" w:rsidR="00000000" w:rsidRPr="00000000">
        <w:rPr>
          <w:rtl w:val="0"/>
        </w:rPr>
      </w:r>
    </w:p>
    <w:p w:rsidR="00000000" w:rsidDel="00000000" w:rsidP="00000000" w:rsidRDefault="00000000" w:rsidRPr="00000000" w14:paraId="00000F8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8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provide stock level management with the following minimum details;</w:t>
      </w:r>
      <w:r w:rsidDel="00000000" w:rsidR="00000000" w:rsidRPr="00000000">
        <w:rPr>
          <w:rtl w:val="0"/>
        </w:rPr>
      </w:r>
    </w:p>
    <w:p w:rsidR="00000000" w:rsidDel="00000000" w:rsidP="00000000" w:rsidRDefault="00000000" w:rsidRPr="00000000" w14:paraId="00000F84">
      <w:pPr>
        <w:pBdr>
          <w:top w:space="0" w:sz="0" w:val="nil"/>
          <w:left w:space="0" w:sz="0" w:val="nil"/>
          <w:bottom w:space="0" w:sz="0" w:val="nil"/>
          <w:right w:space="0" w:sz="0" w:val="nil"/>
          <w:between w:space="0" w:sz="0" w:val="nil"/>
        </w:pBdr>
        <w:shd w:fill="auto" w:val="clear"/>
        <w:jc w:val="both"/>
        <w:rPr/>
      </w:pPr>
      <w:r w:rsidDel="00000000" w:rsidR="00000000" w:rsidRPr="00000000">
        <w:rPr>
          <w:i w:val="1"/>
          <w:vertAlign w:val="baseline"/>
          <w:rtl w:val="0"/>
        </w:rPr>
        <w:t xml:space="preserve">Capture yellow card serial numbers</w:t>
      </w:r>
      <w:r w:rsidDel="00000000" w:rsidR="00000000" w:rsidRPr="00000000">
        <w:rPr>
          <w:rtl w:val="0"/>
        </w:rPr>
      </w:r>
    </w:p>
    <w:p w:rsidR="00000000" w:rsidDel="00000000" w:rsidP="00000000" w:rsidRDefault="00000000" w:rsidRPr="00000000" w14:paraId="00000F85">
      <w:pPr>
        <w:numPr>
          <w:ilvl w:val="0"/>
          <w:numId w:val="95"/>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Allocate yellow card booklets to branches</w:t>
      </w:r>
      <w:r w:rsidDel="00000000" w:rsidR="00000000" w:rsidRPr="00000000">
        <w:rPr>
          <w:rtl w:val="0"/>
        </w:rPr>
      </w:r>
    </w:p>
    <w:p w:rsidR="00000000" w:rsidDel="00000000" w:rsidP="00000000" w:rsidRDefault="00000000" w:rsidRPr="00000000" w14:paraId="00000F86">
      <w:pPr>
        <w:numPr>
          <w:ilvl w:val="0"/>
          <w:numId w:val="95"/>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Set re - order limits</w:t>
      </w:r>
      <w:r w:rsidDel="00000000" w:rsidR="00000000" w:rsidRPr="00000000">
        <w:rPr>
          <w:rtl w:val="0"/>
        </w:rPr>
      </w:r>
    </w:p>
    <w:p w:rsidR="00000000" w:rsidDel="00000000" w:rsidP="00000000" w:rsidRDefault="00000000" w:rsidRPr="00000000" w14:paraId="00000F8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8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a provision to capture at a minimum the following details of each yellow card issued;</w:t>
      </w:r>
      <w:r w:rsidDel="00000000" w:rsidR="00000000" w:rsidRPr="00000000">
        <w:rPr>
          <w:rtl w:val="0"/>
        </w:rPr>
      </w:r>
    </w:p>
    <w:p w:rsidR="00000000" w:rsidDel="00000000" w:rsidP="00000000" w:rsidRDefault="00000000" w:rsidRPr="00000000" w14:paraId="00000F89">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yellow card number</w:t>
      </w:r>
      <w:r w:rsidDel="00000000" w:rsidR="00000000" w:rsidRPr="00000000">
        <w:rPr>
          <w:rtl w:val="0"/>
        </w:rPr>
      </w:r>
    </w:p>
    <w:p w:rsidR="00000000" w:rsidDel="00000000" w:rsidP="00000000" w:rsidRDefault="00000000" w:rsidRPr="00000000" w14:paraId="00000F8A">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policy number</w:t>
      </w:r>
      <w:r w:rsidDel="00000000" w:rsidR="00000000" w:rsidRPr="00000000">
        <w:rPr>
          <w:rtl w:val="0"/>
        </w:rPr>
      </w:r>
    </w:p>
    <w:p w:rsidR="00000000" w:rsidDel="00000000" w:rsidP="00000000" w:rsidRDefault="00000000" w:rsidRPr="00000000" w14:paraId="00000F8B">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date of issue</w:t>
      </w:r>
      <w:r w:rsidDel="00000000" w:rsidR="00000000" w:rsidRPr="00000000">
        <w:rPr>
          <w:rtl w:val="0"/>
        </w:rPr>
      </w:r>
    </w:p>
    <w:p w:rsidR="00000000" w:rsidDel="00000000" w:rsidP="00000000" w:rsidRDefault="00000000" w:rsidRPr="00000000" w14:paraId="00000F8C">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vehicle registration number</w:t>
      </w:r>
      <w:r w:rsidDel="00000000" w:rsidR="00000000" w:rsidRPr="00000000">
        <w:rPr>
          <w:rtl w:val="0"/>
        </w:rPr>
      </w:r>
    </w:p>
    <w:p w:rsidR="00000000" w:rsidDel="00000000" w:rsidP="00000000" w:rsidRDefault="00000000" w:rsidRPr="00000000" w14:paraId="00000F8D">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engine number</w:t>
      </w:r>
      <w:r w:rsidDel="00000000" w:rsidR="00000000" w:rsidRPr="00000000">
        <w:rPr>
          <w:rtl w:val="0"/>
        </w:rPr>
      </w:r>
    </w:p>
    <w:p w:rsidR="00000000" w:rsidDel="00000000" w:rsidP="00000000" w:rsidRDefault="00000000" w:rsidRPr="00000000" w14:paraId="00000F8E">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chassis number</w:t>
      </w:r>
      <w:r w:rsidDel="00000000" w:rsidR="00000000" w:rsidRPr="00000000">
        <w:rPr>
          <w:rtl w:val="0"/>
        </w:rPr>
      </w:r>
    </w:p>
    <w:p w:rsidR="00000000" w:rsidDel="00000000" w:rsidP="00000000" w:rsidRDefault="00000000" w:rsidRPr="00000000" w14:paraId="00000F8F">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type of body</w:t>
      </w:r>
      <w:r w:rsidDel="00000000" w:rsidR="00000000" w:rsidRPr="00000000">
        <w:rPr>
          <w:rtl w:val="0"/>
        </w:rPr>
      </w:r>
    </w:p>
    <w:p w:rsidR="00000000" w:rsidDel="00000000" w:rsidP="00000000" w:rsidRDefault="00000000" w:rsidRPr="00000000" w14:paraId="00000F90">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make of vehicle</w:t>
      </w:r>
      <w:r w:rsidDel="00000000" w:rsidR="00000000" w:rsidRPr="00000000">
        <w:rPr>
          <w:rtl w:val="0"/>
        </w:rPr>
      </w:r>
    </w:p>
    <w:p w:rsidR="00000000" w:rsidDel="00000000" w:rsidP="00000000" w:rsidRDefault="00000000" w:rsidRPr="00000000" w14:paraId="00000F91">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use</w:t>
      </w:r>
      <w:r w:rsidDel="00000000" w:rsidR="00000000" w:rsidRPr="00000000">
        <w:rPr>
          <w:rtl w:val="0"/>
        </w:rPr>
      </w:r>
    </w:p>
    <w:p w:rsidR="00000000" w:rsidDel="00000000" w:rsidP="00000000" w:rsidRDefault="00000000" w:rsidRPr="00000000" w14:paraId="00000F92">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type of vehicle (“car”; “lorry”; “bus”; “trailer”; “motorcycle”) </w:t>
      </w:r>
      <w:r w:rsidDel="00000000" w:rsidR="00000000" w:rsidRPr="00000000">
        <w:rPr>
          <w:rtl w:val="0"/>
        </w:rPr>
      </w:r>
    </w:p>
    <w:p w:rsidR="00000000" w:rsidDel="00000000" w:rsidP="00000000" w:rsidRDefault="00000000" w:rsidRPr="00000000" w14:paraId="00000F93">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valid from</w:t>
      </w:r>
      <w:r w:rsidDel="00000000" w:rsidR="00000000" w:rsidRPr="00000000">
        <w:rPr>
          <w:rtl w:val="0"/>
        </w:rPr>
      </w:r>
    </w:p>
    <w:p w:rsidR="00000000" w:rsidDel="00000000" w:rsidP="00000000" w:rsidRDefault="00000000" w:rsidRPr="00000000" w14:paraId="00000F94">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valid to / expiry date</w:t>
      </w:r>
      <w:r w:rsidDel="00000000" w:rsidR="00000000" w:rsidRPr="00000000">
        <w:rPr>
          <w:rtl w:val="0"/>
        </w:rPr>
      </w:r>
    </w:p>
    <w:p w:rsidR="00000000" w:rsidDel="00000000" w:rsidP="00000000" w:rsidRDefault="00000000" w:rsidRPr="00000000" w14:paraId="00000F95">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insured</w:t>
      </w:r>
      <w:r w:rsidDel="00000000" w:rsidR="00000000" w:rsidRPr="00000000">
        <w:rPr>
          <w:rtl w:val="0"/>
        </w:rPr>
      </w:r>
    </w:p>
    <w:p w:rsidR="00000000" w:rsidDel="00000000" w:rsidP="00000000" w:rsidRDefault="00000000" w:rsidRPr="00000000" w14:paraId="00000F96">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address of the insured</w:t>
      </w:r>
      <w:r w:rsidDel="00000000" w:rsidR="00000000" w:rsidRPr="00000000">
        <w:rPr>
          <w:rtl w:val="0"/>
        </w:rPr>
      </w:r>
    </w:p>
    <w:p w:rsidR="00000000" w:rsidDel="00000000" w:rsidP="00000000" w:rsidRDefault="00000000" w:rsidRPr="00000000" w14:paraId="00000F97">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insurer</w:t>
      </w:r>
      <w:r w:rsidDel="00000000" w:rsidR="00000000" w:rsidRPr="00000000">
        <w:rPr>
          <w:rtl w:val="0"/>
        </w:rPr>
      </w:r>
    </w:p>
    <w:p w:rsidR="00000000" w:rsidDel="00000000" w:rsidP="00000000" w:rsidRDefault="00000000" w:rsidRPr="00000000" w14:paraId="00000F98">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address of the insurer</w:t>
      </w:r>
      <w:r w:rsidDel="00000000" w:rsidR="00000000" w:rsidRPr="00000000">
        <w:rPr>
          <w:rtl w:val="0"/>
        </w:rPr>
      </w:r>
    </w:p>
    <w:p w:rsidR="00000000" w:rsidDel="00000000" w:rsidP="00000000" w:rsidRDefault="00000000" w:rsidRPr="00000000" w14:paraId="00000F99">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premium</w:t>
      </w:r>
      <w:r w:rsidDel="00000000" w:rsidR="00000000" w:rsidRPr="00000000">
        <w:rPr>
          <w:rtl w:val="0"/>
        </w:rPr>
      </w:r>
    </w:p>
    <w:p w:rsidR="00000000" w:rsidDel="00000000" w:rsidP="00000000" w:rsidRDefault="00000000" w:rsidRPr="00000000" w14:paraId="00000F9A">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countries applicable</w:t>
      </w:r>
      <w:r w:rsidDel="00000000" w:rsidR="00000000" w:rsidRPr="00000000">
        <w:rPr>
          <w:rtl w:val="0"/>
        </w:rPr>
      </w:r>
    </w:p>
    <w:p w:rsidR="00000000" w:rsidDel="00000000" w:rsidP="00000000" w:rsidRDefault="00000000" w:rsidRPr="00000000" w14:paraId="00000F9B">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name of bureau</w:t>
      </w:r>
      <w:r w:rsidDel="00000000" w:rsidR="00000000" w:rsidRPr="00000000">
        <w:rPr>
          <w:rtl w:val="0"/>
        </w:rPr>
      </w:r>
    </w:p>
    <w:p w:rsidR="00000000" w:rsidDel="00000000" w:rsidP="00000000" w:rsidRDefault="00000000" w:rsidRPr="00000000" w14:paraId="00000F9C">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address of bureau</w:t>
      </w:r>
      <w:r w:rsidDel="00000000" w:rsidR="00000000" w:rsidRPr="00000000">
        <w:rPr>
          <w:rtl w:val="0"/>
        </w:rPr>
      </w:r>
    </w:p>
    <w:p w:rsidR="00000000" w:rsidDel="00000000" w:rsidP="00000000" w:rsidRDefault="00000000" w:rsidRPr="00000000" w14:paraId="00000F9D">
      <w:pPr>
        <w:numPr>
          <w:ilvl w:val="0"/>
          <w:numId w:val="101"/>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Number of passengers</w:t>
      </w:r>
      <w:r w:rsidDel="00000000" w:rsidR="00000000" w:rsidRPr="00000000">
        <w:rPr>
          <w:rtl w:val="0"/>
        </w:rPr>
      </w:r>
    </w:p>
    <w:p w:rsidR="00000000" w:rsidDel="00000000" w:rsidP="00000000" w:rsidRDefault="00000000" w:rsidRPr="00000000" w14:paraId="00000F9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9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a provision to capture at a minimum the following details of the COMESA countries;</w:t>
      </w:r>
      <w:r w:rsidDel="00000000" w:rsidR="00000000" w:rsidRPr="00000000">
        <w:rPr>
          <w:rtl w:val="0"/>
        </w:rPr>
      </w:r>
    </w:p>
    <w:p w:rsidR="00000000" w:rsidDel="00000000" w:rsidP="00000000" w:rsidRDefault="00000000" w:rsidRPr="00000000" w14:paraId="00000FA0">
      <w:pPr>
        <w:numPr>
          <w:ilvl w:val="0"/>
          <w:numId w:val="99"/>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Name of country</w:t>
      </w:r>
      <w:r w:rsidDel="00000000" w:rsidR="00000000" w:rsidRPr="00000000">
        <w:rPr>
          <w:rtl w:val="0"/>
        </w:rPr>
      </w:r>
    </w:p>
    <w:p w:rsidR="00000000" w:rsidDel="00000000" w:rsidP="00000000" w:rsidRDefault="00000000" w:rsidRPr="00000000" w14:paraId="00000FA1">
      <w:pPr>
        <w:numPr>
          <w:ilvl w:val="0"/>
          <w:numId w:val="99"/>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Region of country</w:t>
      </w:r>
      <w:r w:rsidDel="00000000" w:rsidR="00000000" w:rsidRPr="00000000">
        <w:rPr>
          <w:rtl w:val="0"/>
        </w:rPr>
      </w:r>
    </w:p>
    <w:p w:rsidR="00000000" w:rsidDel="00000000" w:rsidP="00000000" w:rsidRDefault="00000000" w:rsidRPr="00000000" w14:paraId="00000FA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A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should be able to automatically alert on the raised cheque requisition form for the purchase of yellow card booklets to the head of the department for online authorization</w:t>
      </w:r>
      <w:r w:rsidDel="00000000" w:rsidR="00000000" w:rsidRPr="00000000">
        <w:rPr>
          <w:rtl w:val="0"/>
        </w:rPr>
      </w:r>
    </w:p>
    <w:p w:rsidR="00000000" w:rsidDel="00000000" w:rsidP="00000000" w:rsidRDefault="00000000" w:rsidRPr="00000000" w14:paraId="00000FA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should provide for the approval or rejection of the cheque requisition form for the purchase of yellow card booklets and send feedback to the requestor communicating the same. </w:t>
      </w:r>
      <w:r w:rsidDel="00000000" w:rsidR="00000000" w:rsidRPr="00000000">
        <w:rPr>
          <w:rtl w:val="0"/>
        </w:rPr>
      </w:r>
    </w:p>
    <w:p w:rsidR="00000000" w:rsidDel="00000000" w:rsidP="00000000" w:rsidRDefault="00000000" w:rsidRPr="00000000" w14:paraId="00000FA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Once the head of department approves the requisition, the system will automatically forward the requisition to the finance department to prepare the cheque to pay the order. </w:t>
      </w:r>
      <w:r w:rsidDel="00000000" w:rsidR="00000000" w:rsidRPr="00000000">
        <w:rPr>
          <w:rtl w:val="0"/>
        </w:rPr>
      </w:r>
    </w:p>
    <w:p w:rsidR="00000000" w:rsidDel="00000000" w:rsidP="00000000" w:rsidRDefault="00000000" w:rsidRPr="00000000" w14:paraId="00000FA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be able to debit yellow card premium on a yellow card on already existing clients within the system. </w:t>
      </w:r>
      <w:r w:rsidDel="00000000" w:rsidR="00000000" w:rsidRPr="00000000">
        <w:rPr>
          <w:rtl w:val="0"/>
        </w:rPr>
      </w:r>
    </w:p>
    <w:p w:rsidR="00000000" w:rsidDel="00000000" w:rsidP="00000000" w:rsidRDefault="00000000" w:rsidRPr="00000000" w14:paraId="00000FA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be able to automatically calculate the premiums for the yellow cards e.g., premium per days * number of days * number of persons ;) </w:t>
      </w:r>
      <w:r w:rsidDel="00000000" w:rsidR="00000000" w:rsidRPr="00000000">
        <w:rPr>
          <w:rtl w:val="0"/>
        </w:rPr>
      </w:r>
    </w:p>
    <w:p w:rsidR="00000000" w:rsidDel="00000000" w:rsidP="00000000" w:rsidRDefault="00000000" w:rsidRPr="00000000" w14:paraId="00000FA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be able to determine and alert where a vehicle has been issued a yellow card </w:t>
      </w:r>
      <w:r w:rsidDel="00000000" w:rsidR="00000000" w:rsidRPr="00000000">
        <w:rPr>
          <w:color w:val="ff0000"/>
          <w:u w:val="none"/>
          <w:vertAlign w:val="baseline"/>
          <w:rtl w:val="0"/>
          <w:rPrChange w:author="Heritage Comments" w:id="814" w:date="2013-11-05T16:40:00Z">
            <w:rPr>
              <w:color w:val="0000ff"/>
              <w:u w:val="single"/>
              <w:vertAlign w:val="baseline"/>
            </w:rPr>
          </w:rPrChange>
        </w:rPr>
        <w:t xml:space="preserve">before cancelling any vehicle policy</w:t>
      </w:r>
      <w:del w:author="Heritage Comments" w:id="815" w:date="2013-11-05T16:40:00Z">
        <w:r w:rsidDel="00000000" w:rsidR="00000000" w:rsidRPr="00000000">
          <w:rPr>
            <w:vertAlign w:val="baseline"/>
            <w:rtl w:val="0"/>
          </w:rPr>
          <w:delText xml:space="preserve">.</w:delText>
        </w:r>
      </w:del>
      <w:ins w:author="Heritage Comments" w:id="815" w:date="2013-11-05T16:40:00Z">
        <w:r w:rsidDel="00000000" w:rsidR="00000000" w:rsidRPr="00000000">
          <w:rPr>
            <w:color w:val="ff0000"/>
            <w:vertAlign w:val="baseline"/>
            <w:rtl w:val="0"/>
          </w:rPr>
          <w:t xml:space="preserve"> or deleting of vehicle from policy,.</w:t>
        </w:r>
      </w:ins>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FA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allow the claims department confirm and approve any yellow card claims. </w:t>
      </w:r>
      <w:r w:rsidDel="00000000" w:rsidR="00000000" w:rsidRPr="00000000">
        <w:rPr>
          <w:rtl w:val="0"/>
        </w:rPr>
      </w:r>
    </w:p>
    <w:p w:rsidR="00000000" w:rsidDel="00000000" w:rsidP="00000000" w:rsidRDefault="00000000" w:rsidRPr="00000000" w14:paraId="00000FA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AB">
      <w:pPr>
        <w:pBdr>
          <w:top w:space="0" w:sz="0" w:val="nil"/>
          <w:left w:space="0" w:sz="0" w:val="nil"/>
          <w:bottom w:space="0" w:sz="0" w:val="nil"/>
          <w:right w:space="0" w:sz="0" w:val="nil"/>
          <w:between w:space="0" w:sz="0" w:val="nil"/>
        </w:pBdr>
        <w:shd w:fill="auto" w:val="clear"/>
        <w:jc w:val="both"/>
        <w:rPr/>
      </w:pPr>
      <w:r w:rsidDel="00000000" w:rsidR="00000000" w:rsidRPr="00000000">
        <w:rPr>
          <w:b w:val="1"/>
          <w:vertAlign w:val="baseline"/>
          <w:rtl w:val="0"/>
        </w:rPr>
        <w:t xml:space="preserve">Yellow Card outputs</w:t>
      </w:r>
      <w:r w:rsidDel="00000000" w:rsidR="00000000" w:rsidRPr="00000000">
        <w:rPr>
          <w:rtl w:val="0"/>
        </w:rPr>
      </w:r>
    </w:p>
    <w:p w:rsidR="00000000" w:rsidDel="00000000" w:rsidP="00000000" w:rsidRDefault="00000000" w:rsidRPr="00000000" w14:paraId="00000FA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for all yellow cards issued for given month or any other specified period. </w:t>
      </w:r>
      <w:r w:rsidDel="00000000" w:rsidR="00000000" w:rsidRPr="00000000">
        <w:rPr>
          <w:rtl w:val="0"/>
        </w:rPr>
      </w:r>
    </w:p>
    <w:p w:rsidR="00000000" w:rsidDel="00000000" w:rsidP="00000000" w:rsidRDefault="00000000" w:rsidRPr="00000000" w14:paraId="00000FA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for all yellow cards premiums for given month or any other specified period. </w:t>
      </w:r>
      <w:r w:rsidDel="00000000" w:rsidR="00000000" w:rsidRPr="00000000">
        <w:rPr>
          <w:rtl w:val="0"/>
        </w:rPr>
      </w:r>
    </w:p>
    <w:p w:rsidR="00000000" w:rsidDel="00000000" w:rsidP="00000000" w:rsidRDefault="00000000" w:rsidRPr="00000000" w14:paraId="00000FA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for all approved cheque requisition forms for the purchase of yellow card booklets. </w:t>
      </w:r>
      <w:r w:rsidDel="00000000" w:rsidR="00000000" w:rsidRPr="00000000">
        <w:rPr>
          <w:rtl w:val="0"/>
        </w:rPr>
      </w:r>
    </w:p>
    <w:p w:rsidR="00000000" w:rsidDel="00000000" w:rsidP="00000000" w:rsidRDefault="00000000" w:rsidRPr="00000000" w14:paraId="00000FA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for all declined cheque requisition forms for the purchase of yellow card booklets</w:t>
      </w:r>
      <w:r w:rsidDel="00000000" w:rsidR="00000000" w:rsidRPr="00000000">
        <w:rPr>
          <w:rtl w:val="0"/>
        </w:rPr>
      </w:r>
    </w:p>
    <w:p w:rsidR="00000000" w:rsidDel="00000000" w:rsidP="00000000" w:rsidRDefault="00000000" w:rsidRPr="00000000" w14:paraId="00000FB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showing the history of all cheque requisition forms for the purchase of yellow card booklets</w:t>
      </w:r>
      <w:r w:rsidDel="00000000" w:rsidR="00000000" w:rsidRPr="00000000">
        <w:rPr>
          <w:rtl w:val="0"/>
        </w:rPr>
      </w:r>
    </w:p>
    <w:p w:rsidR="00000000" w:rsidDel="00000000" w:rsidP="00000000" w:rsidRDefault="00000000" w:rsidRPr="00000000" w14:paraId="00000FB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showing the current status of a particular requisition request on different categories including:</w:t>
      </w:r>
      <w:r w:rsidDel="00000000" w:rsidR="00000000" w:rsidRPr="00000000">
        <w:rPr>
          <w:rtl w:val="0"/>
        </w:rPr>
      </w:r>
    </w:p>
    <w:p w:rsidR="00000000" w:rsidDel="00000000" w:rsidP="00000000" w:rsidRDefault="00000000" w:rsidRPr="00000000" w14:paraId="00000FB2">
      <w:pPr>
        <w:numPr>
          <w:ilvl w:val="0"/>
          <w:numId w:val="85"/>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requisition awaiting approval</w:t>
      </w:r>
      <w:r w:rsidDel="00000000" w:rsidR="00000000" w:rsidRPr="00000000">
        <w:rPr>
          <w:rtl w:val="0"/>
        </w:rPr>
      </w:r>
    </w:p>
    <w:p w:rsidR="00000000" w:rsidDel="00000000" w:rsidP="00000000" w:rsidRDefault="00000000" w:rsidRPr="00000000" w14:paraId="00000FB3">
      <w:pPr>
        <w:numPr>
          <w:ilvl w:val="0"/>
          <w:numId w:val="85"/>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approved requisitions</w:t>
      </w:r>
      <w:r w:rsidDel="00000000" w:rsidR="00000000" w:rsidRPr="00000000">
        <w:rPr>
          <w:rtl w:val="0"/>
        </w:rPr>
      </w:r>
    </w:p>
    <w:p w:rsidR="00000000" w:rsidDel="00000000" w:rsidP="00000000" w:rsidRDefault="00000000" w:rsidRPr="00000000" w14:paraId="00000FB4">
      <w:pPr>
        <w:numPr>
          <w:ilvl w:val="0"/>
          <w:numId w:val="85"/>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requisition cheque issued</w:t>
      </w:r>
      <w:r w:rsidDel="00000000" w:rsidR="00000000" w:rsidRPr="00000000">
        <w:rPr>
          <w:rtl w:val="0"/>
        </w:rPr>
      </w:r>
    </w:p>
    <w:p w:rsidR="00000000" w:rsidDel="00000000" w:rsidP="00000000" w:rsidRDefault="00000000" w:rsidRPr="00000000" w14:paraId="00000FB5">
      <w:pPr>
        <w:pBdr>
          <w:top w:space="0" w:sz="0" w:val="nil"/>
          <w:left w:space="0" w:sz="0" w:val="nil"/>
          <w:bottom w:space="0" w:sz="0" w:val="nil"/>
          <w:right w:space="0" w:sz="0" w:val="nil"/>
          <w:between w:space="0" w:sz="0" w:val="nil"/>
        </w:pBdr>
        <w:shd w:fill="auto" w:val="clear"/>
        <w:jc w:val="both"/>
        <w:rPr/>
      </w:pPr>
      <w:r w:rsidDel="00000000" w:rsidR="00000000" w:rsidRPr="00000000">
        <w:rPr>
          <w:i w:val="1"/>
          <w:vertAlign w:val="baseline"/>
          <w:rtl w:val="0"/>
        </w:rPr>
        <w:t xml:space="preserve">A report of all yellow card issued per branch, per broker etc</w:t>
      </w:r>
      <w:r w:rsidDel="00000000" w:rsidR="00000000" w:rsidRPr="00000000">
        <w:rPr>
          <w:rtl w:val="0"/>
        </w:rPr>
      </w:r>
    </w:p>
    <w:p w:rsidR="00000000" w:rsidDel="00000000" w:rsidP="00000000" w:rsidRDefault="00000000" w:rsidRPr="00000000" w14:paraId="00000FB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B7">
      <w:pPr>
        <w:pStyle w:val="Heading1"/>
        <w:numPr>
          <w:ilvl w:val="8"/>
          <w:numId w:val="94"/>
        </w:numPr>
        <w:pBdr>
          <w:top w:space="0" w:sz="0" w:val="nil"/>
          <w:left w:space="0" w:sz="0" w:val="nil"/>
          <w:bottom w:space="0" w:sz="0" w:val="nil"/>
          <w:right w:space="0" w:sz="0" w:val="nil"/>
          <w:between w:space="0" w:sz="0" w:val="nil"/>
        </w:pBdr>
        <w:shd w:fill="auto" w:val="clear"/>
        <w:rPr/>
      </w:pPr>
      <w:bookmarkStart w:colFirst="0" w:colLast="0" w:name="_n5rssn" w:id="191"/>
      <w:bookmarkEnd w:id="191"/>
      <w:r w:rsidDel="00000000" w:rsidR="00000000" w:rsidRPr="00000000">
        <w:br w:type="page"/>
      </w:r>
      <w:r w:rsidDel="00000000" w:rsidR="00000000" w:rsidRPr="00000000">
        <w:rPr>
          <w:b w:val="1"/>
          <w:color w:val="000000"/>
          <w:u w:val="none"/>
          <w:vertAlign w:val="baseline"/>
          <w:rtl w:val="0"/>
          <w:rPrChange w:author="Heritage Comments" w:id="816" w:date="2013-11-05T16:40:00Z">
            <w:rPr>
              <w:color w:val="0000ff"/>
              <w:u w:val="single"/>
              <w:vertAlign w:val="baseline"/>
            </w:rPr>
          </w:rPrChange>
        </w:rPr>
        <w:t xml:space="preserve"> Managing Security Documents</w:t>
      </w:r>
      <w:r w:rsidDel="00000000" w:rsidR="00000000" w:rsidRPr="00000000">
        <w:rPr>
          <w:rtl w:val="0"/>
        </w:rPr>
      </w:r>
    </w:p>
    <w:p w:rsidR="00000000" w:rsidDel="00000000" w:rsidP="00000000" w:rsidRDefault="00000000" w:rsidRPr="00000000" w14:paraId="00000FB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involves in the management of documents that are stored in the safe such as log books and other collateral documents. </w:t>
      </w:r>
      <w:r w:rsidDel="00000000" w:rsidR="00000000" w:rsidRPr="00000000">
        <w:rPr>
          <w:rtl w:val="0"/>
        </w:rPr>
      </w:r>
    </w:p>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BA">
      <w:pPr>
        <w:pBdr>
          <w:top w:space="0" w:sz="0" w:val="nil"/>
          <w:left w:space="0" w:sz="0" w:val="nil"/>
          <w:bottom w:space="0" w:sz="0" w:val="nil"/>
          <w:right w:space="0" w:sz="0" w:val="nil"/>
          <w:between w:space="0" w:sz="0" w:val="nil"/>
        </w:pBdr>
        <w:shd w:fill="auto" w:val="clear"/>
        <w:jc w:val="both"/>
        <w:rPr/>
      </w:pPr>
      <w:ins w:author="Heritage Comments" w:id="817" w:date="2013-11-05T16:40:00Z">
        <w:r w:rsidDel="00000000" w:rsidR="00000000" w:rsidRPr="00000000">
          <w:rPr>
            <w:color w:val="ff0000"/>
            <w:vertAlign w:val="baseline"/>
            <w:rtl w:val="0"/>
          </w:rPr>
          <w:t xml:space="preserve">The system will have a provision to capture at a minimum the following details of the security document taken to the safe;</w:t>
        </w:r>
      </w:ins>
      <w:r w:rsidDel="00000000" w:rsidR="00000000" w:rsidRPr="00000000">
        <w:rPr>
          <w:rtl w:val="0"/>
        </w:rPr>
      </w:r>
    </w:p>
    <w:p w:rsidR="00000000" w:rsidDel="00000000" w:rsidP="00000000" w:rsidRDefault="00000000" w:rsidRPr="00000000" w14:paraId="00000FBB">
      <w:pPr>
        <w:numPr>
          <w:ilvl w:val="0"/>
          <w:numId w:val="83"/>
        </w:numPr>
        <w:pBdr>
          <w:top w:space="0" w:sz="0" w:val="nil"/>
          <w:left w:space="0" w:sz="0" w:val="nil"/>
          <w:bottom w:space="0" w:sz="0" w:val="nil"/>
          <w:right w:space="0" w:sz="0" w:val="nil"/>
          <w:between w:space="0" w:sz="0" w:val="nil"/>
        </w:pBdr>
        <w:shd w:fill="auto" w:val="clear"/>
        <w:ind w:left="450" w:hanging="360"/>
        <w:jc w:val="both"/>
        <w:rPr/>
      </w:pPr>
      <w:ins w:author="Heritage Comments" w:id="818" w:date="2013-11-05T16:40:00Z">
        <w:r w:rsidDel="00000000" w:rsidR="00000000" w:rsidRPr="00000000">
          <w:rPr>
            <w:color w:val="ff0000"/>
            <w:vertAlign w:val="baseline"/>
            <w:rtl w:val="0"/>
          </w:rPr>
          <w:t xml:space="preserve">security document type </w:t>
        </w:r>
      </w:ins>
      <w:r w:rsidDel="00000000" w:rsidR="00000000" w:rsidRPr="00000000">
        <w:rPr>
          <w:rtl w:val="0"/>
        </w:rPr>
      </w:r>
    </w:p>
    <w:p w:rsidR="00000000" w:rsidDel="00000000" w:rsidP="00000000" w:rsidRDefault="00000000" w:rsidRPr="00000000" w14:paraId="00000FBC">
      <w:pPr>
        <w:numPr>
          <w:ilvl w:val="0"/>
          <w:numId w:val="83"/>
        </w:numPr>
        <w:pBdr>
          <w:top w:space="0" w:sz="0" w:val="nil"/>
          <w:left w:space="0" w:sz="0" w:val="nil"/>
          <w:bottom w:space="0" w:sz="0" w:val="nil"/>
          <w:right w:space="0" w:sz="0" w:val="nil"/>
          <w:between w:space="0" w:sz="0" w:val="nil"/>
        </w:pBdr>
        <w:shd w:fill="auto" w:val="clear"/>
        <w:ind w:left="450" w:hanging="360"/>
        <w:jc w:val="both"/>
        <w:rPr/>
      </w:pPr>
      <w:ins w:author="Heritage Comments" w:id="819" w:date="2013-11-05T16:40:00Z">
        <w:r w:rsidDel="00000000" w:rsidR="00000000" w:rsidRPr="00000000">
          <w:rPr>
            <w:i w:val="1"/>
            <w:color w:val="ff0000"/>
            <w:vertAlign w:val="baseline"/>
            <w:rtl w:val="0"/>
          </w:rPr>
          <w:t xml:space="preserve">Document reference Number</w:t>
        </w:r>
      </w:ins>
      <w:r w:rsidDel="00000000" w:rsidR="00000000" w:rsidRPr="00000000">
        <w:rPr>
          <w:rtl w:val="0"/>
        </w:rPr>
      </w:r>
    </w:p>
    <w:p w:rsidR="00000000" w:rsidDel="00000000" w:rsidP="00000000" w:rsidRDefault="00000000" w:rsidRPr="00000000" w14:paraId="00000FBD">
      <w:pPr>
        <w:numPr>
          <w:ilvl w:val="0"/>
          <w:numId w:val="83"/>
        </w:numPr>
        <w:pBdr>
          <w:top w:space="0" w:sz="0" w:val="nil"/>
          <w:left w:space="0" w:sz="0" w:val="nil"/>
          <w:bottom w:space="0" w:sz="0" w:val="nil"/>
          <w:right w:space="0" w:sz="0" w:val="nil"/>
          <w:between w:space="0" w:sz="0" w:val="nil"/>
        </w:pBdr>
        <w:shd w:fill="auto" w:val="clear"/>
        <w:ind w:left="450" w:hanging="360"/>
        <w:jc w:val="both"/>
        <w:rPr/>
      </w:pPr>
      <w:ins w:author="Heritage Comments" w:id="820" w:date="2013-11-05T16:40:00Z">
        <w:r w:rsidDel="00000000" w:rsidR="00000000" w:rsidRPr="00000000">
          <w:rPr>
            <w:i w:val="1"/>
            <w:color w:val="ff0000"/>
            <w:vertAlign w:val="baseline"/>
            <w:rtl w:val="0"/>
          </w:rPr>
          <w:t xml:space="preserve">Date document taken to safe</w:t>
        </w:r>
      </w:ins>
      <w:r w:rsidDel="00000000" w:rsidR="00000000" w:rsidRPr="00000000">
        <w:rPr>
          <w:rtl w:val="0"/>
        </w:rPr>
      </w:r>
    </w:p>
    <w:p w:rsidR="00000000" w:rsidDel="00000000" w:rsidP="00000000" w:rsidRDefault="00000000" w:rsidRPr="00000000" w14:paraId="00000FBE">
      <w:pPr>
        <w:numPr>
          <w:ilvl w:val="0"/>
          <w:numId w:val="83"/>
        </w:numPr>
        <w:pBdr>
          <w:top w:space="0" w:sz="0" w:val="nil"/>
          <w:left w:space="0" w:sz="0" w:val="nil"/>
          <w:bottom w:space="0" w:sz="0" w:val="nil"/>
          <w:right w:space="0" w:sz="0" w:val="nil"/>
          <w:between w:space="0" w:sz="0" w:val="nil"/>
        </w:pBdr>
        <w:shd w:fill="auto" w:val="clear"/>
        <w:ind w:left="450" w:hanging="360"/>
        <w:jc w:val="both"/>
        <w:rPr/>
      </w:pPr>
      <w:ins w:author="Heritage Comments" w:id="821" w:date="2013-11-05T16:40:00Z">
        <w:r w:rsidDel="00000000" w:rsidR="00000000" w:rsidRPr="00000000">
          <w:rPr>
            <w:i w:val="1"/>
            <w:color w:val="ff0000"/>
            <w:vertAlign w:val="baseline"/>
            <w:rtl w:val="0"/>
          </w:rPr>
          <w:t xml:space="preserve">Name of insured</w:t>
        </w:r>
      </w:ins>
      <w:r w:rsidDel="00000000" w:rsidR="00000000" w:rsidRPr="00000000">
        <w:rPr>
          <w:rtl w:val="0"/>
        </w:rPr>
      </w:r>
    </w:p>
    <w:p w:rsidR="00000000" w:rsidDel="00000000" w:rsidP="00000000" w:rsidRDefault="00000000" w:rsidRPr="00000000" w14:paraId="00000FBF">
      <w:pPr>
        <w:numPr>
          <w:ilvl w:val="0"/>
          <w:numId w:val="83"/>
        </w:numPr>
        <w:pBdr>
          <w:top w:space="0" w:sz="0" w:val="nil"/>
          <w:left w:space="0" w:sz="0" w:val="nil"/>
          <w:bottom w:space="0" w:sz="0" w:val="nil"/>
          <w:right w:space="0" w:sz="0" w:val="nil"/>
          <w:between w:space="0" w:sz="0" w:val="nil"/>
        </w:pBdr>
        <w:shd w:fill="auto" w:val="clear"/>
        <w:ind w:left="450" w:hanging="360"/>
        <w:jc w:val="both"/>
        <w:rPr/>
      </w:pPr>
      <w:ins w:author="Heritage Comments" w:id="822" w:date="2013-11-05T16:40:00Z">
        <w:r w:rsidDel="00000000" w:rsidR="00000000" w:rsidRPr="00000000">
          <w:rPr>
            <w:i w:val="1"/>
            <w:color w:val="ff0000"/>
            <w:vertAlign w:val="baseline"/>
            <w:rtl w:val="0"/>
          </w:rPr>
          <w:t xml:space="preserve">policy number of bond</w:t>
        </w:r>
      </w:ins>
      <w:r w:rsidDel="00000000" w:rsidR="00000000" w:rsidRPr="00000000">
        <w:rPr>
          <w:rtl w:val="0"/>
        </w:rPr>
      </w:r>
    </w:p>
    <w:p w:rsidR="00000000" w:rsidDel="00000000" w:rsidP="00000000" w:rsidRDefault="00000000" w:rsidRPr="00000000" w14:paraId="00000FC0">
      <w:pPr>
        <w:numPr>
          <w:ilvl w:val="0"/>
          <w:numId w:val="83"/>
        </w:numPr>
        <w:pBdr>
          <w:top w:space="0" w:sz="0" w:val="nil"/>
          <w:left w:space="0" w:sz="0" w:val="nil"/>
          <w:bottom w:space="0" w:sz="0" w:val="nil"/>
          <w:right w:space="0" w:sz="0" w:val="nil"/>
          <w:between w:space="0" w:sz="0" w:val="nil"/>
        </w:pBdr>
        <w:shd w:fill="auto" w:val="clear"/>
        <w:ind w:left="450" w:hanging="360"/>
        <w:jc w:val="both"/>
        <w:rPr/>
      </w:pPr>
      <w:ins w:author="Heritage Comments" w:id="823" w:date="2013-11-05T16:40:00Z">
        <w:r w:rsidDel="00000000" w:rsidR="00000000" w:rsidRPr="00000000">
          <w:rPr>
            <w:i w:val="1"/>
            <w:color w:val="ff0000"/>
            <w:vertAlign w:val="baseline"/>
            <w:rtl w:val="0"/>
          </w:rPr>
          <w:t xml:space="preserve">policy number of security</w:t>
        </w:r>
      </w:ins>
      <w:r w:rsidDel="00000000" w:rsidR="00000000" w:rsidRPr="00000000">
        <w:rPr>
          <w:rtl w:val="0"/>
        </w:rPr>
      </w:r>
    </w:p>
    <w:p w:rsidR="00000000" w:rsidDel="00000000" w:rsidP="00000000" w:rsidRDefault="00000000" w:rsidRPr="00000000" w14:paraId="00000FC1">
      <w:pPr>
        <w:numPr>
          <w:ilvl w:val="0"/>
          <w:numId w:val="83"/>
        </w:numPr>
        <w:pBdr>
          <w:top w:space="0" w:sz="0" w:val="nil"/>
          <w:left w:space="0" w:sz="0" w:val="nil"/>
          <w:bottom w:space="0" w:sz="0" w:val="nil"/>
          <w:right w:space="0" w:sz="0" w:val="nil"/>
          <w:between w:space="0" w:sz="0" w:val="nil"/>
        </w:pBdr>
        <w:shd w:fill="auto" w:val="clear"/>
        <w:ind w:left="450" w:hanging="360"/>
        <w:jc w:val="both"/>
        <w:rPr/>
      </w:pPr>
      <w:ins w:author="Heritage Comments" w:id="824" w:date="2013-11-05T16:40:00Z">
        <w:r w:rsidDel="00000000" w:rsidR="00000000" w:rsidRPr="00000000">
          <w:rPr>
            <w:i w:val="1"/>
            <w:color w:val="ff0000"/>
            <w:vertAlign w:val="baseline"/>
            <w:rtl w:val="0"/>
          </w:rPr>
          <w:t xml:space="preserve">Details of security document e.g., registration or lr no. </w:t>
        </w:r>
      </w:ins>
      <w:r w:rsidDel="00000000" w:rsidR="00000000" w:rsidRPr="00000000">
        <w:rPr>
          <w:rtl w:val="0"/>
        </w:rPr>
      </w:r>
    </w:p>
    <w:p w:rsidR="00000000" w:rsidDel="00000000" w:rsidP="00000000" w:rsidRDefault="00000000" w:rsidRPr="00000000" w14:paraId="00000FC2">
      <w:pPr>
        <w:pBdr>
          <w:top w:space="0" w:sz="0" w:val="nil"/>
          <w:left w:space="0" w:sz="0" w:val="nil"/>
          <w:bottom w:space="0" w:sz="0" w:val="nil"/>
          <w:right w:space="0" w:sz="0" w:val="nil"/>
          <w:between w:space="0" w:sz="0" w:val="nil"/>
        </w:pBdr>
        <w:shd w:fill="auto" w:val="clear"/>
        <w:ind w:left="450" w:firstLine="0"/>
        <w:jc w:val="both"/>
        <w:rPr/>
      </w:pPr>
      <w:r w:rsidDel="00000000" w:rsidR="00000000" w:rsidRPr="00000000">
        <w:rPr>
          <w:rtl w:val="0"/>
        </w:rPr>
      </w:r>
    </w:p>
    <w:p w:rsidR="00000000" w:rsidDel="00000000" w:rsidP="00000000" w:rsidRDefault="00000000" w:rsidRPr="00000000" w14:paraId="00000FC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C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a provision to capture at a minimum the following details of the security document removed from the safe;</w:t>
      </w:r>
      <w:r w:rsidDel="00000000" w:rsidR="00000000" w:rsidRPr="00000000">
        <w:rPr>
          <w:rtl w:val="0"/>
        </w:rPr>
      </w:r>
    </w:p>
    <w:p w:rsidR="00000000" w:rsidDel="00000000" w:rsidP="00000000" w:rsidRDefault="00000000" w:rsidRPr="00000000" w14:paraId="00000FC5">
      <w:pPr>
        <w:numPr>
          <w:ilvl w:val="0"/>
          <w:numId w:val="8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vertAlign w:val="baseline"/>
          <w:rtl w:val="0"/>
        </w:rPr>
        <w:t xml:space="preserve">security document type </w:t>
      </w:r>
      <w:r w:rsidDel="00000000" w:rsidR="00000000" w:rsidRPr="00000000">
        <w:rPr>
          <w:rtl w:val="0"/>
        </w:rPr>
      </w:r>
    </w:p>
    <w:p w:rsidR="00000000" w:rsidDel="00000000" w:rsidP="00000000" w:rsidRDefault="00000000" w:rsidRPr="00000000" w14:paraId="00000FC6">
      <w:pPr>
        <w:numPr>
          <w:ilvl w:val="0"/>
          <w:numId w:val="8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Document reference Number</w:t>
      </w:r>
      <w:r w:rsidDel="00000000" w:rsidR="00000000" w:rsidRPr="00000000">
        <w:rPr>
          <w:rtl w:val="0"/>
        </w:rPr>
      </w:r>
    </w:p>
    <w:p w:rsidR="00000000" w:rsidDel="00000000" w:rsidP="00000000" w:rsidRDefault="00000000" w:rsidRPr="00000000" w14:paraId="00000FC7">
      <w:pPr>
        <w:numPr>
          <w:ilvl w:val="0"/>
          <w:numId w:val="8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Date document taken to safe</w:t>
      </w:r>
      <w:r w:rsidDel="00000000" w:rsidR="00000000" w:rsidRPr="00000000">
        <w:rPr>
          <w:rtl w:val="0"/>
        </w:rPr>
      </w:r>
    </w:p>
    <w:p w:rsidR="00000000" w:rsidDel="00000000" w:rsidP="00000000" w:rsidRDefault="00000000" w:rsidRPr="00000000" w14:paraId="00000FC8">
      <w:pPr>
        <w:numPr>
          <w:ilvl w:val="0"/>
          <w:numId w:val="8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date removed</w:t>
      </w:r>
      <w:r w:rsidDel="00000000" w:rsidR="00000000" w:rsidRPr="00000000">
        <w:rPr>
          <w:rtl w:val="0"/>
        </w:rPr>
      </w:r>
    </w:p>
    <w:p w:rsidR="00000000" w:rsidDel="00000000" w:rsidP="00000000" w:rsidRDefault="00000000" w:rsidRPr="00000000" w14:paraId="00000FC9">
      <w:pPr>
        <w:numPr>
          <w:ilvl w:val="0"/>
          <w:numId w:val="8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Name of insured</w:t>
      </w:r>
      <w:r w:rsidDel="00000000" w:rsidR="00000000" w:rsidRPr="00000000">
        <w:rPr>
          <w:rtl w:val="0"/>
        </w:rPr>
      </w:r>
    </w:p>
    <w:p w:rsidR="00000000" w:rsidDel="00000000" w:rsidP="00000000" w:rsidRDefault="00000000" w:rsidRPr="00000000" w14:paraId="00000FCA">
      <w:pPr>
        <w:numPr>
          <w:ilvl w:val="0"/>
          <w:numId w:val="8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color w:val="ff0000"/>
          <w:u w:val="none"/>
          <w:vertAlign w:val="baseline"/>
          <w:rtl w:val="0"/>
          <w:rPrChange w:author="Heritage Comments" w:id="825" w:date="2013-11-05T16:40:00Z">
            <w:rPr>
              <w:i w:val="1"/>
              <w:color w:val="0000ff"/>
              <w:u w:val="single"/>
              <w:vertAlign w:val="baseline"/>
            </w:rPr>
          </w:rPrChange>
        </w:rPr>
        <w:t xml:space="preserve">policy number</w:t>
      </w:r>
      <w:ins w:author="Heritage Comments" w:id="826" w:date="2013-11-05T16:40:00Z">
        <w:r w:rsidDel="00000000" w:rsidR="00000000" w:rsidRPr="00000000">
          <w:rPr>
            <w:i w:val="1"/>
            <w:color w:val="ff0000"/>
            <w:vertAlign w:val="baseline"/>
            <w:rtl w:val="0"/>
          </w:rPr>
          <w:t xml:space="preserve"> of bond</w:t>
        </w:r>
      </w:ins>
      <w:r w:rsidDel="00000000" w:rsidR="00000000" w:rsidRPr="00000000">
        <w:rPr>
          <w:rtl w:val="0"/>
        </w:rPr>
      </w:r>
    </w:p>
    <w:p w:rsidR="00000000" w:rsidDel="00000000" w:rsidP="00000000" w:rsidRDefault="00000000" w:rsidRPr="00000000" w14:paraId="00000FCB">
      <w:pPr>
        <w:numPr>
          <w:ilvl w:val="0"/>
          <w:numId w:val="83"/>
        </w:numPr>
        <w:pBdr>
          <w:top w:space="0" w:sz="0" w:val="nil"/>
          <w:left w:space="0" w:sz="0" w:val="nil"/>
          <w:bottom w:space="0" w:sz="0" w:val="nil"/>
          <w:right w:space="0" w:sz="0" w:val="nil"/>
          <w:between w:space="0" w:sz="0" w:val="nil"/>
        </w:pBdr>
        <w:shd w:fill="auto" w:val="clear"/>
        <w:ind w:left="450" w:hanging="360"/>
        <w:jc w:val="both"/>
        <w:rPr/>
      </w:pPr>
      <w:ins w:author="Heritage Comments" w:id="827" w:date="2013-11-05T16:40:00Z">
        <w:r w:rsidDel="00000000" w:rsidR="00000000" w:rsidRPr="00000000">
          <w:rPr>
            <w:i w:val="1"/>
            <w:color w:val="ff0000"/>
            <w:vertAlign w:val="baseline"/>
            <w:rtl w:val="0"/>
          </w:rPr>
          <w:t xml:space="preserve">policy number of security</w:t>
        </w:r>
      </w:ins>
      <w:r w:rsidDel="00000000" w:rsidR="00000000" w:rsidRPr="00000000">
        <w:rPr>
          <w:rtl w:val="0"/>
        </w:rPr>
      </w:r>
    </w:p>
    <w:p w:rsidR="00000000" w:rsidDel="00000000" w:rsidP="00000000" w:rsidRDefault="00000000" w:rsidRPr="00000000" w14:paraId="00000FCC">
      <w:pPr>
        <w:numPr>
          <w:ilvl w:val="0"/>
          <w:numId w:val="8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issued to</w:t>
      </w:r>
      <w:r w:rsidDel="00000000" w:rsidR="00000000" w:rsidRPr="00000000">
        <w:rPr>
          <w:rtl w:val="0"/>
        </w:rPr>
      </w:r>
    </w:p>
    <w:p w:rsidR="00000000" w:rsidDel="00000000" w:rsidP="00000000" w:rsidRDefault="00000000" w:rsidRPr="00000000" w14:paraId="00000FCD">
      <w:pPr>
        <w:numPr>
          <w:ilvl w:val="0"/>
          <w:numId w:val="8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issued by</w:t>
      </w:r>
      <w:r w:rsidDel="00000000" w:rsidR="00000000" w:rsidRPr="00000000">
        <w:rPr>
          <w:rtl w:val="0"/>
        </w:rPr>
      </w:r>
    </w:p>
    <w:p w:rsidR="00000000" w:rsidDel="00000000" w:rsidP="00000000" w:rsidRDefault="00000000" w:rsidRPr="00000000" w14:paraId="00000FCE">
      <w:pPr>
        <w:numPr>
          <w:ilvl w:val="0"/>
          <w:numId w:val="8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Details of security document e.g., registration or lr no. </w:t>
      </w:r>
      <w:r w:rsidDel="00000000" w:rsidR="00000000" w:rsidRPr="00000000">
        <w:rPr>
          <w:rtl w:val="0"/>
        </w:rPr>
      </w:r>
    </w:p>
    <w:p w:rsidR="00000000" w:rsidDel="00000000" w:rsidP="00000000" w:rsidRDefault="00000000" w:rsidRPr="00000000" w14:paraId="00000FCF">
      <w:pPr>
        <w:numPr>
          <w:ilvl w:val="0"/>
          <w:numId w:val="83"/>
        </w:numPr>
        <w:pBdr>
          <w:top w:space="0" w:sz="0" w:val="nil"/>
          <w:left w:space="0" w:sz="0" w:val="nil"/>
          <w:bottom w:space="0" w:sz="0" w:val="nil"/>
          <w:right w:space="0" w:sz="0" w:val="nil"/>
          <w:between w:space="0" w:sz="0" w:val="nil"/>
        </w:pBdr>
        <w:shd w:fill="auto" w:val="clear"/>
        <w:ind w:left="450" w:hanging="360"/>
        <w:jc w:val="both"/>
        <w:rPr/>
      </w:pPr>
      <w:r w:rsidDel="00000000" w:rsidR="00000000" w:rsidRPr="00000000">
        <w:rPr>
          <w:i w:val="1"/>
          <w:vertAlign w:val="baseline"/>
          <w:rtl w:val="0"/>
        </w:rPr>
        <w:t xml:space="preserve">approved by</w:t>
      </w:r>
      <w:r w:rsidDel="00000000" w:rsidR="00000000" w:rsidRPr="00000000">
        <w:rPr>
          <w:rtl w:val="0"/>
        </w:rPr>
      </w:r>
    </w:p>
    <w:p w:rsidR="00000000" w:rsidDel="00000000" w:rsidP="00000000" w:rsidRDefault="00000000" w:rsidRPr="00000000" w14:paraId="00000FD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D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should have a provision to capture at a minimum the following details of the log books and /or other security detail received and removed from the safe;</w:t>
      </w:r>
      <w:r w:rsidDel="00000000" w:rsidR="00000000" w:rsidRPr="00000000">
        <w:rPr>
          <w:rtl w:val="0"/>
        </w:rPr>
      </w:r>
    </w:p>
    <w:p w:rsidR="00000000" w:rsidDel="00000000" w:rsidP="00000000" w:rsidRDefault="00000000" w:rsidRPr="00000000" w14:paraId="00000FD2">
      <w:pPr>
        <w:pBdr>
          <w:top w:space="0" w:sz="0" w:val="nil"/>
          <w:left w:space="0" w:sz="0" w:val="nil"/>
          <w:bottom w:space="0" w:sz="0" w:val="nil"/>
          <w:right w:space="0" w:sz="0" w:val="nil"/>
          <w:between w:space="0" w:sz="0" w:val="nil"/>
        </w:pBdr>
        <w:shd w:fill="auto" w:val="clear"/>
        <w:jc w:val="both"/>
        <w:rPr/>
      </w:pPr>
      <w:r w:rsidDel="00000000" w:rsidR="00000000" w:rsidRPr="00000000">
        <w:rPr>
          <w:i w:val="1"/>
          <w:vertAlign w:val="baseline"/>
          <w:rtl w:val="0"/>
        </w:rPr>
        <w:t xml:space="preserve">registration number</w:t>
      </w:r>
      <w:r w:rsidDel="00000000" w:rsidR="00000000" w:rsidRPr="00000000">
        <w:rPr>
          <w:rtl w:val="0"/>
        </w:rPr>
      </w:r>
    </w:p>
    <w:p w:rsidR="00000000" w:rsidDel="00000000" w:rsidP="00000000" w:rsidRDefault="00000000" w:rsidRPr="00000000" w14:paraId="00000FD3">
      <w:pPr>
        <w:pBdr>
          <w:top w:space="0" w:sz="0" w:val="nil"/>
          <w:left w:space="0" w:sz="0" w:val="nil"/>
          <w:bottom w:space="0" w:sz="0" w:val="nil"/>
          <w:right w:space="0" w:sz="0" w:val="nil"/>
          <w:between w:space="0" w:sz="0" w:val="nil"/>
        </w:pBdr>
        <w:shd w:fill="auto" w:val="clear"/>
        <w:jc w:val="both"/>
        <w:rPr/>
      </w:pPr>
      <w:r w:rsidDel="00000000" w:rsidR="00000000" w:rsidRPr="00000000">
        <w:rPr>
          <w:i w:val="1"/>
          <w:vertAlign w:val="baseline"/>
          <w:rtl w:val="0"/>
        </w:rPr>
        <w:t xml:space="preserve">Cover details of the vehicle (Policy number, sum insured, cover type and cover dates) </w:t>
      </w:r>
      <w:r w:rsidDel="00000000" w:rsidR="00000000" w:rsidRPr="00000000">
        <w:rPr>
          <w:rtl w:val="0"/>
        </w:rPr>
      </w:r>
    </w:p>
    <w:p w:rsidR="00000000" w:rsidDel="00000000" w:rsidP="00000000" w:rsidRDefault="00000000" w:rsidRPr="00000000" w14:paraId="00000FD4">
      <w:pPr>
        <w:numPr>
          <w:ilvl w:val="0"/>
          <w:numId w:val="8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vehicle owner or plot LR number</w:t>
      </w:r>
      <w:r w:rsidDel="00000000" w:rsidR="00000000" w:rsidRPr="00000000">
        <w:rPr>
          <w:rtl w:val="0"/>
        </w:rPr>
      </w:r>
    </w:p>
    <w:p w:rsidR="00000000" w:rsidDel="00000000" w:rsidP="00000000" w:rsidRDefault="00000000" w:rsidRPr="00000000" w14:paraId="00000FD5">
      <w:pPr>
        <w:numPr>
          <w:ilvl w:val="0"/>
          <w:numId w:val="8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contact details of the owner</w:t>
      </w:r>
      <w:r w:rsidDel="00000000" w:rsidR="00000000" w:rsidRPr="00000000">
        <w:rPr>
          <w:rtl w:val="0"/>
        </w:rPr>
      </w:r>
    </w:p>
    <w:p w:rsidR="00000000" w:rsidDel="00000000" w:rsidP="00000000" w:rsidRDefault="00000000" w:rsidRPr="00000000" w14:paraId="00000FD6">
      <w:pPr>
        <w:numPr>
          <w:ilvl w:val="0"/>
          <w:numId w:val="8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chassis number</w:t>
      </w:r>
      <w:r w:rsidDel="00000000" w:rsidR="00000000" w:rsidRPr="00000000">
        <w:rPr>
          <w:rtl w:val="0"/>
        </w:rPr>
      </w:r>
    </w:p>
    <w:p w:rsidR="00000000" w:rsidDel="00000000" w:rsidP="00000000" w:rsidRDefault="00000000" w:rsidRPr="00000000" w14:paraId="00000FD7">
      <w:pPr>
        <w:numPr>
          <w:ilvl w:val="0"/>
          <w:numId w:val="8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engine number</w:t>
      </w:r>
      <w:r w:rsidDel="00000000" w:rsidR="00000000" w:rsidRPr="00000000">
        <w:rPr>
          <w:rtl w:val="0"/>
        </w:rPr>
      </w:r>
    </w:p>
    <w:p w:rsidR="00000000" w:rsidDel="00000000" w:rsidP="00000000" w:rsidRDefault="00000000" w:rsidRPr="00000000" w14:paraId="00000FD8">
      <w:pPr>
        <w:numPr>
          <w:ilvl w:val="0"/>
          <w:numId w:val="8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vehicle colour</w:t>
      </w:r>
      <w:r w:rsidDel="00000000" w:rsidR="00000000" w:rsidRPr="00000000">
        <w:rPr>
          <w:rtl w:val="0"/>
        </w:rPr>
      </w:r>
    </w:p>
    <w:p w:rsidR="00000000" w:rsidDel="00000000" w:rsidP="00000000" w:rsidRDefault="00000000" w:rsidRPr="00000000" w14:paraId="00000FD9">
      <w:pPr>
        <w:numPr>
          <w:ilvl w:val="0"/>
          <w:numId w:val="8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vehicle make</w:t>
      </w:r>
      <w:r w:rsidDel="00000000" w:rsidR="00000000" w:rsidRPr="00000000">
        <w:rPr>
          <w:rtl w:val="0"/>
        </w:rPr>
      </w:r>
    </w:p>
    <w:p w:rsidR="00000000" w:rsidDel="00000000" w:rsidP="00000000" w:rsidRDefault="00000000" w:rsidRPr="00000000" w14:paraId="00000FDA">
      <w:pPr>
        <w:numPr>
          <w:ilvl w:val="0"/>
          <w:numId w:val="8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vehicle model</w:t>
      </w:r>
      <w:r w:rsidDel="00000000" w:rsidR="00000000" w:rsidRPr="00000000">
        <w:rPr>
          <w:rtl w:val="0"/>
        </w:rPr>
      </w:r>
    </w:p>
    <w:p w:rsidR="00000000" w:rsidDel="00000000" w:rsidP="00000000" w:rsidRDefault="00000000" w:rsidRPr="00000000" w14:paraId="00000FDB">
      <w:pPr>
        <w:numPr>
          <w:ilvl w:val="0"/>
          <w:numId w:val="8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logbook or title deed number</w:t>
      </w:r>
      <w:r w:rsidDel="00000000" w:rsidR="00000000" w:rsidRPr="00000000">
        <w:rPr>
          <w:rtl w:val="0"/>
        </w:rPr>
      </w:r>
    </w:p>
    <w:p w:rsidR="00000000" w:rsidDel="00000000" w:rsidP="00000000" w:rsidRDefault="00000000" w:rsidRPr="00000000" w14:paraId="00000FD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D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be able to link one security document to several bonds. </w:t>
      </w:r>
      <w:r w:rsidDel="00000000" w:rsidR="00000000" w:rsidRPr="00000000">
        <w:rPr>
          <w:rtl w:val="0"/>
        </w:rPr>
      </w:r>
    </w:p>
    <w:p w:rsidR="00000000" w:rsidDel="00000000" w:rsidP="00000000" w:rsidRDefault="00000000" w:rsidRPr="00000000" w14:paraId="00000FD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not allow Heritage to return the security document until all the bonds linked to it have been cancelled. </w:t>
      </w:r>
      <w:r w:rsidDel="00000000" w:rsidR="00000000" w:rsidRPr="00000000">
        <w:rPr>
          <w:rtl w:val="0"/>
        </w:rPr>
      </w:r>
    </w:p>
    <w:p w:rsidR="00000000" w:rsidDel="00000000" w:rsidP="00000000" w:rsidRDefault="00000000" w:rsidRPr="00000000" w14:paraId="00000FD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restrict cancellation/revision of cover where a risk is being used as security. </w:t>
      </w:r>
      <w:r w:rsidDel="00000000" w:rsidR="00000000" w:rsidRPr="00000000">
        <w:rPr>
          <w:rtl w:val="0"/>
        </w:rPr>
      </w:r>
    </w:p>
    <w:p w:rsidR="00000000" w:rsidDel="00000000" w:rsidP="00000000" w:rsidRDefault="00000000" w:rsidRPr="00000000" w14:paraId="00000FE0">
      <w:pPr>
        <w:pBdr>
          <w:top w:space="0" w:sz="0" w:val="nil"/>
          <w:left w:space="0" w:sz="0" w:val="nil"/>
          <w:bottom w:space="0" w:sz="0" w:val="nil"/>
          <w:right w:space="0" w:sz="0" w:val="nil"/>
          <w:between w:space="0" w:sz="0" w:val="nil"/>
        </w:pBdr>
        <w:shd w:fill="auto" w:val="clear"/>
        <w:jc w:val="both"/>
        <w:rPr/>
      </w:pPr>
      <w:r w:rsidDel="00000000" w:rsidR="00000000" w:rsidRPr="00000000">
        <w:rPr>
          <w:b w:val="1"/>
          <w:vertAlign w:val="baseline"/>
          <w:rtl w:val="0"/>
        </w:rPr>
        <w:t xml:space="preserve">Outputs</w:t>
      </w:r>
      <w:r w:rsidDel="00000000" w:rsidR="00000000" w:rsidRPr="00000000">
        <w:rPr>
          <w:rtl w:val="0"/>
        </w:rPr>
      </w:r>
    </w:p>
    <w:p w:rsidR="00000000" w:rsidDel="00000000" w:rsidP="00000000" w:rsidRDefault="00000000" w:rsidRPr="00000000" w14:paraId="00000FE1">
      <w:pPr>
        <w:pBdr>
          <w:top w:space="0" w:sz="0" w:val="nil"/>
          <w:left w:space="0" w:sz="0" w:val="nil"/>
          <w:bottom w:space="0" w:sz="0" w:val="nil"/>
          <w:right w:space="0" w:sz="0" w:val="nil"/>
          <w:between w:space="0" w:sz="0" w:val="nil"/>
        </w:pBdr>
        <w:shd w:fill="auto" w:val="clear"/>
        <w:jc w:val="both"/>
        <w:rPr/>
      </w:pPr>
      <w:bookmarkStart w:colFirst="0" w:colLast="0" w:name="_375fbgg" w:id="192"/>
      <w:bookmarkEnd w:id="192"/>
      <w:r w:rsidDel="00000000" w:rsidR="00000000" w:rsidRPr="00000000">
        <w:rPr>
          <w:vertAlign w:val="baseline"/>
          <w:rtl w:val="0"/>
        </w:rPr>
        <w:t xml:space="preserve">A report for all security documents and values attached. </w:t>
      </w:r>
      <w:r w:rsidDel="00000000" w:rsidR="00000000" w:rsidRPr="00000000">
        <w:rPr>
          <w:rtl w:val="0"/>
        </w:rPr>
      </w:r>
    </w:p>
    <w:p w:rsidR="00000000" w:rsidDel="00000000" w:rsidP="00000000" w:rsidRDefault="00000000" w:rsidRPr="00000000" w14:paraId="00000FE2">
      <w:pPr>
        <w:pStyle w:val="Heading1"/>
        <w:numPr>
          <w:ilvl w:val="8"/>
          <w:numId w:val="94"/>
        </w:num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b w:val="1"/>
          <w:color w:val="000000"/>
          <w:u w:val="none"/>
          <w:vertAlign w:val="baseline"/>
          <w:rtl w:val="0"/>
          <w:rPrChange w:author="Heritage Comments" w:id="828" w:date="2013-11-05T16:40:00Z">
            <w:rPr>
              <w:color w:val="0000ff"/>
              <w:u w:val="single"/>
              <w:vertAlign w:val="baseline"/>
            </w:rPr>
          </w:rPrChange>
        </w:rPr>
        <w:t xml:space="preserve">Filing of Active Files</w:t>
      </w:r>
      <w:r w:rsidDel="00000000" w:rsidR="00000000" w:rsidRPr="00000000">
        <w:rPr>
          <w:rtl w:val="0"/>
        </w:rPr>
      </w:r>
    </w:p>
    <w:p w:rsidR="00000000" w:rsidDel="00000000" w:rsidP="00000000" w:rsidRDefault="00000000" w:rsidRPr="00000000" w14:paraId="00000FE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involves filing of active files. </w:t>
      </w:r>
      <w:r w:rsidDel="00000000" w:rsidR="00000000" w:rsidRPr="00000000">
        <w:rPr>
          <w:rtl w:val="0"/>
        </w:rPr>
      </w:r>
    </w:p>
    <w:p w:rsidR="00000000" w:rsidDel="00000000" w:rsidP="00000000" w:rsidRDefault="00000000" w:rsidRPr="00000000" w14:paraId="00000FE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a provision to capture at a minimum the following details of each active file;</w:t>
      </w:r>
      <w:r w:rsidDel="00000000" w:rsidR="00000000" w:rsidRPr="00000000">
        <w:rPr>
          <w:rtl w:val="0"/>
        </w:rPr>
      </w:r>
    </w:p>
    <w:p w:rsidR="00000000" w:rsidDel="00000000" w:rsidP="00000000" w:rsidRDefault="00000000" w:rsidRPr="00000000" w14:paraId="00000FE5">
      <w:pPr>
        <w:numPr>
          <w:ilvl w:val="0"/>
          <w:numId w:val="8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policy number</w:t>
      </w:r>
      <w:r w:rsidDel="00000000" w:rsidR="00000000" w:rsidRPr="00000000">
        <w:rPr>
          <w:rtl w:val="0"/>
        </w:rPr>
      </w:r>
    </w:p>
    <w:p w:rsidR="00000000" w:rsidDel="00000000" w:rsidP="00000000" w:rsidRDefault="00000000" w:rsidRPr="00000000" w14:paraId="00000FE6">
      <w:pPr>
        <w:numPr>
          <w:ilvl w:val="0"/>
          <w:numId w:val="8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insured</w:t>
      </w:r>
      <w:r w:rsidDel="00000000" w:rsidR="00000000" w:rsidRPr="00000000">
        <w:rPr>
          <w:rtl w:val="0"/>
        </w:rPr>
      </w:r>
    </w:p>
    <w:p w:rsidR="00000000" w:rsidDel="00000000" w:rsidP="00000000" w:rsidRDefault="00000000" w:rsidRPr="00000000" w14:paraId="00000FE7">
      <w:pPr>
        <w:numPr>
          <w:ilvl w:val="0"/>
          <w:numId w:val="8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broker</w:t>
      </w:r>
      <w:r w:rsidDel="00000000" w:rsidR="00000000" w:rsidRPr="00000000">
        <w:rPr>
          <w:rtl w:val="0"/>
        </w:rPr>
      </w:r>
    </w:p>
    <w:p w:rsidR="00000000" w:rsidDel="00000000" w:rsidP="00000000" w:rsidRDefault="00000000" w:rsidRPr="00000000" w14:paraId="00000FE8">
      <w:pPr>
        <w:numPr>
          <w:ilvl w:val="0"/>
          <w:numId w:val="8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class</w:t>
      </w:r>
      <w:r w:rsidDel="00000000" w:rsidR="00000000" w:rsidRPr="00000000">
        <w:rPr>
          <w:rtl w:val="0"/>
        </w:rPr>
      </w:r>
    </w:p>
    <w:p w:rsidR="00000000" w:rsidDel="00000000" w:rsidP="00000000" w:rsidRDefault="00000000" w:rsidRPr="00000000" w14:paraId="00000FE9">
      <w:pPr>
        <w:numPr>
          <w:ilvl w:val="0"/>
          <w:numId w:val="8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file status ("opened"; "not opened") </w:t>
      </w:r>
      <w:r w:rsidDel="00000000" w:rsidR="00000000" w:rsidRPr="00000000">
        <w:rPr>
          <w:rtl w:val="0"/>
        </w:rPr>
      </w:r>
    </w:p>
    <w:p w:rsidR="00000000" w:rsidDel="00000000" w:rsidP="00000000" w:rsidRDefault="00000000" w:rsidRPr="00000000" w14:paraId="00000FEA">
      <w:pPr>
        <w:numPr>
          <w:ilvl w:val="0"/>
          <w:numId w:val="8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person holding the file's correspondence</w:t>
      </w:r>
      <w:r w:rsidDel="00000000" w:rsidR="00000000" w:rsidRPr="00000000">
        <w:rPr>
          <w:rtl w:val="0"/>
        </w:rPr>
      </w:r>
    </w:p>
    <w:p w:rsidR="00000000" w:rsidDel="00000000" w:rsidP="00000000" w:rsidRDefault="00000000" w:rsidRPr="00000000" w14:paraId="00000FE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E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have a provision to capture at a minimum the following details of each general file;</w:t>
      </w:r>
      <w:r w:rsidDel="00000000" w:rsidR="00000000" w:rsidRPr="00000000">
        <w:rPr>
          <w:rtl w:val="0"/>
        </w:rPr>
      </w:r>
    </w:p>
    <w:p w:rsidR="00000000" w:rsidDel="00000000" w:rsidP="00000000" w:rsidRDefault="00000000" w:rsidRPr="00000000" w14:paraId="00000FED">
      <w:pPr>
        <w:numPr>
          <w:ilvl w:val="0"/>
          <w:numId w:val="9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general file number</w:t>
      </w:r>
      <w:r w:rsidDel="00000000" w:rsidR="00000000" w:rsidRPr="00000000">
        <w:rPr>
          <w:rtl w:val="0"/>
        </w:rPr>
      </w:r>
    </w:p>
    <w:p w:rsidR="00000000" w:rsidDel="00000000" w:rsidP="00000000" w:rsidRDefault="00000000" w:rsidRPr="00000000" w14:paraId="00000FEE">
      <w:pPr>
        <w:numPr>
          <w:ilvl w:val="0"/>
          <w:numId w:val="9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insured</w:t>
      </w:r>
      <w:r w:rsidDel="00000000" w:rsidR="00000000" w:rsidRPr="00000000">
        <w:rPr>
          <w:rtl w:val="0"/>
        </w:rPr>
      </w:r>
    </w:p>
    <w:p w:rsidR="00000000" w:rsidDel="00000000" w:rsidP="00000000" w:rsidRDefault="00000000" w:rsidRPr="00000000" w14:paraId="00000FEF">
      <w:pPr>
        <w:numPr>
          <w:ilvl w:val="0"/>
          <w:numId w:val="9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broker</w:t>
      </w:r>
      <w:r w:rsidDel="00000000" w:rsidR="00000000" w:rsidRPr="00000000">
        <w:rPr>
          <w:rtl w:val="0"/>
        </w:rPr>
      </w:r>
    </w:p>
    <w:p w:rsidR="00000000" w:rsidDel="00000000" w:rsidP="00000000" w:rsidRDefault="00000000" w:rsidRPr="00000000" w14:paraId="00000FF0">
      <w:pPr>
        <w:numPr>
          <w:ilvl w:val="0"/>
          <w:numId w:val="9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file status ("opened"; "not opened") </w:t>
      </w:r>
      <w:r w:rsidDel="00000000" w:rsidR="00000000" w:rsidRPr="00000000">
        <w:rPr>
          <w:rtl w:val="0"/>
        </w:rPr>
      </w:r>
    </w:p>
    <w:p w:rsidR="00000000" w:rsidDel="00000000" w:rsidP="00000000" w:rsidRDefault="00000000" w:rsidRPr="00000000" w14:paraId="00000FF1">
      <w:pPr>
        <w:numPr>
          <w:ilvl w:val="0"/>
          <w:numId w:val="9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person holding the file's correspondence</w:t>
      </w:r>
      <w:r w:rsidDel="00000000" w:rsidR="00000000" w:rsidRPr="00000000">
        <w:rPr>
          <w:rtl w:val="0"/>
        </w:rPr>
      </w:r>
    </w:p>
    <w:p w:rsidR="00000000" w:rsidDel="00000000" w:rsidP="00000000" w:rsidRDefault="00000000" w:rsidRPr="00000000" w14:paraId="00000FF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FF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be able to track the person who is currently holding the correspondence of a particular file. </w:t>
      </w:r>
      <w:r w:rsidDel="00000000" w:rsidR="00000000" w:rsidRPr="00000000">
        <w:rPr>
          <w:rtl w:val="0"/>
        </w:rPr>
      </w:r>
    </w:p>
    <w:p w:rsidR="00000000" w:rsidDel="00000000" w:rsidP="00000000" w:rsidRDefault="00000000" w:rsidRPr="00000000" w14:paraId="00000FF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be able to link the general files to the active files in the system. </w:t>
      </w:r>
      <w:r w:rsidDel="00000000" w:rsidR="00000000" w:rsidRPr="00000000">
        <w:rPr>
          <w:rtl w:val="0"/>
        </w:rPr>
      </w:r>
    </w:p>
    <w:p w:rsidR="00000000" w:rsidDel="00000000" w:rsidP="00000000" w:rsidRDefault="00000000" w:rsidRPr="00000000" w14:paraId="00000FF5">
      <w:pPr>
        <w:pStyle w:val="Heading1"/>
        <w:numPr>
          <w:ilvl w:val="8"/>
          <w:numId w:val="94"/>
        </w:numPr>
        <w:pBdr>
          <w:top w:space="0" w:sz="0" w:val="nil"/>
          <w:left w:space="0" w:sz="0" w:val="nil"/>
          <w:bottom w:space="0" w:sz="0" w:val="nil"/>
          <w:right w:space="0" w:sz="0" w:val="nil"/>
          <w:between w:space="0" w:sz="0" w:val="nil"/>
        </w:pBdr>
        <w:shd w:fill="auto" w:val="clear"/>
        <w:rPr/>
      </w:pPr>
      <w:bookmarkStart w:colFirst="0" w:colLast="0" w:name="_1maplo9" w:id="193"/>
      <w:bookmarkEnd w:id="193"/>
      <w:r w:rsidDel="00000000" w:rsidR="00000000" w:rsidRPr="00000000">
        <w:br w:type="page"/>
      </w:r>
      <w:r w:rsidDel="00000000" w:rsidR="00000000" w:rsidRPr="00000000">
        <w:rPr>
          <w:b w:val="1"/>
          <w:color w:val="000000"/>
          <w:u w:val="none"/>
          <w:vertAlign w:val="baseline"/>
          <w:rtl w:val="0"/>
          <w:rPrChange w:author="Heritage Comments" w:id="828" w:date="2013-11-05T16:40:00Z">
            <w:rPr>
              <w:color w:val="0000ff"/>
              <w:u w:val="single"/>
              <w:vertAlign w:val="baseline"/>
            </w:rPr>
          </w:rPrChange>
        </w:rPr>
        <w:t xml:space="preserve">Premium Financing</w:t>
      </w:r>
      <w:r w:rsidDel="00000000" w:rsidR="00000000" w:rsidRPr="00000000">
        <w:rPr>
          <w:rtl w:val="0"/>
        </w:rPr>
      </w:r>
    </w:p>
    <w:p w:rsidR="00000000" w:rsidDel="00000000" w:rsidP="00000000" w:rsidRDefault="00000000" w:rsidRPr="00000000" w14:paraId="00000FF6">
      <w:pPr>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1080" w:hanging="360"/>
        <w:jc w:val="both"/>
        <w:rPr/>
      </w:pPr>
      <w:r w:rsidDel="00000000" w:rsidR="00000000" w:rsidRPr="00000000">
        <w:rPr>
          <w:rFonts w:ascii="Cambria" w:cs="Cambria" w:eastAsia="Cambria" w:hAnsi="Cambria"/>
          <w:b w:val="0"/>
          <w:sz w:val="24"/>
          <w:szCs w:val="24"/>
          <w:vertAlign w:val="baseline"/>
          <w:rtl w:val="0"/>
        </w:rPr>
        <w:t xml:space="preserve">The system will allow users to diarize follow up of the insurance premium forms. </w:t>
      </w:r>
      <w:r w:rsidDel="00000000" w:rsidR="00000000" w:rsidRPr="00000000">
        <w:rPr>
          <w:rtl w:val="0"/>
        </w:rPr>
      </w:r>
    </w:p>
    <w:p w:rsidR="00000000" w:rsidDel="00000000" w:rsidP="00000000" w:rsidRDefault="00000000" w:rsidRPr="00000000" w14:paraId="00000FF7">
      <w:pPr>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1080" w:hanging="360"/>
        <w:jc w:val="both"/>
        <w:rPr/>
      </w:pPr>
      <w:r w:rsidDel="00000000" w:rsidR="00000000" w:rsidRPr="00000000">
        <w:rPr>
          <w:rFonts w:ascii="Cambria" w:cs="Cambria" w:eastAsia="Cambria" w:hAnsi="Cambria"/>
          <w:b w:val="0"/>
          <w:sz w:val="24"/>
          <w:szCs w:val="24"/>
          <w:vertAlign w:val="baseline"/>
          <w:rtl w:val="0"/>
        </w:rPr>
        <w:t xml:space="preserve">The system will be able to send alerts to the claims and finance departments where there is premium finance for further action. </w:t>
      </w:r>
      <w:r w:rsidDel="00000000" w:rsidR="00000000" w:rsidRPr="00000000">
        <w:rPr>
          <w:rtl w:val="0"/>
        </w:rPr>
      </w:r>
    </w:p>
    <w:p w:rsidR="00000000" w:rsidDel="00000000" w:rsidP="00000000" w:rsidRDefault="00000000" w:rsidRPr="00000000" w14:paraId="00000FF8">
      <w:pPr>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1080" w:hanging="360"/>
        <w:jc w:val="both"/>
        <w:rPr/>
      </w:pPr>
      <w:r w:rsidDel="00000000" w:rsidR="00000000" w:rsidRPr="00000000">
        <w:rPr>
          <w:rFonts w:ascii="Cambria" w:cs="Cambria" w:eastAsia="Cambria" w:hAnsi="Cambria"/>
          <w:b w:val="0"/>
          <w:sz w:val="24"/>
          <w:szCs w:val="24"/>
          <w:vertAlign w:val="baseline"/>
          <w:rtl w:val="0"/>
        </w:rPr>
        <w:t xml:space="preserve">The system will be able to track the movement of premium finance records. </w:t>
      </w:r>
      <w:r w:rsidDel="00000000" w:rsidR="00000000" w:rsidRPr="00000000">
        <w:rPr>
          <w:rtl w:val="0"/>
        </w:rPr>
      </w:r>
    </w:p>
    <w:p w:rsidR="00000000" w:rsidDel="00000000" w:rsidP="00000000" w:rsidRDefault="00000000" w:rsidRPr="00000000" w14:paraId="00000FF9">
      <w:pPr>
        <w:numPr>
          <w:ilvl w:val="0"/>
          <w:numId w:val="15"/>
        </w:numPr>
        <w:pBdr>
          <w:top w:space="0" w:sz="0" w:val="nil"/>
          <w:left w:space="0" w:sz="0" w:val="nil"/>
          <w:bottom w:space="0" w:sz="0" w:val="nil"/>
          <w:right w:space="0" w:sz="0" w:val="nil"/>
          <w:between w:space="0" w:sz="0" w:val="nil"/>
        </w:pBdr>
        <w:shd w:fill="auto" w:val="clear"/>
        <w:ind w:left="1080" w:hanging="360"/>
        <w:jc w:val="both"/>
        <w:rPr/>
      </w:pPr>
      <w:r w:rsidDel="00000000" w:rsidR="00000000" w:rsidRPr="00000000">
        <w:rPr>
          <w:vertAlign w:val="baseline"/>
          <w:rtl w:val="0"/>
        </w:rPr>
        <w:t xml:space="preserve">If </w:t>
      </w:r>
      <w:del w:author="Heritage Comments" w:id="829" w:date="2013-11-05T16:40:00Z">
        <w:r w:rsidDel="00000000" w:rsidR="00000000" w:rsidRPr="00000000">
          <w:rPr>
            <w:vertAlign w:val="baseline"/>
            <w:rtl w:val="0"/>
          </w:rPr>
          <w:delText xml:space="preserve">Some</w:delText>
        </w:r>
      </w:del>
      <w:ins w:author="Heritage Comments" w:id="829" w:date="2013-11-05T16:40:00Z">
        <w:r w:rsidDel="00000000" w:rsidR="00000000" w:rsidRPr="00000000">
          <w:rPr>
            <w:vertAlign w:val="baseline"/>
            <w:rtl w:val="0"/>
          </w:rPr>
          <w:t xml:space="preserve">some</w:t>
        </w:r>
      </w:ins>
      <w:r w:rsidDel="00000000" w:rsidR="00000000" w:rsidRPr="00000000">
        <w:rPr>
          <w:vertAlign w:val="baseline"/>
          <w:rtl w:val="0"/>
        </w:rPr>
        <w:t xml:space="preserve"> of the amount of the policy is paid in cash and the remaining amount in IPF. Authorise after full payment</w:t>
      </w:r>
      <w:r w:rsidDel="00000000" w:rsidR="00000000" w:rsidRPr="00000000">
        <w:rPr>
          <w:rtl w:val="0"/>
        </w:rPr>
      </w:r>
    </w:p>
    <w:p w:rsidR="00000000" w:rsidDel="00000000" w:rsidP="00000000" w:rsidRDefault="00000000" w:rsidRPr="00000000" w14:paraId="00000FFA">
      <w:pPr>
        <w:numPr>
          <w:ilvl w:val="0"/>
          <w:numId w:val="15"/>
        </w:numPr>
        <w:pBdr>
          <w:top w:space="0" w:sz="0" w:val="nil"/>
          <w:left w:space="0" w:sz="0" w:val="nil"/>
          <w:bottom w:space="0" w:sz="0" w:val="nil"/>
          <w:right w:space="0" w:sz="0" w:val="nil"/>
          <w:between w:space="0" w:sz="0" w:val="nil"/>
        </w:pBdr>
        <w:shd w:fill="auto" w:val="clear"/>
        <w:ind w:left="1080" w:hanging="360"/>
        <w:jc w:val="both"/>
        <w:rPr/>
      </w:pPr>
      <w:r w:rsidDel="00000000" w:rsidR="00000000" w:rsidRPr="00000000">
        <w:rPr>
          <w:vertAlign w:val="baseline"/>
          <w:rtl w:val="0"/>
        </w:rPr>
        <w:t xml:space="preserve">If the full amount is to be paid by IPF issue one month certificate</w:t>
      </w:r>
      <w:ins w:author="Heritage Comments" w:id="830" w:date="2013-11-05T16:40:00Z">
        <w:r w:rsidDel="00000000" w:rsidR="00000000" w:rsidRPr="00000000">
          <w:rPr>
            <w:vertAlign w:val="baseline"/>
            <w:rtl w:val="0"/>
          </w:rPr>
          <w:t xml:space="preserve">. </w:t>
        </w:r>
        <w:r w:rsidDel="00000000" w:rsidR="00000000" w:rsidRPr="00000000">
          <w:rPr>
            <w:color w:val="ff0000"/>
            <w:vertAlign w:val="baseline"/>
            <w:rtl w:val="0"/>
          </w:rPr>
          <w:t xml:space="preserve">The decision to issue a certificate for one month or more should be left to the underwriter. There are situations where certificates are issued in full and premium financing is arranged later.</w:t>
        </w:r>
      </w:ins>
      <w:r w:rsidDel="00000000" w:rsidR="00000000" w:rsidRPr="00000000">
        <w:rPr>
          <w:color w:val="ff0000"/>
          <w:u w:val="none"/>
          <w:vertAlign w:val="baseline"/>
          <w:rtl w:val="0"/>
          <w:rPrChange w:author="Heritage Comments" w:id="831" w:date="2013-11-05T16:40:00Z">
            <w:rPr>
              <w:color w:val="0000ff"/>
              <w:u w:val="single"/>
              <w:vertAlign w:val="baseline"/>
            </w:rPr>
          </w:rPrChange>
        </w:rPr>
        <w:t xml:space="preserve"> </w:t>
      </w:r>
      <w:r w:rsidDel="00000000" w:rsidR="00000000" w:rsidRPr="00000000">
        <w:rPr>
          <w:rtl w:val="0"/>
        </w:rPr>
      </w:r>
    </w:p>
    <w:p w:rsidR="00000000" w:rsidDel="00000000" w:rsidP="00000000" w:rsidRDefault="00000000" w:rsidRPr="00000000" w14:paraId="00000FFB">
      <w:pPr>
        <w:numPr>
          <w:ilvl w:val="0"/>
          <w:numId w:val="15"/>
        </w:numPr>
        <w:pBdr>
          <w:top w:space="0" w:sz="0" w:val="nil"/>
          <w:left w:space="0" w:sz="0" w:val="nil"/>
          <w:bottom w:space="0" w:sz="0" w:val="nil"/>
          <w:right w:space="0" w:sz="0" w:val="nil"/>
          <w:between w:space="0" w:sz="0" w:val="nil"/>
        </w:pBdr>
        <w:shd w:fill="auto" w:val="clear"/>
        <w:ind w:left="1080" w:hanging="360"/>
        <w:jc w:val="both"/>
        <w:rPr/>
      </w:pPr>
      <w:r w:rsidDel="00000000" w:rsidR="00000000" w:rsidRPr="00000000">
        <w:rPr>
          <w:vertAlign w:val="baseline"/>
          <w:rtl w:val="0"/>
        </w:rPr>
        <w:t xml:space="preserve">Commission to agent is to be paid on full payment of the IPF. </w:t>
      </w:r>
      <w:r w:rsidDel="00000000" w:rsidR="00000000" w:rsidRPr="00000000">
        <w:rPr>
          <w:rtl w:val="0"/>
        </w:rPr>
      </w:r>
    </w:p>
    <w:p w:rsidR="00000000" w:rsidDel="00000000" w:rsidP="00000000" w:rsidRDefault="00000000" w:rsidRPr="00000000" w14:paraId="00000FFC">
      <w:pPr>
        <w:numPr>
          <w:ilvl w:val="0"/>
          <w:numId w:val="15"/>
        </w:numPr>
        <w:pBdr>
          <w:top w:space="0" w:sz="0" w:val="nil"/>
          <w:left w:space="0" w:sz="0" w:val="nil"/>
          <w:bottom w:space="0" w:sz="0" w:val="nil"/>
          <w:right w:space="0" w:sz="0" w:val="nil"/>
          <w:between w:space="0" w:sz="0" w:val="nil"/>
        </w:pBdr>
        <w:shd w:fill="auto" w:val="clear"/>
        <w:ind w:left="1080" w:hanging="360"/>
        <w:jc w:val="both"/>
        <w:rPr/>
      </w:pPr>
      <w:ins w:author="Heritage Comments" w:id="832" w:date="2013-11-05T16:40:00Z">
        <w:r w:rsidDel="00000000" w:rsidR="00000000" w:rsidRPr="00000000">
          <w:rPr>
            <w:color w:val="ff0000"/>
            <w:vertAlign w:val="baseline"/>
            <w:rtl w:val="0"/>
          </w:rPr>
          <w:t xml:space="preserve">The details captured are not exhaustive. Turnkey should refer to the previous RFP document t issued by heritage.</w:t>
        </w:r>
      </w:ins>
      <w:r w:rsidDel="00000000" w:rsidR="00000000" w:rsidRPr="00000000">
        <w:rPr>
          <w:rtl w:val="0"/>
        </w:rPr>
      </w:r>
    </w:p>
    <w:p w:rsidR="00000000" w:rsidDel="00000000" w:rsidP="00000000" w:rsidRDefault="00000000" w:rsidRPr="00000000" w14:paraId="00000FFD">
      <w:pPr>
        <w:pBdr>
          <w:top w:space="0" w:sz="0" w:val="nil"/>
          <w:left w:space="0" w:sz="0" w:val="nil"/>
          <w:bottom w:space="0" w:sz="0" w:val="nil"/>
          <w:right w:space="0" w:sz="0" w:val="nil"/>
          <w:between w:space="0" w:sz="0" w:val="nil"/>
        </w:pBdr>
        <w:shd w:fill="auto" w:val="clear"/>
        <w:spacing w:after="200" w:before="0" w:line="276" w:lineRule="auto"/>
        <w:ind w:left="1080" w:firstLine="0"/>
        <w:jc w:val="both"/>
        <w:rPr/>
      </w:pPr>
      <w:r w:rsidDel="00000000" w:rsidR="00000000" w:rsidRPr="00000000">
        <w:rPr>
          <w:rtl w:val="0"/>
        </w:rPr>
      </w:r>
    </w:p>
    <w:p w:rsidR="00000000" w:rsidDel="00000000" w:rsidP="00000000" w:rsidRDefault="00000000" w:rsidRPr="00000000" w14:paraId="00000FFE">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46ad4c2" w:id="194"/>
      <w:bookmarkEnd w:id="194"/>
      <w:r w:rsidDel="00000000" w:rsidR="00000000" w:rsidRPr="00000000">
        <w:br w:type="page"/>
      </w:r>
      <w:r w:rsidDel="00000000" w:rsidR="00000000" w:rsidRPr="00000000">
        <w:rPr>
          <w:b w:val="1"/>
          <w:color w:val="000000"/>
          <w:u w:val="none"/>
          <w:vertAlign w:val="baseline"/>
          <w:rtl w:val="0"/>
          <w:rPrChange w:author="Heritage Comments" w:id="833" w:date="2013-11-05T16:40:00Z">
            <w:rPr>
              <w:color w:val="0000ff"/>
              <w:u w:val="single"/>
              <w:vertAlign w:val="baseline"/>
            </w:rPr>
          </w:rPrChange>
        </w:rPr>
        <w:t xml:space="preserve">Other Underwriting Function &amp; Checks</w:t>
      </w:r>
      <w:r w:rsidDel="00000000" w:rsidR="00000000" w:rsidRPr="00000000">
        <w:rPr>
          <w:rtl w:val="0"/>
        </w:rPr>
      </w:r>
    </w:p>
    <w:p w:rsidR="00000000" w:rsidDel="00000000" w:rsidP="00000000" w:rsidRDefault="00000000" w:rsidRPr="00000000" w14:paraId="00000FFF">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Cambria" w:cs="Cambria" w:eastAsia="Cambria" w:hAnsi="Cambria"/>
          <w:b w:val="0"/>
          <w:sz w:val="24"/>
          <w:szCs w:val="24"/>
          <w:vertAlign w:val="baseline"/>
          <w:rtl w:val="0"/>
        </w:rPr>
        <w:t xml:space="preserve">The system continuously track the accumulation per class, per client and for the whole company to ensure that where a limit has been set in the business rules, the system does not accumulate more </w:t>
      </w:r>
      <w:del w:author="Heritage Comments" w:id="834" w:date="2013-11-05T16:40:00Z">
        <w:r w:rsidDel="00000000" w:rsidR="00000000" w:rsidRPr="00000000">
          <w:rPr>
            <w:rFonts w:ascii="Cambria" w:cs="Cambria" w:eastAsia="Cambria" w:hAnsi="Cambria"/>
            <w:b w:val="0"/>
            <w:sz w:val="24"/>
            <w:szCs w:val="24"/>
            <w:vertAlign w:val="baseline"/>
            <w:rtl w:val="0"/>
          </w:rPr>
          <w:delText xml:space="preserve">that</w:delText>
        </w:r>
      </w:del>
      <w:ins w:author="Heritage Comments" w:id="834" w:date="2013-11-05T16:40:00Z">
        <w:r w:rsidDel="00000000" w:rsidR="00000000" w:rsidRPr="00000000">
          <w:rPr>
            <w:rFonts w:ascii="Cambria" w:cs="Cambria" w:eastAsia="Cambria" w:hAnsi="Cambria"/>
            <w:b w:val="0"/>
            <w:sz w:val="24"/>
            <w:szCs w:val="24"/>
            <w:vertAlign w:val="baseline"/>
            <w:rtl w:val="0"/>
          </w:rPr>
          <w:t xml:space="preserve">than</w:t>
        </w:r>
      </w:ins>
      <w:r w:rsidDel="00000000" w:rsidR="00000000" w:rsidRPr="00000000">
        <w:rPr>
          <w:rFonts w:ascii="Cambria" w:cs="Cambria" w:eastAsia="Cambria" w:hAnsi="Cambria"/>
          <w:b w:val="0"/>
          <w:sz w:val="24"/>
          <w:szCs w:val="24"/>
          <w:vertAlign w:val="baseline"/>
          <w:rtl w:val="0"/>
        </w:rPr>
        <w:t xml:space="preserve"> the specified limit.  This is useful for Bonds where the company would be interested to make sure the exposure does not exceed a specified amount.  The exposure can be tracked at the client level, the policy level, the risk level and at the company level.  For all bonds additional reports are provided to list expired but not cancelled bonds, existing bonds and total exposure. </w:t>
      </w:r>
      <w:del w:author="Heritage Comments" w:id="835" w:date="2013-11-05T16:40:00Z">
        <w:r w:rsidDel="00000000" w:rsidR="00000000" w:rsidRPr="00000000">
          <w:rPr>
            <w:rFonts w:ascii="Cambria" w:cs="Cambria" w:eastAsia="Cambria" w:hAnsi="Cambria"/>
            <w:b w:val="0"/>
            <w:sz w:val="24"/>
            <w:szCs w:val="24"/>
            <w:vertAlign w:val="baseline"/>
            <w:rtl w:val="0"/>
          </w:rPr>
          <w:delText xml:space="preserve"> </w:delText>
        </w:r>
      </w:del>
      <w:r w:rsidDel="00000000" w:rsidR="00000000" w:rsidRPr="00000000">
        <w:rPr>
          <w:rtl w:val="0"/>
        </w:rPr>
      </w:r>
    </w:p>
    <w:p w:rsidR="00000000" w:rsidDel="00000000" w:rsidP="00000000" w:rsidRDefault="00000000" w:rsidRPr="00000000" w14:paraId="00001000">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tl w:val="0"/>
        </w:rPr>
      </w:r>
    </w:p>
    <w:p w:rsidR="00000000" w:rsidDel="00000000" w:rsidP="00000000" w:rsidRDefault="00000000" w:rsidRPr="00000000" w14:paraId="00001001">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Cambria" w:cs="Cambria" w:eastAsia="Cambria" w:hAnsi="Cambria"/>
          <w:b w:val="0"/>
          <w:sz w:val="24"/>
          <w:szCs w:val="24"/>
          <w:vertAlign w:val="baseline"/>
          <w:rtl w:val="0"/>
        </w:rPr>
        <w:t xml:space="preserve">Through an exception management system, TurnQuest is able to track all the deviations from the set business rules.  These deviations in all cases have to be authorized before a transaction can be authorized.  The person authorizing </w:t>
      </w:r>
      <w:del w:author="Heritage Comments" w:id="836" w:date="2013-11-05T16:40:00Z">
        <w:r w:rsidDel="00000000" w:rsidR="00000000" w:rsidRPr="00000000">
          <w:rPr>
            <w:rFonts w:ascii="Cambria" w:cs="Cambria" w:eastAsia="Cambria" w:hAnsi="Cambria"/>
            <w:b w:val="0"/>
            <w:sz w:val="24"/>
            <w:szCs w:val="24"/>
            <w:vertAlign w:val="baseline"/>
            <w:rtl w:val="0"/>
          </w:rPr>
          <w:delText xml:space="preserve">and</w:delText>
        </w:r>
      </w:del>
      <w:ins w:author="Heritage Comments" w:id="836" w:date="2013-11-05T16:40:00Z">
        <w:r w:rsidDel="00000000" w:rsidR="00000000" w:rsidRPr="00000000">
          <w:rPr>
            <w:rFonts w:ascii="Cambria" w:cs="Cambria" w:eastAsia="Cambria" w:hAnsi="Cambria"/>
            <w:b w:val="0"/>
            <w:sz w:val="24"/>
            <w:szCs w:val="24"/>
            <w:vertAlign w:val="baseline"/>
            <w:rtl w:val="0"/>
          </w:rPr>
          <w:t xml:space="preserve">an</w:t>
        </w:r>
      </w:ins>
      <w:r w:rsidDel="00000000" w:rsidR="00000000" w:rsidRPr="00000000">
        <w:rPr>
          <w:rFonts w:ascii="Cambria" w:cs="Cambria" w:eastAsia="Cambria" w:hAnsi="Cambria"/>
          <w:b w:val="0"/>
          <w:sz w:val="24"/>
          <w:szCs w:val="24"/>
          <w:vertAlign w:val="baseline"/>
          <w:rtl w:val="0"/>
        </w:rPr>
        <w:t xml:space="preserve"> exception has to provide the reason for the deviation and this information can be tracked and audited at any later time. </w:t>
      </w:r>
      <w:r w:rsidDel="00000000" w:rsidR="00000000" w:rsidRPr="00000000">
        <w:rPr>
          <w:rtl w:val="0"/>
        </w:rPr>
      </w:r>
    </w:p>
    <w:p w:rsidR="00000000" w:rsidDel="00000000" w:rsidP="00000000" w:rsidRDefault="00000000" w:rsidRPr="00000000" w14:paraId="00001002">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tl w:val="0"/>
        </w:rPr>
      </w:r>
    </w:p>
    <w:p w:rsidR="00000000" w:rsidDel="00000000" w:rsidP="00000000" w:rsidRDefault="00000000" w:rsidRPr="00000000" w14:paraId="00001003">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Cambria" w:cs="Cambria" w:eastAsia="Cambria" w:hAnsi="Cambria"/>
          <w:b w:val="0"/>
          <w:sz w:val="24"/>
          <w:szCs w:val="24"/>
          <w:vertAlign w:val="baseline"/>
          <w:rtl w:val="0"/>
        </w:rPr>
        <w:t xml:space="preserve">TurnQuest MIS is a module that gives the user of the system a powerful capability to search and report on any client, policy or claim.  Give one the ability to view clients’ or Agent’s entire portfolio, get a report of all the transaction done on all the policies or claims, get a claims experience and the various others reports available in the system. </w:t>
      </w:r>
      <w:r w:rsidDel="00000000" w:rsidR="00000000" w:rsidRPr="00000000">
        <w:rPr>
          <w:rtl w:val="0"/>
        </w:rPr>
      </w:r>
    </w:p>
    <w:p w:rsidR="00000000" w:rsidDel="00000000" w:rsidP="00000000" w:rsidRDefault="00000000" w:rsidRPr="00000000" w14:paraId="00001004">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tl w:val="0"/>
        </w:rPr>
      </w:r>
    </w:p>
    <w:p w:rsidR="00000000" w:rsidDel="00000000" w:rsidP="00000000" w:rsidRDefault="00000000" w:rsidRPr="00000000" w14:paraId="00001005">
      <w:pPr>
        <w:pBdr>
          <w:top w:space="0" w:sz="0" w:val="nil"/>
          <w:left w:space="0" w:sz="0" w:val="nil"/>
          <w:bottom w:space="0" w:sz="0" w:val="nil"/>
          <w:right w:space="0" w:sz="0" w:val="nil"/>
          <w:between w:space="0" w:sz="0" w:val="nil"/>
        </w:pBdr>
        <w:shd w:fill="auto" w:val="clear"/>
        <w:spacing w:after="100" w:before="100" w:line="240" w:lineRule="auto"/>
        <w:jc w:val="both"/>
        <w:rPr/>
      </w:pPr>
      <w:r w:rsidDel="00000000" w:rsidR="00000000" w:rsidRPr="00000000">
        <w:rPr>
          <w:rFonts w:ascii="Cambria" w:cs="Cambria" w:eastAsia="Cambria" w:hAnsi="Cambria"/>
          <w:b w:val="0"/>
          <w:sz w:val="24"/>
          <w:szCs w:val="24"/>
          <w:vertAlign w:val="baseline"/>
          <w:rtl w:val="0"/>
        </w:rPr>
        <w:t xml:space="preserve">The system allows you to keep notes per policy or per claim.  These notes are available at any time you are working on a policy.  </w:t>
      </w:r>
      <w:r w:rsidDel="00000000" w:rsidR="00000000" w:rsidRPr="00000000">
        <w:rPr>
          <w:rtl w:val="0"/>
        </w:rPr>
      </w:r>
    </w:p>
    <w:p w:rsidR="00000000" w:rsidDel="00000000" w:rsidP="00000000" w:rsidRDefault="00000000" w:rsidRPr="00000000" w14:paraId="00001006">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2lfnejv" w:id="195"/>
      <w:bookmarkEnd w:id="195"/>
      <w:r w:rsidDel="00000000" w:rsidR="00000000" w:rsidRPr="00000000">
        <w:br w:type="page"/>
      </w:r>
      <w:r w:rsidDel="00000000" w:rsidR="00000000" w:rsidRPr="00000000">
        <w:rPr>
          <w:b w:val="1"/>
          <w:color w:val="000000"/>
          <w:u w:val="none"/>
          <w:vertAlign w:val="baseline"/>
          <w:rtl w:val="0"/>
          <w:rPrChange w:author="Heritage Comments" w:id="833" w:date="2013-11-05T16:40:00Z">
            <w:rPr>
              <w:color w:val="0000ff"/>
              <w:u w:val="single"/>
              <w:vertAlign w:val="baseline"/>
            </w:rPr>
          </w:rPrChange>
        </w:rPr>
        <w:t xml:space="preserve">REINSURANCE FUNCTIONS</w:t>
      </w:r>
      <w:r w:rsidDel="00000000" w:rsidR="00000000" w:rsidRPr="00000000">
        <w:rPr>
          <w:rtl w:val="0"/>
        </w:rPr>
      </w:r>
    </w:p>
    <w:p w:rsidR="00000000" w:rsidDel="00000000" w:rsidP="00000000" w:rsidRDefault="00000000" w:rsidRPr="00000000" w14:paraId="00001007">
      <w:pPr>
        <w:keepNext w:val="1"/>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tl w:val="0"/>
        </w:rPr>
      </w:r>
    </w:p>
    <w:p w:rsidR="00000000" w:rsidDel="00000000" w:rsidP="00000000" w:rsidRDefault="00000000" w:rsidRPr="00000000" w14:paraId="0000100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Reinsurance is a means by which an insurance company can protect itself against the risk of losses by ceding all or part of the risk undertaken with other insurance companies or reinsurance companies.  </w:t>
      </w:r>
      <w:r w:rsidDel="00000000" w:rsidR="00000000" w:rsidRPr="00000000">
        <w:rPr>
          <w:rtl w:val="0"/>
        </w:rPr>
      </w:r>
    </w:p>
    <w:p w:rsidR="00000000" w:rsidDel="00000000" w:rsidP="00000000" w:rsidRDefault="00000000" w:rsidRPr="00000000" w14:paraId="00001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00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TurnQuest GIS will provide the functionality to manage the following types of reinsurance business:</w:t>
      </w:r>
      <w:r w:rsidDel="00000000" w:rsidR="00000000" w:rsidRPr="00000000">
        <w:rPr>
          <w:rtl w:val="0"/>
        </w:rPr>
      </w:r>
    </w:p>
    <w:p w:rsidR="00000000" w:rsidDel="00000000" w:rsidP="00000000" w:rsidRDefault="00000000" w:rsidRPr="00000000" w14:paraId="0000100B">
      <w:pPr>
        <w:numPr>
          <w:ilvl w:val="0"/>
          <w:numId w:val="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Facultative inward business</w:t>
      </w:r>
      <w:r w:rsidDel="00000000" w:rsidR="00000000" w:rsidRPr="00000000">
        <w:rPr>
          <w:rtl w:val="0"/>
        </w:rPr>
      </w:r>
    </w:p>
    <w:p w:rsidR="00000000" w:rsidDel="00000000" w:rsidP="00000000" w:rsidRDefault="00000000" w:rsidRPr="00000000" w14:paraId="0000100C">
      <w:pPr>
        <w:numPr>
          <w:ilvl w:val="0"/>
          <w:numId w:val="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Facultative outward business</w:t>
      </w:r>
      <w:r w:rsidDel="00000000" w:rsidR="00000000" w:rsidRPr="00000000">
        <w:rPr>
          <w:rtl w:val="0"/>
        </w:rPr>
      </w:r>
    </w:p>
    <w:p w:rsidR="00000000" w:rsidDel="00000000" w:rsidP="00000000" w:rsidRDefault="00000000" w:rsidRPr="00000000" w14:paraId="0000100D">
      <w:pPr>
        <w:numPr>
          <w:ilvl w:val="0"/>
          <w:numId w:val="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Proportional Treaties</w:t>
      </w:r>
      <w:r w:rsidDel="00000000" w:rsidR="00000000" w:rsidRPr="00000000">
        <w:rPr>
          <w:rtl w:val="0"/>
        </w:rPr>
      </w:r>
    </w:p>
    <w:p w:rsidR="00000000" w:rsidDel="00000000" w:rsidP="00000000" w:rsidRDefault="00000000" w:rsidRPr="00000000" w14:paraId="0000100E">
      <w:pPr>
        <w:numPr>
          <w:ilvl w:val="0"/>
          <w:numId w:val="19"/>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Non - proportional treaties</w:t>
      </w:r>
      <w:r w:rsidDel="00000000" w:rsidR="00000000" w:rsidRPr="00000000">
        <w:rPr>
          <w:rtl w:val="0"/>
        </w:rPr>
      </w:r>
    </w:p>
    <w:p w:rsidR="00000000" w:rsidDel="00000000" w:rsidP="00000000" w:rsidRDefault="00000000" w:rsidRPr="00000000" w14:paraId="0000100F">
      <w:pPr>
        <w:pBdr>
          <w:top w:space="0" w:sz="0" w:val="nil"/>
          <w:left w:space="0" w:sz="0" w:val="nil"/>
          <w:bottom w:space="0" w:sz="0" w:val="nil"/>
          <w:right w:space="0" w:sz="0" w:val="nil"/>
          <w:between w:space="0" w:sz="0" w:val="nil"/>
        </w:pBdr>
        <w:shd w:fill="auto" w:val="clear"/>
        <w:jc w:val="both"/>
        <w:rPr/>
      </w:pPr>
      <w:bookmarkStart w:colFirst="0" w:colLast="0" w:name="_10kxoro" w:id="196"/>
      <w:bookmarkEnd w:id="196"/>
      <w:r w:rsidDel="00000000" w:rsidR="00000000" w:rsidRPr="00000000">
        <w:rPr>
          <w:rtl w:val="0"/>
        </w:rPr>
      </w:r>
    </w:p>
    <w:p w:rsidR="00000000" w:rsidDel="00000000" w:rsidP="00000000" w:rsidRDefault="00000000" w:rsidRPr="00000000" w14:paraId="00001010">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37" w:date="2013-11-05T16:40:00Z">
            <w:rPr>
              <w:rFonts w:ascii="Cambria" w:cs="Cambria" w:eastAsia="Cambria" w:hAnsi="Cambria"/>
              <w:b w:val="1"/>
              <w:smallCaps w:val="1"/>
              <w:color w:val="0000ff"/>
              <w:sz w:val="24"/>
              <w:szCs w:val="24"/>
              <w:u w:val="single"/>
              <w:vertAlign w:val="baseline"/>
            </w:rPr>
          </w:rPrChange>
        </w:rPr>
        <w:t xml:space="preserve">FACULTATIVE INWARDS</w:t>
      </w:r>
      <w:r w:rsidDel="00000000" w:rsidR="00000000" w:rsidRPr="00000000">
        <w:rPr>
          <w:rtl w:val="0"/>
        </w:rPr>
      </w:r>
    </w:p>
    <w:p w:rsidR="00000000" w:rsidDel="00000000" w:rsidP="00000000" w:rsidRDefault="00000000" w:rsidRPr="00000000" w14:paraId="0000101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The following is the functionality provided by TurnQuest GIS for the management of facultative inward business:</w:t>
      </w:r>
      <w:r w:rsidDel="00000000" w:rsidR="00000000" w:rsidRPr="00000000">
        <w:rPr>
          <w:rtl w:val="0"/>
        </w:rPr>
      </w:r>
    </w:p>
    <w:p w:rsidR="00000000" w:rsidDel="00000000" w:rsidP="00000000" w:rsidRDefault="00000000" w:rsidRPr="00000000" w14:paraId="0000101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underwrite facultative inward business.  The process of underwriting is similar to that of underwriting any other direct/agency/brokerage business.  However, when defining a new facultative inward policy, the underwriter specifies that the policy is facultative inward and inputs the information given by the ceding company. </w:t>
      </w:r>
      <w:r w:rsidDel="00000000" w:rsidR="00000000" w:rsidRPr="00000000">
        <w:rPr>
          <w:rtl w:val="0"/>
        </w:rPr>
      </w:r>
    </w:p>
    <w:p w:rsidR="00000000" w:rsidDel="00000000" w:rsidP="00000000" w:rsidRDefault="00000000" w:rsidRPr="00000000" w14:paraId="00001013">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The system should have a capability of capturing in primary broker (broker who gave the ceding insurance company business).  This will be an LOV with an option of keying in non-existent broker (in the system) who should be saved and available in for use in future. </w:t>
      </w:r>
      <w:r w:rsidDel="00000000" w:rsidR="00000000" w:rsidRPr="00000000">
        <w:rPr>
          <w:rtl w:val="0"/>
        </w:rPr>
      </w:r>
    </w:p>
    <w:p w:rsidR="00000000" w:rsidDel="00000000" w:rsidP="00000000" w:rsidRDefault="00000000" w:rsidRPr="00000000" w14:paraId="0000101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tl w:val="0"/>
        </w:rPr>
      </w:r>
    </w:p>
    <w:p w:rsidR="00000000" w:rsidDel="00000000" w:rsidP="00000000" w:rsidRDefault="00000000" w:rsidRPr="00000000" w14:paraId="00001015">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capture the information on the offer slips of the ceding company. </w:t>
      </w:r>
      <w:r w:rsidDel="00000000" w:rsidR="00000000" w:rsidRPr="00000000">
        <w:rPr>
          <w:rtl w:val="0"/>
        </w:rPr>
      </w:r>
    </w:p>
    <w:p w:rsidR="00000000" w:rsidDel="00000000" w:rsidP="00000000" w:rsidRDefault="00000000" w:rsidRPr="00000000" w14:paraId="0000101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All other processes described in the underwriting off new business are also available for facultative inward underwriting where applicable. </w:t>
      </w:r>
      <w:r w:rsidDel="00000000" w:rsidR="00000000" w:rsidRPr="00000000">
        <w:rPr>
          <w:rtl w:val="0"/>
        </w:rPr>
      </w:r>
    </w:p>
    <w:p w:rsidR="00000000" w:rsidDel="00000000" w:rsidP="00000000" w:rsidRDefault="00000000" w:rsidRPr="00000000" w14:paraId="0000101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After authorization of the transaction, a debit note is then raised and a guarantee policy prepared and dispatched to the cedant</w:t>
      </w:r>
      <w:r w:rsidDel="00000000" w:rsidR="00000000" w:rsidRPr="00000000">
        <w:rPr>
          <w:rtl w:val="0"/>
        </w:rPr>
      </w:r>
    </w:p>
    <w:p w:rsidR="00000000" w:rsidDel="00000000" w:rsidP="00000000" w:rsidRDefault="00000000" w:rsidRPr="00000000" w14:paraId="0000101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take care of the accounting aspect for facultative inward business</w:t>
      </w:r>
      <w:r w:rsidDel="00000000" w:rsidR="00000000" w:rsidRPr="00000000">
        <w:rPr>
          <w:rtl w:val="0"/>
        </w:rPr>
      </w:r>
    </w:p>
    <w:p w:rsidR="00000000" w:rsidDel="00000000" w:rsidP="00000000" w:rsidRDefault="00000000" w:rsidRPr="00000000" w14:paraId="00001019">
      <w:pPr>
        <w:pBdr>
          <w:top w:space="0" w:sz="0" w:val="nil"/>
          <w:left w:space="0" w:sz="0" w:val="nil"/>
          <w:bottom w:space="0" w:sz="0" w:val="nil"/>
          <w:right w:space="0" w:sz="0" w:val="nil"/>
          <w:between w:space="0" w:sz="0" w:val="nil"/>
        </w:pBdr>
        <w:shd w:fill="auto" w:val="clear"/>
        <w:jc w:val="both"/>
        <w:rPr/>
      </w:pPr>
      <w:ins w:author="Heritage Comments" w:id="838" w:date="2013-11-05T16:40:00Z">
        <w:r w:rsidDel="00000000" w:rsidR="00000000" w:rsidRPr="00000000">
          <w:rPr>
            <w:color w:val="ff0000"/>
            <w:vertAlign w:val="baseline"/>
            <w:rtl w:val="0"/>
          </w:rPr>
          <w:t xml:space="preserve">By default the cessions for facultative inward should be a percentage defined in the system (usually 50% of normal treaty)</w:t>
        </w:r>
      </w:ins>
      <w:r w:rsidDel="00000000" w:rsidR="00000000" w:rsidRPr="00000000">
        <w:rPr>
          <w:rtl w:val="0"/>
        </w:rPr>
      </w:r>
    </w:p>
    <w:p w:rsidR="00000000" w:rsidDel="00000000" w:rsidP="00000000" w:rsidRDefault="00000000" w:rsidRPr="00000000" w14:paraId="0000101A">
      <w:pPr>
        <w:pBdr>
          <w:top w:space="0" w:sz="0" w:val="nil"/>
          <w:left w:space="0" w:sz="0" w:val="nil"/>
          <w:bottom w:space="0" w:sz="0" w:val="nil"/>
          <w:right w:space="0" w:sz="0" w:val="nil"/>
          <w:between w:space="0" w:sz="0" w:val="nil"/>
        </w:pBdr>
        <w:shd w:fill="auto" w:val="clear"/>
        <w:jc w:val="both"/>
        <w:rPr/>
      </w:pPr>
      <w:bookmarkStart w:colFirst="0" w:colLast="0" w:name="_3kkl7fh" w:id="197"/>
      <w:bookmarkEnd w:id="197"/>
      <w:r w:rsidDel="00000000" w:rsidR="00000000" w:rsidRPr="00000000">
        <w:rPr>
          <w:rtl w:val="0"/>
        </w:rPr>
      </w:r>
    </w:p>
    <w:p w:rsidR="00000000" w:rsidDel="00000000" w:rsidP="00000000" w:rsidRDefault="00000000" w:rsidRPr="00000000" w14:paraId="0000101B">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37" w:date="2013-11-05T16:40:00Z">
            <w:rPr>
              <w:rFonts w:ascii="Cambria" w:cs="Cambria" w:eastAsia="Cambria" w:hAnsi="Cambria"/>
              <w:b w:val="1"/>
              <w:smallCaps w:val="1"/>
              <w:color w:val="0000ff"/>
              <w:sz w:val="24"/>
              <w:szCs w:val="24"/>
              <w:u w:val="single"/>
              <w:vertAlign w:val="baseline"/>
            </w:rPr>
          </w:rPrChange>
        </w:rPr>
        <w:t xml:space="preserve">FACULTATIVE OUTWARDS</w:t>
      </w:r>
      <w:r w:rsidDel="00000000" w:rsidR="00000000" w:rsidRPr="00000000">
        <w:rPr>
          <w:rtl w:val="0"/>
        </w:rPr>
      </w:r>
    </w:p>
    <w:p w:rsidR="00000000" w:rsidDel="00000000" w:rsidP="00000000" w:rsidRDefault="00000000" w:rsidRPr="00000000" w14:paraId="0000101C">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The following is the functionality provided by TurnQuest GIS to manage facultative outward business:</w:t>
      </w:r>
      <w:r w:rsidDel="00000000" w:rsidR="00000000" w:rsidRPr="00000000">
        <w:rPr>
          <w:rtl w:val="0"/>
        </w:rPr>
      </w:r>
    </w:p>
    <w:p w:rsidR="00000000" w:rsidDel="00000000" w:rsidP="00000000" w:rsidRDefault="00000000" w:rsidRPr="00000000" w14:paraId="0000101D">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determine an excess over treaty capacity.  The user can also at their own discretion allocate a percentage of the risk to be ceded to facultative reinsurers.  </w:t>
      </w:r>
      <w:r w:rsidDel="00000000" w:rsidR="00000000" w:rsidRPr="00000000">
        <w:rPr>
          <w:rtl w:val="0"/>
        </w:rPr>
      </w:r>
    </w:p>
    <w:p w:rsidR="00000000" w:rsidDel="00000000" w:rsidP="00000000" w:rsidRDefault="00000000" w:rsidRPr="00000000" w14:paraId="0000101E">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The user then selects various insurer and/or reinsurers to place the excess with, indicating what share of the excess they are invited to take.  The system ensures that any coinsurance participants on the risks are not selected for facultative placement. </w:t>
      </w:r>
      <w:ins w:author="Heritage Comments" w:id="839" w:date="2013-11-05T16:40:00Z">
        <w:r w:rsidDel="00000000" w:rsidR="00000000" w:rsidRPr="00000000">
          <w:rPr>
            <w:rFonts w:ascii="Cambria" w:cs="Cambria" w:eastAsia="Cambria" w:hAnsi="Cambria"/>
            <w:b w:val="0"/>
            <w:sz w:val="24"/>
            <w:szCs w:val="24"/>
            <w:vertAlign w:val="baseline"/>
            <w:rtl w:val="0"/>
          </w:rPr>
          <w:t xml:space="preserve"> </w:t>
        </w:r>
        <w:r w:rsidDel="00000000" w:rsidR="00000000" w:rsidRPr="00000000">
          <w:rPr>
            <w:rFonts w:ascii="Cambria" w:cs="Cambria" w:eastAsia="Cambria" w:hAnsi="Cambria"/>
            <w:b w:val="0"/>
            <w:color w:val="ff0000"/>
            <w:sz w:val="24"/>
            <w:szCs w:val="24"/>
            <w:vertAlign w:val="baseline"/>
            <w:rtl w:val="0"/>
          </w:rPr>
          <w:t xml:space="preserve">NB: this should not be mandatory but should be allowed with an exception.</w:t>
        </w:r>
      </w:ins>
      <w:r w:rsidDel="00000000" w:rsidR="00000000" w:rsidRPr="00000000">
        <w:rPr>
          <w:rFonts w:ascii="Cambria" w:cs="Cambria" w:eastAsia="Cambria" w:hAnsi="Cambria"/>
          <w:b w:val="0"/>
          <w:sz w:val="24"/>
          <w:szCs w:val="24"/>
          <w:vertAlign w:val="baseline"/>
          <w:rtl w:val="0"/>
        </w:rPr>
        <w:t xml:space="preserve"> At this point, the user can then draft a letter (offer slip) to the various reinsurers using the TurnQuest GIS memos &amp; Letters modules.  </w:t>
      </w:r>
      <w:r w:rsidDel="00000000" w:rsidR="00000000" w:rsidRPr="00000000">
        <w:rPr>
          <w:rtl w:val="0"/>
        </w:rPr>
      </w:r>
    </w:p>
    <w:p w:rsidR="00000000" w:rsidDel="00000000" w:rsidP="00000000" w:rsidRDefault="00000000" w:rsidRPr="00000000" w14:paraId="0000101F">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Upon receiving confirmation (filled offer slips)  from the selected reinsurers and ensuring that any leftovers are taken up, the users then updates the system with the final placement percentages and the system computes commission for each reinsurer and the premium thereof. </w:t>
      </w:r>
      <w:r w:rsidDel="00000000" w:rsidR="00000000" w:rsidRPr="00000000">
        <w:rPr>
          <w:rtl w:val="0"/>
        </w:rPr>
      </w:r>
    </w:p>
    <w:p w:rsidR="00000000" w:rsidDel="00000000" w:rsidP="00000000" w:rsidRDefault="00000000" w:rsidRPr="00000000" w14:paraId="00001020">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At this point the facultative placement is considered ready for authorization and the crediting of account is done upon authorization as further explained in the authorization section of underwriting</w:t>
      </w:r>
      <w:r w:rsidDel="00000000" w:rsidR="00000000" w:rsidRPr="00000000">
        <w:rPr>
          <w:rtl w:val="0"/>
        </w:rPr>
      </w:r>
    </w:p>
    <w:p w:rsidR="00000000" w:rsidDel="00000000" w:rsidP="00000000" w:rsidRDefault="00000000" w:rsidRPr="00000000" w14:paraId="00001021">
      <w:pPr>
        <w:pBdr>
          <w:top w:space="0" w:sz="0" w:val="nil"/>
          <w:left w:space="0" w:sz="0" w:val="nil"/>
          <w:bottom w:space="0" w:sz="0" w:val="nil"/>
          <w:right w:space="0" w:sz="0" w:val="nil"/>
          <w:between w:space="0" w:sz="0" w:val="nil"/>
        </w:pBdr>
        <w:shd w:fill="auto" w:val="clear"/>
        <w:jc w:val="both"/>
        <w:rPr/>
      </w:pPr>
      <w:bookmarkStart w:colFirst="0" w:colLast="0" w:name="_1zpvhna" w:id="198"/>
      <w:bookmarkEnd w:id="198"/>
      <w:r w:rsidDel="00000000" w:rsidR="00000000" w:rsidRPr="00000000">
        <w:rPr>
          <w:rtl w:val="0"/>
        </w:rPr>
      </w:r>
    </w:p>
    <w:p w:rsidR="00000000" w:rsidDel="00000000" w:rsidP="00000000" w:rsidRDefault="00000000" w:rsidRPr="00000000" w14:paraId="00001022">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37" w:date="2013-11-05T16:40:00Z">
            <w:rPr>
              <w:rFonts w:ascii="Cambria" w:cs="Cambria" w:eastAsia="Cambria" w:hAnsi="Cambria"/>
              <w:b w:val="1"/>
              <w:smallCaps w:val="1"/>
              <w:color w:val="0000ff"/>
              <w:sz w:val="24"/>
              <w:szCs w:val="24"/>
              <w:u w:val="single"/>
              <w:vertAlign w:val="baseline"/>
            </w:rPr>
          </w:rPrChange>
        </w:rPr>
        <w:t xml:space="preserve">PROPORTIONAL TREATIES</w:t>
      </w:r>
      <w:r w:rsidDel="00000000" w:rsidR="00000000" w:rsidRPr="00000000">
        <w:rPr>
          <w:rtl w:val="0"/>
        </w:rPr>
      </w:r>
    </w:p>
    <w:p w:rsidR="00000000" w:rsidDel="00000000" w:rsidP="00000000" w:rsidRDefault="00000000" w:rsidRPr="00000000" w14:paraId="00001023">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TurnQuest GIS provides the following functionality for the management of proportional treaties:</w:t>
      </w:r>
      <w:r w:rsidDel="00000000" w:rsidR="00000000" w:rsidRPr="00000000">
        <w:rPr>
          <w:rtl w:val="0"/>
        </w:rPr>
      </w:r>
    </w:p>
    <w:p w:rsidR="00000000" w:rsidDel="00000000" w:rsidP="00000000" w:rsidRDefault="00000000" w:rsidRPr="00000000" w14:paraId="00001024">
      <w:pPr>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Ability to define proportional treaty arrangements for an underwriting year.  The information captured per treaty includes:</w:t>
      </w:r>
      <w:r w:rsidDel="00000000" w:rsidR="00000000" w:rsidRPr="00000000">
        <w:rPr>
          <w:rtl w:val="0"/>
        </w:rPr>
      </w:r>
    </w:p>
    <w:p w:rsidR="00000000" w:rsidDel="00000000" w:rsidP="00000000" w:rsidRDefault="00000000" w:rsidRPr="00000000" w14:paraId="00001025">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Period of insurance – the contract effective period. </w:t>
      </w:r>
      <w:r w:rsidDel="00000000" w:rsidR="00000000" w:rsidRPr="00000000">
        <w:rPr>
          <w:rtl w:val="0"/>
        </w:rPr>
      </w:r>
    </w:p>
    <w:p w:rsidR="00000000" w:rsidDel="00000000" w:rsidP="00000000" w:rsidRDefault="00000000" w:rsidRPr="00000000" w14:paraId="00001026">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Type of treaty – Mandatory, Quota share or surplus</w:t>
      </w:r>
      <w:r w:rsidDel="00000000" w:rsidR="00000000" w:rsidRPr="00000000">
        <w:rPr>
          <w:rtl w:val="0"/>
        </w:rPr>
      </w:r>
    </w:p>
    <w:p w:rsidR="00000000" w:rsidDel="00000000" w:rsidP="00000000" w:rsidRDefault="00000000" w:rsidRPr="00000000" w14:paraId="00001027">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Class of business – the classes of business covered. </w:t>
      </w:r>
      <w:r w:rsidDel="00000000" w:rsidR="00000000" w:rsidRPr="00000000">
        <w:rPr>
          <w:rtl w:val="0"/>
        </w:rPr>
      </w:r>
    </w:p>
    <w:p w:rsidR="00000000" w:rsidDel="00000000" w:rsidP="00000000" w:rsidRDefault="00000000" w:rsidRPr="00000000" w14:paraId="00001028">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Territorial scope – the territorial scope. </w:t>
      </w:r>
      <w:r w:rsidDel="00000000" w:rsidR="00000000" w:rsidRPr="00000000">
        <w:rPr>
          <w:rtl w:val="0"/>
        </w:rPr>
      </w:r>
    </w:p>
    <w:p w:rsidR="00000000" w:rsidDel="00000000" w:rsidP="00000000" w:rsidRDefault="00000000" w:rsidRPr="00000000" w14:paraId="00001029">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Retention limits – the maximum the company can retain.  Can be specified per class of business.  For quota share arrangement, the retention limit is considered as the maximum capacity inclusive of the quota share treaties. </w:t>
      </w:r>
      <w:r w:rsidDel="00000000" w:rsidR="00000000" w:rsidRPr="00000000">
        <w:rPr>
          <w:rtl w:val="0"/>
        </w:rPr>
      </w:r>
    </w:p>
    <w:p w:rsidR="00000000" w:rsidDel="00000000" w:rsidP="00000000" w:rsidRDefault="00000000" w:rsidRPr="00000000" w14:paraId="0000102A">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EML – estimated maximum loss that can be applied.  Can be specified per class of business. </w:t>
      </w:r>
      <w:r w:rsidDel="00000000" w:rsidR="00000000" w:rsidRPr="00000000">
        <w:rPr>
          <w:rtl w:val="0"/>
        </w:rPr>
      </w:r>
    </w:p>
    <w:p w:rsidR="00000000" w:rsidDel="00000000" w:rsidP="00000000" w:rsidRDefault="00000000" w:rsidRPr="00000000" w14:paraId="0000102B">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Rate – the sharing ratio, can be expressed as lines for surplus treaties or as a percentage for mandatory and quota share treaties</w:t>
      </w:r>
      <w:r w:rsidDel="00000000" w:rsidR="00000000" w:rsidRPr="00000000">
        <w:rPr>
          <w:rtl w:val="0"/>
        </w:rPr>
      </w:r>
    </w:p>
    <w:p w:rsidR="00000000" w:rsidDel="00000000" w:rsidP="00000000" w:rsidRDefault="00000000" w:rsidRPr="00000000" w14:paraId="0000102C">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Classification of risks.  – A classification defined by the treaty to increase or reduce the retention limit depending on the type (e.g., how risky) of risk.  E.g., class I risk could be concrete building with slap roof with a higher retention compared to a class II risk that could be a wooden prefabricated building with grass thatched roofing next to smelting factory.  However, this is also based on the type of trade. </w:t>
      </w:r>
      <w:r w:rsidDel="00000000" w:rsidR="00000000" w:rsidRPr="00000000">
        <w:rPr>
          <w:rtl w:val="0"/>
        </w:rPr>
      </w:r>
    </w:p>
    <w:p w:rsidR="00000000" w:rsidDel="00000000" w:rsidP="00000000" w:rsidRDefault="00000000" w:rsidRPr="00000000" w14:paraId="0000102D">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Reinsurance commission – a commission percentage chargeable on premium ceded to the treaty. </w:t>
      </w:r>
      <w:r w:rsidDel="00000000" w:rsidR="00000000" w:rsidRPr="00000000">
        <w:rPr>
          <w:rtl w:val="0"/>
        </w:rPr>
      </w:r>
    </w:p>
    <w:p w:rsidR="00000000" w:rsidDel="00000000" w:rsidP="00000000" w:rsidRDefault="00000000" w:rsidRPr="00000000" w14:paraId="0000102E">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Profit commission rate – a commission rate chargeable on premium profits earned by the treaty. </w:t>
      </w:r>
      <w:r w:rsidDel="00000000" w:rsidR="00000000" w:rsidRPr="00000000">
        <w:rPr>
          <w:rtl w:val="0"/>
        </w:rPr>
      </w:r>
    </w:p>
    <w:p w:rsidR="00000000" w:rsidDel="00000000" w:rsidP="00000000" w:rsidRDefault="00000000" w:rsidRPr="00000000" w14:paraId="0000102F">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Cash call limits – a limit beyond which the treaty claim share amount is exceeded, the insurance company can make a cash call for the same from the treaty.  </w:t>
      </w:r>
      <w:r w:rsidDel="00000000" w:rsidR="00000000" w:rsidRPr="00000000">
        <w:rPr>
          <w:rtl w:val="0"/>
        </w:rPr>
      </w:r>
    </w:p>
    <w:p w:rsidR="00000000" w:rsidDel="00000000" w:rsidP="00000000" w:rsidRDefault="00000000" w:rsidRPr="00000000" w14:paraId="00001030">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Occurrence limit – the limit due to a natural hazard like earthquake, the limit is an over - ride of the retention limits, being the total claims due to one catastrophe. </w:t>
      </w:r>
      <w:r w:rsidDel="00000000" w:rsidR="00000000" w:rsidRPr="00000000">
        <w:rPr>
          <w:rtl w:val="0"/>
        </w:rPr>
      </w:r>
    </w:p>
    <w:p w:rsidR="00000000" w:rsidDel="00000000" w:rsidP="00000000" w:rsidRDefault="00000000" w:rsidRPr="00000000" w14:paraId="00001031">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Attaching clauses for the treaty. </w:t>
      </w:r>
      <w:r w:rsidDel="00000000" w:rsidR="00000000" w:rsidRPr="00000000">
        <w:rPr>
          <w:rtl w:val="0"/>
        </w:rPr>
      </w:r>
    </w:p>
    <w:p w:rsidR="00000000" w:rsidDel="00000000" w:rsidP="00000000" w:rsidRDefault="00000000" w:rsidRPr="00000000" w14:paraId="00001032">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Accounting returns period.  (Monthly, Quarterly, Semi Annually or Annually) </w:t>
      </w:r>
      <w:r w:rsidDel="00000000" w:rsidR="00000000" w:rsidRPr="00000000">
        <w:rPr>
          <w:rtl w:val="0"/>
        </w:rPr>
      </w:r>
    </w:p>
    <w:p w:rsidR="00000000" w:rsidDel="00000000" w:rsidP="00000000" w:rsidRDefault="00000000" w:rsidRPr="00000000" w14:paraId="00001033">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Interest on reserve – the interest rate chargeable on the premium reserves retained released during the period. </w:t>
      </w:r>
      <w:r w:rsidDel="00000000" w:rsidR="00000000" w:rsidRPr="00000000">
        <w:rPr>
          <w:rtl w:val="0"/>
        </w:rPr>
      </w:r>
    </w:p>
    <w:p w:rsidR="00000000" w:rsidDel="00000000" w:rsidP="00000000" w:rsidRDefault="00000000" w:rsidRPr="00000000" w14:paraId="00001034">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Tax on interest – tax on interest paid on released premium. </w:t>
      </w:r>
      <w:r w:rsidDel="00000000" w:rsidR="00000000" w:rsidRPr="00000000">
        <w:rPr>
          <w:rtl w:val="0"/>
        </w:rPr>
      </w:r>
    </w:p>
    <w:p w:rsidR="00000000" w:rsidDel="00000000" w:rsidP="00000000" w:rsidRDefault="00000000" w:rsidRPr="00000000" w14:paraId="00001035">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combine several treaties to form a treaty arrangement for a class or several classes of business.  An arrangement can be made up of a mandatory treaty, several layers of quota share and several layers of surplus treaties</w:t>
      </w:r>
      <w:r w:rsidDel="00000000" w:rsidR="00000000" w:rsidRPr="00000000">
        <w:rPr>
          <w:rtl w:val="0"/>
        </w:rPr>
      </w:r>
    </w:p>
    <w:p w:rsidR="00000000" w:rsidDel="00000000" w:rsidP="00000000" w:rsidRDefault="00000000" w:rsidRPr="00000000" w14:paraId="00001036">
      <w:pPr>
        <w:numPr>
          <w:ilvl w:val="0"/>
          <w:numId w:val="2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reinsure or cede to proportional treaties as further defined in the underwriting section of this document. </w:t>
      </w:r>
      <w:r w:rsidDel="00000000" w:rsidR="00000000" w:rsidRPr="00000000">
        <w:rPr>
          <w:rtl w:val="0"/>
        </w:rPr>
      </w:r>
    </w:p>
    <w:p w:rsidR="00000000" w:rsidDel="00000000" w:rsidP="00000000" w:rsidRDefault="00000000" w:rsidRPr="00000000" w14:paraId="00001037">
      <w:pPr>
        <w:pBdr>
          <w:top w:space="0" w:sz="0" w:val="nil"/>
          <w:left w:space="0" w:sz="0" w:val="nil"/>
          <w:bottom w:space="0" w:sz="0" w:val="nil"/>
          <w:right w:space="0" w:sz="0" w:val="nil"/>
          <w:between w:space="0" w:sz="0" w:val="nil"/>
        </w:pBdr>
        <w:shd w:fill="auto" w:val="clear"/>
        <w:jc w:val="both"/>
        <w:rPr/>
      </w:pPr>
      <w:bookmarkStart w:colFirst="0" w:colLast="0" w:name="_4jpj0b3" w:id="199"/>
      <w:bookmarkEnd w:id="199"/>
      <w:r w:rsidDel="00000000" w:rsidR="00000000" w:rsidRPr="00000000">
        <w:rPr>
          <w:rtl w:val="0"/>
        </w:rPr>
      </w:r>
    </w:p>
    <w:p w:rsidR="00000000" w:rsidDel="00000000" w:rsidP="00000000" w:rsidRDefault="00000000" w:rsidRPr="00000000" w14:paraId="00001038">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37" w:date="2013-11-05T16:40:00Z">
            <w:rPr>
              <w:rFonts w:ascii="Cambria" w:cs="Cambria" w:eastAsia="Cambria" w:hAnsi="Cambria"/>
              <w:b w:val="1"/>
              <w:color w:val="0000ff"/>
              <w:sz w:val="24"/>
              <w:szCs w:val="24"/>
              <w:u w:val="single"/>
              <w:vertAlign w:val="baseline"/>
            </w:rPr>
          </w:rPrChange>
        </w:rPr>
        <w:t xml:space="preserve">Treaty Premium Bordereaux</w:t>
      </w:r>
      <w:r w:rsidDel="00000000" w:rsidR="00000000" w:rsidRPr="00000000">
        <w:rPr>
          <w:rtl w:val="0"/>
        </w:rPr>
      </w:r>
    </w:p>
    <w:p w:rsidR="00000000" w:rsidDel="00000000" w:rsidP="00000000" w:rsidRDefault="00000000" w:rsidRPr="00000000" w14:paraId="0000103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TurnQuest GIS will provide treaty premium bordereaux containing a detailed list of policies reinsured under a reinsurance treaty during a reporting period.  The report will have parameter that will allow the user to report separately for direct and indirect business (non - facultative inward and facultative inward business respectively).   </w:t>
      </w:r>
      <w:r w:rsidDel="00000000" w:rsidR="00000000" w:rsidRPr="00000000">
        <w:rPr>
          <w:rtl w:val="0"/>
        </w:rPr>
      </w:r>
    </w:p>
    <w:p w:rsidR="00000000" w:rsidDel="00000000" w:rsidP="00000000" w:rsidRDefault="00000000" w:rsidRPr="00000000" w14:paraId="0000103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both reports, the information shown on treaty premium bordereaux includes:</w:t>
      </w:r>
      <w:r w:rsidDel="00000000" w:rsidR="00000000" w:rsidRPr="00000000">
        <w:rPr>
          <w:rtl w:val="0"/>
        </w:rPr>
      </w:r>
    </w:p>
    <w:p w:rsidR="00000000" w:rsidDel="00000000" w:rsidP="00000000" w:rsidRDefault="00000000" w:rsidRPr="00000000" w14:paraId="0000103B">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Cession no</w:t>
      </w:r>
      <w:r w:rsidDel="00000000" w:rsidR="00000000" w:rsidRPr="00000000">
        <w:rPr>
          <w:rtl w:val="0"/>
        </w:rPr>
      </w:r>
    </w:p>
    <w:p w:rsidR="00000000" w:rsidDel="00000000" w:rsidP="00000000" w:rsidRDefault="00000000" w:rsidRPr="00000000" w14:paraId="0000103C">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no</w:t>
      </w:r>
      <w:r w:rsidDel="00000000" w:rsidR="00000000" w:rsidRPr="00000000">
        <w:rPr>
          <w:rtl w:val="0"/>
        </w:rPr>
      </w:r>
    </w:p>
    <w:p w:rsidR="00000000" w:rsidDel="00000000" w:rsidP="00000000" w:rsidRDefault="00000000" w:rsidRPr="00000000" w14:paraId="0000103D">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Period of insurance</w:t>
      </w:r>
      <w:r w:rsidDel="00000000" w:rsidR="00000000" w:rsidRPr="00000000">
        <w:rPr>
          <w:rtl w:val="0"/>
        </w:rPr>
      </w:r>
    </w:p>
    <w:p w:rsidR="00000000" w:rsidDel="00000000" w:rsidP="00000000" w:rsidRDefault="00000000" w:rsidRPr="00000000" w14:paraId="0000103E">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Insured</w:t>
      </w:r>
      <w:r w:rsidDel="00000000" w:rsidR="00000000" w:rsidRPr="00000000">
        <w:rPr>
          <w:rtl w:val="0"/>
        </w:rPr>
      </w:r>
    </w:p>
    <w:p w:rsidR="00000000" w:rsidDel="00000000" w:rsidP="00000000" w:rsidRDefault="00000000" w:rsidRPr="00000000" w14:paraId="0000103F">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Description of risk</w:t>
      </w:r>
      <w:r w:rsidDel="00000000" w:rsidR="00000000" w:rsidRPr="00000000">
        <w:rPr>
          <w:rtl w:val="0"/>
        </w:rPr>
      </w:r>
    </w:p>
    <w:p w:rsidR="00000000" w:rsidDel="00000000" w:rsidP="00000000" w:rsidRDefault="00000000" w:rsidRPr="00000000" w14:paraId="00001040">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Gross sum assured</w:t>
      </w:r>
      <w:r w:rsidDel="00000000" w:rsidR="00000000" w:rsidRPr="00000000">
        <w:rPr>
          <w:rtl w:val="0"/>
        </w:rPr>
      </w:r>
    </w:p>
    <w:p w:rsidR="00000000" w:rsidDel="00000000" w:rsidP="00000000" w:rsidRDefault="00000000" w:rsidRPr="00000000" w14:paraId="00001041">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Gross Premium</w:t>
      </w:r>
      <w:r w:rsidDel="00000000" w:rsidR="00000000" w:rsidRPr="00000000">
        <w:rPr>
          <w:rtl w:val="0"/>
        </w:rPr>
      </w:r>
    </w:p>
    <w:p w:rsidR="00000000" w:rsidDel="00000000" w:rsidP="00000000" w:rsidRDefault="00000000" w:rsidRPr="00000000" w14:paraId="00001042">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Retention percentage</w:t>
      </w:r>
      <w:r w:rsidDel="00000000" w:rsidR="00000000" w:rsidRPr="00000000">
        <w:rPr>
          <w:rtl w:val="0"/>
        </w:rPr>
      </w:r>
    </w:p>
    <w:p w:rsidR="00000000" w:rsidDel="00000000" w:rsidP="00000000" w:rsidRDefault="00000000" w:rsidRPr="00000000" w14:paraId="00001043">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Retention sum assured</w:t>
      </w:r>
      <w:r w:rsidDel="00000000" w:rsidR="00000000" w:rsidRPr="00000000">
        <w:rPr>
          <w:rtl w:val="0"/>
        </w:rPr>
      </w:r>
    </w:p>
    <w:p w:rsidR="00000000" w:rsidDel="00000000" w:rsidP="00000000" w:rsidRDefault="00000000" w:rsidRPr="00000000" w14:paraId="00001044">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Retention premium</w:t>
      </w:r>
      <w:r w:rsidDel="00000000" w:rsidR="00000000" w:rsidRPr="00000000">
        <w:rPr>
          <w:rtl w:val="0"/>
        </w:rPr>
      </w:r>
    </w:p>
    <w:p w:rsidR="00000000" w:rsidDel="00000000" w:rsidP="00000000" w:rsidRDefault="00000000" w:rsidRPr="00000000" w14:paraId="00001045">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Treaty percentage</w:t>
      </w:r>
      <w:r w:rsidDel="00000000" w:rsidR="00000000" w:rsidRPr="00000000">
        <w:rPr>
          <w:rtl w:val="0"/>
        </w:rPr>
      </w:r>
    </w:p>
    <w:p w:rsidR="00000000" w:rsidDel="00000000" w:rsidP="00000000" w:rsidRDefault="00000000" w:rsidRPr="00000000" w14:paraId="00001046">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Treaty sum assured</w:t>
      </w:r>
      <w:r w:rsidDel="00000000" w:rsidR="00000000" w:rsidRPr="00000000">
        <w:rPr>
          <w:rtl w:val="0"/>
        </w:rPr>
      </w:r>
    </w:p>
    <w:p w:rsidR="00000000" w:rsidDel="00000000" w:rsidP="00000000" w:rsidRDefault="00000000" w:rsidRPr="00000000" w14:paraId="00001047">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Treaty premium</w:t>
      </w:r>
      <w:r w:rsidDel="00000000" w:rsidR="00000000" w:rsidRPr="00000000">
        <w:rPr>
          <w:rtl w:val="0"/>
        </w:rPr>
      </w:r>
    </w:p>
    <w:p w:rsidR="00000000" w:rsidDel="00000000" w:rsidP="00000000" w:rsidRDefault="00000000" w:rsidRPr="00000000" w14:paraId="00001048">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Facultative percentage</w:t>
      </w:r>
      <w:r w:rsidDel="00000000" w:rsidR="00000000" w:rsidRPr="00000000">
        <w:rPr>
          <w:rtl w:val="0"/>
        </w:rPr>
      </w:r>
    </w:p>
    <w:p w:rsidR="00000000" w:rsidDel="00000000" w:rsidP="00000000" w:rsidRDefault="00000000" w:rsidRPr="00000000" w14:paraId="00001049">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Facultative sum assured</w:t>
      </w:r>
      <w:r w:rsidDel="00000000" w:rsidR="00000000" w:rsidRPr="00000000">
        <w:rPr>
          <w:rtl w:val="0"/>
        </w:rPr>
      </w:r>
    </w:p>
    <w:p w:rsidR="00000000" w:rsidDel="00000000" w:rsidP="00000000" w:rsidRDefault="00000000" w:rsidRPr="00000000" w14:paraId="0000104A">
      <w:pPr>
        <w:numPr>
          <w:ilvl w:val="0"/>
          <w:numId w:val="2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Facultative premium</w:t>
      </w:r>
      <w:r w:rsidDel="00000000" w:rsidR="00000000" w:rsidRPr="00000000">
        <w:rPr>
          <w:rtl w:val="0"/>
        </w:rPr>
      </w:r>
    </w:p>
    <w:p w:rsidR="00000000" w:rsidDel="00000000" w:rsidP="00000000" w:rsidRDefault="00000000" w:rsidRPr="00000000" w14:paraId="0000104B">
      <w:pPr>
        <w:pBdr>
          <w:top w:space="0" w:sz="0" w:val="nil"/>
          <w:left w:space="0" w:sz="0" w:val="nil"/>
          <w:bottom w:space="0" w:sz="0" w:val="nil"/>
          <w:right w:space="0" w:sz="0" w:val="nil"/>
          <w:between w:space="0" w:sz="0" w:val="nil"/>
        </w:pBdr>
        <w:shd w:fill="auto" w:val="clear"/>
        <w:jc w:val="both"/>
        <w:rPr/>
      </w:pPr>
      <w:bookmarkStart w:colFirst="0" w:colLast="0" w:name="_2yutaiw" w:id="200"/>
      <w:bookmarkEnd w:id="200"/>
      <w:r w:rsidDel="00000000" w:rsidR="00000000" w:rsidRPr="00000000">
        <w:rPr>
          <w:rtl w:val="0"/>
        </w:rPr>
      </w:r>
    </w:p>
    <w:p w:rsidR="00000000" w:rsidDel="00000000" w:rsidP="00000000" w:rsidRDefault="00000000" w:rsidRPr="00000000" w14:paraId="0000104C">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37" w:date="2013-11-05T16:40:00Z">
            <w:rPr>
              <w:rFonts w:ascii="Cambria" w:cs="Cambria" w:eastAsia="Cambria" w:hAnsi="Cambria"/>
              <w:b w:val="1"/>
              <w:color w:val="0000ff"/>
              <w:sz w:val="24"/>
              <w:szCs w:val="24"/>
              <w:u w:val="single"/>
              <w:vertAlign w:val="baseline"/>
            </w:rPr>
          </w:rPrChange>
        </w:rPr>
        <w:t xml:space="preserve">Treaty Claim Paid Bordereaux</w:t>
      </w:r>
      <w:r w:rsidDel="00000000" w:rsidR="00000000" w:rsidRPr="00000000">
        <w:rPr>
          <w:rtl w:val="0"/>
        </w:rPr>
      </w:r>
    </w:p>
    <w:p w:rsidR="00000000" w:rsidDel="00000000" w:rsidP="00000000" w:rsidRDefault="00000000" w:rsidRPr="00000000" w14:paraId="0000104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TurnQuest GIS will provide a treaty claims paid bordereaux containing a detailed list of claims paid under a reinsurance treaty during a reporting period.  The report will have parameter that will allow the user to report separately for direct and indirect business (non - facultative inward and facultative inward business respectively).   </w:t>
      </w:r>
      <w:r w:rsidDel="00000000" w:rsidR="00000000" w:rsidRPr="00000000">
        <w:rPr>
          <w:rtl w:val="0"/>
        </w:rPr>
      </w:r>
    </w:p>
    <w:p w:rsidR="00000000" w:rsidDel="00000000" w:rsidP="00000000" w:rsidRDefault="00000000" w:rsidRPr="00000000" w14:paraId="0000104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both reports, the information shown on the treaty claim paid bordereaux includes:</w:t>
      </w:r>
      <w:r w:rsidDel="00000000" w:rsidR="00000000" w:rsidRPr="00000000">
        <w:rPr>
          <w:rtl w:val="0"/>
        </w:rPr>
      </w:r>
    </w:p>
    <w:p w:rsidR="00000000" w:rsidDel="00000000" w:rsidP="00000000" w:rsidRDefault="00000000" w:rsidRPr="00000000" w14:paraId="0000104F">
      <w:pPr>
        <w:numPr>
          <w:ilvl w:val="0"/>
          <w:numId w:val="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Claim no. </w:t>
      </w:r>
      <w:r w:rsidDel="00000000" w:rsidR="00000000" w:rsidRPr="00000000">
        <w:rPr>
          <w:rtl w:val="0"/>
        </w:rPr>
      </w:r>
    </w:p>
    <w:p w:rsidR="00000000" w:rsidDel="00000000" w:rsidP="00000000" w:rsidRDefault="00000000" w:rsidRPr="00000000" w14:paraId="00001050">
      <w:pPr>
        <w:numPr>
          <w:ilvl w:val="0"/>
          <w:numId w:val="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of loss</w:t>
      </w:r>
      <w:r w:rsidDel="00000000" w:rsidR="00000000" w:rsidRPr="00000000">
        <w:rPr>
          <w:rtl w:val="0"/>
        </w:rPr>
      </w:r>
    </w:p>
    <w:p w:rsidR="00000000" w:rsidDel="00000000" w:rsidP="00000000" w:rsidRDefault="00000000" w:rsidRPr="00000000" w14:paraId="00001051">
      <w:pPr>
        <w:numPr>
          <w:ilvl w:val="0"/>
          <w:numId w:val="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no. </w:t>
      </w:r>
      <w:r w:rsidDel="00000000" w:rsidR="00000000" w:rsidRPr="00000000">
        <w:rPr>
          <w:rtl w:val="0"/>
        </w:rPr>
      </w:r>
    </w:p>
    <w:p w:rsidR="00000000" w:rsidDel="00000000" w:rsidP="00000000" w:rsidRDefault="00000000" w:rsidRPr="00000000" w14:paraId="00001052">
      <w:pPr>
        <w:numPr>
          <w:ilvl w:val="0"/>
          <w:numId w:val="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Period of insurance</w:t>
      </w:r>
      <w:r w:rsidDel="00000000" w:rsidR="00000000" w:rsidRPr="00000000">
        <w:rPr>
          <w:rtl w:val="0"/>
        </w:rPr>
      </w:r>
    </w:p>
    <w:p w:rsidR="00000000" w:rsidDel="00000000" w:rsidP="00000000" w:rsidRDefault="00000000" w:rsidRPr="00000000" w14:paraId="00001053">
      <w:pPr>
        <w:numPr>
          <w:ilvl w:val="0"/>
          <w:numId w:val="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Insured</w:t>
      </w:r>
      <w:r w:rsidDel="00000000" w:rsidR="00000000" w:rsidRPr="00000000">
        <w:rPr>
          <w:rtl w:val="0"/>
        </w:rPr>
      </w:r>
    </w:p>
    <w:p w:rsidR="00000000" w:rsidDel="00000000" w:rsidP="00000000" w:rsidRDefault="00000000" w:rsidRPr="00000000" w14:paraId="00001054">
      <w:pPr>
        <w:numPr>
          <w:ilvl w:val="0"/>
          <w:numId w:val="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Sum assured</w:t>
      </w:r>
      <w:r w:rsidDel="00000000" w:rsidR="00000000" w:rsidRPr="00000000">
        <w:rPr>
          <w:rtl w:val="0"/>
        </w:rPr>
      </w:r>
    </w:p>
    <w:p w:rsidR="00000000" w:rsidDel="00000000" w:rsidP="00000000" w:rsidRDefault="00000000" w:rsidRPr="00000000" w14:paraId="00001055">
      <w:pPr>
        <w:numPr>
          <w:ilvl w:val="0"/>
          <w:numId w:val="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Loss amount</w:t>
      </w:r>
      <w:r w:rsidDel="00000000" w:rsidR="00000000" w:rsidRPr="00000000">
        <w:rPr>
          <w:rtl w:val="0"/>
        </w:rPr>
      </w:r>
    </w:p>
    <w:p w:rsidR="00000000" w:rsidDel="00000000" w:rsidP="00000000" w:rsidRDefault="00000000" w:rsidRPr="00000000" w14:paraId="00001056">
      <w:pPr>
        <w:numPr>
          <w:ilvl w:val="0"/>
          <w:numId w:val="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Expenses/third party if any</w:t>
      </w:r>
      <w:r w:rsidDel="00000000" w:rsidR="00000000" w:rsidRPr="00000000">
        <w:rPr>
          <w:rtl w:val="0"/>
        </w:rPr>
      </w:r>
    </w:p>
    <w:p w:rsidR="00000000" w:rsidDel="00000000" w:rsidP="00000000" w:rsidRDefault="00000000" w:rsidRPr="00000000" w14:paraId="00001057">
      <w:pPr>
        <w:numPr>
          <w:ilvl w:val="0"/>
          <w:numId w:val="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Total Amount (loss amount plus expenses) </w:t>
      </w:r>
      <w:r w:rsidDel="00000000" w:rsidR="00000000" w:rsidRPr="00000000">
        <w:rPr>
          <w:rtl w:val="0"/>
        </w:rPr>
      </w:r>
    </w:p>
    <w:p w:rsidR="00000000" w:rsidDel="00000000" w:rsidP="00000000" w:rsidRDefault="00000000" w:rsidRPr="00000000" w14:paraId="00001058">
      <w:pPr>
        <w:numPr>
          <w:ilvl w:val="0"/>
          <w:numId w:val="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Mandatory cession claims paid</w:t>
      </w:r>
      <w:r w:rsidDel="00000000" w:rsidR="00000000" w:rsidRPr="00000000">
        <w:rPr>
          <w:rtl w:val="0"/>
        </w:rPr>
      </w:r>
    </w:p>
    <w:p w:rsidR="00000000" w:rsidDel="00000000" w:rsidP="00000000" w:rsidRDefault="00000000" w:rsidRPr="00000000" w14:paraId="00001059">
      <w:pPr>
        <w:numPr>
          <w:ilvl w:val="0"/>
          <w:numId w:val="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Retention claims paid</w:t>
      </w:r>
      <w:r w:rsidDel="00000000" w:rsidR="00000000" w:rsidRPr="00000000">
        <w:rPr>
          <w:rtl w:val="0"/>
        </w:rPr>
      </w:r>
    </w:p>
    <w:p w:rsidR="00000000" w:rsidDel="00000000" w:rsidP="00000000" w:rsidRDefault="00000000" w:rsidRPr="00000000" w14:paraId="0000105A">
      <w:pPr>
        <w:numPr>
          <w:ilvl w:val="0"/>
          <w:numId w:val="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Surplus cession claims paid</w:t>
      </w:r>
      <w:r w:rsidDel="00000000" w:rsidR="00000000" w:rsidRPr="00000000">
        <w:rPr>
          <w:rtl w:val="0"/>
        </w:rPr>
      </w:r>
    </w:p>
    <w:p w:rsidR="00000000" w:rsidDel="00000000" w:rsidP="00000000" w:rsidRDefault="00000000" w:rsidRPr="00000000" w14:paraId="0000105B">
      <w:pPr>
        <w:numPr>
          <w:ilvl w:val="0"/>
          <w:numId w:val="2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Facultative claims paid</w:t>
      </w:r>
      <w:r w:rsidDel="00000000" w:rsidR="00000000" w:rsidRPr="00000000">
        <w:rPr>
          <w:rtl w:val="0"/>
        </w:rPr>
      </w:r>
    </w:p>
    <w:p w:rsidR="00000000" w:rsidDel="00000000" w:rsidP="00000000" w:rsidRDefault="00000000" w:rsidRPr="00000000" w14:paraId="0000105C">
      <w:pPr>
        <w:pBdr>
          <w:top w:space="0" w:sz="0" w:val="nil"/>
          <w:left w:space="0" w:sz="0" w:val="nil"/>
          <w:bottom w:space="0" w:sz="0" w:val="nil"/>
          <w:right w:space="0" w:sz="0" w:val="nil"/>
          <w:between w:space="0" w:sz="0" w:val="nil"/>
        </w:pBdr>
        <w:shd w:fill="auto" w:val="clear"/>
        <w:jc w:val="both"/>
        <w:rPr/>
      </w:pPr>
      <w:bookmarkStart w:colFirst="0" w:colLast="0" w:name="_1e03kqp" w:id="201"/>
      <w:bookmarkEnd w:id="201"/>
      <w:r w:rsidDel="00000000" w:rsidR="00000000" w:rsidRPr="00000000">
        <w:rPr>
          <w:rtl w:val="0"/>
        </w:rPr>
      </w:r>
    </w:p>
    <w:p w:rsidR="00000000" w:rsidDel="00000000" w:rsidP="00000000" w:rsidRDefault="00000000" w:rsidRPr="00000000" w14:paraId="0000105D">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37" w:date="2013-11-05T16:40:00Z">
            <w:rPr>
              <w:rFonts w:ascii="Cambria" w:cs="Cambria" w:eastAsia="Cambria" w:hAnsi="Cambria"/>
              <w:b w:val="1"/>
              <w:color w:val="0000ff"/>
              <w:sz w:val="24"/>
              <w:szCs w:val="24"/>
              <w:u w:val="single"/>
              <w:vertAlign w:val="baseline"/>
            </w:rPr>
          </w:rPrChange>
        </w:rPr>
        <w:t xml:space="preserve">Treaty Claim Outstanding Bordereaux</w:t>
      </w:r>
      <w:r w:rsidDel="00000000" w:rsidR="00000000" w:rsidRPr="00000000">
        <w:rPr>
          <w:rtl w:val="0"/>
        </w:rPr>
      </w:r>
    </w:p>
    <w:p w:rsidR="00000000" w:rsidDel="00000000" w:rsidP="00000000" w:rsidRDefault="00000000" w:rsidRPr="00000000" w14:paraId="0000105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TurnQuest GIS will provide a treaty claims outstanding bordereaux containing a detailed list of claims outstanding under a reinsurance treaty during a reporting period.  The report will have parameter that will allow the user to report separately for direct and indirect business (non - facultative inward and facultative inward business respectively).   </w:t>
      </w:r>
      <w:r w:rsidDel="00000000" w:rsidR="00000000" w:rsidRPr="00000000">
        <w:rPr>
          <w:rtl w:val="0"/>
        </w:rPr>
      </w:r>
    </w:p>
    <w:p w:rsidR="00000000" w:rsidDel="00000000" w:rsidP="00000000" w:rsidRDefault="00000000" w:rsidRPr="00000000" w14:paraId="0000105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both reports, the Information shown on the treaty claim paid bordereaux includes:</w:t>
      </w:r>
      <w:r w:rsidDel="00000000" w:rsidR="00000000" w:rsidRPr="00000000">
        <w:rPr>
          <w:rtl w:val="0"/>
        </w:rPr>
      </w:r>
    </w:p>
    <w:p w:rsidR="00000000" w:rsidDel="00000000" w:rsidP="00000000" w:rsidRDefault="00000000" w:rsidRPr="00000000" w14:paraId="00001060">
      <w:pPr>
        <w:numPr>
          <w:ilvl w:val="0"/>
          <w:numId w:val="4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Claim no. </w:t>
      </w:r>
      <w:r w:rsidDel="00000000" w:rsidR="00000000" w:rsidRPr="00000000">
        <w:rPr>
          <w:rtl w:val="0"/>
        </w:rPr>
      </w:r>
    </w:p>
    <w:p w:rsidR="00000000" w:rsidDel="00000000" w:rsidP="00000000" w:rsidRDefault="00000000" w:rsidRPr="00000000" w14:paraId="00001061">
      <w:pPr>
        <w:numPr>
          <w:ilvl w:val="0"/>
          <w:numId w:val="4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of loss</w:t>
      </w:r>
      <w:r w:rsidDel="00000000" w:rsidR="00000000" w:rsidRPr="00000000">
        <w:rPr>
          <w:rtl w:val="0"/>
        </w:rPr>
      </w:r>
    </w:p>
    <w:p w:rsidR="00000000" w:rsidDel="00000000" w:rsidP="00000000" w:rsidRDefault="00000000" w:rsidRPr="00000000" w14:paraId="00001062">
      <w:pPr>
        <w:numPr>
          <w:ilvl w:val="0"/>
          <w:numId w:val="4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no. </w:t>
      </w:r>
      <w:r w:rsidDel="00000000" w:rsidR="00000000" w:rsidRPr="00000000">
        <w:rPr>
          <w:rtl w:val="0"/>
        </w:rPr>
      </w:r>
    </w:p>
    <w:p w:rsidR="00000000" w:rsidDel="00000000" w:rsidP="00000000" w:rsidRDefault="00000000" w:rsidRPr="00000000" w14:paraId="00001063">
      <w:pPr>
        <w:numPr>
          <w:ilvl w:val="0"/>
          <w:numId w:val="4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Period of insurance</w:t>
      </w:r>
      <w:r w:rsidDel="00000000" w:rsidR="00000000" w:rsidRPr="00000000">
        <w:rPr>
          <w:rtl w:val="0"/>
        </w:rPr>
      </w:r>
    </w:p>
    <w:p w:rsidR="00000000" w:rsidDel="00000000" w:rsidP="00000000" w:rsidRDefault="00000000" w:rsidRPr="00000000" w14:paraId="00001064">
      <w:pPr>
        <w:numPr>
          <w:ilvl w:val="0"/>
          <w:numId w:val="4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Insured</w:t>
      </w:r>
      <w:r w:rsidDel="00000000" w:rsidR="00000000" w:rsidRPr="00000000">
        <w:rPr>
          <w:rtl w:val="0"/>
        </w:rPr>
      </w:r>
    </w:p>
    <w:p w:rsidR="00000000" w:rsidDel="00000000" w:rsidP="00000000" w:rsidRDefault="00000000" w:rsidRPr="00000000" w14:paraId="00001065">
      <w:pPr>
        <w:numPr>
          <w:ilvl w:val="0"/>
          <w:numId w:val="4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Sum assured</w:t>
      </w:r>
      <w:r w:rsidDel="00000000" w:rsidR="00000000" w:rsidRPr="00000000">
        <w:rPr>
          <w:rtl w:val="0"/>
        </w:rPr>
      </w:r>
    </w:p>
    <w:p w:rsidR="00000000" w:rsidDel="00000000" w:rsidP="00000000" w:rsidRDefault="00000000" w:rsidRPr="00000000" w14:paraId="00001066">
      <w:pPr>
        <w:numPr>
          <w:ilvl w:val="0"/>
          <w:numId w:val="4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Outstanding amount</w:t>
      </w:r>
      <w:r w:rsidDel="00000000" w:rsidR="00000000" w:rsidRPr="00000000">
        <w:rPr>
          <w:rtl w:val="0"/>
        </w:rPr>
      </w:r>
    </w:p>
    <w:p w:rsidR="00000000" w:rsidDel="00000000" w:rsidP="00000000" w:rsidRDefault="00000000" w:rsidRPr="00000000" w14:paraId="00001067">
      <w:pPr>
        <w:numPr>
          <w:ilvl w:val="0"/>
          <w:numId w:val="4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Expenses outstanding amount/third party if any. </w:t>
      </w:r>
      <w:r w:rsidDel="00000000" w:rsidR="00000000" w:rsidRPr="00000000">
        <w:rPr>
          <w:rtl w:val="0"/>
        </w:rPr>
      </w:r>
    </w:p>
    <w:p w:rsidR="00000000" w:rsidDel="00000000" w:rsidP="00000000" w:rsidRDefault="00000000" w:rsidRPr="00000000" w14:paraId="00001068">
      <w:pPr>
        <w:numPr>
          <w:ilvl w:val="0"/>
          <w:numId w:val="4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Total outstanding Amount (outstanding amount plus expenses) </w:t>
      </w:r>
      <w:r w:rsidDel="00000000" w:rsidR="00000000" w:rsidRPr="00000000">
        <w:rPr>
          <w:rtl w:val="0"/>
        </w:rPr>
      </w:r>
    </w:p>
    <w:p w:rsidR="00000000" w:rsidDel="00000000" w:rsidP="00000000" w:rsidRDefault="00000000" w:rsidRPr="00000000" w14:paraId="00001069">
      <w:pPr>
        <w:numPr>
          <w:ilvl w:val="0"/>
          <w:numId w:val="4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Mandatory cession claims Outstanding</w:t>
      </w:r>
      <w:r w:rsidDel="00000000" w:rsidR="00000000" w:rsidRPr="00000000">
        <w:rPr>
          <w:rtl w:val="0"/>
        </w:rPr>
      </w:r>
    </w:p>
    <w:p w:rsidR="00000000" w:rsidDel="00000000" w:rsidP="00000000" w:rsidRDefault="00000000" w:rsidRPr="00000000" w14:paraId="0000106A">
      <w:pPr>
        <w:numPr>
          <w:ilvl w:val="0"/>
          <w:numId w:val="4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Retention claims Outstanding</w:t>
      </w:r>
      <w:r w:rsidDel="00000000" w:rsidR="00000000" w:rsidRPr="00000000">
        <w:rPr>
          <w:rtl w:val="0"/>
        </w:rPr>
      </w:r>
    </w:p>
    <w:p w:rsidR="00000000" w:rsidDel="00000000" w:rsidP="00000000" w:rsidRDefault="00000000" w:rsidRPr="00000000" w14:paraId="0000106B">
      <w:pPr>
        <w:numPr>
          <w:ilvl w:val="0"/>
          <w:numId w:val="40"/>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Surplus cession claims Outstanding</w:t>
      </w:r>
      <w:r w:rsidDel="00000000" w:rsidR="00000000" w:rsidRPr="00000000">
        <w:rPr>
          <w:rtl w:val="0"/>
        </w:rPr>
      </w:r>
    </w:p>
    <w:p w:rsidR="00000000" w:rsidDel="00000000" w:rsidP="00000000" w:rsidRDefault="00000000" w:rsidRPr="00000000" w14:paraId="0000106C">
      <w:pPr>
        <w:numPr>
          <w:ilvl w:val="0"/>
          <w:numId w:val="40"/>
        </w:numPr>
        <w:pBdr>
          <w:top w:space="0" w:sz="0" w:val="nil"/>
          <w:left w:space="0" w:sz="0" w:val="nil"/>
          <w:bottom w:space="0" w:sz="0" w:val="nil"/>
          <w:right w:space="0" w:sz="0" w:val="nil"/>
          <w:between w:space="0" w:sz="0" w:val="nil"/>
        </w:pBdr>
        <w:shd w:fill="auto" w:val="clear"/>
        <w:ind w:left="720" w:hanging="360"/>
        <w:jc w:val="both"/>
        <w:rPr/>
      </w:pPr>
      <w:bookmarkStart w:colFirst="0" w:colLast="0" w:name="_3xzr3ei" w:id="202"/>
      <w:bookmarkEnd w:id="202"/>
      <w:r w:rsidDel="00000000" w:rsidR="00000000" w:rsidRPr="00000000">
        <w:rPr>
          <w:vertAlign w:val="baseline"/>
          <w:rtl w:val="0"/>
        </w:rPr>
        <w:t xml:space="preserve">Facultative claims Outstanding</w:t>
      </w:r>
      <w:r w:rsidDel="00000000" w:rsidR="00000000" w:rsidRPr="00000000">
        <w:rPr>
          <w:rtl w:val="0"/>
        </w:rPr>
      </w:r>
    </w:p>
    <w:p w:rsidR="00000000" w:rsidDel="00000000" w:rsidP="00000000" w:rsidRDefault="00000000" w:rsidRPr="00000000" w14:paraId="0000106D">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37" w:date="2013-11-05T16:40:00Z">
            <w:rPr>
              <w:rFonts w:ascii="Cambria" w:cs="Cambria" w:eastAsia="Cambria" w:hAnsi="Cambria"/>
              <w:b w:val="1"/>
              <w:color w:val="0000ff"/>
              <w:sz w:val="24"/>
              <w:szCs w:val="24"/>
              <w:u w:val="single"/>
              <w:vertAlign w:val="baseline"/>
            </w:rPr>
          </w:rPrChange>
        </w:rPr>
        <w:t xml:space="preserve">Risk and Loss Profiles</w:t>
      </w:r>
      <w:r w:rsidDel="00000000" w:rsidR="00000000" w:rsidRPr="00000000">
        <w:rPr>
          <w:rtl w:val="0"/>
        </w:rPr>
      </w:r>
    </w:p>
    <w:p w:rsidR="00000000" w:rsidDel="00000000" w:rsidP="00000000" w:rsidRDefault="00000000" w:rsidRPr="00000000" w14:paraId="0000106E">
      <w:pPr>
        <w:pBdr>
          <w:top w:space="0" w:sz="0" w:val="nil"/>
          <w:left w:space="0" w:sz="0" w:val="nil"/>
          <w:bottom w:space="0" w:sz="0" w:val="nil"/>
          <w:right w:space="0" w:sz="0" w:val="nil"/>
          <w:between w:space="0" w:sz="0" w:val="nil"/>
        </w:pBdr>
        <w:shd w:fill="auto" w:val="clear"/>
        <w:spacing w:after="0" w:before="0" w:line="240" w:lineRule="auto"/>
        <w:jc w:val="both"/>
        <w:rPr/>
      </w:pPr>
      <w:bookmarkStart w:colFirst="0" w:colLast="0" w:name="_2d51dmb" w:id="203"/>
      <w:bookmarkEnd w:id="203"/>
      <w:r w:rsidDel="00000000" w:rsidR="00000000" w:rsidRPr="00000000">
        <w:rPr>
          <w:rFonts w:ascii="Cambria" w:cs="Cambria" w:eastAsia="Cambria" w:hAnsi="Cambria"/>
          <w:b w:val="0"/>
          <w:sz w:val="24"/>
          <w:szCs w:val="24"/>
          <w:vertAlign w:val="baseline"/>
          <w:rtl w:val="0"/>
        </w:rPr>
        <w:t xml:space="preserve">The TurnQuest GIS will produce a risk profiles report that groups all risks as per predefined Sum insured bands showing the aggregate sum insured, premium and claims as further defined below.  </w:t>
      </w:r>
      <w:r w:rsidDel="00000000" w:rsidR="00000000" w:rsidRPr="00000000">
        <w:rPr>
          <w:rtl w:val="0"/>
        </w:rPr>
      </w:r>
    </w:p>
    <w:p w:rsidR="00000000" w:rsidDel="00000000" w:rsidP="00000000" w:rsidRDefault="00000000" w:rsidRPr="00000000" w14:paraId="0000106F">
      <w:pPr>
        <w:pBdr>
          <w:top w:space="0" w:sz="0" w:val="nil"/>
          <w:left w:space="0" w:sz="0" w:val="nil"/>
          <w:bottom w:space="0" w:sz="0" w:val="nil"/>
          <w:right w:space="0" w:sz="0" w:val="nil"/>
          <w:between w:space="0" w:sz="0" w:val="nil"/>
        </w:pBdr>
        <w:shd w:fill="auto" w:val="clear"/>
        <w:spacing w:after="0" w:before="0" w:line="240" w:lineRule="auto"/>
        <w:ind w:left="1008" w:hanging="1008"/>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37" w:date="2013-11-05T16:40:00Z">
            <w:rPr>
              <w:rFonts w:ascii="Cambria" w:cs="Cambria" w:eastAsia="Cambria" w:hAnsi="Cambria"/>
              <w:b w:val="1"/>
              <w:color w:val="0000ff"/>
              <w:sz w:val="24"/>
              <w:szCs w:val="24"/>
              <w:u w:val="single"/>
              <w:vertAlign w:val="baseline"/>
            </w:rPr>
          </w:rPrChange>
        </w:rPr>
        <w:t xml:space="preserve">Inputs</w:t>
      </w:r>
      <w:r w:rsidDel="00000000" w:rsidR="00000000" w:rsidRPr="00000000">
        <w:rPr>
          <w:rtl w:val="0"/>
        </w:rPr>
      </w:r>
    </w:p>
    <w:p w:rsidR="00000000" w:rsidDel="00000000" w:rsidP="00000000" w:rsidRDefault="00000000" w:rsidRPr="00000000" w14:paraId="0000107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risk profiles reports depend on: </w:t>
      </w:r>
      <w:r w:rsidDel="00000000" w:rsidR="00000000" w:rsidRPr="00000000">
        <w:rPr>
          <w:rtl w:val="0"/>
        </w:rPr>
      </w:r>
    </w:p>
    <w:p w:rsidR="00000000" w:rsidDel="00000000" w:rsidP="00000000" w:rsidRDefault="00000000" w:rsidRPr="00000000" w14:paraId="00001071">
      <w:pPr>
        <w:numPr>
          <w:ilvl w:val="2"/>
          <w:numId w:val="168"/>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Cambria" w:cs="Cambria" w:eastAsia="Cambria" w:hAnsi="Cambria"/>
          <w:b w:val="0"/>
          <w:sz w:val="24"/>
          <w:szCs w:val="24"/>
          <w:vertAlign w:val="baseline"/>
          <w:rtl w:val="0"/>
        </w:rPr>
        <w:t xml:space="preserve">Underwriting and claims data including its reinsurance apportionment. </w:t>
      </w:r>
      <w:r w:rsidDel="00000000" w:rsidR="00000000" w:rsidRPr="00000000">
        <w:rPr>
          <w:rtl w:val="0"/>
        </w:rPr>
      </w:r>
    </w:p>
    <w:p w:rsidR="00000000" w:rsidDel="00000000" w:rsidP="00000000" w:rsidRDefault="00000000" w:rsidRPr="00000000" w14:paraId="00001072">
      <w:pPr>
        <w:pBdr>
          <w:top w:space="0" w:sz="0" w:val="nil"/>
          <w:left w:space="0" w:sz="0" w:val="nil"/>
          <w:bottom w:space="0" w:sz="0" w:val="nil"/>
          <w:right w:space="0" w:sz="0" w:val="nil"/>
          <w:between w:space="0" w:sz="0" w:val="nil"/>
        </w:pBdr>
        <w:shd w:fill="auto" w:val="clear"/>
        <w:jc w:val="both"/>
        <w:rPr/>
      </w:pPr>
      <w:bookmarkStart w:colFirst="0" w:colLast="0" w:name="_sabnu4" w:id="204"/>
      <w:bookmarkEnd w:id="204"/>
      <w:r w:rsidDel="00000000" w:rsidR="00000000" w:rsidRPr="00000000">
        <w:rPr>
          <w:vertAlign w:val="baseline"/>
          <w:rtl w:val="0"/>
        </w:rPr>
        <w:t xml:space="preserve">Risk bands defined by the reinsurance department.  As many bands can be defined depending on the level of granularity required</w:t>
      </w:r>
      <w:r w:rsidDel="00000000" w:rsidR="00000000" w:rsidRPr="00000000">
        <w:rPr>
          <w:rtl w:val="0"/>
        </w:rPr>
      </w:r>
    </w:p>
    <w:p w:rsidR="00000000" w:rsidDel="00000000" w:rsidP="00000000" w:rsidRDefault="00000000" w:rsidRPr="00000000" w14:paraId="00001073">
      <w:pPr>
        <w:pBdr>
          <w:top w:space="0" w:sz="0" w:val="nil"/>
          <w:left w:space="0" w:sz="0" w:val="nil"/>
          <w:bottom w:space="0" w:sz="0" w:val="nil"/>
          <w:right w:space="0" w:sz="0" w:val="nil"/>
          <w:between w:space="0" w:sz="0" w:val="nil"/>
        </w:pBdr>
        <w:shd w:fill="auto" w:val="clear"/>
        <w:spacing w:after="0" w:before="0" w:line="240" w:lineRule="auto"/>
        <w:ind w:left="1008" w:hanging="1008"/>
        <w:jc w:val="both"/>
        <w:rPr/>
      </w:pPr>
      <w:r w:rsidDel="00000000" w:rsidR="00000000" w:rsidRPr="00000000">
        <w:rPr>
          <w:rtl w:val="0"/>
        </w:rPr>
      </w:r>
    </w:p>
    <w:p w:rsidR="00000000" w:rsidDel="00000000" w:rsidP="00000000" w:rsidRDefault="00000000" w:rsidRPr="00000000" w14:paraId="00001074">
      <w:pPr>
        <w:pBdr>
          <w:top w:space="0" w:sz="0" w:val="nil"/>
          <w:left w:space="0" w:sz="0" w:val="nil"/>
          <w:bottom w:space="0" w:sz="0" w:val="nil"/>
          <w:right w:space="0" w:sz="0" w:val="nil"/>
          <w:between w:space="0" w:sz="0" w:val="nil"/>
        </w:pBdr>
        <w:shd w:fill="auto" w:val="clear"/>
        <w:spacing w:after="0" w:before="0" w:line="240" w:lineRule="auto"/>
        <w:ind w:left="1008" w:hanging="1008"/>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37" w:date="2013-11-05T16:40:00Z">
            <w:rPr>
              <w:rFonts w:ascii="Cambria" w:cs="Cambria" w:eastAsia="Cambria" w:hAnsi="Cambria"/>
              <w:b w:val="1"/>
              <w:color w:val="0000ff"/>
              <w:sz w:val="24"/>
              <w:szCs w:val="24"/>
              <w:u w:val="single"/>
              <w:vertAlign w:val="baseline"/>
            </w:rPr>
          </w:rPrChange>
        </w:rPr>
        <w:t xml:space="preserve">Processing</w:t>
      </w:r>
      <w:r w:rsidDel="00000000" w:rsidR="00000000" w:rsidRPr="00000000">
        <w:rPr>
          <w:rtl w:val="0"/>
        </w:rPr>
      </w:r>
    </w:p>
    <w:p w:rsidR="00000000" w:rsidDel="00000000" w:rsidP="00000000" w:rsidRDefault="00000000" w:rsidRPr="00000000" w14:paraId="00001075">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Upon selecting a period of cover, predefined bands and the classes of business to be profiled, the system will be able to generate a risk profile reports as defined in the outputs. </w:t>
      </w:r>
      <w:r w:rsidDel="00000000" w:rsidR="00000000" w:rsidRPr="00000000">
        <w:rPr>
          <w:rtl w:val="0"/>
        </w:rPr>
      </w:r>
    </w:p>
    <w:p w:rsidR="00000000" w:rsidDel="00000000" w:rsidP="00000000" w:rsidRDefault="00000000" w:rsidRPr="00000000" w14:paraId="0000107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also provide a screen and a report to show the risks making up the risks in every band of the risk profiles report</w:t>
      </w:r>
      <w:r w:rsidDel="00000000" w:rsidR="00000000" w:rsidRPr="00000000">
        <w:rPr>
          <w:rtl w:val="0"/>
        </w:rPr>
      </w:r>
    </w:p>
    <w:p w:rsidR="00000000" w:rsidDel="00000000" w:rsidP="00000000" w:rsidRDefault="00000000" w:rsidRPr="00000000" w14:paraId="00001077">
      <w:pPr>
        <w:pBdr>
          <w:top w:space="0" w:sz="0" w:val="nil"/>
          <w:left w:space="0" w:sz="0" w:val="nil"/>
          <w:bottom w:space="0" w:sz="0" w:val="nil"/>
          <w:right w:space="0" w:sz="0" w:val="nil"/>
          <w:between w:space="0" w:sz="0" w:val="nil"/>
        </w:pBdr>
        <w:shd w:fill="auto" w:val="clear"/>
        <w:jc w:val="both"/>
        <w:rPr/>
      </w:pPr>
      <w:bookmarkStart w:colFirst="0" w:colLast="0" w:name="_3c9z6hx" w:id="205"/>
      <w:bookmarkEnd w:id="205"/>
      <w:r w:rsidDel="00000000" w:rsidR="00000000" w:rsidRPr="00000000">
        <w:rPr>
          <w:rtl w:val="0"/>
        </w:rPr>
      </w:r>
    </w:p>
    <w:p w:rsidR="00000000" w:rsidDel="00000000" w:rsidP="00000000" w:rsidRDefault="00000000" w:rsidRPr="00000000" w14:paraId="00001078">
      <w:pPr>
        <w:pBdr>
          <w:top w:space="0" w:sz="0" w:val="nil"/>
          <w:left w:space="0" w:sz="0" w:val="nil"/>
          <w:bottom w:space="0" w:sz="0" w:val="nil"/>
          <w:right w:space="0" w:sz="0" w:val="nil"/>
          <w:between w:space="0" w:sz="0" w:val="nil"/>
        </w:pBdr>
        <w:shd w:fill="auto" w:val="clear"/>
        <w:spacing w:after="0" w:before="0" w:line="240" w:lineRule="auto"/>
        <w:ind w:left="1008" w:hanging="1008"/>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37" w:date="2013-11-05T16:40:00Z">
            <w:rPr>
              <w:rFonts w:ascii="Cambria" w:cs="Cambria" w:eastAsia="Cambria" w:hAnsi="Cambria"/>
              <w:b w:val="1"/>
              <w:color w:val="0000ff"/>
              <w:sz w:val="24"/>
              <w:szCs w:val="24"/>
              <w:u w:val="single"/>
              <w:vertAlign w:val="baseline"/>
            </w:rPr>
          </w:rPrChange>
        </w:rPr>
        <w:t xml:space="preserve">Outputs</w:t>
      </w:r>
      <w:r w:rsidDel="00000000" w:rsidR="00000000" w:rsidRPr="00000000">
        <w:rPr>
          <w:rtl w:val="0"/>
        </w:rPr>
      </w:r>
    </w:p>
    <w:p w:rsidR="00000000" w:rsidDel="00000000" w:rsidP="00000000" w:rsidRDefault="00000000" w:rsidRPr="00000000" w14:paraId="00001079">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Risk Profile Report</w:t>
      </w:r>
      <w:r w:rsidDel="00000000" w:rsidR="00000000" w:rsidRPr="00000000">
        <w:rPr>
          <w:rtl w:val="0"/>
        </w:rPr>
      </w:r>
    </w:p>
    <w:p w:rsidR="00000000" w:rsidDel="00000000" w:rsidP="00000000" w:rsidRDefault="00000000" w:rsidRPr="00000000" w14:paraId="0000107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every band in the risk profile the following data will be provided:</w:t>
      </w:r>
      <w:r w:rsidDel="00000000" w:rsidR="00000000" w:rsidRPr="00000000">
        <w:rPr>
          <w:rtl w:val="0"/>
        </w:rPr>
      </w:r>
    </w:p>
    <w:p w:rsidR="00000000" w:rsidDel="00000000" w:rsidP="00000000" w:rsidRDefault="00000000" w:rsidRPr="00000000" w14:paraId="0000107B">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Band From</w:t>
      </w:r>
      <w:r w:rsidDel="00000000" w:rsidR="00000000" w:rsidRPr="00000000">
        <w:rPr>
          <w:rtl w:val="0"/>
        </w:rPr>
      </w:r>
    </w:p>
    <w:p w:rsidR="00000000" w:rsidDel="00000000" w:rsidP="00000000" w:rsidRDefault="00000000" w:rsidRPr="00000000" w14:paraId="0000107C">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Band To</w:t>
      </w:r>
      <w:r w:rsidDel="00000000" w:rsidR="00000000" w:rsidRPr="00000000">
        <w:rPr>
          <w:rtl w:val="0"/>
        </w:rPr>
      </w:r>
    </w:p>
    <w:p w:rsidR="00000000" w:rsidDel="00000000" w:rsidP="00000000" w:rsidRDefault="00000000" w:rsidRPr="00000000" w14:paraId="0000107D">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No of Risks</w:t>
      </w:r>
      <w:r w:rsidDel="00000000" w:rsidR="00000000" w:rsidRPr="00000000">
        <w:rPr>
          <w:rtl w:val="0"/>
        </w:rPr>
      </w:r>
    </w:p>
    <w:p w:rsidR="00000000" w:rsidDel="00000000" w:rsidP="00000000" w:rsidRDefault="00000000" w:rsidRPr="00000000" w14:paraId="0000107E">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Gross sum insured</w:t>
      </w:r>
      <w:r w:rsidDel="00000000" w:rsidR="00000000" w:rsidRPr="00000000">
        <w:rPr>
          <w:rtl w:val="0"/>
        </w:rPr>
      </w:r>
    </w:p>
    <w:p w:rsidR="00000000" w:rsidDel="00000000" w:rsidP="00000000" w:rsidRDefault="00000000" w:rsidRPr="00000000" w14:paraId="0000107F">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Average sum insured</w:t>
      </w:r>
      <w:r w:rsidDel="00000000" w:rsidR="00000000" w:rsidRPr="00000000">
        <w:rPr>
          <w:rtl w:val="0"/>
        </w:rPr>
      </w:r>
    </w:p>
    <w:p w:rsidR="00000000" w:rsidDel="00000000" w:rsidP="00000000" w:rsidRDefault="00000000" w:rsidRPr="00000000" w14:paraId="00001080">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Premium (Gross, Treaties, Facultative and Net) </w:t>
      </w:r>
      <w:r w:rsidDel="00000000" w:rsidR="00000000" w:rsidRPr="00000000">
        <w:rPr>
          <w:rtl w:val="0"/>
        </w:rPr>
      </w:r>
    </w:p>
    <w:p w:rsidR="00000000" w:rsidDel="00000000" w:rsidP="00000000" w:rsidRDefault="00000000" w:rsidRPr="00000000" w14:paraId="00001081">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No of paid claims</w:t>
      </w:r>
      <w:r w:rsidDel="00000000" w:rsidR="00000000" w:rsidRPr="00000000">
        <w:rPr>
          <w:rtl w:val="0"/>
        </w:rPr>
      </w:r>
    </w:p>
    <w:p w:rsidR="00000000" w:rsidDel="00000000" w:rsidP="00000000" w:rsidRDefault="00000000" w:rsidRPr="00000000" w14:paraId="00001082">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Paid Claims (Gross, Treaties, Facultative and Net) </w:t>
      </w:r>
      <w:r w:rsidDel="00000000" w:rsidR="00000000" w:rsidRPr="00000000">
        <w:rPr>
          <w:rtl w:val="0"/>
        </w:rPr>
      </w:r>
    </w:p>
    <w:p w:rsidR="00000000" w:rsidDel="00000000" w:rsidP="00000000" w:rsidRDefault="00000000" w:rsidRPr="00000000" w14:paraId="00001083">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No of outstanding claims</w:t>
      </w:r>
      <w:r w:rsidDel="00000000" w:rsidR="00000000" w:rsidRPr="00000000">
        <w:rPr>
          <w:rtl w:val="0"/>
        </w:rPr>
      </w:r>
    </w:p>
    <w:p w:rsidR="00000000" w:rsidDel="00000000" w:rsidP="00000000" w:rsidRDefault="00000000" w:rsidRPr="00000000" w14:paraId="00001084">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Outstanding claims (Gross, Treaties, Facultative and Net) </w:t>
      </w:r>
      <w:r w:rsidDel="00000000" w:rsidR="00000000" w:rsidRPr="00000000">
        <w:rPr>
          <w:rtl w:val="0"/>
        </w:rPr>
      </w:r>
    </w:p>
    <w:p w:rsidR="00000000" w:rsidDel="00000000" w:rsidP="00000000" w:rsidRDefault="00000000" w:rsidRPr="00000000" w14:paraId="00001085">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The report will be run for all classes or per class or per sub classes</w:t>
      </w:r>
      <w:r w:rsidDel="00000000" w:rsidR="00000000" w:rsidRPr="00000000">
        <w:rPr>
          <w:rtl w:val="0"/>
        </w:rPr>
      </w:r>
    </w:p>
    <w:p w:rsidR="00000000" w:rsidDel="00000000" w:rsidP="00000000" w:rsidRDefault="00000000" w:rsidRPr="00000000" w14:paraId="00001086">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The user will be able to select whether the system should stratify based on gross sum insured or the net sum insured. </w:t>
      </w:r>
      <w:r w:rsidDel="00000000" w:rsidR="00000000" w:rsidRPr="00000000">
        <w:rPr>
          <w:rtl w:val="0"/>
        </w:rPr>
      </w:r>
    </w:p>
    <w:p w:rsidR="00000000" w:rsidDel="00000000" w:rsidP="00000000" w:rsidRDefault="00000000" w:rsidRPr="00000000" w14:paraId="00001087">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tl w:val="0"/>
        </w:rPr>
      </w:r>
    </w:p>
    <w:p w:rsidR="00000000" w:rsidDel="00000000" w:rsidP="00000000" w:rsidRDefault="00000000" w:rsidRPr="00000000" w14:paraId="00001088">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For report will show prepared by and prepared date</w:t>
      </w:r>
      <w:r w:rsidDel="00000000" w:rsidR="00000000" w:rsidRPr="00000000">
        <w:rPr>
          <w:rtl w:val="0"/>
        </w:rPr>
      </w:r>
    </w:p>
    <w:p w:rsidR="00000000" w:rsidDel="00000000" w:rsidP="00000000" w:rsidRDefault="00000000" w:rsidRPr="00000000" w14:paraId="00001089">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The system will provide the functionality to generate a report showing the risks under any one band in a profile.  The following details will be shown:</w:t>
      </w:r>
      <w:r w:rsidDel="00000000" w:rsidR="00000000" w:rsidRPr="00000000">
        <w:rPr>
          <w:rtl w:val="0"/>
        </w:rPr>
      </w:r>
    </w:p>
    <w:p w:rsidR="00000000" w:rsidDel="00000000" w:rsidP="00000000" w:rsidRDefault="00000000" w:rsidRPr="00000000" w14:paraId="0000108A">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Risk Description</w:t>
      </w:r>
      <w:r w:rsidDel="00000000" w:rsidR="00000000" w:rsidRPr="00000000">
        <w:rPr>
          <w:rtl w:val="0"/>
        </w:rPr>
      </w:r>
    </w:p>
    <w:p w:rsidR="00000000" w:rsidDel="00000000" w:rsidP="00000000" w:rsidRDefault="00000000" w:rsidRPr="00000000" w14:paraId="0000108B">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Risk Gross Sum Insured</w:t>
      </w:r>
      <w:r w:rsidDel="00000000" w:rsidR="00000000" w:rsidRPr="00000000">
        <w:rPr>
          <w:rtl w:val="0"/>
        </w:rPr>
      </w:r>
    </w:p>
    <w:p w:rsidR="00000000" w:rsidDel="00000000" w:rsidP="00000000" w:rsidRDefault="00000000" w:rsidRPr="00000000" w14:paraId="0000108C">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Risk premium (Gross, Treaties, Facultative and Net) </w:t>
      </w:r>
      <w:r w:rsidDel="00000000" w:rsidR="00000000" w:rsidRPr="00000000">
        <w:rPr>
          <w:rtl w:val="0"/>
        </w:rPr>
      </w:r>
    </w:p>
    <w:p w:rsidR="00000000" w:rsidDel="00000000" w:rsidP="00000000" w:rsidRDefault="00000000" w:rsidRPr="00000000" w14:paraId="0000108D">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Risk Paid Claims (Gross, Treaties, Facultative and Net) </w:t>
      </w:r>
      <w:r w:rsidDel="00000000" w:rsidR="00000000" w:rsidRPr="00000000">
        <w:rPr>
          <w:rtl w:val="0"/>
        </w:rPr>
      </w:r>
    </w:p>
    <w:p w:rsidR="00000000" w:rsidDel="00000000" w:rsidP="00000000" w:rsidRDefault="00000000" w:rsidRPr="00000000" w14:paraId="0000108E">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Risk Outstanding claims (Gross, Treaties, Facultative and Net) </w:t>
      </w:r>
      <w:r w:rsidDel="00000000" w:rsidR="00000000" w:rsidRPr="00000000">
        <w:rPr>
          <w:rtl w:val="0"/>
        </w:rPr>
      </w:r>
    </w:p>
    <w:p w:rsidR="00000000" w:rsidDel="00000000" w:rsidP="00000000" w:rsidRDefault="00000000" w:rsidRPr="00000000" w14:paraId="0000108F">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The system will generate this reports depending on whether the treaty is a run - off or clean cut treaty as follows;</w:t>
      </w:r>
      <w:r w:rsidDel="00000000" w:rsidR="00000000" w:rsidRPr="00000000">
        <w:rPr>
          <w:rtl w:val="0"/>
        </w:rPr>
      </w:r>
    </w:p>
    <w:p w:rsidR="00000000" w:rsidDel="00000000" w:rsidP="00000000" w:rsidRDefault="00000000" w:rsidRPr="00000000" w14:paraId="0000109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clean cut treaties, the report shows:</w:t>
      </w:r>
      <w:r w:rsidDel="00000000" w:rsidR="00000000" w:rsidRPr="00000000">
        <w:rPr>
          <w:rtl w:val="0"/>
        </w:rPr>
      </w:r>
    </w:p>
    <w:p w:rsidR="00000000" w:rsidDel="00000000" w:rsidP="00000000" w:rsidRDefault="00000000" w:rsidRPr="00000000" w14:paraId="00001091">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The sum assured and premium collected on risks underwritten in the underwriting year. </w:t>
      </w:r>
      <w:r w:rsidDel="00000000" w:rsidR="00000000" w:rsidRPr="00000000">
        <w:rPr>
          <w:rtl w:val="0"/>
        </w:rPr>
      </w:r>
    </w:p>
    <w:p w:rsidR="00000000" w:rsidDel="00000000" w:rsidP="00000000" w:rsidRDefault="00000000" w:rsidRPr="00000000" w14:paraId="00001092">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All claims paid (net paid)  on the class of business in the given period</w:t>
      </w:r>
      <w:r w:rsidDel="00000000" w:rsidR="00000000" w:rsidRPr="00000000">
        <w:rPr>
          <w:rtl w:val="0"/>
        </w:rPr>
      </w:r>
    </w:p>
    <w:p w:rsidR="00000000" w:rsidDel="00000000" w:rsidP="00000000" w:rsidRDefault="00000000" w:rsidRPr="00000000" w14:paraId="00001093">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Outstanding losses as at the end of the period, irrespective of the loss date or whether reserve is done in a previous period. </w:t>
      </w:r>
      <w:r w:rsidDel="00000000" w:rsidR="00000000" w:rsidRPr="00000000">
        <w:rPr>
          <w:rtl w:val="0"/>
        </w:rPr>
      </w:r>
    </w:p>
    <w:p w:rsidR="00000000" w:rsidDel="00000000" w:rsidP="00000000" w:rsidRDefault="00000000" w:rsidRPr="00000000" w14:paraId="00001094">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For run - off treaties, the report shows:</w:t>
      </w:r>
      <w:r w:rsidDel="00000000" w:rsidR="00000000" w:rsidRPr="00000000">
        <w:rPr>
          <w:rtl w:val="0"/>
        </w:rPr>
      </w:r>
    </w:p>
    <w:p w:rsidR="00000000" w:rsidDel="00000000" w:rsidP="00000000" w:rsidRDefault="00000000" w:rsidRPr="00000000" w14:paraId="00001095">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The premium and sum insured collected in a given period for the risks incepted in a specified underwriting year. </w:t>
      </w:r>
      <w:r w:rsidDel="00000000" w:rsidR="00000000" w:rsidRPr="00000000">
        <w:rPr>
          <w:rtl w:val="0"/>
        </w:rPr>
      </w:r>
    </w:p>
    <w:p w:rsidR="00000000" w:rsidDel="00000000" w:rsidP="00000000" w:rsidRDefault="00000000" w:rsidRPr="00000000" w14:paraId="00001096">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Claims paid (net paid) in a given period for the risks incepted in a specified underwriting year. </w:t>
      </w:r>
      <w:r w:rsidDel="00000000" w:rsidR="00000000" w:rsidRPr="00000000">
        <w:rPr>
          <w:rtl w:val="0"/>
        </w:rPr>
      </w:r>
    </w:p>
    <w:p w:rsidR="00000000" w:rsidDel="00000000" w:rsidP="00000000" w:rsidRDefault="00000000" w:rsidRPr="00000000" w14:paraId="00001097">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bookmarkStart w:colFirst="0" w:colLast="0" w:name="_1rf9gpq" w:id="206"/>
      <w:bookmarkEnd w:id="206"/>
      <w:r w:rsidDel="00000000" w:rsidR="00000000" w:rsidRPr="00000000">
        <w:rPr>
          <w:rFonts w:ascii="Cambria" w:cs="Cambria" w:eastAsia="Cambria" w:hAnsi="Cambria"/>
          <w:b w:val="0"/>
          <w:sz w:val="24"/>
          <w:szCs w:val="24"/>
          <w:vertAlign w:val="baseline"/>
          <w:rtl w:val="0"/>
        </w:rPr>
        <w:t xml:space="preserve">Claims incurred in a given period for the risks incepted in a specified underwriting year</w:t>
      </w:r>
      <w:r w:rsidDel="00000000" w:rsidR="00000000" w:rsidRPr="00000000">
        <w:rPr>
          <w:rtl w:val="0"/>
        </w:rPr>
      </w:r>
    </w:p>
    <w:p w:rsidR="00000000" w:rsidDel="00000000" w:rsidP="00000000" w:rsidRDefault="00000000" w:rsidRPr="00000000" w14:paraId="00001098">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37" w:date="2013-11-05T16:40:00Z">
            <w:rPr>
              <w:rFonts w:ascii="Cambria" w:cs="Cambria" w:eastAsia="Cambria" w:hAnsi="Cambria"/>
              <w:b w:val="1"/>
              <w:color w:val="0000ff"/>
              <w:sz w:val="24"/>
              <w:szCs w:val="24"/>
              <w:u w:val="single"/>
              <w:vertAlign w:val="baseline"/>
            </w:rPr>
          </w:rPrChange>
        </w:rPr>
        <w:t xml:space="preserve">Treaty Account Statement (Treaty Summary) </w:t>
      </w:r>
      <w:r w:rsidDel="00000000" w:rsidR="00000000" w:rsidRPr="00000000">
        <w:rPr>
          <w:rtl w:val="0"/>
        </w:rPr>
      </w:r>
    </w:p>
    <w:p w:rsidR="00000000" w:rsidDel="00000000" w:rsidP="00000000" w:rsidRDefault="00000000" w:rsidRPr="00000000" w14:paraId="0000109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TurnQuest GIS will generate quarterly statements with the following details:</w:t>
      </w:r>
      <w:r w:rsidDel="00000000" w:rsidR="00000000" w:rsidRPr="00000000">
        <w:rPr>
          <w:rtl w:val="0"/>
        </w:rPr>
      </w:r>
    </w:p>
    <w:p w:rsidR="00000000" w:rsidDel="00000000" w:rsidP="00000000" w:rsidRDefault="00000000" w:rsidRPr="00000000" w14:paraId="0000109A">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Gross Premium for direct and indirect business (This is premium that was collected for the reinsured class of business) </w:t>
      </w:r>
      <w:r w:rsidDel="00000000" w:rsidR="00000000" w:rsidRPr="00000000">
        <w:rPr>
          <w:rtl w:val="0"/>
        </w:rPr>
      </w:r>
    </w:p>
    <w:p w:rsidR="00000000" w:rsidDel="00000000" w:rsidP="00000000" w:rsidRDefault="00000000" w:rsidRPr="00000000" w14:paraId="0000109B">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Commissions for direct and indirect business (Commission that is due from the reinsurance company to Heritage Insurance Company) </w:t>
      </w:r>
      <w:r w:rsidDel="00000000" w:rsidR="00000000" w:rsidRPr="00000000">
        <w:rPr>
          <w:rtl w:val="0"/>
        </w:rPr>
      </w:r>
    </w:p>
    <w:p w:rsidR="00000000" w:rsidDel="00000000" w:rsidP="00000000" w:rsidRDefault="00000000" w:rsidRPr="00000000" w14:paraId="0000109C">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Losses accruing for direct and indirect business (Claims that have been made during the period) </w:t>
      </w:r>
      <w:r w:rsidDel="00000000" w:rsidR="00000000" w:rsidRPr="00000000">
        <w:rPr>
          <w:rtl w:val="0"/>
        </w:rPr>
      </w:r>
    </w:p>
    <w:p w:rsidR="00000000" w:rsidDel="00000000" w:rsidP="00000000" w:rsidRDefault="00000000" w:rsidRPr="00000000" w14:paraId="0000109D">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Cash calls add back for direct and indirect business (This is cash that was requested from the reinsurance company to service a very huge claim that may have occurred during the quarter for which reinsurance was immediately needed. </w:t>
      </w:r>
      <w:r w:rsidDel="00000000" w:rsidR="00000000" w:rsidRPr="00000000">
        <w:rPr>
          <w:rtl w:val="0"/>
        </w:rPr>
      </w:r>
    </w:p>
    <w:p w:rsidR="00000000" w:rsidDel="00000000" w:rsidP="00000000" w:rsidRDefault="00000000" w:rsidRPr="00000000" w14:paraId="0000109E">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bookmarkStart w:colFirst="0" w:colLast="0" w:name="_4bewzdj" w:id="207"/>
      <w:bookmarkEnd w:id="207"/>
      <w:r w:rsidDel="00000000" w:rsidR="00000000" w:rsidRPr="00000000">
        <w:rPr>
          <w:rFonts w:ascii="Cambria" w:cs="Cambria" w:eastAsia="Cambria" w:hAnsi="Cambria"/>
          <w:b w:val="0"/>
          <w:sz w:val="24"/>
          <w:szCs w:val="24"/>
          <w:vertAlign w:val="baseline"/>
          <w:rtl w:val="0"/>
        </w:rPr>
        <w:t xml:space="preserve">Net premium for direct and indirect business</w:t>
      </w:r>
      <w:r w:rsidDel="00000000" w:rsidR="00000000" w:rsidRPr="00000000">
        <w:rPr>
          <w:rtl w:val="0"/>
        </w:rPr>
      </w:r>
    </w:p>
    <w:p w:rsidR="00000000" w:rsidDel="00000000" w:rsidP="00000000" w:rsidRDefault="00000000" w:rsidRPr="00000000" w14:paraId="0000109F">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37" w:date="2013-11-05T16:40:00Z">
            <w:rPr>
              <w:rFonts w:ascii="Cambria" w:cs="Cambria" w:eastAsia="Cambria" w:hAnsi="Cambria"/>
              <w:b w:val="1"/>
              <w:color w:val="0000ff"/>
              <w:sz w:val="24"/>
              <w:szCs w:val="24"/>
              <w:u w:val="single"/>
              <w:vertAlign w:val="baseline"/>
            </w:rPr>
          </w:rPrChange>
        </w:rPr>
        <w:t xml:space="preserve">Treaty Statistics </w:t>
      </w:r>
      <w:r w:rsidDel="00000000" w:rsidR="00000000" w:rsidRPr="00000000">
        <w:rPr>
          <w:rtl w:val="0"/>
        </w:rPr>
      </w:r>
    </w:p>
    <w:p w:rsidR="00000000" w:rsidDel="00000000" w:rsidP="00000000" w:rsidRDefault="00000000" w:rsidRPr="00000000" w14:paraId="000010A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TurnQuest GIS will provide treaty statistics reports that will be depending on whether the treaty is a clean cut or a run - off. </w:t>
      </w:r>
      <w:r w:rsidDel="00000000" w:rsidR="00000000" w:rsidRPr="00000000">
        <w:rPr>
          <w:rtl w:val="0"/>
        </w:rPr>
      </w:r>
    </w:p>
    <w:p w:rsidR="00000000" w:rsidDel="00000000" w:rsidP="00000000" w:rsidRDefault="00000000" w:rsidRPr="00000000" w14:paraId="000010A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clean cut treaty arrangements, the statistics report will contain the following columns:</w:t>
      </w:r>
      <w:r w:rsidDel="00000000" w:rsidR="00000000" w:rsidRPr="00000000">
        <w:rPr>
          <w:rtl w:val="0"/>
        </w:rPr>
      </w:r>
    </w:p>
    <w:p w:rsidR="00000000" w:rsidDel="00000000" w:rsidP="00000000" w:rsidRDefault="00000000" w:rsidRPr="00000000" w14:paraId="000010A2">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Treaty Year</w:t>
      </w:r>
      <w:r w:rsidDel="00000000" w:rsidR="00000000" w:rsidRPr="00000000">
        <w:rPr>
          <w:rtl w:val="0"/>
        </w:rPr>
      </w:r>
    </w:p>
    <w:p w:rsidR="00000000" w:rsidDel="00000000" w:rsidP="00000000" w:rsidRDefault="00000000" w:rsidRPr="00000000" w14:paraId="000010A3">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Premium ceded – Premium ceded to the treaty in the treaty year</w:t>
      </w:r>
      <w:r w:rsidDel="00000000" w:rsidR="00000000" w:rsidRPr="00000000">
        <w:rPr>
          <w:rtl w:val="0"/>
        </w:rPr>
      </w:r>
    </w:p>
    <w:p w:rsidR="00000000" w:rsidDel="00000000" w:rsidP="00000000" w:rsidRDefault="00000000" w:rsidRPr="00000000" w14:paraId="000010A4">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Premium portfolio assumption – Premium portfolio brought forward from the previous year (corresponding to the portfolio withdrawal premium for the previous year).  </w:t>
      </w:r>
      <w:r w:rsidDel="00000000" w:rsidR="00000000" w:rsidRPr="00000000">
        <w:rPr>
          <w:rtl w:val="0"/>
        </w:rPr>
      </w:r>
    </w:p>
    <w:p w:rsidR="00000000" w:rsidDel="00000000" w:rsidP="00000000" w:rsidRDefault="00000000" w:rsidRPr="00000000" w14:paraId="000010A5">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Premium portfolio withdrawal – This is a percentage of the premium ceded to the treaty in any one year that is carried forward to a subsequent year’s treaty.  The percentage is always specified in the treaty agreement. </w:t>
      </w:r>
      <w:r w:rsidDel="00000000" w:rsidR="00000000" w:rsidRPr="00000000">
        <w:rPr>
          <w:rtl w:val="0"/>
        </w:rPr>
      </w:r>
    </w:p>
    <w:p w:rsidR="00000000" w:rsidDel="00000000" w:rsidP="00000000" w:rsidRDefault="00000000" w:rsidRPr="00000000" w14:paraId="000010A6">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Premium earned – is premium ceded plus the portfolio assumption less portfolio withdrawal for the treaty year. </w:t>
      </w:r>
      <w:r w:rsidDel="00000000" w:rsidR="00000000" w:rsidRPr="00000000">
        <w:rPr>
          <w:rtl w:val="0"/>
        </w:rPr>
      </w:r>
    </w:p>
    <w:p w:rsidR="00000000" w:rsidDel="00000000" w:rsidP="00000000" w:rsidRDefault="00000000" w:rsidRPr="00000000" w14:paraId="000010A7">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Losses paid – is the net paid claims on the treaty in the said period. </w:t>
      </w:r>
      <w:r w:rsidDel="00000000" w:rsidR="00000000" w:rsidRPr="00000000">
        <w:rPr>
          <w:rtl w:val="0"/>
        </w:rPr>
      </w:r>
    </w:p>
    <w:p w:rsidR="00000000" w:rsidDel="00000000" w:rsidP="00000000" w:rsidRDefault="00000000" w:rsidRPr="00000000" w14:paraId="000010A8">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Loss portfolio assumption – Loss portfolio brought forward from the previous year (corresponding to the loss portfolio withdrawal for the previous year)  </w:t>
      </w:r>
      <w:r w:rsidDel="00000000" w:rsidR="00000000" w:rsidRPr="00000000">
        <w:rPr>
          <w:rtl w:val="0"/>
        </w:rPr>
      </w:r>
    </w:p>
    <w:p w:rsidR="00000000" w:rsidDel="00000000" w:rsidP="00000000" w:rsidRDefault="00000000" w:rsidRPr="00000000" w14:paraId="000010A9">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Loss portfolio withdrawal – This is a percentage of the losses outstanding ceded to the treaty in any one year that is carried forward to a subsequent year’s treaty.  The percentage is always specified in the treaty agreement</w:t>
      </w:r>
      <w:r w:rsidDel="00000000" w:rsidR="00000000" w:rsidRPr="00000000">
        <w:rPr>
          <w:rtl w:val="0"/>
        </w:rPr>
      </w:r>
    </w:p>
    <w:p w:rsidR="00000000" w:rsidDel="00000000" w:rsidP="00000000" w:rsidRDefault="00000000" w:rsidRPr="00000000" w14:paraId="000010AA">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Incurred losses – is the losses paid plus the portfolio loss assumption less portfolio loss withdrawal for the treaty year. </w:t>
      </w:r>
      <w:r w:rsidDel="00000000" w:rsidR="00000000" w:rsidRPr="00000000">
        <w:rPr>
          <w:rtl w:val="0"/>
        </w:rPr>
      </w:r>
    </w:p>
    <w:p w:rsidR="00000000" w:rsidDel="00000000" w:rsidP="00000000" w:rsidRDefault="00000000" w:rsidRPr="00000000" w14:paraId="000010AB">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Commission – is the commission paid by the treaty to the company for the premium ceded in the treaty year</w:t>
      </w:r>
      <w:r w:rsidDel="00000000" w:rsidR="00000000" w:rsidRPr="00000000">
        <w:rPr>
          <w:rtl w:val="0"/>
        </w:rPr>
      </w:r>
    </w:p>
    <w:p w:rsidR="00000000" w:rsidDel="00000000" w:rsidP="00000000" w:rsidRDefault="00000000" w:rsidRPr="00000000" w14:paraId="000010AC">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Net Profit – is the premium earned less incurred losses less commission. </w:t>
      </w:r>
      <w:r w:rsidDel="00000000" w:rsidR="00000000" w:rsidRPr="00000000">
        <w:rPr>
          <w:rtl w:val="0"/>
        </w:rPr>
      </w:r>
    </w:p>
    <w:p w:rsidR="00000000" w:rsidDel="00000000" w:rsidP="00000000" w:rsidRDefault="00000000" w:rsidRPr="00000000" w14:paraId="000010AD">
      <w:pPr>
        <w:pBdr>
          <w:top w:space="0" w:sz="0" w:val="nil"/>
          <w:left w:space="0" w:sz="0" w:val="nil"/>
          <w:bottom w:space="0" w:sz="0" w:val="nil"/>
          <w:right w:space="0" w:sz="0" w:val="nil"/>
          <w:between w:space="0" w:sz="0" w:val="nil"/>
        </w:pBdr>
        <w:shd w:fill="auto" w:val="clear"/>
        <w:spacing w:after="0" w:before="0" w:line="240" w:lineRule="auto"/>
        <w:ind w:left="2160" w:firstLine="0"/>
        <w:rPr/>
      </w:pPr>
      <w:r w:rsidDel="00000000" w:rsidR="00000000" w:rsidRPr="00000000">
        <w:rPr>
          <w:rtl w:val="0"/>
        </w:rPr>
      </w:r>
    </w:p>
    <w:p w:rsidR="00000000" w:rsidDel="00000000" w:rsidP="00000000" w:rsidRDefault="00000000" w:rsidRPr="00000000" w14:paraId="000010A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run - off treaty arrangements, the statistics report will show for every treaty year, the premium ceded, commission received, losses paid, losses outstanding, losses incurred, losses incurred as % of premium and profit or losses for every year the treaty has been in existence, where </w:t>
      </w:r>
      <w:r w:rsidDel="00000000" w:rsidR="00000000" w:rsidRPr="00000000">
        <w:rPr>
          <w:rtl w:val="0"/>
        </w:rPr>
      </w:r>
    </w:p>
    <w:p w:rsidR="00000000" w:rsidDel="00000000" w:rsidP="00000000" w:rsidRDefault="00000000" w:rsidRPr="00000000" w14:paraId="000010AF">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Loss.  Inc % of premium is losses incurred as percentage of premium. </w:t>
      </w:r>
      <w:r w:rsidDel="00000000" w:rsidR="00000000" w:rsidRPr="00000000">
        <w:rPr>
          <w:rtl w:val="0"/>
        </w:rPr>
      </w:r>
    </w:p>
    <w:p w:rsidR="00000000" w:rsidDel="00000000" w:rsidP="00000000" w:rsidRDefault="00000000" w:rsidRPr="00000000" w14:paraId="000010B0">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Profit or Losses is calculated as premium less commission and losses incurred</w:t>
      </w:r>
      <w:r w:rsidDel="00000000" w:rsidR="00000000" w:rsidRPr="00000000">
        <w:rPr>
          <w:rtl w:val="0"/>
        </w:rPr>
      </w:r>
    </w:p>
    <w:p w:rsidR="00000000" w:rsidDel="00000000" w:rsidP="00000000" w:rsidRDefault="00000000" w:rsidRPr="00000000" w14:paraId="000010B1">
      <w:pPr>
        <w:pBdr>
          <w:top w:space="0" w:sz="0" w:val="nil"/>
          <w:left w:space="0" w:sz="0" w:val="nil"/>
          <w:bottom w:space="0" w:sz="0" w:val="nil"/>
          <w:right w:space="0" w:sz="0" w:val="nil"/>
          <w:between w:space="0" w:sz="0" w:val="nil"/>
        </w:pBdr>
        <w:shd w:fill="auto" w:val="clear"/>
        <w:jc w:val="both"/>
        <w:rPr/>
      </w:pPr>
      <w:bookmarkStart w:colFirst="0" w:colLast="0" w:name="_2qk79lc" w:id="208"/>
      <w:bookmarkEnd w:id="208"/>
      <w:r w:rsidDel="00000000" w:rsidR="00000000" w:rsidRPr="00000000">
        <w:rPr>
          <w:rtl w:val="0"/>
        </w:rPr>
      </w:r>
    </w:p>
    <w:p w:rsidR="00000000" w:rsidDel="00000000" w:rsidP="00000000" w:rsidRDefault="00000000" w:rsidRPr="00000000" w14:paraId="000010B2">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37" w:date="2013-11-05T16:40:00Z">
            <w:rPr>
              <w:rFonts w:ascii="Cambria" w:cs="Cambria" w:eastAsia="Cambria" w:hAnsi="Cambria"/>
              <w:b w:val="1"/>
              <w:color w:val="0000ff"/>
              <w:sz w:val="24"/>
              <w:szCs w:val="24"/>
              <w:u w:val="single"/>
              <w:vertAlign w:val="baseline"/>
            </w:rPr>
          </w:rPrChange>
        </w:rPr>
        <w:t xml:space="preserve">Profit Commission Statement </w:t>
      </w:r>
      <w:r w:rsidDel="00000000" w:rsidR="00000000" w:rsidRPr="00000000">
        <w:rPr>
          <w:rtl w:val="0"/>
        </w:rPr>
      </w:r>
    </w:p>
    <w:p w:rsidR="00000000" w:rsidDel="00000000" w:rsidP="00000000" w:rsidRDefault="00000000" w:rsidRPr="00000000" w14:paraId="000010B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profit commission is the amount paid to the ceding company out of the profits which it makes. for the reinsurers i.e., after paying reinsurance commission and expenses expressed as a percentage of the premium.  TurnQuest GIS will generate the profit commission statement depending on whether the treaty is a clean cut or a run - off. </w:t>
      </w:r>
      <w:r w:rsidDel="00000000" w:rsidR="00000000" w:rsidRPr="00000000">
        <w:rPr>
          <w:rtl w:val="0"/>
        </w:rPr>
      </w:r>
    </w:p>
    <w:p w:rsidR="00000000" w:rsidDel="00000000" w:rsidP="00000000" w:rsidRDefault="00000000" w:rsidRPr="00000000" w14:paraId="000010B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clean cut treaty arrangements, the Profit commission statement is split in two main sections; Income and Outgo.  For a given treaty year, the profit commission will have the following:</w:t>
      </w:r>
      <w:r w:rsidDel="00000000" w:rsidR="00000000" w:rsidRPr="00000000">
        <w:rPr>
          <w:rtl w:val="0"/>
        </w:rPr>
      </w:r>
    </w:p>
    <w:p w:rsidR="00000000" w:rsidDel="00000000" w:rsidP="00000000" w:rsidRDefault="00000000" w:rsidRPr="00000000" w14:paraId="000010B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0B6">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Income</w:t>
      </w:r>
      <w:r w:rsidDel="00000000" w:rsidR="00000000" w:rsidRPr="00000000">
        <w:rPr>
          <w:rtl w:val="0"/>
        </w:rPr>
      </w:r>
    </w:p>
    <w:p w:rsidR="00000000" w:rsidDel="00000000" w:rsidP="00000000" w:rsidRDefault="00000000" w:rsidRPr="00000000" w14:paraId="000010B7">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Premium– Premium ceded to the treaty</w:t>
      </w:r>
      <w:r w:rsidDel="00000000" w:rsidR="00000000" w:rsidRPr="00000000">
        <w:rPr>
          <w:rtl w:val="0"/>
        </w:rPr>
      </w:r>
    </w:p>
    <w:p w:rsidR="00000000" w:rsidDel="00000000" w:rsidP="00000000" w:rsidRDefault="00000000" w:rsidRPr="00000000" w14:paraId="000010B8">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Loss Reserve B/F – Loss taken on by the treaty at beginning of year</w:t>
      </w:r>
      <w:r w:rsidDel="00000000" w:rsidR="00000000" w:rsidRPr="00000000">
        <w:rPr>
          <w:rtl w:val="0"/>
        </w:rPr>
      </w:r>
    </w:p>
    <w:p w:rsidR="00000000" w:rsidDel="00000000" w:rsidP="00000000" w:rsidRDefault="00000000" w:rsidRPr="00000000" w14:paraId="000010B9">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Premium Reserve B/F – Premium taken on by the treaty at beginning of year</w:t>
      </w:r>
      <w:r w:rsidDel="00000000" w:rsidR="00000000" w:rsidRPr="00000000">
        <w:rPr>
          <w:rtl w:val="0"/>
        </w:rPr>
      </w:r>
    </w:p>
    <w:p w:rsidR="00000000" w:rsidDel="00000000" w:rsidP="00000000" w:rsidRDefault="00000000" w:rsidRPr="00000000" w14:paraId="000010BA">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Total Income – Premium ceded plus loss portfolio B/F plus premium portfolio B/F</w:t>
      </w:r>
      <w:r w:rsidDel="00000000" w:rsidR="00000000" w:rsidRPr="00000000">
        <w:rPr>
          <w:rtl w:val="0"/>
        </w:rPr>
      </w:r>
    </w:p>
    <w:p w:rsidR="00000000" w:rsidDel="00000000" w:rsidP="00000000" w:rsidRDefault="00000000" w:rsidRPr="00000000" w14:paraId="000010BB">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Outgo</w:t>
      </w:r>
      <w:r w:rsidDel="00000000" w:rsidR="00000000" w:rsidRPr="00000000">
        <w:rPr>
          <w:rtl w:val="0"/>
        </w:rPr>
      </w:r>
    </w:p>
    <w:p w:rsidR="00000000" w:rsidDel="00000000" w:rsidP="00000000" w:rsidRDefault="00000000" w:rsidRPr="00000000" w14:paraId="000010BC">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Commission – Commission paid by the treaty</w:t>
      </w:r>
      <w:r w:rsidDel="00000000" w:rsidR="00000000" w:rsidRPr="00000000">
        <w:rPr>
          <w:rtl w:val="0"/>
        </w:rPr>
      </w:r>
    </w:p>
    <w:p w:rsidR="00000000" w:rsidDel="00000000" w:rsidP="00000000" w:rsidRDefault="00000000" w:rsidRPr="00000000" w14:paraId="000010BD">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Losses Paid – Losses paid by the treaty</w:t>
      </w:r>
      <w:r w:rsidDel="00000000" w:rsidR="00000000" w:rsidRPr="00000000">
        <w:rPr>
          <w:rtl w:val="0"/>
        </w:rPr>
      </w:r>
    </w:p>
    <w:p w:rsidR="00000000" w:rsidDel="00000000" w:rsidP="00000000" w:rsidRDefault="00000000" w:rsidRPr="00000000" w14:paraId="000010BE">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Premium P/W W – Premium portfolio at end of treaty year as defined in the treaty agreement</w:t>
      </w:r>
      <w:r w:rsidDel="00000000" w:rsidR="00000000" w:rsidRPr="00000000">
        <w:rPr>
          <w:rtl w:val="0"/>
        </w:rPr>
      </w:r>
    </w:p>
    <w:p w:rsidR="00000000" w:rsidDel="00000000" w:rsidP="00000000" w:rsidRDefault="00000000" w:rsidRPr="00000000" w14:paraId="000010BF">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Loss P/F W – Loss portfolio at end of treaty year as defined in the treaty agreement</w:t>
      </w:r>
      <w:r w:rsidDel="00000000" w:rsidR="00000000" w:rsidRPr="00000000">
        <w:rPr>
          <w:rtl w:val="0"/>
        </w:rPr>
      </w:r>
    </w:p>
    <w:p w:rsidR="00000000" w:rsidDel="00000000" w:rsidP="00000000" w:rsidRDefault="00000000" w:rsidRPr="00000000" w14:paraId="000010C0">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Premium Reserve – A percentage of the total premium for the portfolio at the end of the year as defined in the treaty agreement. </w:t>
      </w:r>
      <w:r w:rsidDel="00000000" w:rsidR="00000000" w:rsidRPr="00000000">
        <w:rPr>
          <w:rtl w:val="0"/>
        </w:rPr>
      </w:r>
    </w:p>
    <w:p w:rsidR="00000000" w:rsidDel="00000000" w:rsidP="00000000" w:rsidRDefault="00000000" w:rsidRPr="00000000" w14:paraId="000010C1">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Management expenses – Expenses as a percentage of the premium.  The percentage is defined in the treaty agreement. </w:t>
      </w:r>
      <w:r w:rsidDel="00000000" w:rsidR="00000000" w:rsidRPr="00000000">
        <w:rPr>
          <w:rtl w:val="0"/>
        </w:rPr>
      </w:r>
    </w:p>
    <w:p w:rsidR="00000000" w:rsidDel="00000000" w:rsidP="00000000" w:rsidRDefault="00000000" w:rsidRPr="00000000" w14:paraId="000010C2">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Total Outgo – summation of all the outgo items.  i.e., Commission plus losses paid plus premium portfolio withdrawal plus loss portfolio withdrawal plus management expenses. </w:t>
      </w:r>
      <w:r w:rsidDel="00000000" w:rsidR="00000000" w:rsidRPr="00000000">
        <w:rPr>
          <w:rtl w:val="0"/>
        </w:rPr>
      </w:r>
    </w:p>
    <w:p w:rsidR="00000000" w:rsidDel="00000000" w:rsidP="00000000" w:rsidRDefault="00000000" w:rsidRPr="00000000" w14:paraId="000010C3">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Profit / Loss – total Income less total outgo. </w:t>
      </w:r>
      <w:r w:rsidDel="00000000" w:rsidR="00000000" w:rsidRPr="00000000">
        <w:rPr>
          <w:rtl w:val="0"/>
        </w:rPr>
      </w:r>
    </w:p>
    <w:p w:rsidR="00000000" w:rsidDel="00000000" w:rsidP="00000000" w:rsidRDefault="00000000" w:rsidRPr="00000000" w14:paraId="000010C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0C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runoff treaties, the profit commission is less frequently prepared given the long term nature of the treaty.  The layout for the run - off treaty profit commission statement is as below:</w:t>
      </w:r>
      <w:r w:rsidDel="00000000" w:rsidR="00000000" w:rsidRPr="00000000">
        <w:rPr>
          <w:rtl w:val="0"/>
        </w:rPr>
      </w:r>
    </w:p>
    <w:tbl>
      <w:tblPr>
        <w:tblStyle w:val="Table37"/>
        <w:jc w:val="left"/>
        <w:tblInd w:w="201.0" w:type="dxa"/>
        <w:tblLayout w:type="fixed"/>
        <w:tblLook w:val="00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240" w:hRule="atLeast"/>
        </w:trPr>
        <w:tc>
          <w:tcPr>
            <w:shd w:fill="808080" w:val="clear"/>
            <w:vAlign w:val="top"/>
          </w:tcPr>
          <w:p w:rsidR="00000000" w:rsidDel="00000000" w:rsidP="00000000" w:rsidRDefault="00000000" w:rsidRPr="00000000" w14:paraId="000010C6">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FIG. KES.</w:t>
            </w:r>
            <w:r w:rsidDel="00000000" w:rsidR="00000000" w:rsidRPr="00000000">
              <w:rPr>
                <w:rtl w:val="0"/>
              </w:rPr>
            </w:r>
          </w:p>
        </w:tc>
        <w:tc>
          <w:tcPr>
            <w:shd w:fill="808080" w:val="clear"/>
            <w:vAlign w:val="top"/>
          </w:tcPr>
          <w:p w:rsidR="00000000" w:rsidDel="00000000" w:rsidP="00000000" w:rsidRDefault="00000000" w:rsidRPr="00000000" w14:paraId="000010C7">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shd w:fill="808080" w:val="clear"/>
            <w:vAlign w:val="top"/>
          </w:tcPr>
          <w:p w:rsidR="00000000" w:rsidDel="00000000" w:rsidP="00000000" w:rsidRDefault="00000000" w:rsidRPr="00000000" w14:paraId="000010C8">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shd w:fill="808080" w:val="clear"/>
            <w:vAlign w:val="top"/>
          </w:tcPr>
          <w:p w:rsidR="00000000" w:rsidDel="00000000" w:rsidP="00000000" w:rsidRDefault="00000000" w:rsidRPr="00000000" w14:paraId="000010C9">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shd w:fill="808080" w:val="clear"/>
            <w:vAlign w:val="top"/>
          </w:tcPr>
          <w:p w:rsidR="00000000" w:rsidDel="00000000" w:rsidP="00000000" w:rsidRDefault="00000000" w:rsidRPr="00000000" w14:paraId="000010CA">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shd w:fill="808080" w:val="clear"/>
            <w:vAlign w:val="top"/>
          </w:tcPr>
          <w:p w:rsidR="00000000" w:rsidDel="00000000" w:rsidP="00000000" w:rsidRDefault="00000000" w:rsidRPr="00000000" w14:paraId="000010CB">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shd w:fill="808080" w:val="clear"/>
            <w:vAlign w:val="top"/>
          </w:tcPr>
          <w:p w:rsidR="00000000" w:rsidDel="00000000" w:rsidP="00000000" w:rsidRDefault="00000000" w:rsidRPr="00000000" w14:paraId="000010CC">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r>
      <w:tr>
        <w:trPr>
          <w:trHeight w:val="240" w:hRule="atLeast"/>
        </w:trPr>
        <w:tc>
          <w:tcPr>
            <w:shd w:fill="808080" w:val="clear"/>
            <w:vAlign w:val="top"/>
          </w:tcPr>
          <w:p w:rsidR="00000000" w:rsidDel="00000000" w:rsidP="00000000" w:rsidRDefault="00000000" w:rsidRPr="00000000" w14:paraId="000010CD">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TREATY u/w YEAR </w:t>
            </w:r>
            <w:r w:rsidDel="00000000" w:rsidR="00000000" w:rsidRPr="00000000">
              <w:rPr>
                <w:rtl w:val="0"/>
              </w:rPr>
            </w:r>
          </w:p>
        </w:tc>
        <w:tc>
          <w:tcPr>
            <w:shd w:fill="808080" w:val="clear"/>
            <w:vAlign w:val="top"/>
          </w:tcPr>
          <w:p w:rsidR="00000000" w:rsidDel="00000000" w:rsidP="00000000" w:rsidRDefault="00000000" w:rsidRPr="00000000" w14:paraId="000010CE">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w:t>
            </w:r>
            <w:r w:rsidDel="00000000" w:rsidR="00000000" w:rsidRPr="00000000">
              <w:rPr>
                <w:rtl w:val="0"/>
              </w:rPr>
            </w:r>
          </w:p>
        </w:tc>
        <w:tc>
          <w:tcPr>
            <w:shd w:fill="808080" w:val="clear"/>
            <w:vAlign w:val="top"/>
          </w:tcPr>
          <w:p w:rsidR="00000000" w:rsidDel="00000000" w:rsidP="00000000" w:rsidRDefault="00000000" w:rsidRPr="00000000" w14:paraId="000010CF">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FIRE</w:t>
            </w:r>
            <w:r w:rsidDel="00000000" w:rsidR="00000000" w:rsidRPr="00000000">
              <w:rPr>
                <w:rtl w:val="0"/>
              </w:rPr>
            </w:r>
          </w:p>
        </w:tc>
        <w:tc>
          <w:tcPr>
            <w:shd w:fill="808080" w:val="clear"/>
            <w:vAlign w:val="top"/>
          </w:tcPr>
          <w:p w:rsidR="00000000" w:rsidDel="00000000" w:rsidP="00000000" w:rsidRDefault="00000000" w:rsidRPr="00000000" w14:paraId="000010D0">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ENGG</w:t>
            </w:r>
            <w:r w:rsidDel="00000000" w:rsidR="00000000" w:rsidRPr="00000000">
              <w:rPr>
                <w:rtl w:val="0"/>
              </w:rPr>
            </w:r>
          </w:p>
        </w:tc>
        <w:tc>
          <w:tcPr>
            <w:shd w:fill="808080" w:val="clear"/>
            <w:vAlign w:val="top"/>
          </w:tcPr>
          <w:p w:rsidR="00000000" w:rsidDel="00000000" w:rsidP="00000000" w:rsidRDefault="00000000" w:rsidRPr="00000000" w14:paraId="000010D1">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ACCIDENT</w:t>
            </w:r>
            <w:r w:rsidDel="00000000" w:rsidR="00000000" w:rsidRPr="00000000">
              <w:rPr>
                <w:rtl w:val="0"/>
              </w:rPr>
            </w:r>
          </w:p>
        </w:tc>
        <w:tc>
          <w:tcPr>
            <w:shd w:fill="808080" w:val="clear"/>
            <w:vAlign w:val="top"/>
          </w:tcPr>
          <w:p w:rsidR="00000000" w:rsidDel="00000000" w:rsidP="00000000" w:rsidRDefault="00000000" w:rsidRPr="00000000" w14:paraId="000010D2">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BOND</w:t>
            </w:r>
            <w:r w:rsidDel="00000000" w:rsidR="00000000" w:rsidRPr="00000000">
              <w:rPr>
                <w:rtl w:val="0"/>
              </w:rPr>
            </w:r>
          </w:p>
        </w:tc>
        <w:tc>
          <w:tcPr>
            <w:shd w:fill="808080" w:val="clear"/>
            <w:vAlign w:val="top"/>
          </w:tcPr>
          <w:p w:rsidR="00000000" w:rsidDel="00000000" w:rsidP="00000000" w:rsidRDefault="00000000" w:rsidRPr="00000000" w14:paraId="000010D3">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GRAND</w:t>
            </w:r>
            <w:r w:rsidDel="00000000" w:rsidR="00000000" w:rsidRPr="00000000">
              <w:rPr>
                <w:rtl w:val="0"/>
              </w:rPr>
            </w:r>
          </w:p>
        </w:tc>
      </w:tr>
      <w:tr>
        <w:trPr>
          <w:trHeight w:val="240" w:hRule="atLeast"/>
        </w:trPr>
        <w:tc>
          <w:tcPr>
            <w:shd w:fill="808080" w:val="clear"/>
            <w:vAlign w:val="top"/>
          </w:tcPr>
          <w:p w:rsidR="00000000" w:rsidDel="00000000" w:rsidP="00000000" w:rsidRDefault="00000000" w:rsidRPr="00000000" w14:paraId="000010D4">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shd w:fill="808080" w:val="clear"/>
            <w:vAlign w:val="top"/>
          </w:tcPr>
          <w:p w:rsidR="00000000" w:rsidDel="00000000" w:rsidP="00000000" w:rsidRDefault="00000000" w:rsidRPr="00000000" w14:paraId="000010D5">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shd w:fill="808080" w:val="clear"/>
            <w:vAlign w:val="top"/>
          </w:tcPr>
          <w:p w:rsidR="00000000" w:rsidDel="00000000" w:rsidP="00000000" w:rsidRDefault="00000000" w:rsidRPr="00000000" w14:paraId="000010D6">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SURPLUS</w:t>
            </w:r>
            <w:r w:rsidDel="00000000" w:rsidR="00000000" w:rsidRPr="00000000">
              <w:rPr>
                <w:rtl w:val="0"/>
              </w:rPr>
            </w:r>
          </w:p>
        </w:tc>
        <w:tc>
          <w:tcPr>
            <w:shd w:fill="808080" w:val="clear"/>
            <w:vAlign w:val="top"/>
          </w:tcPr>
          <w:p w:rsidR="00000000" w:rsidDel="00000000" w:rsidP="00000000" w:rsidRDefault="00000000" w:rsidRPr="00000000" w14:paraId="000010D7">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shd w:fill="808080" w:val="clear"/>
            <w:vAlign w:val="top"/>
          </w:tcPr>
          <w:p w:rsidR="00000000" w:rsidDel="00000000" w:rsidP="00000000" w:rsidRDefault="00000000" w:rsidRPr="00000000" w14:paraId="000010D8">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shd w:fill="808080" w:val="clear"/>
            <w:vAlign w:val="top"/>
          </w:tcPr>
          <w:p w:rsidR="00000000" w:rsidDel="00000000" w:rsidP="00000000" w:rsidRDefault="00000000" w:rsidRPr="00000000" w14:paraId="000010D9">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QUOTA SHARE</w:t>
            </w:r>
            <w:r w:rsidDel="00000000" w:rsidR="00000000" w:rsidRPr="00000000">
              <w:rPr>
                <w:rtl w:val="0"/>
              </w:rPr>
            </w:r>
          </w:p>
        </w:tc>
        <w:tc>
          <w:tcPr>
            <w:shd w:fill="808080" w:val="clear"/>
            <w:vAlign w:val="top"/>
          </w:tcPr>
          <w:p w:rsidR="00000000" w:rsidDel="00000000" w:rsidP="00000000" w:rsidRDefault="00000000" w:rsidRPr="00000000" w14:paraId="000010DA">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TOTAL</w:t>
            </w:r>
            <w:r w:rsidDel="00000000" w:rsidR="00000000" w:rsidRPr="00000000">
              <w:rPr>
                <w:rtl w:val="0"/>
              </w:rPr>
            </w:r>
          </w:p>
        </w:tc>
      </w:tr>
      <w:tr>
        <w:trPr>
          <w:trHeight w:val="240" w:hRule="atLeast"/>
        </w:trPr>
        <w:tc>
          <w:tcPr>
            <w:shd w:fill="808080" w:val="clear"/>
            <w:vAlign w:val="top"/>
          </w:tcPr>
          <w:p w:rsidR="00000000" w:rsidDel="00000000" w:rsidP="00000000" w:rsidRDefault="00000000" w:rsidRPr="00000000" w14:paraId="000010DB">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shd w:fill="808080" w:val="clear"/>
            <w:vAlign w:val="top"/>
          </w:tcPr>
          <w:p w:rsidR="00000000" w:rsidDel="00000000" w:rsidP="00000000" w:rsidRDefault="00000000" w:rsidRPr="00000000" w14:paraId="000010DC">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shd w:fill="808080" w:val="clear"/>
            <w:vAlign w:val="top"/>
          </w:tcPr>
          <w:p w:rsidR="00000000" w:rsidDel="00000000" w:rsidP="00000000" w:rsidRDefault="00000000" w:rsidRPr="00000000" w14:paraId="000010DD">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shd w:fill="808080" w:val="clear"/>
            <w:vAlign w:val="top"/>
          </w:tcPr>
          <w:p w:rsidR="00000000" w:rsidDel="00000000" w:rsidP="00000000" w:rsidRDefault="00000000" w:rsidRPr="00000000" w14:paraId="000010DE">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shd w:fill="808080" w:val="clear"/>
            <w:vAlign w:val="top"/>
          </w:tcPr>
          <w:p w:rsidR="00000000" w:rsidDel="00000000" w:rsidP="00000000" w:rsidRDefault="00000000" w:rsidRPr="00000000" w14:paraId="000010DF">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shd w:fill="808080" w:val="clear"/>
            <w:vAlign w:val="top"/>
          </w:tcPr>
          <w:p w:rsidR="00000000" w:rsidDel="00000000" w:rsidP="00000000" w:rsidRDefault="00000000" w:rsidRPr="00000000" w14:paraId="000010E0">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(Due after 36 months) </w:t>
            </w:r>
            <w:r w:rsidDel="00000000" w:rsidR="00000000" w:rsidRPr="00000000">
              <w:rPr>
                <w:rtl w:val="0"/>
              </w:rPr>
            </w:r>
          </w:p>
        </w:tc>
        <w:tc>
          <w:tcPr>
            <w:shd w:fill="808080" w:val="clear"/>
            <w:vAlign w:val="top"/>
          </w:tcPr>
          <w:p w:rsidR="00000000" w:rsidDel="00000000" w:rsidP="00000000" w:rsidRDefault="00000000" w:rsidRPr="00000000" w14:paraId="000010E1">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r>
      <w:tr>
        <w:trPr>
          <w:trHeight w:val="240" w:hRule="atLeast"/>
        </w:trPr>
        <w:tc>
          <w:tcPr>
            <w:vAlign w:val="top"/>
          </w:tcPr>
          <w:p w:rsidR="00000000" w:rsidDel="00000000" w:rsidP="00000000" w:rsidRDefault="00000000" w:rsidRPr="00000000" w14:paraId="000010E2">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INCOME</w:t>
            </w:r>
            <w:r w:rsidDel="00000000" w:rsidR="00000000" w:rsidRPr="00000000">
              <w:rPr>
                <w:rtl w:val="0"/>
              </w:rPr>
            </w:r>
          </w:p>
        </w:tc>
        <w:tc>
          <w:tcPr>
            <w:vAlign w:val="top"/>
          </w:tcPr>
          <w:p w:rsidR="00000000" w:rsidDel="00000000" w:rsidP="00000000" w:rsidRDefault="00000000" w:rsidRPr="00000000" w14:paraId="000010E3">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0E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0E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0E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0E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0E8">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0</w:t>
            </w:r>
            <w:r w:rsidDel="00000000" w:rsidR="00000000" w:rsidRPr="00000000">
              <w:rPr>
                <w:rtl w:val="0"/>
              </w:rPr>
            </w:r>
          </w:p>
        </w:tc>
      </w:tr>
      <w:tr>
        <w:trPr>
          <w:trHeight w:val="240" w:hRule="atLeast"/>
        </w:trPr>
        <w:tc>
          <w:tcPr>
            <w:vAlign w:val="top"/>
          </w:tcPr>
          <w:p w:rsidR="00000000" w:rsidDel="00000000" w:rsidP="00000000" w:rsidRDefault="00000000" w:rsidRPr="00000000" w14:paraId="000010E9">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0EA">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0EB">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0EC">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0ED">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0EE">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0EF">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0</w:t>
            </w:r>
            <w:r w:rsidDel="00000000" w:rsidR="00000000" w:rsidRPr="00000000">
              <w:rPr>
                <w:rtl w:val="0"/>
              </w:rPr>
            </w:r>
          </w:p>
        </w:tc>
      </w:tr>
      <w:tr>
        <w:trPr>
          <w:trHeight w:val="240" w:hRule="atLeast"/>
        </w:trPr>
        <w:tc>
          <w:tcPr>
            <w:vAlign w:val="top"/>
          </w:tcPr>
          <w:p w:rsidR="00000000" w:rsidDel="00000000" w:rsidP="00000000" w:rsidRDefault="00000000" w:rsidRPr="00000000" w14:paraId="000010F0">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PREMIUM </w:t>
            </w:r>
            <w:r w:rsidDel="00000000" w:rsidR="00000000" w:rsidRPr="00000000">
              <w:rPr>
                <w:rtl w:val="0"/>
              </w:rPr>
            </w:r>
          </w:p>
        </w:tc>
        <w:tc>
          <w:tcPr>
            <w:vAlign w:val="top"/>
          </w:tcPr>
          <w:p w:rsidR="00000000" w:rsidDel="00000000" w:rsidP="00000000" w:rsidRDefault="00000000" w:rsidRPr="00000000" w14:paraId="000010F1">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0F2">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294, 461, 457</w:t>
            </w:r>
            <w:r w:rsidDel="00000000" w:rsidR="00000000" w:rsidRPr="00000000">
              <w:rPr>
                <w:rtl w:val="0"/>
              </w:rPr>
            </w:r>
          </w:p>
        </w:tc>
        <w:tc>
          <w:tcPr>
            <w:vAlign w:val="top"/>
          </w:tcPr>
          <w:p w:rsidR="00000000" w:rsidDel="00000000" w:rsidP="00000000" w:rsidRDefault="00000000" w:rsidRPr="00000000" w14:paraId="000010F3">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82, 231, 827</w:t>
            </w:r>
            <w:r w:rsidDel="00000000" w:rsidR="00000000" w:rsidRPr="00000000">
              <w:rPr>
                <w:rtl w:val="0"/>
              </w:rPr>
            </w:r>
          </w:p>
        </w:tc>
        <w:tc>
          <w:tcPr>
            <w:vAlign w:val="top"/>
          </w:tcPr>
          <w:p w:rsidR="00000000" w:rsidDel="00000000" w:rsidP="00000000" w:rsidRDefault="00000000" w:rsidRPr="00000000" w14:paraId="000010F4">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318, 709, 906</w:t>
            </w:r>
            <w:r w:rsidDel="00000000" w:rsidR="00000000" w:rsidRPr="00000000">
              <w:rPr>
                <w:rtl w:val="0"/>
              </w:rPr>
            </w:r>
          </w:p>
        </w:tc>
        <w:tc>
          <w:tcPr>
            <w:vAlign w:val="top"/>
          </w:tcPr>
          <w:p w:rsidR="00000000" w:rsidDel="00000000" w:rsidP="00000000" w:rsidRDefault="00000000" w:rsidRPr="00000000" w14:paraId="000010F5">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15, 729, 412</w:t>
            </w:r>
            <w:r w:rsidDel="00000000" w:rsidR="00000000" w:rsidRPr="00000000">
              <w:rPr>
                <w:rtl w:val="0"/>
              </w:rPr>
            </w:r>
          </w:p>
        </w:tc>
        <w:tc>
          <w:tcPr>
            <w:vAlign w:val="top"/>
          </w:tcPr>
          <w:p w:rsidR="00000000" w:rsidDel="00000000" w:rsidP="00000000" w:rsidRDefault="00000000" w:rsidRPr="00000000" w14:paraId="000010F6">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711, 132, 602</w:t>
            </w:r>
            <w:r w:rsidDel="00000000" w:rsidR="00000000" w:rsidRPr="00000000">
              <w:rPr>
                <w:rtl w:val="0"/>
              </w:rPr>
            </w:r>
          </w:p>
        </w:tc>
      </w:tr>
      <w:tr>
        <w:trPr>
          <w:trHeight w:val="240" w:hRule="atLeast"/>
        </w:trPr>
        <w:tc>
          <w:tcPr>
            <w:vAlign w:val="top"/>
          </w:tcPr>
          <w:p w:rsidR="00000000" w:rsidDel="00000000" w:rsidP="00000000" w:rsidRDefault="00000000" w:rsidRPr="00000000" w14:paraId="000010F7">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0F8">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0F9">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0FA">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0FB">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0FC">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0FD">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0</w:t>
            </w:r>
            <w:r w:rsidDel="00000000" w:rsidR="00000000" w:rsidRPr="00000000">
              <w:rPr>
                <w:rtl w:val="0"/>
              </w:rPr>
            </w:r>
          </w:p>
        </w:tc>
      </w:tr>
      <w:tr>
        <w:trPr>
          <w:trHeight w:val="240" w:hRule="atLeast"/>
        </w:trPr>
        <w:tc>
          <w:tcPr>
            <w:vAlign w:val="top"/>
          </w:tcPr>
          <w:p w:rsidR="00000000" w:rsidDel="00000000" w:rsidP="00000000" w:rsidRDefault="00000000" w:rsidRPr="00000000" w14:paraId="000010FE">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PREMIUM RESERVE</w:t>
            </w:r>
            <w:r w:rsidDel="00000000" w:rsidR="00000000" w:rsidRPr="00000000">
              <w:rPr>
                <w:rtl w:val="0"/>
              </w:rPr>
            </w:r>
          </w:p>
        </w:tc>
        <w:tc>
          <w:tcPr>
            <w:vAlign w:val="top"/>
          </w:tcPr>
          <w:p w:rsidR="00000000" w:rsidDel="00000000" w:rsidP="00000000" w:rsidRDefault="00000000" w:rsidRPr="00000000" w14:paraId="000010FF">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B/F</w:t>
            </w:r>
            <w:r w:rsidDel="00000000" w:rsidR="00000000" w:rsidRPr="00000000">
              <w:rPr>
                <w:rtl w:val="0"/>
              </w:rPr>
            </w:r>
          </w:p>
        </w:tc>
        <w:tc>
          <w:tcPr>
            <w:vAlign w:val="top"/>
          </w:tcPr>
          <w:p w:rsidR="00000000" w:rsidDel="00000000" w:rsidP="00000000" w:rsidRDefault="00000000" w:rsidRPr="00000000" w14:paraId="00001100">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90, 884, 725</w:t>
            </w:r>
            <w:r w:rsidDel="00000000" w:rsidR="00000000" w:rsidRPr="00000000">
              <w:rPr>
                <w:rtl w:val="0"/>
              </w:rPr>
            </w:r>
          </w:p>
        </w:tc>
        <w:tc>
          <w:tcPr>
            <w:vAlign w:val="top"/>
          </w:tcPr>
          <w:p w:rsidR="00000000" w:rsidDel="00000000" w:rsidP="00000000" w:rsidRDefault="00000000" w:rsidRPr="00000000" w14:paraId="00001101">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25, 094, 295</w:t>
            </w:r>
            <w:r w:rsidDel="00000000" w:rsidR="00000000" w:rsidRPr="00000000">
              <w:rPr>
                <w:rtl w:val="0"/>
              </w:rPr>
            </w:r>
          </w:p>
        </w:tc>
        <w:tc>
          <w:tcPr>
            <w:vAlign w:val="top"/>
          </w:tcPr>
          <w:p w:rsidR="00000000" w:rsidDel="00000000" w:rsidP="00000000" w:rsidRDefault="00000000" w:rsidRPr="00000000" w14:paraId="00001102">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47, 426, 417</w:t>
            </w:r>
            <w:r w:rsidDel="00000000" w:rsidR="00000000" w:rsidRPr="00000000">
              <w:rPr>
                <w:rtl w:val="0"/>
              </w:rPr>
            </w:r>
          </w:p>
        </w:tc>
        <w:tc>
          <w:tcPr>
            <w:vAlign w:val="top"/>
          </w:tcPr>
          <w:p w:rsidR="00000000" w:rsidDel="00000000" w:rsidP="00000000" w:rsidRDefault="00000000" w:rsidRPr="00000000" w14:paraId="00001103">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04">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163, 405, 437</w:t>
            </w:r>
            <w:r w:rsidDel="00000000" w:rsidR="00000000" w:rsidRPr="00000000">
              <w:rPr>
                <w:rtl w:val="0"/>
              </w:rPr>
            </w:r>
          </w:p>
        </w:tc>
      </w:tr>
      <w:tr>
        <w:trPr>
          <w:trHeight w:val="240" w:hRule="atLeast"/>
        </w:trPr>
        <w:tc>
          <w:tcPr>
            <w:vAlign w:val="top"/>
          </w:tcPr>
          <w:p w:rsidR="00000000" w:rsidDel="00000000" w:rsidP="00000000" w:rsidRDefault="00000000" w:rsidRPr="00000000" w14:paraId="00001105">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06">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07">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08">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09">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0A">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0B">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0</w:t>
            </w:r>
            <w:r w:rsidDel="00000000" w:rsidR="00000000" w:rsidRPr="00000000">
              <w:rPr>
                <w:rtl w:val="0"/>
              </w:rPr>
            </w:r>
          </w:p>
        </w:tc>
      </w:tr>
      <w:tr>
        <w:trPr>
          <w:trHeight w:val="240" w:hRule="atLeast"/>
        </w:trPr>
        <w:tc>
          <w:tcPr>
            <w:vAlign w:val="top"/>
          </w:tcPr>
          <w:p w:rsidR="00000000" w:rsidDel="00000000" w:rsidP="00000000" w:rsidRDefault="00000000" w:rsidRPr="00000000" w14:paraId="0000110C">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LOSS RESERVE</w:t>
            </w:r>
            <w:r w:rsidDel="00000000" w:rsidR="00000000" w:rsidRPr="00000000">
              <w:rPr>
                <w:rtl w:val="0"/>
              </w:rPr>
            </w:r>
          </w:p>
        </w:tc>
        <w:tc>
          <w:tcPr>
            <w:vAlign w:val="top"/>
          </w:tcPr>
          <w:p w:rsidR="00000000" w:rsidDel="00000000" w:rsidP="00000000" w:rsidRDefault="00000000" w:rsidRPr="00000000" w14:paraId="0000110D">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B/F</w:t>
            </w:r>
            <w:r w:rsidDel="00000000" w:rsidR="00000000" w:rsidRPr="00000000">
              <w:rPr>
                <w:rtl w:val="0"/>
              </w:rPr>
            </w:r>
          </w:p>
        </w:tc>
        <w:tc>
          <w:tcPr>
            <w:vAlign w:val="top"/>
          </w:tcPr>
          <w:p w:rsidR="00000000" w:rsidDel="00000000" w:rsidP="00000000" w:rsidRDefault="00000000" w:rsidRPr="00000000" w14:paraId="0000110E">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45, 024, 404</w:t>
            </w:r>
            <w:r w:rsidDel="00000000" w:rsidR="00000000" w:rsidRPr="00000000">
              <w:rPr>
                <w:rtl w:val="0"/>
              </w:rPr>
            </w:r>
          </w:p>
        </w:tc>
        <w:tc>
          <w:tcPr>
            <w:vAlign w:val="top"/>
          </w:tcPr>
          <w:p w:rsidR="00000000" w:rsidDel="00000000" w:rsidP="00000000" w:rsidRDefault="00000000" w:rsidRPr="00000000" w14:paraId="0000110F">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38, 016, 000</w:t>
            </w:r>
            <w:r w:rsidDel="00000000" w:rsidR="00000000" w:rsidRPr="00000000">
              <w:rPr>
                <w:rtl w:val="0"/>
              </w:rPr>
            </w:r>
          </w:p>
        </w:tc>
        <w:tc>
          <w:tcPr>
            <w:vAlign w:val="top"/>
          </w:tcPr>
          <w:p w:rsidR="00000000" w:rsidDel="00000000" w:rsidP="00000000" w:rsidRDefault="00000000" w:rsidRPr="00000000" w14:paraId="00001110">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80, 094, 200</w:t>
            </w:r>
            <w:r w:rsidDel="00000000" w:rsidR="00000000" w:rsidRPr="00000000">
              <w:rPr>
                <w:rtl w:val="0"/>
              </w:rPr>
            </w:r>
          </w:p>
        </w:tc>
        <w:tc>
          <w:tcPr>
            <w:vAlign w:val="top"/>
          </w:tcPr>
          <w:p w:rsidR="00000000" w:rsidDel="00000000" w:rsidP="00000000" w:rsidRDefault="00000000" w:rsidRPr="00000000" w14:paraId="00001111">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12">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163, 134, 604</w:t>
            </w:r>
            <w:r w:rsidDel="00000000" w:rsidR="00000000" w:rsidRPr="00000000">
              <w:rPr>
                <w:rtl w:val="0"/>
              </w:rPr>
            </w:r>
          </w:p>
        </w:tc>
      </w:tr>
      <w:tr>
        <w:trPr>
          <w:trHeight w:val="240" w:hRule="atLeast"/>
        </w:trPr>
        <w:tc>
          <w:tcPr>
            <w:vAlign w:val="top"/>
          </w:tcPr>
          <w:p w:rsidR="00000000" w:rsidDel="00000000" w:rsidP="00000000" w:rsidRDefault="00000000" w:rsidRPr="00000000" w14:paraId="00001113">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14">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15">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16">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17">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18">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19">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0</w:t>
            </w:r>
            <w:r w:rsidDel="00000000" w:rsidR="00000000" w:rsidRPr="00000000">
              <w:rPr>
                <w:rtl w:val="0"/>
              </w:rPr>
            </w:r>
          </w:p>
        </w:tc>
      </w:tr>
      <w:tr>
        <w:trPr>
          <w:trHeight w:val="240" w:hRule="atLeast"/>
        </w:trPr>
        <w:tc>
          <w:tcPr>
            <w:vAlign w:val="top"/>
          </w:tcPr>
          <w:p w:rsidR="00000000" w:rsidDel="00000000" w:rsidP="00000000" w:rsidRDefault="00000000" w:rsidRPr="00000000" w14:paraId="0000111A">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TOTAL INCOME</w:t>
            </w:r>
            <w:r w:rsidDel="00000000" w:rsidR="00000000" w:rsidRPr="00000000">
              <w:rPr>
                <w:rtl w:val="0"/>
              </w:rPr>
            </w:r>
          </w:p>
        </w:tc>
        <w:tc>
          <w:tcPr>
            <w:vAlign w:val="top"/>
          </w:tcPr>
          <w:p w:rsidR="00000000" w:rsidDel="00000000" w:rsidP="00000000" w:rsidRDefault="00000000" w:rsidRPr="00000000" w14:paraId="0000111B">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1C">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430, 370, 586</w:t>
            </w:r>
            <w:r w:rsidDel="00000000" w:rsidR="00000000" w:rsidRPr="00000000">
              <w:rPr>
                <w:rtl w:val="0"/>
              </w:rPr>
            </w:r>
          </w:p>
        </w:tc>
        <w:tc>
          <w:tcPr>
            <w:vAlign w:val="top"/>
          </w:tcPr>
          <w:p w:rsidR="00000000" w:rsidDel="00000000" w:rsidP="00000000" w:rsidRDefault="00000000" w:rsidRPr="00000000" w14:paraId="0000111D">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145, 342, 122</w:t>
            </w:r>
            <w:r w:rsidDel="00000000" w:rsidR="00000000" w:rsidRPr="00000000">
              <w:rPr>
                <w:rtl w:val="0"/>
              </w:rPr>
            </w:r>
          </w:p>
        </w:tc>
        <w:tc>
          <w:tcPr>
            <w:vAlign w:val="top"/>
          </w:tcPr>
          <w:p w:rsidR="00000000" w:rsidDel="00000000" w:rsidP="00000000" w:rsidRDefault="00000000" w:rsidRPr="00000000" w14:paraId="0000111E">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446, 230, 523</w:t>
            </w:r>
            <w:r w:rsidDel="00000000" w:rsidR="00000000" w:rsidRPr="00000000">
              <w:rPr>
                <w:rtl w:val="0"/>
              </w:rPr>
            </w:r>
          </w:p>
        </w:tc>
        <w:tc>
          <w:tcPr>
            <w:vAlign w:val="top"/>
          </w:tcPr>
          <w:p w:rsidR="00000000" w:rsidDel="00000000" w:rsidP="00000000" w:rsidRDefault="00000000" w:rsidRPr="00000000" w14:paraId="0000111F">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15, 729, 412</w:t>
            </w:r>
            <w:r w:rsidDel="00000000" w:rsidR="00000000" w:rsidRPr="00000000">
              <w:rPr>
                <w:rtl w:val="0"/>
              </w:rPr>
            </w:r>
          </w:p>
        </w:tc>
        <w:tc>
          <w:tcPr>
            <w:vAlign w:val="top"/>
          </w:tcPr>
          <w:p w:rsidR="00000000" w:rsidDel="00000000" w:rsidP="00000000" w:rsidRDefault="00000000" w:rsidRPr="00000000" w14:paraId="00001120">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1, 037, 672, 643</w:t>
            </w:r>
            <w:r w:rsidDel="00000000" w:rsidR="00000000" w:rsidRPr="00000000">
              <w:rPr>
                <w:rtl w:val="0"/>
              </w:rPr>
            </w:r>
          </w:p>
        </w:tc>
      </w:tr>
      <w:tr>
        <w:trPr>
          <w:trHeight w:val="240" w:hRule="atLeast"/>
        </w:trPr>
        <w:tc>
          <w:tcPr>
            <w:vAlign w:val="top"/>
          </w:tcPr>
          <w:p w:rsidR="00000000" w:rsidDel="00000000" w:rsidP="00000000" w:rsidRDefault="00000000" w:rsidRPr="00000000" w14:paraId="00001121">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22">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23">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24">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25">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26">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1128">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OUTGO</w:t>
            </w:r>
            <w:r w:rsidDel="00000000" w:rsidR="00000000" w:rsidRPr="00000000">
              <w:rPr>
                <w:rtl w:val="0"/>
              </w:rPr>
            </w:r>
          </w:p>
        </w:tc>
        <w:tc>
          <w:tcPr>
            <w:vAlign w:val="top"/>
          </w:tcPr>
          <w:p w:rsidR="00000000" w:rsidDel="00000000" w:rsidP="00000000" w:rsidRDefault="00000000" w:rsidRPr="00000000" w14:paraId="00001129">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2A">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2B">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2C">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2D">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2E">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0</w:t>
            </w:r>
            <w:r w:rsidDel="00000000" w:rsidR="00000000" w:rsidRPr="00000000">
              <w:rPr>
                <w:rtl w:val="0"/>
              </w:rPr>
            </w:r>
          </w:p>
        </w:tc>
      </w:tr>
      <w:tr>
        <w:trPr>
          <w:trHeight w:val="240" w:hRule="atLeast"/>
        </w:trPr>
        <w:tc>
          <w:tcPr>
            <w:vAlign w:val="top"/>
          </w:tcPr>
          <w:p w:rsidR="00000000" w:rsidDel="00000000" w:rsidP="00000000" w:rsidRDefault="00000000" w:rsidRPr="00000000" w14:paraId="0000112F">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COMMISSION</w:t>
            </w:r>
            <w:r w:rsidDel="00000000" w:rsidR="00000000" w:rsidRPr="00000000">
              <w:rPr>
                <w:rtl w:val="0"/>
              </w:rPr>
            </w:r>
          </w:p>
        </w:tc>
        <w:tc>
          <w:tcPr>
            <w:vAlign w:val="top"/>
          </w:tcPr>
          <w:p w:rsidR="00000000" w:rsidDel="00000000" w:rsidP="00000000" w:rsidRDefault="00000000" w:rsidRPr="00000000" w14:paraId="00001130">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31">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103, 061, 510</w:t>
            </w:r>
            <w:r w:rsidDel="00000000" w:rsidR="00000000" w:rsidRPr="00000000">
              <w:rPr>
                <w:rtl w:val="0"/>
              </w:rPr>
            </w:r>
          </w:p>
        </w:tc>
        <w:tc>
          <w:tcPr>
            <w:vAlign w:val="top"/>
          </w:tcPr>
          <w:p w:rsidR="00000000" w:rsidDel="00000000" w:rsidP="00000000" w:rsidRDefault="00000000" w:rsidRPr="00000000" w14:paraId="00001132">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26, 725, 344</w:t>
            </w:r>
            <w:r w:rsidDel="00000000" w:rsidR="00000000" w:rsidRPr="00000000">
              <w:rPr>
                <w:rtl w:val="0"/>
              </w:rPr>
            </w:r>
          </w:p>
        </w:tc>
        <w:tc>
          <w:tcPr>
            <w:vAlign w:val="top"/>
          </w:tcPr>
          <w:p w:rsidR="00000000" w:rsidDel="00000000" w:rsidP="00000000" w:rsidRDefault="00000000" w:rsidRPr="00000000" w14:paraId="00001133">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87, 645, 224</w:t>
            </w:r>
            <w:r w:rsidDel="00000000" w:rsidR="00000000" w:rsidRPr="00000000">
              <w:rPr>
                <w:rtl w:val="0"/>
              </w:rPr>
            </w:r>
          </w:p>
        </w:tc>
        <w:tc>
          <w:tcPr>
            <w:vAlign w:val="top"/>
          </w:tcPr>
          <w:p w:rsidR="00000000" w:rsidDel="00000000" w:rsidP="00000000" w:rsidRDefault="00000000" w:rsidRPr="00000000" w14:paraId="00001134">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4, 718, 824</w:t>
            </w:r>
            <w:r w:rsidDel="00000000" w:rsidR="00000000" w:rsidRPr="00000000">
              <w:rPr>
                <w:rtl w:val="0"/>
              </w:rPr>
            </w:r>
          </w:p>
        </w:tc>
        <w:tc>
          <w:tcPr>
            <w:vAlign w:val="top"/>
          </w:tcPr>
          <w:p w:rsidR="00000000" w:rsidDel="00000000" w:rsidP="00000000" w:rsidRDefault="00000000" w:rsidRPr="00000000" w14:paraId="00001135">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222, 150, 901</w:t>
            </w:r>
            <w:r w:rsidDel="00000000" w:rsidR="00000000" w:rsidRPr="00000000">
              <w:rPr>
                <w:rtl w:val="0"/>
              </w:rPr>
            </w:r>
          </w:p>
        </w:tc>
      </w:tr>
      <w:tr>
        <w:trPr>
          <w:trHeight w:val="240" w:hRule="atLeast"/>
        </w:trPr>
        <w:tc>
          <w:tcPr>
            <w:vAlign w:val="top"/>
          </w:tcPr>
          <w:p w:rsidR="00000000" w:rsidDel="00000000" w:rsidP="00000000" w:rsidRDefault="00000000" w:rsidRPr="00000000" w14:paraId="00001136">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37">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38">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39">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3A">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3B">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3C">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0</w:t>
            </w:r>
            <w:r w:rsidDel="00000000" w:rsidR="00000000" w:rsidRPr="00000000">
              <w:rPr>
                <w:rtl w:val="0"/>
              </w:rPr>
            </w:r>
          </w:p>
        </w:tc>
      </w:tr>
      <w:tr>
        <w:trPr>
          <w:trHeight w:val="240" w:hRule="atLeast"/>
        </w:trPr>
        <w:tc>
          <w:tcPr>
            <w:vAlign w:val="top"/>
          </w:tcPr>
          <w:p w:rsidR="00000000" w:rsidDel="00000000" w:rsidP="00000000" w:rsidRDefault="00000000" w:rsidRPr="00000000" w14:paraId="0000113D">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LOSSES PAID</w:t>
            </w:r>
            <w:r w:rsidDel="00000000" w:rsidR="00000000" w:rsidRPr="00000000">
              <w:rPr>
                <w:rtl w:val="0"/>
              </w:rPr>
            </w:r>
          </w:p>
        </w:tc>
        <w:tc>
          <w:tcPr>
            <w:vAlign w:val="top"/>
          </w:tcPr>
          <w:p w:rsidR="00000000" w:rsidDel="00000000" w:rsidP="00000000" w:rsidRDefault="00000000" w:rsidRPr="00000000" w14:paraId="0000113E">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3F">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7, 836, 485</w:t>
            </w:r>
            <w:r w:rsidDel="00000000" w:rsidR="00000000" w:rsidRPr="00000000">
              <w:rPr>
                <w:rtl w:val="0"/>
              </w:rPr>
            </w:r>
          </w:p>
        </w:tc>
        <w:tc>
          <w:tcPr>
            <w:vAlign w:val="top"/>
          </w:tcPr>
          <w:p w:rsidR="00000000" w:rsidDel="00000000" w:rsidP="00000000" w:rsidRDefault="00000000" w:rsidRPr="00000000" w14:paraId="00001140">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73, 644, 476</w:t>
            </w:r>
            <w:r w:rsidDel="00000000" w:rsidR="00000000" w:rsidRPr="00000000">
              <w:rPr>
                <w:rtl w:val="0"/>
              </w:rPr>
            </w:r>
          </w:p>
        </w:tc>
        <w:tc>
          <w:tcPr>
            <w:vAlign w:val="top"/>
          </w:tcPr>
          <w:p w:rsidR="00000000" w:rsidDel="00000000" w:rsidP="00000000" w:rsidRDefault="00000000" w:rsidRPr="00000000" w14:paraId="00001141">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27, 064, 823</w:t>
            </w:r>
            <w:r w:rsidDel="00000000" w:rsidR="00000000" w:rsidRPr="00000000">
              <w:rPr>
                <w:rtl w:val="0"/>
              </w:rPr>
            </w:r>
          </w:p>
        </w:tc>
        <w:tc>
          <w:tcPr>
            <w:vAlign w:val="top"/>
          </w:tcPr>
          <w:p w:rsidR="00000000" w:rsidDel="00000000" w:rsidP="00000000" w:rsidRDefault="00000000" w:rsidRPr="00000000" w14:paraId="00001142">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1143">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108, 545, 784</w:t>
            </w:r>
            <w:r w:rsidDel="00000000" w:rsidR="00000000" w:rsidRPr="00000000">
              <w:rPr>
                <w:rtl w:val="0"/>
              </w:rPr>
            </w:r>
          </w:p>
        </w:tc>
      </w:tr>
      <w:tr>
        <w:trPr>
          <w:trHeight w:val="240" w:hRule="atLeast"/>
        </w:trPr>
        <w:tc>
          <w:tcPr>
            <w:vAlign w:val="top"/>
          </w:tcPr>
          <w:p w:rsidR="00000000" w:rsidDel="00000000" w:rsidP="00000000" w:rsidRDefault="00000000" w:rsidRPr="00000000" w14:paraId="00001144">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PREMIUM P/F W</w:t>
            </w:r>
            <w:r w:rsidDel="00000000" w:rsidR="00000000" w:rsidRPr="00000000">
              <w:rPr>
                <w:rtl w:val="0"/>
              </w:rPr>
            </w:r>
          </w:p>
        </w:tc>
        <w:tc>
          <w:tcPr>
            <w:vAlign w:val="top"/>
          </w:tcPr>
          <w:p w:rsidR="00000000" w:rsidDel="00000000" w:rsidP="00000000" w:rsidRDefault="00000000" w:rsidRPr="00000000" w14:paraId="00001145">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46">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66, 989, 981</w:t>
            </w:r>
            <w:r w:rsidDel="00000000" w:rsidR="00000000" w:rsidRPr="00000000">
              <w:rPr>
                <w:rtl w:val="0"/>
              </w:rPr>
            </w:r>
          </w:p>
        </w:tc>
        <w:tc>
          <w:tcPr>
            <w:vAlign w:val="top"/>
          </w:tcPr>
          <w:p w:rsidR="00000000" w:rsidDel="00000000" w:rsidP="00000000" w:rsidRDefault="00000000" w:rsidRPr="00000000" w14:paraId="00001147">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48">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49">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4A">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66, 989, 981</w:t>
            </w:r>
            <w:r w:rsidDel="00000000" w:rsidR="00000000" w:rsidRPr="00000000">
              <w:rPr>
                <w:rtl w:val="0"/>
              </w:rPr>
            </w:r>
          </w:p>
        </w:tc>
      </w:tr>
      <w:tr>
        <w:trPr>
          <w:trHeight w:val="240" w:hRule="atLeast"/>
        </w:trPr>
        <w:tc>
          <w:tcPr>
            <w:vAlign w:val="top"/>
          </w:tcPr>
          <w:p w:rsidR="00000000" w:rsidDel="00000000" w:rsidP="00000000" w:rsidRDefault="00000000" w:rsidRPr="00000000" w14:paraId="0000114B">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PREMIUM RESERVE</w:t>
            </w:r>
            <w:r w:rsidDel="00000000" w:rsidR="00000000" w:rsidRPr="00000000">
              <w:rPr>
                <w:rtl w:val="0"/>
              </w:rPr>
            </w:r>
          </w:p>
        </w:tc>
        <w:tc>
          <w:tcPr>
            <w:vAlign w:val="top"/>
          </w:tcPr>
          <w:p w:rsidR="00000000" w:rsidDel="00000000" w:rsidP="00000000" w:rsidRDefault="00000000" w:rsidRPr="00000000" w14:paraId="0000114C">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50%</w:t>
            </w:r>
            <w:r w:rsidDel="00000000" w:rsidR="00000000" w:rsidRPr="00000000">
              <w:rPr>
                <w:rtl w:val="0"/>
              </w:rPr>
            </w:r>
          </w:p>
        </w:tc>
        <w:tc>
          <w:tcPr>
            <w:vAlign w:val="top"/>
          </w:tcPr>
          <w:p w:rsidR="00000000" w:rsidDel="00000000" w:rsidP="00000000" w:rsidRDefault="00000000" w:rsidRPr="00000000" w14:paraId="0000114D">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4E">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22, 202, 593</w:t>
            </w:r>
            <w:r w:rsidDel="00000000" w:rsidR="00000000" w:rsidRPr="00000000">
              <w:rPr>
                <w:rtl w:val="0"/>
              </w:rPr>
            </w:r>
          </w:p>
        </w:tc>
        <w:tc>
          <w:tcPr>
            <w:vAlign w:val="top"/>
          </w:tcPr>
          <w:p w:rsidR="00000000" w:rsidDel="00000000" w:rsidP="00000000" w:rsidRDefault="00000000" w:rsidRPr="00000000" w14:paraId="0000114F">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115, 532, 341</w:t>
            </w:r>
            <w:r w:rsidDel="00000000" w:rsidR="00000000" w:rsidRPr="00000000">
              <w:rPr>
                <w:rtl w:val="0"/>
              </w:rPr>
            </w:r>
          </w:p>
        </w:tc>
        <w:tc>
          <w:tcPr>
            <w:vAlign w:val="top"/>
          </w:tcPr>
          <w:p w:rsidR="00000000" w:rsidDel="00000000" w:rsidP="00000000" w:rsidRDefault="00000000" w:rsidRPr="00000000" w14:paraId="00001150">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1151">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137, 734, 934</w:t>
            </w:r>
            <w:r w:rsidDel="00000000" w:rsidR="00000000" w:rsidRPr="00000000">
              <w:rPr>
                <w:rtl w:val="0"/>
              </w:rPr>
            </w:r>
          </w:p>
        </w:tc>
      </w:tr>
      <w:tr>
        <w:trPr>
          <w:trHeight w:val="240" w:hRule="atLeast"/>
        </w:trPr>
        <w:tc>
          <w:tcPr>
            <w:vAlign w:val="top"/>
          </w:tcPr>
          <w:p w:rsidR="00000000" w:rsidDel="00000000" w:rsidP="00000000" w:rsidRDefault="00000000" w:rsidRPr="00000000" w14:paraId="00001152">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53">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54">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55">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56">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57">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58">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0</w:t>
            </w:r>
            <w:r w:rsidDel="00000000" w:rsidR="00000000" w:rsidRPr="00000000">
              <w:rPr>
                <w:rtl w:val="0"/>
              </w:rPr>
            </w:r>
          </w:p>
        </w:tc>
      </w:tr>
      <w:tr>
        <w:trPr>
          <w:trHeight w:val="240" w:hRule="atLeast"/>
        </w:trPr>
        <w:tc>
          <w:tcPr>
            <w:vAlign w:val="top"/>
          </w:tcPr>
          <w:p w:rsidR="00000000" w:rsidDel="00000000" w:rsidP="00000000" w:rsidRDefault="00000000" w:rsidRPr="00000000" w14:paraId="00001159">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LOSS RESERVE</w:t>
            </w:r>
            <w:r w:rsidDel="00000000" w:rsidR="00000000" w:rsidRPr="00000000">
              <w:rPr>
                <w:rtl w:val="0"/>
              </w:rPr>
            </w:r>
          </w:p>
        </w:tc>
        <w:tc>
          <w:tcPr>
            <w:vAlign w:val="top"/>
          </w:tcPr>
          <w:p w:rsidR="00000000" w:rsidDel="00000000" w:rsidP="00000000" w:rsidRDefault="00000000" w:rsidRPr="00000000" w14:paraId="0000115A">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115B">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115C">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1, 311, 300</w:t>
            </w:r>
            <w:r w:rsidDel="00000000" w:rsidR="00000000" w:rsidRPr="00000000">
              <w:rPr>
                <w:rtl w:val="0"/>
              </w:rPr>
            </w:r>
          </w:p>
        </w:tc>
        <w:tc>
          <w:tcPr>
            <w:vAlign w:val="top"/>
          </w:tcPr>
          <w:p w:rsidR="00000000" w:rsidDel="00000000" w:rsidP="00000000" w:rsidRDefault="00000000" w:rsidRPr="00000000" w14:paraId="0000115D">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161, 764, 200 </w:t>
            </w:r>
            <w:r w:rsidDel="00000000" w:rsidR="00000000" w:rsidRPr="00000000">
              <w:rPr>
                <w:rtl w:val="0"/>
              </w:rPr>
            </w:r>
          </w:p>
        </w:tc>
        <w:tc>
          <w:tcPr>
            <w:vAlign w:val="top"/>
          </w:tcPr>
          <w:p w:rsidR="00000000" w:rsidDel="00000000" w:rsidP="00000000" w:rsidRDefault="00000000" w:rsidRPr="00000000" w14:paraId="0000115E">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115F">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163, 075, 500</w:t>
            </w:r>
            <w:r w:rsidDel="00000000" w:rsidR="00000000" w:rsidRPr="00000000">
              <w:rPr>
                <w:rtl w:val="0"/>
              </w:rPr>
            </w:r>
          </w:p>
        </w:tc>
      </w:tr>
      <w:tr>
        <w:trPr>
          <w:trHeight w:val="240" w:hRule="atLeast"/>
        </w:trPr>
        <w:tc>
          <w:tcPr>
            <w:vAlign w:val="top"/>
          </w:tcPr>
          <w:p w:rsidR="00000000" w:rsidDel="00000000" w:rsidP="00000000" w:rsidRDefault="00000000" w:rsidRPr="00000000" w14:paraId="00001160">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LOSS P/F W</w:t>
            </w:r>
            <w:r w:rsidDel="00000000" w:rsidR="00000000" w:rsidRPr="00000000">
              <w:rPr>
                <w:rtl w:val="0"/>
              </w:rPr>
            </w:r>
          </w:p>
        </w:tc>
        <w:tc>
          <w:tcPr>
            <w:vAlign w:val="top"/>
          </w:tcPr>
          <w:p w:rsidR="00000000" w:rsidDel="00000000" w:rsidP="00000000" w:rsidRDefault="00000000" w:rsidRPr="00000000" w14:paraId="00001161">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62">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259, 690, 332</w:t>
            </w:r>
            <w:r w:rsidDel="00000000" w:rsidR="00000000" w:rsidRPr="00000000">
              <w:rPr>
                <w:rtl w:val="0"/>
              </w:rPr>
            </w:r>
          </w:p>
        </w:tc>
        <w:tc>
          <w:tcPr>
            <w:vAlign w:val="top"/>
          </w:tcPr>
          <w:p w:rsidR="00000000" w:rsidDel="00000000" w:rsidP="00000000" w:rsidRDefault="00000000" w:rsidRPr="00000000" w14:paraId="00001163">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64">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65">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66">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259, 690, 332</w:t>
            </w:r>
            <w:r w:rsidDel="00000000" w:rsidR="00000000" w:rsidRPr="00000000">
              <w:rPr>
                <w:rtl w:val="0"/>
              </w:rPr>
            </w:r>
          </w:p>
        </w:tc>
      </w:tr>
      <w:tr>
        <w:trPr>
          <w:trHeight w:val="240" w:hRule="atLeast"/>
        </w:trPr>
        <w:tc>
          <w:tcPr>
            <w:vAlign w:val="top"/>
          </w:tcPr>
          <w:p w:rsidR="00000000" w:rsidDel="00000000" w:rsidP="00000000" w:rsidRDefault="00000000" w:rsidRPr="00000000" w14:paraId="00001167">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MANAGEMENT EXP</w:t>
            </w:r>
            <w:r w:rsidDel="00000000" w:rsidR="00000000" w:rsidRPr="00000000">
              <w:rPr>
                <w:rtl w:val="0"/>
              </w:rPr>
            </w:r>
          </w:p>
        </w:tc>
        <w:tc>
          <w:tcPr>
            <w:vAlign w:val="top"/>
          </w:tcPr>
          <w:p w:rsidR="00000000" w:rsidDel="00000000" w:rsidP="00000000" w:rsidRDefault="00000000" w:rsidRPr="00000000" w14:paraId="00001168">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7. 50%</w:t>
            </w:r>
            <w:r w:rsidDel="00000000" w:rsidR="00000000" w:rsidRPr="00000000">
              <w:rPr>
                <w:rtl w:val="0"/>
              </w:rPr>
            </w:r>
          </w:p>
        </w:tc>
        <w:tc>
          <w:tcPr>
            <w:vAlign w:val="top"/>
          </w:tcPr>
          <w:p w:rsidR="00000000" w:rsidDel="00000000" w:rsidP="00000000" w:rsidRDefault="00000000" w:rsidRPr="00000000" w14:paraId="00001169">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22, 084, 609</w:t>
            </w:r>
            <w:r w:rsidDel="00000000" w:rsidR="00000000" w:rsidRPr="00000000">
              <w:rPr>
                <w:rtl w:val="0"/>
              </w:rPr>
            </w:r>
          </w:p>
        </w:tc>
        <w:tc>
          <w:tcPr>
            <w:vAlign w:val="top"/>
          </w:tcPr>
          <w:p w:rsidR="00000000" w:rsidDel="00000000" w:rsidP="00000000" w:rsidRDefault="00000000" w:rsidRPr="00000000" w14:paraId="0000116A">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6, 167, 387</w:t>
            </w:r>
            <w:r w:rsidDel="00000000" w:rsidR="00000000" w:rsidRPr="00000000">
              <w:rPr>
                <w:rtl w:val="0"/>
              </w:rPr>
            </w:r>
          </w:p>
        </w:tc>
        <w:tc>
          <w:tcPr>
            <w:vAlign w:val="top"/>
          </w:tcPr>
          <w:p w:rsidR="00000000" w:rsidDel="00000000" w:rsidP="00000000" w:rsidRDefault="00000000" w:rsidRPr="00000000" w14:paraId="0000116B">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23, 903, 243</w:t>
            </w:r>
            <w:r w:rsidDel="00000000" w:rsidR="00000000" w:rsidRPr="00000000">
              <w:rPr>
                <w:rtl w:val="0"/>
              </w:rPr>
            </w:r>
          </w:p>
        </w:tc>
        <w:tc>
          <w:tcPr>
            <w:vAlign w:val="top"/>
          </w:tcPr>
          <w:p w:rsidR="00000000" w:rsidDel="00000000" w:rsidP="00000000" w:rsidRDefault="00000000" w:rsidRPr="00000000" w14:paraId="0000116C">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1, 179, 706</w:t>
            </w:r>
            <w:r w:rsidDel="00000000" w:rsidR="00000000" w:rsidRPr="00000000">
              <w:rPr>
                <w:rtl w:val="0"/>
              </w:rPr>
            </w:r>
          </w:p>
        </w:tc>
        <w:tc>
          <w:tcPr>
            <w:vAlign w:val="top"/>
          </w:tcPr>
          <w:p w:rsidR="00000000" w:rsidDel="00000000" w:rsidP="00000000" w:rsidRDefault="00000000" w:rsidRPr="00000000" w14:paraId="0000116D">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53, 334, 945</w:t>
            </w:r>
            <w:r w:rsidDel="00000000" w:rsidR="00000000" w:rsidRPr="00000000">
              <w:rPr>
                <w:rtl w:val="0"/>
              </w:rPr>
            </w:r>
          </w:p>
        </w:tc>
      </w:tr>
      <w:tr>
        <w:trPr>
          <w:trHeight w:val="240" w:hRule="atLeast"/>
        </w:trPr>
        <w:tc>
          <w:tcPr>
            <w:vAlign w:val="top"/>
          </w:tcPr>
          <w:p w:rsidR="00000000" w:rsidDel="00000000" w:rsidP="00000000" w:rsidRDefault="00000000" w:rsidRPr="00000000" w14:paraId="0000116E">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6F">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70">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71">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72">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73">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74">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r>
      <w:tr>
        <w:trPr>
          <w:trHeight w:val="240" w:hRule="atLeast"/>
        </w:trPr>
        <w:tc>
          <w:tcPr>
            <w:vAlign w:val="top"/>
          </w:tcPr>
          <w:p w:rsidR="00000000" w:rsidDel="00000000" w:rsidP="00000000" w:rsidRDefault="00000000" w:rsidRPr="00000000" w14:paraId="00001175">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TOTAL OUTGO</w:t>
            </w:r>
            <w:r w:rsidDel="00000000" w:rsidR="00000000" w:rsidRPr="00000000">
              <w:rPr>
                <w:rtl w:val="0"/>
              </w:rPr>
            </w:r>
          </w:p>
        </w:tc>
        <w:tc>
          <w:tcPr>
            <w:vAlign w:val="top"/>
          </w:tcPr>
          <w:p w:rsidR="00000000" w:rsidDel="00000000" w:rsidP="00000000" w:rsidRDefault="00000000" w:rsidRPr="00000000" w14:paraId="00001176">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77">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459, 662, 918</w:t>
            </w:r>
            <w:r w:rsidDel="00000000" w:rsidR="00000000" w:rsidRPr="00000000">
              <w:rPr>
                <w:rtl w:val="0"/>
              </w:rPr>
            </w:r>
          </w:p>
        </w:tc>
        <w:tc>
          <w:tcPr>
            <w:vAlign w:val="top"/>
          </w:tcPr>
          <w:p w:rsidR="00000000" w:rsidDel="00000000" w:rsidP="00000000" w:rsidRDefault="00000000" w:rsidRPr="00000000" w14:paraId="00001178">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130, 051, 100</w:t>
            </w:r>
            <w:r w:rsidDel="00000000" w:rsidR="00000000" w:rsidRPr="00000000">
              <w:rPr>
                <w:rtl w:val="0"/>
              </w:rPr>
            </w:r>
          </w:p>
        </w:tc>
        <w:tc>
          <w:tcPr>
            <w:vAlign w:val="top"/>
          </w:tcPr>
          <w:p w:rsidR="00000000" w:rsidDel="00000000" w:rsidP="00000000" w:rsidRDefault="00000000" w:rsidRPr="00000000" w14:paraId="00001179">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415, 909, 831</w:t>
            </w:r>
            <w:r w:rsidDel="00000000" w:rsidR="00000000" w:rsidRPr="00000000">
              <w:rPr>
                <w:rtl w:val="0"/>
              </w:rPr>
            </w:r>
          </w:p>
        </w:tc>
        <w:tc>
          <w:tcPr>
            <w:vAlign w:val="top"/>
          </w:tcPr>
          <w:p w:rsidR="00000000" w:rsidDel="00000000" w:rsidP="00000000" w:rsidRDefault="00000000" w:rsidRPr="00000000" w14:paraId="0000117A">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5, 898, 530</w:t>
            </w:r>
            <w:r w:rsidDel="00000000" w:rsidR="00000000" w:rsidRPr="00000000">
              <w:rPr>
                <w:rtl w:val="0"/>
              </w:rPr>
            </w:r>
          </w:p>
        </w:tc>
        <w:tc>
          <w:tcPr>
            <w:vAlign w:val="top"/>
          </w:tcPr>
          <w:p w:rsidR="00000000" w:rsidDel="00000000" w:rsidP="00000000" w:rsidRDefault="00000000" w:rsidRPr="00000000" w14:paraId="0000117B">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1, 011, 522, 378</w:t>
            </w:r>
            <w:r w:rsidDel="00000000" w:rsidR="00000000" w:rsidRPr="00000000">
              <w:rPr>
                <w:rtl w:val="0"/>
              </w:rPr>
            </w:r>
          </w:p>
        </w:tc>
      </w:tr>
      <w:tr>
        <w:trPr>
          <w:trHeight w:val="240" w:hRule="atLeast"/>
        </w:trPr>
        <w:tc>
          <w:tcPr>
            <w:vAlign w:val="top"/>
          </w:tcPr>
          <w:p w:rsidR="00000000" w:rsidDel="00000000" w:rsidP="00000000" w:rsidRDefault="00000000" w:rsidRPr="00000000" w14:paraId="0000117C">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7D">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7E">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7F">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80">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81">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82">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r>
      <w:tr>
        <w:trPr>
          <w:trHeight w:val="240" w:hRule="atLeast"/>
        </w:trPr>
        <w:tc>
          <w:tcPr>
            <w:vAlign w:val="top"/>
          </w:tcPr>
          <w:p w:rsidR="00000000" w:rsidDel="00000000" w:rsidP="00000000" w:rsidRDefault="00000000" w:rsidRPr="00000000" w14:paraId="00001183">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PROFIT / LOSS</w:t>
            </w:r>
            <w:r w:rsidDel="00000000" w:rsidR="00000000" w:rsidRPr="00000000">
              <w:rPr>
                <w:rtl w:val="0"/>
              </w:rPr>
            </w:r>
          </w:p>
        </w:tc>
        <w:tc>
          <w:tcPr>
            <w:vAlign w:val="top"/>
          </w:tcPr>
          <w:p w:rsidR="00000000" w:rsidDel="00000000" w:rsidP="00000000" w:rsidRDefault="00000000" w:rsidRPr="00000000" w14:paraId="00001184">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85">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- 29, 292, 332</w:t>
            </w:r>
            <w:r w:rsidDel="00000000" w:rsidR="00000000" w:rsidRPr="00000000">
              <w:rPr>
                <w:rtl w:val="0"/>
              </w:rPr>
            </w:r>
          </w:p>
        </w:tc>
        <w:tc>
          <w:tcPr>
            <w:vAlign w:val="top"/>
          </w:tcPr>
          <w:p w:rsidR="00000000" w:rsidDel="00000000" w:rsidP="00000000" w:rsidRDefault="00000000" w:rsidRPr="00000000" w14:paraId="00001186">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15, 291, 022</w:t>
            </w:r>
            <w:r w:rsidDel="00000000" w:rsidR="00000000" w:rsidRPr="00000000">
              <w:rPr>
                <w:rtl w:val="0"/>
              </w:rPr>
            </w:r>
          </w:p>
        </w:tc>
        <w:tc>
          <w:tcPr>
            <w:vAlign w:val="top"/>
          </w:tcPr>
          <w:p w:rsidR="00000000" w:rsidDel="00000000" w:rsidP="00000000" w:rsidRDefault="00000000" w:rsidRPr="00000000" w14:paraId="00001187">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30, 320, 692</w:t>
            </w:r>
            <w:r w:rsidDel="00000000" w:rsidR="00000000" w:rsidRPr="00000000">
              <w:rPr>
                <w:rtl w:val="0"/>
              </w:rPr>
            </w:r>
          </w:p>
        </w:tc>
        <w:tc>
          <w:tcPr>
            <w:vAlign w:val="top"/>
          </w:tcPr>
          <w:p w:rsidR="00000000" w:rsidDel="00000000" w:rsidP="00000000" w:rsidRDefault="00000000" w:rsidRPr="00000000" w14:paraId="00001188">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9, 830, 883</w:t>
            </w:r>
            <w:r w:rsidDel="00000000" w:rsidR="00000000" w:rsidRPr="00000000">
              <w:rPr>
                <w:rtl w:val="0"/>
              </w:rPr>
            </w:r>
          </w:p>
        </w:tc>
        <w:tc>
          <w:tcPr>
            <w:vAlign w:val="top"/>
          </w:tcPr>
          <w:p w:rsidR="00000000" w:rsidDel="00000000" w:rsidP="00000000" w:rsidRDefault="00000000" w:rsidRPr="00000000" w14:paraId="00001189">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26, 150, 265</w:t>
            </w:r>
            <w:r w:rsidDel="00000000" w:rsidR="00000000" w:rsidRPr="00000000">
              <w:rPr>
                <w:rtl w:val="0"/>
              </w:rPr>
            </w:r>
          </w:p>
        </w:tc>
      </w:tr>
      <w:tr>
        <w:trPr>
          <w:trHeight w:val="240" w:hRule="atLeast"/>
        </w:trPr>
        <w:tc>
          <w:tcPr>
            <w:vAlign w:val="top"/>
          </w:tcPr>
          <w:p w:rsidR="00000000" w:rsidDel="00000000" w:rsidP="00000000" w:rsidRDefault="00000000" w:rsidRPr="00000000" w14:paraId="0000118A">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8B">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8C">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8D">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8E">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8F">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90">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r>
      <w:tr>
        <w:trPr>
          <w:trHeight w:val="240" w:hRule="atLeast"/>
        </w:trPr>
        <w:tc>
          <w:tcPr>
            <w:vAlign w:val="top"/>
          </w:tcPr>
          <w:p w:rsidR="00000000" w:rsidDel="00000000" w:rsidP="00000000" w:rsidRDefault="00000000" w:rsidRPr="00000000" w14:paraId="00001191">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PROFIT COMMISSION</w:t>
            </w:r>
            <w:r w:rsidDel="00000000" w:rsidR="00000000" w:rsidRPr="00000000">
              <w:rPr>
                <w:rtl w:val="0"/>
              </w:rPr>
            </w:r>
          </w:p>
        </w:tc>
        <w:tc>
          <w:tcPr>
            <w:vAlign w:val="top"/>
          </w:tcPr>
          <w:p w:rsidR="00000000" w:rsidDel="00000000" w:rsidP="00000000" w:rsidRDefault="00000000" w:rsidRPr="00000000" w14:paraId="00001192">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93">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0</w:t>
            </w:r>
            <w:r w:rsidDel="00000000" w:rsidR="00000000" w:rsidRPr="00000000">
              <w:rPr>
                <w:rtl w:val="0"/>
              </w:rPr>
            </w:r>
          </w:p>
        </w:tc>
        <w:tc>
          <w:tcPr>
            <w:vAlign w:val="top"/>
          </w:tcPr>
          <w:p w:rsidR="00000000" w:rsidDel="00000000" w:rsidP="00000000" w:rsidRDefault="00000000" w:rsidRPr="00000000" w14:paraId="00001194">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4, 587, 307</w:t>
            </w:r>
            <w:r w:rsidDel="00000000" w:rsidR="00000000" w:rsidRPr="00000000">
              <w:rPr>
                <w:rtl w:val="0"/>
              </w:rPr>
            </w:r>
          </w:p>
        </w:tc>
        <w:tc>
          <w:tcPr>
            <w:vAlign w:val="top"/>
          </w:tcPr>
          <w:p w:rsidR="00000000" w:rsidDel="00000000" w:rsidP="00000000" w:rsidRDefault="00000000" w:rsidRPr="00000000" w14:paraId="00001195">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8, 338, 190</w:t>
            </w:r>
            <w:r w:rsidDel="00000000" w:rsidR="00000000" w:rsidRPr="00000000">
              <w:rPr>
                <w:rtl w:val="0"/>
              </w:rPr>
            </w:r>
          </w:p>
        </w:tc>
        <w:tc>
          <w:tcPr>
            <w:vAlign w:val="top"/>
          </w:tcPr>
          <w:p w:rsidR="00000000" w:rsidDel="00000000" w:rsidP="00000000" w:rsidRDefault="00000000" w:rsidRPr="00000000" w14:paraId="00001196">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1, 966, 177</w:t>
            </w:r>
            <w:r w:rsidDel="00000000" w:rsidR="00000000" w:rsidRPr="00000000">
              <w:rPr>
                <w:rtl w:val="0"/>
              </w:rPr>
            </w:r>
          </w:p>
        </w:tc>
        <w:tc>
          <w:tcPr>
            <w:vAlign w:val="top"/>
          </w:tcPr>
          <w:p w:rsidR="00000000" w:rsidDel="00000000" w:rsidP="00000000" w:rsidRDefault="00000000" w:rsidRPr="00000000" w14:paraId="00001197">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14, 891, 673</w:t>
            </w:r>
            <w:r w:rsidDel="00000000" w:rsidR="00000000" w:rsidRPr="00000000">
              <w:rPr>
                <w:rtl w:val="0"/>
              </w:rPr>
            </w:r>
          </w:p>
        </w:tc>
      </w:tr>
      <w:tr>
        <w:trPr>
          <w:trHeight w:val="240" w:hRule="atLeast"/>
        </w:trPr>
        <w:tc>
          <w:tcPr>
            <w:vAlign w:val="top"/>
          </w:tcPr>
          <w:p w:rsidR="00000000" w:rsidDel="00000000" w:rsidP="00000000" w:rsidRDefault="00000000" w:rsidRPr="00000000" w14:paraId="00001198">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99">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9A">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30%</w:t>
            </w:r>
            <w:r w:rsidDel="00000000" w:rsidR="00000000" w:rsidRPr="00000000">
              <w:rPr>
                <w:rtl w:val="0"/>
              </w:rPr>
            </w:r>
          </w:p>
        </w:tc>
        <w:tc>
          <w:tcPr>
            <w:vAlign w:val="top"/>
          </w:tcPr>
          <w:p w:rsidR="00000000" w:rsidDel="00000000" w:rsidP="00000000" w:rsidRDefault="00000000" w:rsidRPr="00000000" w14:paraId="0000119B">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30%</w:t>
            </w:r>
            <w:r w:rsidDel="00000000" w:rsidR="00000000" w:rsidRPr="00000000">
              <w:rPr>
                <w:rtl w:val="0"/>
              </w:rPr>
            </w:r>
          </w:p>
        </w:tc>
        <w:tc>
          <w:tcPr>
            <w:vAlign w:val="top"/>
          </w:tcPr>
          <w:p w:rsidR="00000000" w:rsidDel="00000000" w:rsidP="00000000" w:rsidRDefault="00000000" w:rsidRPr="00000000" w14:paraId="0000119C">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27. 5%</w:t>
            </w:r>
            <w:r w:rsidDel="00000000" w:rsidR="00000000" w:rsidRPr="00000000">
              <w:rPr>
                <w:rtl w:val="0"/>
              </w:rPr>
            </w:r>
          </w:p>
        </w:tc>
        <w:tc>
          <w:tcPr>
            <w:vAlign w:val="top"/>
          </w:tcPr>
          <w:p w:rsidR="00000000" w:rsidDel="00000000" w:rsidP="00000000" w:rsidRDefault="00000000" w:rsidRPr="00000000" w14:paraId="0000119D">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20. 00%</w:t>
            </w:r>
            <w:r w:rsidDel="00000000" w:rsidR="00000000" w:rsidRPr="00000000">
              <w:rPr>
                <w:rtl w:val="0"/>
              </w:rPr>
            </w:r>
          </w:p>
        </w:tc>
        <w:tc>
          <w:tcPr>
            <w:vAlign w:val="top"/>
          </w:tcPr>
          <w:p w:rsidR="00000000" w:rsidDel="00000000" w:rsidP="00000000" w:rsidRDefault="00000000" w:rsidRPr="00000000" w14:paraId="0000119E">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r>
      <w:tr>
        <w:trPr>
          <w:trHeight w:val="240" w:hRule="atLeast"/>
        </w:trPr>
        <w:tc>
          <w:tcPr>
            <w:vAlign w:val="top"/>
          </w:tcPr>
          <w:p w:rsidR="00000000" w:rsidDel="00000000" w:rsidP="00000000" w:rsidRDefault="00000000" w:rsidRPr="00000000" w14:paraId="0000119F">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A0">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A1">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A2">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A3">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A4">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A5">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r>
      <w:tr>
        <w:trPr>
          <w:trHeight w:val="240" w:hRule="atLeast"/>
        </w:trPr>
        <w:tc>
          <w:tcPr>
            <w:vAlign w:val="top"/>
          </w:tcPr>
          <w:p w:rsidR="00000000" w:rsidDel="00000000" w:rsidP="00000000" w:rsidRDefault="00000000" w:rsidRPr="00000000" w14:paraId="000011A6">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Munich RE</w:t>
            </w:r>
            <w:r w:rsidDel="00000000" w:rsidR="00000000" w:rsidRPr="00000000">
              <w:rPr>
                <w:rtl w:val="0"/>
              </w:rPr>
            </w:r>
          </w:p>
        </w:tc>
        <w:tc>
          <w:tcPr>
            <w:vAlign w:val="top"/>
          </w:tcPr>
          <w:p w:rsidR="00000000" w:rsidDel="00000000" w:rsidP="00000000" w:rsidRDefault="00000000" w:rsidRPr="00000000" w14:paraId="000011A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1A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1A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1A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1AB">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40%</w:t>
            </w:r>
            <w:r w:rsidDel="00000000" w:rsidR="00000000" w:rsidRPr="00000000">
              <w:rPr>
                <w:rtl w:val="0"/>
              </w:rPr>
            </w:r>
          </w:p>
        </w:tc>
        <w:tc>
          <w:tcPr>
            <w:vAlign w:val="top"/>
          </w:tcPr>
          <w:p w:rsidR="00000000" w:rsidDel="00000000" w:rsidP="00000000" w:rsidRDefault="00000000" w:rsidRPr="00000000" w14:paraId="000011AC">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5, 956, 669</w:t>
            </w:r>
            <w:r w:rsidDel="00000000" w:rsidR="00000000" w:rsidRPr="00000000">
              <w:rPr>
                <w:rtl w:val="0"/>
              </w:rPr>
            </w:r>
          </w:p>
        </w:tc>
      </w:tr>
      <w:tr>
        <w:trPr>
          <w:trHeight w:val="240" w:hRule="atLeast"/>
        </w:trPr>
        <w:tc>
          <w:tcPr>
            <w:vAlign w:val="top"/>
          </w:tcPr>
          <w:p w:rsidR="00000000" w:rsidDel="00000000" w:rsidP="00000000" w:rsidRDefault="00000000" w:rsidRPr="00000000" w14:paraId="000011AD">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J. B Boda&amp;co</w:t>
            </w:r>
            <w:r w:rsidDel="00000000" w:rsidR="00000000" w:rsidRPr="00000000">
              <w:rPr>
                <w:rtl w:val="0"/>
              </w:rPr>
            </w:r>
          </w:p>
        </w:tc>
        <w:tc>
          <w:tcPr>
            <w:vAlign w:val="top"/>
          </w:tcPr>
          <w:p w:rsidR="00000000" w:rsidDel="00000000" w:rsidP="00000000" w:rsidRDefault="00000000" w:rsidRPr="00000000" w14:paraId="000011A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1A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1B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1B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1B2">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60%</w:t>
            </w:r>
            <w:r w:rsidDel="00000000" w:rsidR="00000000" w:rsidRPr="00000000">
              <w:rPr>
                <w:rtl w:val="0"/>
              </w:rPr>
            </w:r>
          </w:p>
        </w:tc>
        <w:tc>
          <w:tcPr>
            <w:vAlign w:val="top"/>
          </w:tcPr>
          <w:p w:rsidR="00000000" w:rsidDel="00000000" w:rsidP="00000000" w:rsidRDefault="00000000" w:rsidRPr="00000000" w14:paraId="000011B3">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8, 935, 004</w:t>
            </w:r>
            <w:r w:rsidDel="00000000" w:rsidR="00000000" w:rsidRPr="00000000">
              <w:rPr>
                <w:rtl w:val="0"/>
              </w:rPr>
            </w:r>
          </w:p>
        </w:tc>
      </w:tr>
      <w:tr>
        <w:trPr>
          <w:trHeight w:val="240" w:hRule="atLeast"/>
        </w:trPr>
        <w:tc>
          <w:tcPr>
            <w:vAlign w:val="top"/>
          </w:tcPr>
          <w:p w:rsidR="00000000" w:rsidDel="00000000" w:rsidP="00000000" w:rsidRDefault="00000000" w:rsidRPr="00000000" w14:paraId="000011B4">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PTA Re</w:t>
            </w:r>
            <w:r w:rsidDel="00000000" w:rsidR="00000000" w:rsidRPr="00000000">
              <w:rPr>
                <w:rtl w:val="0"/>
              </w:rPr>
            </w:r>
          </w:p>
        </w:tc>
        <w:tc>
          <w:tcPr>
            <w:vAlign w:val="top"/>
          </w:tcPr>
          <w:p w:rsidR="00000000" w:rsidDel="00000000" w:rsidP="00000000" w:rsidRDefault="00000000" w:rsidRPr="00000000" w14:paraId="000011B5">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35%</w:t>
            </w:r>
            <w:r w:rsidDel="00000000" w:rsidR="00000000" w:rsidRPr="00000000">
              <w:rPr>
                <w:rtl w:val="0"/>
              </w:rPr>
            </w:r>
          </w:p>
        </w:tc>
        <w:tc>
          <w:tcPr>
            <w:vAlign w:val="top"/>
          </w:tcPr>
          <w:p w:rsidR="00000000" w:rsidDel="00000000" w:rsidP="00000000" w:rsidRDefault="00000000" w:rsidRPr="00000000" w14:paraId="000011B6">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B7">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B8">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5, 212, 086</w:t>
            </w:r>
            <w:r w:rsidDel="00000000" w:rsidR="00000000" w:rsidRPr="00000000">
              <w:rPr>
                <w:rtl w:val="0"/>
              </w:rPr>
            </w:r>
          </w:p>
        </w:tc>
        <w:tc>
          <w:tcPr>
            <w:vAlign w:val="top"/>
          </w:tcPr>
          <w:p w:rsidR="00000000" w:rsidDel="00000000" w:rsidP="00000000" w:rsidRDefault="00000000" w:rsidRPr="00000000" w14:paraId="000011B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1BA">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r>
      <w:tr>
        <w:trPr>
          <w:trHeight w:val="240" w:hRule="atLeast"/>
        </w:trPr>
        <w:tc>
          <w:tcPr>
            <w:vAlign w:val="top"/>
          </w:tcPr>
          <w:p w:rsidR="00000000" w:rsidDel="00000000" w:rsidP="00000000" w:rsidRDefault="00000000" w:rsidRPr="00000000" w14:paraId="000011BB">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Africa Re</w:t>
            </w:r>
            <w:r w:rsidDel="00000000" w:rsidR="00000000" w:rsidRPr="00000000">
              <w:rPr>
                <w:rtl w:val="0"/>
              </w:rPr>
            </w:r>
          </w:p>
        </w:tc>
        <w:tc>
          <w:tcPr>
            <w:vAlign w:val="top"/>
          </w:tcPr>
          <w:p w:rsidR="00000000" w:rsidDel="00000000" w:rsidP="00000000" w:rsidRDefault="00000000" w:rsidRPr="00000000" w14:paraId="000011BC">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25%</w:t>
            </w:r>
            <w:r w:rsidDel="00000000" w:rsidR="00000000" w:rsidRPr="00000000">
              <w:rPr>
                <w:rtl w:val="0"/>
              </w:rPr>
            </w:r>
          </w:p>
        </w:tc>
        <w:tc>
          <w:tcPr>
            <w:vAlign w:val="top"/>
          </w:tcPr>
          <w:p w:rsidR="00000000" w:rsidDel="00000000" w:rsidP="00000000" w:rsidRDefault="00000000" w:rsidRPr="00000000" w14:paraId="000011BD">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BE">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BF">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3, 722, 918</w:t>
            </w:r>
            <w:r w:rsidDel="00000000" w:rsidR="00000000" w:rsidRPr="00000000">
              <w:rPr>
                <w:rtl w:val="0"/>
              </w:rPr>
            </w:r>
          </w:p>
        </w:tc>
        <w:tc>
          <w:tcPr>
            <w:vAlign w:val="top"/>
          </w:tcPr>
          <w:p w:rsidR="00000000" w:rsidDel="00000000" w:rsidP="00000000" w:rsidRDefault="00000000" w:rsidRPr="00000000" w14:paraId="000011C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1C1">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r>
      <w:tr>
        <w:trPr>
          <w:trHeight w:val="240" w:hRule="atLeast"/>
        </w:trPr>
        <w:tc>
          <w:tcPr>
            <w:vAlign w:val="top"/>
          </w:tcPr>
          <w:p w:rsidR="00000000" w:rsidDel="00000000" w:rsidP="00000000" w:rsidRDefault="00000000" w:rsidRPr="00000000" w14:paraId="000011C2">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C3">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C4">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C5">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C6">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C7">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C8">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r>
      <w:tr>
        <w:trPr>
          <w:trHeight w:val="240" w:hRule="atLeast"/>
        </w:trPr>
        <w:tc>
          <w:tcPr>
            <w:vAlign w:val="top"/>
          </w:tcPr>
          <w:p w:rsidR="00000000" w:rsidDel="00000000" w:rsidP="00000000" w:rsidRDefault="00000000" w:rsidRPr="00000000" w14:paraId="000011C9">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Total</w:t>
            </w:r>
            <w:r w:rsidDel="00000000" w:rsidR="00000000" w:rsidRPr="00000000">
              <w:rPr>
                <w:rtl w:val="0"/>
              </w:rPr>
            </w:r>
          </w:p>
        </w:tc>
        <w:tc>
          <w:tcPr>
            <w:vAlign w:val="top"/>
          </w:tcPr>
          <w:p w:rsidR="00000000" w:rsidDel="00000000" w:rsidP="00000000" w:rsidRDefault="00000000" w:rsidRPr="00000000" w14:paraId="000011CA">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CB">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CC">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CD">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CE">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11CF">
            <w:pPr>
              <w:pBdr>
                <w:top w:space="0" w:sz="0" w:val="nil"/>
                <w:left w:space="0" w:sz="0" w:val="nil"/>
                <w:bottom w:space="0" w:sz="0" w:val="nil"/>
                <w:right w:space="0" w:sz="0" w:val="nil"/>
                <w:between w:space="0" w:sz="0" w:val="nil"/>
              </w:pBdr>
              <w:shd w:fill="auto" w:val="clear"/>
              <w:jc w:val="both"/>
              <w:rPr/>
            </w:pPr>
            <w:r w:rsidDel="00000000" w:rsidR="00000000" w:rsidRPr="00000000">
              <w:rPr>
                <w:sz w:val="18"/>
                <w:szCs w:val="18"/>
                <w:vertAlign w:val="baseline"/>
                <w:rtl w:val="0"/>
              </w:rPr>
              <w:t xml:space="preserve">14, 891, 673</w:t>
            </w:r>
            <w:r w:rsidDel="00000000" w:rsidR="00000000" w:rsidRPr="00000000">
              <w:rPr>
                <w:rtl w:val="0"/>
              </w:rPr>
            </w:r>
          </w:p>
        </w:tc>
      </w:tr>
    </w:tbl>
    <w:p w:rsidR="00000000" w:rsidDel="00000000" w:rsidP="00000000" w:rsidRDefault="00000000" w:rsidRPr="00000000" w14:paraId="000011D0">
      <w:pPr>
        <w:pBdr>
          <w:top w:space="0" w:sz="0" w:val="nil"/>
          <w:left w:space="0" w:sz="0" w:val="nil"/>
          <w:bottom w:space="0" w:sz="0" w:val="nil"/>
          <w:right w:space="0" w:sz="0" w:val="nil"/>
          <w:between w:space="0" w:sz="0" w:val="nil"/>
        </w:pBdr>
        <w:shd w:fill="auto" w:val="clear"/>
        <w:jc w:val="both"/>
        <w:rPr/>
      </w:pPr>
      <w:bookmarkStart w:colFirst="0" w:colLast="0" w:name="_15phjt5" w:id="209"/>
      <w:bookmarkEnd w:id="209"/>
      <w:r w:rsidDel="00000000" w:rsidR="00000000" w:rsidRPr="00000000">
        <w:rPr>
          <w:rtl w:val="0"/>
        </w:rPr>
      </w:r>
    </w:p>
    <w:p w:rsidR="00000000" w:rsidDel="00000000" w:rsidP="00000000" w:rsidRDefault="00000000" w:rsidRPr="00000000" w14:paraId="000011D1">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37" w:date="2013-11-05T16:40:00Z">
            <w:rPr>
              <w:rFonts w:ascii="Cambria" w:cs="Cambria" w:eastAsia="Cambria" w:hAnsi="Cambria"/>
              <w:b w:val="1"/>
              <w:color w:val="0000ff"/>
              <w:sz w:val="24"/>
              <w:szCs w:val="24"/>
              <w:u w:val="single"/>
              <w:vertAlign w:val="baseline"/>
            </w:rPr>
          </w:rPrChange>
        </w:rPr>
        <w:t xml:space="preserve">Portfolio Adjustment </w:t>
      </w:r>
      <w:r w:rsidDel="00000000" w:rsidR="00000000" w:rsidRPr="00000000">
        <w:rPr>
          <w:rtl w:val="0"/>
        </w:rPr>
      </w:r>
    </w:p>
    <w:p w:rsidR="00000000" w:rsidDel="00000000" w:rsidP="00000000" w:rsidRDefault="00000000" w:rsidRPr="00000000" w14:paraId="000011D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portfolio adjustment report is used to determine the premium and losses that reinsurers withdrawing from a portfolio are giving out and what incoming reinsurers are taking.  The report is will be generated from the TurnQuest GIS at the end of treaty period to facilitate the transfer of a portfolio from one treaty to another especially where the treaty participants are changing and also where the percentage changes. </w:t>
      </w:r>
      <w:r w:rsidDel="00000000" w:rsidR="00000000" w:rsidRPr="00000000">
        <w:rPr>
          <w:rtl w:val="0"/>
        </w:rPr>
      </w:r>
    </w:p>
    <w:p w:rsidR="00000000" w:rsidDel="00000000" w:rsidP="00000000" w:rsidRDefault="00000000" w:rsidRPr="00000000" w14:paraId="000011D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Portfolio adjustment report is only prepared for clean cut treaties. </w:t>
      </w:r>
      <w:r w:rsidDel="00000000" w:rsidR="00000000" w:rsidRPr="00000000">
        <w:rPr>
          <w:rtl w:val="0"/>
        </w:rPr>
      </w:r>
    </w:p>
    <w:p w:rsidR="00000000" w:rsidDel="00000000" w:rsidP="00000000" w:rsidRDefault="00000000" w:rsidRPr="00000000" w14:paraId="000011D4">
      <w:pPr>
        <w:pBdr>
          <w:top w:space="0" w:sz="0" w:val="nil"/>
          <w:left w:space="0" w:sz="0" w:val="nil"/>
          <w:bottom w:space="0" w:sz="0" w:val="nil"/>
          <w:right w:space="0" w:sz="0" w:val="nil"/>
          <w:between w:space="0" w:sz="0" w:val="nil"/>
        </w:pBdr>
        <w:shd w:fill="auto" w:val="clear"/>
        <w:jc w:val="both"/>
        <w:rPr/>
      </w:pPr>
      <w:bookmarkStart w:colFirst="0" w:colLast="0" w:name="_3pp52gy" w:id="210"/>
      <w:bookmarkEnd w:id="210"/>
      <w:r w:rsidDel="00000000" w:rsidR="00000000" w:rsidRPr="00000000">
        <w:rPr>
          <w:rtl w:val="0"/>
        </w:rPr>
      </w:r>
    </w:p>
    <w:p w:rsidR="00000000" w:rsidDel="00000000" w:rsidP="00000000" w:rsidRDefault="00000000" w:rsidRPr="00000000" w14:paraId="000011D5">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37" w:date="2013-11-05T16:40:00Z">
            <w:rPr>
              <w:rFonts w:ascii="Cambria" w:cs="Cambria" w:eastAsia="Cambria" w:hAnsi="Cambria"/>
              <w:b w:val="1"/>
              <w:smallCaps w:val="1"/>
              <w:color w:val="0000ff"/>
              <w:sz w:val="24"/>
              <w:szCs w:val="24"/>
              <w:u w:val="single"/>
              <w:vertAlign w:val="baseline"/>
            </w:rPr>
          </w:rPrChange>
        </w:rPr>
        <w:t xml:space="preserve">NON - PROPORTIONAL TREATIES (EXCESS OF LOSS) </w:t>
      </w:r>
      <w:r w:rsidDel="00000000" w:rsidR="00000000" w:rsidRPr="00000000">
        <w:rPr>
          <w:rtl w:val="0"/>
        </w:rPr>
      </w:r>
    </w:p>
    <w:p w:rsidR="00000000" w:rsidDel="00000000" w:rsidP="00000000" w:rsidRDefault="00000000" w:rsidRPr="00000000" w14:paraId="000011D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is a treaty arrangement whereby an insurer decides the maximum amount which he is prepared to bear in respect of anyone loss, and the reinsurers agree to pay a proportion or the whole of the excess of any loss which exceeds that amount.  There is usually an upper limit to such a treaty.  As soon as the amount retained is exceeded, the reinsurers are interested and are responsible for the proportion of claims and expenses (plus additional amounts for companies expenses) in proportion which their interest bears to that of the ceding company.  Thus the ceding company only gives shares of larger risks to itself reinsurers, thereby retaining more of its own premium and potential profit.  The treaties may be arranged in layers to protect against different limits of claims. </w:t>
      </w:r>
      <w:r w:rsidDel="00000000" w:rsidR="00000000" w:rsidRPr="00000000">
        <w:rPr>
          <w:rtl w:val="0"/>
        </w:rPr>
      </w:r>
    </w:p>
    <w:p w:rsidR="00000000" w:rsidDel="00000000" w:rsidP="00000000" w:rsidRDefault="00000000" w:rsidRPr="00000000" w14:paraId="000011D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example, the insurer may agree to bear the first 5, 000, 000 of any loss, and the treaty may pay, say 90 per cent of the excess of any loss up to 100, 000, 000/= another treaty may be arranged to pay the excess beyond 100, 000, 000. </w:t>
      </w:r>
      <w:r w:rsidDel="00000000" w:rsidR="00000000" w:rsidRPr="00000000">
        <w:rPr>
          <w:rtl w:val="0"/>
        </w:rPr>
      </w:r>
    </w:p>
    <w:p w:rsidR="00000000" w:rsidDel="00000000" w:rsidP="00000000" w:rsidRDefault="00000000" w:rsidRPr="00000000" w14:paraId="000011D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XOL treaties are arranged at the beginning of the year.  Heritage insurance Company pays a deposit premium to XOL reinsurers at the beginning of the year.  The premium is computed as follows:</w:t>
      </w:r>
      <w:r w:rsidDel="00000000" w:rsidR="00000000" w:rsidRPr="00000000">
        <w:rPr>
          <w:rtl w:val="0"/>
        </w:rPr>
      </w:r>
    </w:p>
    <w:p w:rsidR="00000000" w:rsidDel="00000000" w:rsidP="00000000" w:rsidRDefault="00000000" w:rsidRPr="00000000" w14:paraId="000011D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Deposit premium = Estimated Gross Net Premium Income (EGNPI) X a rate</w:t>
      </w:r>
      <w:r w:rsidDel="00000000" w:rsidR="00000000" w:rsidRPr="00000000">
        <w:rPr>
          <w:rtl w:val="0"/>
        </w:rPr>
      </w:r>
    </w:p>
    <w:p w:rsidR="00000000" w:rsidDel="00000000" w:rsidP="00000000" w:rsidRDefault="00000000" w:rsidRPr="00000000" w14:paraId="000011D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Where the rate is normally provided during treaty negotiation or can be adjusted using the following formula </w:t>
      </w:r>
      <w:r w:rsidDel="00000000" w:rsidR="00000000" w:rsidRPr="00000000">
        <w:rPr>
          <w:rtl w:val="0"/>
        </w:rPr>
      </w:r>
    </w:p>
    <w:p w:rsidR="00000000" w:rsidDel="00000000" w:rsidP="00000000" w:rsidRDefault="00000000" w:rsidRPr="00000000" w14:paraId="000011D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ab/>
        <w:t xml:space="preserve">Rate = incurred loss/EGNPI X 100 X Burning cost</w:t>
      </w:r>
      <w:r w:rsidDel="00000000" w:rsidR="00000000" w:rsidRPr="00000000">
        <w:rPr>
          <w:rtl w:val="0"/>
        </w:rPr>
      </w:r>
    </w:p>
    <w:p w:rsidR="00000000" w:rsidDel="00000000" w:rsidP="00000000" w:rsidRDefault="00000000" w:rsidRPr="00000000" w14:paraId="000011D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burning cost (also known as loading factor) is a predetermined figure usually (100/70) </w:t>
      </w:r>
      <w:r w:rsidDel="00000000" w:rsidR="00000000" w:rsidRPr="00000000">
        <w:rPr>
          <w:rtl w:val="0"/>
        </w:rPr>
      </w:r>
    </w:p>
    <w:p w:rsidR="00000000" w:rsidDel="00000000" w:rsidP="00000000" w:rsidRDefault="00000000" w:rsidRPr="00000000" w14:paraId="000011D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If the rate is below the industry average minimum rate, the minimum rate is used. </w:t>
      </w:r>
      <w:r w:rsidDel="00000000" w:rsidR="00000000" w:rsidRPr="00000000">
        <w:rPr>
          <w:rtl w:val="0"/>
        </w:rPr>
      </w:r>
    </w:p>
    <w:p w:rsidR="00000000" w:rsidDel="00000000" w:rsidP="00000000" w:rsidRDefault="00000000" w:rsidRPr="00000000" w14:paraId="000011D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minimum premium may instead be required by the reinsurers instead of the deposit premium.  At the moment, the deposit premium of all Heritage Insurance Company XOL treaties is the same as its minimum premium and must be paid before policy goes on cover. </w:t>
      </w:r>
      <w:r w:rsidDel="00000000" w:rsidR="00000000" w:rsidRPr="00000000">
        <w:rPr>
          <w:rtl w:val="0"/>
        </w:rPr>
      </w:r>
    </w:p>
    <w:p w:rsidR="00000000" w:rsidDel="00000000" w:rsidP="00000000" w:rsidRDefault="00000000" w:rsidRPr="00000000" w14:paraId="000011D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There are three types of XOL treaties.  This are:</w:t>
      </w:r>
      <w:r w:rsidDel="00000000" w:rsidR="00000000" w:rsidRPr="00000000">
        <w:rPr>
          <w:rtl w:val="0"/>
        </w:rPr>
      </w:r>
    </w:p>
    <w:p w:rsidR="00000000" w:rsidDel="00000000" w:rsidP="00000000" w:rsidRDefault="00000000" w:rsidRPr="00000000" w14:paraId="000011E0">
      <w:pPr>
        <w:numPr>
          <w:ilvl w:val="0"/>
          <w:numId w:val="5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Working Excess of Loss</w:t>
      </w:r>
      <w:r w:rsidDel="00000000" w:rsidR="00000000" w:rsidRPr="00000000">
        <w:rPr>
          <w:vertAlign w:val="baseline"/>
          <w:rtl w:val="0"/>
        </w:rPr>
        <w:t xml:space="preserve"> – cover against retained losses arising from a single claims or aggregate retained losses from several claims arising out of a single event for all classes of business covered by the XOL treaty. </w:t>
      </w:r>
      <w:r w:rsidDel="00000000" w:rsidR="00000000" w:rsidRPr="00000000">
        <w:rPr>
          <w:rtl w:val="0"/>
        </w:rPr>
      </w:r>
    </w:p>
    <w:p w:rsidR="00000000" w:rsidDel="00000000" w:rsidP="00000000" w:rsidRDefault="00000000" w:rsidRPr="00000000" w14:paraId="000011E1">
      <w:pPr>
        <w:numPr>
          <w:ilvl w:val="0"/>
          <w:numId w:val="5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Catastrophe Excess of Loss</w:t>
      </w:r>
      <w:r w:rsidDel="00000000" w:rsidR="00000000" w:rsidRPr="00000000">
        <w:rPr>
          <w:vertAlign w:val="baseline"/>
          <w:rtl w:val="0"/>
        </w:rPr>
        <w:t xml:space="preserve">- covers against retained single loss or series of losses arising from a single event of catastrophic nature and exceeding a certain pre - agreed amount for all classes of business covered by the XOL treaty. </w:t>
      </w:r>
      <w:r w:rsidDel="00000000" w:rsidR="00000000" w:rsidRPr="00000000">
        <w:rPr>
          <w:rtl w:val="0"/>
        </w:rPr>
      </w:r>
    </w:p>
    <w:p w:rsidR="00000000" w:rsidDel="00000000" w:rsidP="00000000" w:rsidRDefault="00000000" w:rsidRPr="00000000" w14:paraId="000011E2">
      <w:pPr>
        <w:numPr>
          <w:ilvl w:val="0"/>
          <w:numId w:val="5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i w:val="1"/>
          <w:vertAlign w:val="baseline"/>
          <w:rtl w:val="0"/>
        </w:rPr>
        <w:t xml:space="preserve">Stop Loss Excess of Loss</w:t>
      </w:r>
      <w:r w:rsidDel="00000000" w:rsidR="00000000" w:rsidRPr="00000000">
        <w:rPr>
          <w:vertAlign w:val="baseline"/>
          <w:rtl w:val="0"/>
        </w:rPr>
        <w:t xml:space="preserve"> – covers against any retained single loss or a series of losses arising exceeding a pre - agreed amount and for all classes of business </w:t>
      </w:r>
      <w:r w:rsidDel="00000000" w:rsidR="00000000" w:rsidRPr="00000000">
        <w:rPr>
          <w:rtl w:val="0"/>
        </w:rPr>
      </w:r>
    </w:p>
    <w:p w:rsidR="00000000" w:rsidDel="00000000" w:rsidP="00000000" w:rsidRDefault="00000000" w:rsidRPr="00000000" w14:paraId="000011E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1E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liability basis underlying a XOL reinsurance treaty arrangement may be either claim made or losses occurring basis.  A claim made basis XOL treaty applies where the reinsurer for a particular treaty year accepts liability for claims outstanding at the beginning of the treaty year and claims occurring during the treaty year regardless of when the claims occurred and a portfolio transfer occurs at the end of the treaty year.  In contrast, losses occurring basis XOL treaty applies where the reinsurer for a particular treaty year participates in all claims assumed during that year and remains on liability until all the claims intimated in the treaty year are fully settled.  Therefore, under the claim made basis XOL treaties, the reinsurer is responsible for payment of its share of all claims whose loss date is within the treaty year. </w:t>
      </w:r>
      <w:r w:rsidDel="00000000" w:rsidR="00000000" w:rsidRPr="00000000">
        <w:rPr>
          <w:rtl w:val="0"/>
        </w:rPr>
      </w:r>
    </w:p>
    <w:p w:rsidR="00000000" w:rsidDel="00000000" w:rsidP="00000000" w:rsidRDefault="00000000" w:rsidRPr="00000000" w14:paraId="000011E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1E6">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bookmarkStart w:colFirst="0" w:colLast="0" w:name="_24ufcor" w:id="211"/>
      <w:bookmarkEnd w:id="211"/>
      <w:r w:rsidDel="00000000" w:rsidR="00000000" w:rsidRPr="00000000">
        <w:rPr>
          <w:rFonts w:ascii="Cambria" w:cs="Cambria" w:eastAsia="Cambria" w:hAnsi="Cambria"/>
          <w:b w:val="1"/>
          <w:color w:val="000000"/>
          <w:sz w:val="24"/>
          <w:szCs w:val="24"/>
          <w:u w:val="none"/>
          <w:vertAlign w:val="baseline"/>
          <w:rtl w:val="0"/>
          <w:rPrChange w:author="Heritage Comments" w:id="837" w:date="2013-11-05T16:40:00Z">
            <w:rPr>
              <w:rFonts w:ascii="Cambria" w:cs="Cambria" w:eastAsia="Cambria" w:hAnsi="Cambria"/>
              <w:b w:val="1"/>
              <w:color w:val="0000ff"/>
              <w:sz w:val="24"/>
              <w:szCs w:val="24"/>
              <w:u w:val="single"/>
              <w:vertAlign w:val="baseline"/>
            </w:rPr>
          </w:rPrChange>
        </w:rPr>
        <w:tab/>
        <w:t xml:space="preserve">XOL Treaty</w:t>
      </w:r>
      <w:r w:rsidDel="00000000" w:rsidR="00000000" w:rsidRPr="00000000">
        <w:rPr>
          <w:rtl w:val="0"/>
        </w:rPr>
      </w:r>
    </w:p>
    <w:p w:rsidR="00000000" w:rsidDel="00000000" w:rsidP="00000000" w:rsidRDefault="00000000" w:rsidRPr="00000000" w14:paraId="000011E7">
      <w:pPr>
        <w:pBdr>
          <w:top w:space="0" w:sz="0" w:val="nil"/>
          <w:left w:space="0" w:sz="0" w:val="nil"/>
          <w:bottom w:space="0" w:sz="0" w:val="nil"/>
          <w:right w:space="0" w:sz="0" w:val="nil"/>
          <w:between w:space="0" w:sz="0" w:val="nil"/>
        </w:pBdr>
        <w:shd w:fill="auto" w:val="clear"/>
        <w:spacing w:after="0" w:before="0" w:line="240" w:lineRule="auto"/>
        <w:ind w:left="0" w:firstLine="0"/>
        <w:jc w:val="both"/>
        <w:rPr/>
      </w:pPr>
      <w:r w:rsidDel="00000000" w:rsidR="00000000" w:rsidRPr="00000000">
        <w:rPr>
          <w:rtl w:val="0"/>
        </w:rPr>
      </w:r>
    </w:p>
    <w:p w:rsidR="00000000" w:rsidDel="00000000" w:rsidP="00000000" w:rsidRDefault="00000000" w:rsidRPr="00000000" w14:paraId="000011E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XOL treaties are defined in TurnQuest GIS at the beginning of the year to enable processing of claims.  The following are the XOL parameters defined:</w:t>
      </w:r>
      <w:r w:rsidDel="00000000" w:rsidR="00000000" w:rsidRPr="00000000">
        <w:rPr>
          <w:rtl w:val="0"/>
        </w:rPr>
      </w:r>
    </w:p>
    <w:p w:rsidR="00000000" w:rsidDel="00000000" w:rsidP="00000000" w:rsidRDefault="00000000" w:rsidRPr="00000000" w14:paraId="000011E9">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Period of insurance – the contract period. </w:t>
      </w:r>
      <w:r w:rsidDel="00000000" w:rsidR="00000000" w:rsidRPr="00000000">
        <w:rPr>
          <w:rtl w:val="0"/>
        </w:rPr>
      </w:r>
    </w:p>
    <w:p w:rsidR="00000000" w:rsidDel="00000000" w:rsidP="00000000" w:rsidRDefault="00000000" w:rsidRPr="00000000" w14:paraId="000011EA">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List of classes covered by the treaty. </w:t>
      </w:r>
      <w:r w:rsidDel="00000000" w:rsidR="00000000" w:rsidRPr="00000000">
        <w:rPr>
          <w:rtl w:val="0"/>
        </w:rPr>
      </w:r>
    </w:p>
    <w:p w:rsidR="00000000" w:rsidDel="00000000" w:rsidP="00000000" w:rsidRDefault="00000000" w:rsidRPr="00000000" w14:paraId="000011EB">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Geographical limits. </w:t>
      </w:r>
      <w:r w:rsidDel="00000000" w:rsidR="00000000" w:rsidRPr="00000000">
        <w:rPr>
          <w:rtl w:val="0"/>
        </w:rPr>
      </w:r>
    </w:p>
    <w:p w:rsidR="00000000" w:rsidDel="00000000" w:rsidP="00000000" w:rsidRDefault="00000000" w:rsidRPr="00000000" w14:paraId="000011EC">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Deductible – The amount retained by the insurer beyond which the insurer would recover from the XOL treaty. </w:t>
      </w:r>
      <w:r w:rsidDel="00000000" w:rsidR="00000000" w:rsidRPr="00000000">
        <w:rPr>
          <w:rtl w:val="0"/>
        </w:rPr>
      </w:r>
    </w:p>
    <w:p w:rsidR="00000000" w:rsidDel="00000000" w:rsidP="00000000" w:rsidRDefault="00000000" w:rsidRPr="00000000" w14:paraId="000011ED">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Maximum limit (treaty limit or aggregate limit) – the maximum loss amount that can be recovered from the treaty on one claim. </w:t>
      </w:r>
      <w:r w:rsidDel="00000000" w:rsidR="00000000" w:rsidRPr="00000000">
        <w:rPr>
          <w:rtl w:val="0"/>
        </w:rPr>
      </w:r>
    </w:p>
    <w:p w:rsidR="00000000" w:rsidDel="00000000" w:rsidP="00000000" w:rsidRDefault="00000000" w:rsidRPr="00000000" w14:paraId="000011EE">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Cash loss limit – Is a % of the deductible where all claims hitting that amount should be notified to the reinsurers.  The percentage is specified in the treaty agreement</w:t>
      </w:r>
      <w:r w:rsidDel="00000000" w:rsidR="00000000" w:rsidRPr="00000000">
        <w:rPr>
          <w:rtl w:val="0"/>
        </w:rPr>
      </w:r>
    </w:p>
    <w:p w:rsidR="00000000" w:rsidDel="00000000" w:rsidP="00000000" w:rsidRDefault="00000000" w:rsidRPr="00000000" w14:paraId="000011EF">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Adjustment rate – the XOL adjustment rate (a minimum and a maximum rate can also be provided).  </w:t>
      </w:r>
      <w:r w:rsidDel="00000000" w:rsidR="00000000" w:rsidRPr="00000000">
        <w:rPr>
          <w:rtl w:val="0"/>
        </w:rPr>
      </w:r>
    </w:p>
    <w:p w:rsidR="00000000" w:rsidDel="00000000" w:rsidP="00000000" w:rsidRDefault="00000000" w:rsidRPr="00000000" w14:paraId="000011F0">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Loading rate – burning cost loading rate can be defined e.g., 100/75. </w:t>
      </w:r>
      <w:r w:rsidDel="00000000" w:rsidR="00000000" w:rsidRPr="00000000">
        <w:rPr>
          <w:rtl w:val="0"/>
        </w:rPr>
      </w:r>
    </w:p>
    <w:p w:rsidR="00000000" w:rsidDel="00000000" w:rsidP="00000000" w:rsidRDefault="00000000" w:rsidRPr="00000000" w14:paraId="000011F1">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Deposit premium – the deposit premium payable at the beginning of the contract. </w:t>
      </w:r>
      <w:r w:rsidDel="00000000" w:rsidR="00000000" w:rsidRPr="00000000">
        <w:rPr>
          <w:rtl w:val="0"/>
        </w:rPr>
      </w:r>
    </w:p>
    <w:p w:rsidR="00000000" w:rsidDel="00000000" w:rsidP="00000000" w:rsidRDefault="00000000" w:rsidRPr="00000000" w14:paraId="000011F2">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Reinstatement – reinstating the treaty if the capacity is exhausted. </w:t>
      </w:r>
      <w:r w:rsidDel="00000000" w:rsidR="00000000" w:rsidRPr="00000000">
        <w:rPr>
          <w:rtl w:val="0"/>
        </w:rPr>
      </w:r>
    </w:p>
    <w:p w:rsidR="00000000" w:rsidDel="00000000" w:rsidP="00000000" w:rsidRDefault="00000000" w:rsidRPr="00000000" w14:paraId="000011F3">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Reinsurance premium tax – tax payable on premium paid to foreign reinsurers. </w:t>
      </w:r>
      <w:r w:rsidDel="00000000" w:rsidR="00000000" w:rsidRPr="00000000">
        <w:rPr>
          <w:rtl w:val="0"/>
        </w:rPr>
      </w:r>
    </w:p>
    <w:p w:rsidR="00000000" w:rsidDel="00000000" w:rsidP="00000000" w:rsidRDefault="00000000" w:rsidRPr="00000000" w14:paraId="000011F4">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Clauses attaching. </w:t>
      </w:r>
      <w:r w:rsidDel="00000000" w:rsidR="00000000" w:rsidRPr="00000000">
        <w:rPr>
          <w:rtl w:val="0"/>
        </w:rPr>
      </w:r>
    </w:p>
    <w:p w:rsidR="00000000" w:rsidDel="00000000" w:rsidP="00000000" w:rsidRDefault="00000000" w:rsidRPr="00000000" w14:paraId="000011F5">
      <w:pPr>
        <w:numPr>
          <w:ilvl w:val="0"/>
          <w:numId w:val="4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List of participants and their share ratios. </w:t>
      </w:r>
      <w:r w:rsidDel="00000000" w:rsidR="00000000" w:rsidRPr="00000000">
        <w:rPr>
          <w:rtl w:val="0"/>
        </w:rPr>
      </w:r>
    </w:p>
    <w:p w:rsidR="00000000" w:rsidDel="00000000" w:rsidP="00000000" w:rsidRDefault="00000000" w:rsidRPr="00000000" w14:paraId="000011F6">
      <w:pPr>
        <w:pBdr>
          <w:top w:space="0" w:sz="0" w:val="nil"/>
          <w:left w:space="0" w:sz="0" w:val="nil"/>
          <w:bottom w:space="0" w:sz="0" w:val="nil"/>
          <w:right w:space="0" w:sz="0" w:val="nil"/>
          <w:between w:space="0" w:sz="0" w:val="nil"/>
        </w:pBdr>
        <w:shd w:fill="auto" w:val="clear"/>
        <w:jc w:val="both"/>
        <w:rPr/>
      </w:pPr>
      <w:bookmarkStart w:colFirst="0" w:colLast="0" w:name="_jzpmwk" w:id="212"/>
      <w:bookmarkEnd w:id="212"/>
      <w:r w:rsidDel="00000000" w:rsidR="00000000" w:rsidRPr="00000000">
        <w:rPr>
          <w:rtl w:val="0"/>
        </w:rPr>
      </w:r>
    </w:p>
    <w:p w:rsidR="00000000" w:rsidDel="00000000" w:rsidP="00000000" w:rsidRDefault="00000000" w:rsidRPr="00000000" w14:paraId="000011F7">
      <w:pPr>
        <w:pStyle w:val="Heading4"/>
        <w:numPr>
          <w:ilvl w:val="3"/>
          <w:numId w:val="94"/>
        </w:num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000000"/>
          <w:u w:val="none"/>
          <w:vertAlign w:val="baseline"/>
          <w:rtl w:val="0"/>
          <w:rPrChange w:author="Heritage Comments" w:id="840" w:date="2013-11-05T16:40:00Z">
            <w:rPr>
              <w:color w:val="0000ff"/>
              <w:u w:val="single"/>
              <w:vertAlign w:val="baseline"/>
            </w:rPr>
          </w:rPrChange>
        </w:rPr>
        <w:t xml:space="preserve">XOL Processing</w:t>
      </w:r>
      <w:r w:rsidDel="00000000" w:rsidR="00000000" w:rsidRPr="00000000">
        <w:rPr>
          <w:rtl w:val="0"/>
        </w:rPr>
      </w:r>
    </w:p>
    <w:p w:rsidR="00000000" w:rsidDel="00000000" w:rsidP="00000000" w:rsidRDefault="00000000" w:rsidRPr="00000000" w14:paraId="000011F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The following is the XOL processing functionality in TurnQuest GIS:</w:t>
      </w:r>
      <w:r w:rsidDel="00000000" w:rsidR="00000000" w:rsidRPr="00000000">
        <w:rPr>
          <w:rtl w:val="0"/>
        </w:rPr>
      </w:r>
    </w:p>
    <w:p w:rsidR="00000000" w:rsidDel="00000000" w:rsidP="00000000" w:rsidRDefault="00000000" w:rsidRPr="00000000" w14:paraId="000011F9">
      <w:pPr>
        <w:numPr>
          <w:ilvl w:val="0"/>
          <w:numId w:val="4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raise an alert to reinsurance department when a claim hits the cash loss limit. </w:t>
      </w:r>
      <w:r w:rsidDel="00000000" w:rsidR="00000000" w:rsidRPr="00000000">
        <w:rPr>
          <w:rtl w:val="0"/>
        </w:rPr>
      </w:r>
    </w:p>
    <w:p w:rsidR="00000000" w:rsidDel="00000000" w:rsidP="00000000" w:rsidRDefault="00000000" w:rsidRPr="00000000" w14:paraId="000011FA">
      <w:pPr>
        <w:numPr>
          <w:ilvl w:val="0"/>
          <w:numId w:val="4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group claims arising out of one event or catastrophe and recovering from the XOL treaty based on the aggregate claim retained. </w:t>
      </w:r>
      <w:r w:rsidDel="00000000" w:rsidR="00000000" w:rsidRPr="00000000">
        <w:rPr>
          <w:rtl w:val="0"/>
        </w:rPr>
      </w:r>
    </w:p>
    <w:p w:rsidR="00000000" w:rsidDel="00000000" w:rsidP="00000000" w:rsidRDefault="00000000" w:rsidRPr="00000000" w14:paraId="000011FB">
      <w:pPr>
        <w:numPr>
          <w:ilvl w:val="0"/>
          <w:numId w:val="4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for the RI department to generate a letter using the TurnQuest Memos &amp; Letter module to notify the XOL reinsurers of the claim hitting the cash loss limit. </w:t>
      </w:r>
      <w:r w:rsidDel="00000000" w:rsidR="00000000" w:rsidRPr="00000000">
        <w:rPr>
          <w:rtl w:val="0"/>
        </w:rPr>
      </w:r>
    </w:p>
    <w:p w:rsidR="00000000" w:rsidDel="00000000" w:rsidP="00000000" w:rsidRDefault="00000000" w:rsidRPr="00000000" w14:paraId="000011FC">
      <w:pPr>
        <w:numPr>
          <w:ilvl w:val="0"/>
          <w:numId w:val="4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On authorization of the XOL transaction, the amounts are updated to the reinsurers accounts in the general ledger</w:t>
      </w:r>
      <w:r w:rsidDel="00000000" w:rsidR="00000000" w:rsidRPr="00000000">
        <w:rPr>
          <w:rtl w:val="0"/>
        </w:rPr>
      </w:r>
    </w:p>
    <w:p w:rsidR="00000000" w:rsidDel="00000000" w:rsidP="00000000" w:rsidRDefault="00000000" w:rsidRPr="00000000" w14:paraId="000011FD">
      <w:pPr>
        <w:pBdr>
          <w:top w:space="0" w:sz="0" w:val="nil"/>
          <w:left w:space="0" w:sz="0" w:val="nil"/>
          <w:bottom w:space="0" w:sz="0" w:val="nil"/>
          <w:right w:space="0" w:sz="0" w:val="nil"/>
          <w:between w:space="0" w:sz="0" w:val="nil"/>
        </w:pBdr>
        <w:shd w:fill="auto" w:val="clear"/>
        <w:jc w:val="both"/>
        <w:rPr/>
      </w:pPr>
      <w:bookmarkStart w:colFirst="0" w:colLast="0" w:name="_33zd5kd" w:id="213"/>
      <w:bookmarkEnd w:id="213"/>
      <w:r w:rsidDel="00000000" w:rsidR="00000000" w:rsidRPr="00000000">
        <w:rPr>
          <w:rtl w:val="0"/>
        </w:rPr>
      </w:r>
    </w:p>
    <w:p w:rsidR="00000000" w:rsidDel="00000000" w:rsidP="00000000" w:rsidRDefault="00000000" w:rsidRPr="00000000" w14:paraId="000011FE">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1" w:date="2013-11-05T16:40:00Z">
            <w:rPr>
              <w:rFonts w:ascii="Cambria" w:cs="Cambria" w:eastAsia="Cambria" w:hAnsi="Cambria"/>
              <w:b w:val="1"/>
              <w:color w:val="0000ff"/>
              <w:sz w:val="24"/>
              <w:szCs w:val="24"/>
              <w:u w:val="single"/>
              <w:vertAlign w:val="baseline"/>
            </w:rPr>
          </w:rPrChange>
        </w:rPr>
        <w:t xml:space="preserve">XOL Adjustments </w:t>
      </w:r>
      <w:r w:rsidDel="00000000" w:rsidR="00000000" w:rsidRPr="00000000">
        <w:rPr>
          <w:rtl w:val="0"/>
        </w:rPr>
      </w:r>
    </w:p>
    <w:p w:rsidR="00000000" w:rsidDel="00000000" w:rsidP="00000000" w:rsidRDefault="00000000" w:rsidRPr="00000000" w14:paraId="000011F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XOL adjustment is done at the end of the year to determine the actual premium to be paid by the insurer to the reinsurer for the business covered during the year.  Where the actual premium is more that the minimum and deposit premium, the insurer pays the extra premium to the reinsurer.  No refund is done by the reinsurer where the actual premium is less than the deposit premium.  A sample XOL adjustment report that will be generated from the TurnQuest GIS is shown below:</w:t>
      </w:r>
      <w:r w:rsidDel="00000000" w:rsidR="00000000" w:rsidRPr="00000000">
        <w:rPr>
          <w:rtl w:val="0"/>
        </w:rPr>
      </w:r>
    </w:p>
    <w:tbl>
      <w:tblPr>
        <w:tblStyle w:val="Table38"/>
        <w:tblW w:w="9576.0" w:type="dxa"/>
        <w:jc w:val="left"/>
        <w:tblInd w:w="108.0" w:type="pct"/>
        <w:tblBorders>
          <w:top w:color="000000" w:space="0" w:sz="6" w:val="single"/>
          <w:left w:color="000000" w:space="0" w:sz="6" w:val="single"/>
          <w:bottom w:color="000000" w:space="0" w:sz="6" w:val="single"/>
          <w:right w:color="000000" w:space="0" w:sz="6" w:val="single"/>
        </w:tblBorders>
        <w:tblLayout w:type="fixed"/>
        <w:tblLook w:val="0000"/>
      </w:tblPr>
      <w:tblGrid>
        <w:gridCol w:w="1211"/>
        <w:gridCol w:w="633"/>
        <w:gridCol w:w="784"/>
        <w:gridCol w:w="3762"/>
        <w:gridCol w:w="1509"/>
        <w:gridCol w:w="1677"/>
        <w:tblGridChange w:id="0">
          <w:tblGrid>
            <w:gridCol w:w="1211"/>
            <w:gridCol w:w="633"/>
            <w:gridCol w:w="784"/>
            <w:gridCol w:w="3762"/>
            <w:gridCol w:w="1509"/>
            <w:gridCol w:w="1677"/>
          </w:tblGrid>
        </w:tblGridChange>
      </w:tblGrid>
      <w:tr>
        <w:trPr>
          <w:trHeight w:val="240" w:hRule="atLeast"/>
        </w:trPr>
        <w:tc>
          <w:tcPr/>
          <w:p w:rsidR="00000000" w:rsidDel="00000000" w:rsidP="00000000" w:rsidRDefault="00000000" w:rsidRPr="00000000" w14:paraId="0000120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0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HERITAGE INSURANCE COMPANY</w:t>
            </w:r>
            <w:r w:rsidDel="00000000" w:rsidR="00000000" w:rsidRPr="00000000">
              <w:rPr>
                <w:rtl w:val="0"/>
              </w:rPr>
            </w:r>
          </w:p>
        </w:tc>
        <w:tc>
          <w:tcPr/>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120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p w:rsidR="00000000" w:rsidDel="00000000" w:rsidP="00000000" w:rsidRDefault="00000000" w:rsidRPr="00000000" w14:paraId="0000120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0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Amount in KES. '000’ 2010</w:t>
            </w:r>
            <w:r w:rsidDel="00000000" w:rsidR="00000000" w:rsidRPr="00000000">
              <w:rPr>
                <w:rtl w:val="0"/>
              </w:rPr>
            </w:r>
          </w:p>
        </w:tc>
        <w:tc>
          <w:tcPr/>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12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p w:rsidR="00000000" w:rsidDel="00000000" w:rsidP="00000000" w:rsidRDefault="00000000" w:rsidRPr="00000000" w14:paraId="0000120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Dept. </w:t>
            </w:r>
            <w:r w:rsidDel="00000000" w:rsidR="00000000" w:rsidRPr="00000000">
              <w:rPr>
                <w:rtl w:val="0"/>
              </w:rPr>
            </w:r>
          </w:p>
        </w:tc>
        <w:tc>
          <w:tcPr/>
          <w:p w:rsidR="00000000" w:rsidDel="00000000" w:rsidP="00000000" w:rsidRDefault="00000000" w:rsidRPr="00000000" w14:paraId="0000120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GNPI</w:t>
            </w:r>
            <w:r w:rsidDel="00000000" w:rsidR="00000000" w:rsidRPr="00000000">
              <w:rPr>
                <w:rtl w:val="0"/>
              </w:rPr>
            </w:r>
          </w:p>
        </w:tc>
        <w:tc>
          <w:tcPr/>
          <w:p w:rsidR="00000000" w:rsidDel="00000000" w:rsidP="00000000" w:rsidRDefault="00000000" w:rsidRPr="00000000" w14:paraId="0000120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Rate</w:t>
            </w:r>
            <w:r w:rsidDel="00000000" w:rsidR="00000000" w:rsidRPr="00000000">
              <w:rPr>
                <w:rtl w:val="0"/>
              </w:rPr>
            </w:r>
          </w:p>
        </w:tc>
        <w:tc>
          <w:tcPr/>
          <w:p w:rsidR="00000000" w:rsidDel="00000000" w:rsidP="00000000" w:rsidRDefault="00000000" w:rsidRPr="00000000" w14:paraId="0000120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XOL Premium= (GNPI*RATE) </w:t>
            </w:r>
            <w:r w:rsidDel="00000000" w:rsidR="00000000" w:rsidRPr="00000000">
              <w:rPr>
                <w:rtl w:val="0"/>
              </w:rPr>
            </w:r>
          </w:p>
        </w:tc>
        <w:tc>
          <w:tcPr/>
          <w:p w:rsidR="00000000" w:rsidDel="00000000" w:rsidP="00000000" w:rsidRDefault="00000000" w:rsidRPr="00000000" w14:paraId="0000121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M &amp; D premium</w:t>
            </w:r>
            <w:r w:rsidDel="00000000" w:rsidR="00000000" w:rsidRPr="00000000">
              <w:rPr>
                <w:rtl w:val="0"/>
              </w:rPr>
            </w:r>
          </w:p>
        </w:tc>
        <w:tc>
          <w:tcPr/>
          <w:p w:rsidR="00000000" w:rsidDel="00000000" w:rsidP="00000000" w:rsidRDefault="00000000" w:rsidRPr="00000000" w14:paraId="0000121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Net XOL premium</w:t>
            </w:r>
            <w:r w:rsidDel="00000000" w:rsidR="00000000" w:rsidRPr="00000000">
              <w:rPr>
                <w:rtl w:val="0"/>
              </w:rPr>
            </w:r>
          </w:p>
        </w:tc>
      </w:tr>
      <w:tr>
        <w:trPr>
          <w:trHeight w:val="240" w:hRule="atLeast"/>
        </w:trPr>
        <w:tc>
          <w:tcPr/>
          <w:p w:rsidR="00000000" w:rsidDel="00000000" w:rsidP="00000000" w:rsidRDefault="00000000" w:rsidRPr="00000000" w14:paraId="0000121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Motor </w:t>
            </w:r>
            <w:r w:rsidDel="00000000" w:rsidR="00000000" w:rsidRPr="00000000">
              <w:rPr>
                <w:rtl w:val="0"/>
              </w:rPr>
            </w:r>
          </w:p>
        </w:tc>
        <w:tc>
          <w:tcPr/>
          <w:p w:rsidR="00000000" w:rsidDel="00000000" w:rsidP="00000000" w:rsidRDefault="00000000" w:rsidRPr="00000000" w14:paraId="000012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1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1. 40%</w:t>
            </w:r>
            <w:r w:rsidDel="00000000" w:rsidR="00000000" w:rsidRPr="00000000">
              <w:rPr>
                <w:rtl w:val="0"/>
              </w:rPr>
            </w:r>
          </w:p>
        </w:tc>
        <w:tc>
          <w:tcPr/>
          <w:p w:rsidR="00000000" w:rsidDel="00000000" w:rsidP="00000000" w:rsidRDefault="00000000" w:rsidRPr="00000000" w14:paraId="0000121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p w:rsidR="00000000" w:rsidDel="00000000" w:rsidP="00000000" w:rsidRDefault="00000000" w:rsidRPr="00000000" w14:paraId="000012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p w:rsidR="00000000" w:rsidDel="00000000" w:rsidP="00000000" w:rsidRDefault="00000000" w:rsidRPr="00000000" w14:paraId="000012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1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3. 00%</w:t>
            </w:r>
            <w:r w:rsidDel="00000000" w:rsidR="00000000" w:rsidRPr="00000000">
              <w:rPr>
                <w:rtl w:val="0"/>
              </w:rPr>
            </w:r>
          </w:p>
        </w:tc>
        <w:tc>
          <w:tcPr/>
          <w:p w:rsidR="00000000" w:rsidDel="00000000" w:rsidP="00000000" w:rsidRDefault="00000000" w:rsidRPr="00000000" w14:paraId="0000121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p w:rsidR="00000000" w:rsidDel="00000000" w:rsidP="00000000" w:rsidRDefault="00000000" w:rsidRPr="00000000" w14:paraId="000012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p w:rsidR="00000000" w:rsidDel="00000000" w:rsidP="00000000" w:rsidRDefault="00000000" w:rsidRPr="00000000" w14:paraId="000012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2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1. 14%</w:t>
            </w:r>
            <w:r w:rsidDel="00000000" w:rsidR="00000000" w:rsidRPr="00000000">
              <w:rPr>
                <w:rtl w:val="0"/>
              </w:rPr>
            </w:r>
          </w:p>
        </w:tc>
        <w:tc>
          <w:tcPr/>
          <w:p w:rsidR="00000000" w:rsidDel="00000000" w:rsidP="00000000" w:rsidRDefault="00000000" w:rsidRPr="00000000" w14:paraId="0000122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p w:rsidR="00000000" w:rsidDel="00000000" w:rsidP="00000000" w:rsidRDefault="00000000" w:rsidRPr="00000000" w14:paraId="000012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p w:rsidR="00000000" w:rsidDel="00000000" w:rsidP="00000000" w:rsidRDefault="00000000" w:rsidRPr="00000000" w14:paraId="000012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2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r>
      <w:tr>
        <w:trPr>
          <w:trHeight w:val="240" w:hRule="atLeast"/>
        </w:trPr>
        <w:tc>
          <w:tcPr/>
          <w:p w:rsidR="00000000" w:rsidDel="00000000" w:rsidP="00000000" w:rsidRDefault="00000000" w:rsidRPr="00000000" w14:paraId="0000122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Marine</w:t>
            </w:r>
            <w:r w:rsidDel="00000000" w:rsidR="00000000" w:rsidRPr="00000000">
              <w:rPr>
                <w:rtl w:val="0"/>
              </w:rPr>
            </w:r>
          </w:p>
        </w:tc>
        <w:tc>
          <w:tcPr/>
          <w:p w:rsidR="00000000" w:rsidDel="00000000" w:rsidP="00000000" w:rsidRDefault="00000000" w:rsidRPr="00000000" w14:paraId="000012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2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2. 90%</w:t>
            </w:r>
            <w:r w:rsidDel="00000000" w:rsidR="00000000" w:rsidRPr="00000000">
              <w:rPr>
                <w:rtl w:val="0"/>
              </w:rPr>
            </w:r>
          </w:p>
        </w:tc>
        <w:tc>
          <w:tcPr/>
          <w:p w:rsidR="00000000" w:rsidDel="00000000" w:rsidP="00000000" w:rsidRDefault="00000000" w:rsidRPr="00000000" w14:paraId="0000122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p w:rsidR="00000000" w:rsidDel="00000000" w:rsidP="00000000" w:rsidRDefault="00000000" w:rsidRPr="00000000" w14:paraId="000012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p w:rsidR="00000000" w:rsidDel="00000000" w:rsidP="00000000" w:rsidRDefault="00000000" w:rsidRPr="00000000" w14:paraId="000012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3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6. 23%</w:t>
            </w:r>
            <w:r w:rsidDel="00000000" w:rsidR="00000000" w:rsidRPr="00000000">
              <w:rPr>
                <w:rtl w:val="0"/>
              </w:rPr>
            </w:r>
          </w:p>
        </w:tc>
        <w:tc>
          <w:tcPr/>
          <w:p w:rsidR="00000000" w:rsidDel="00000000" w:rsidP="00000000" w:rsidRDefault="00000000" w:rsidRPr="00000000" w14:paraId="0000123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p w:rsidR="00000000" w:rsidDel="00000000" w:rsidP="00000000" w:rsidRDefault="00000000" w:rsidRPr="00000000" w14:paraId="000012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p w:rsidR="00000000" w:rsidDel="00000000" w:rsidP="00000000" w:rsidRDefault="00000000" w:rsidRPr="00000000" w14:paraId="000012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3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2. 65%</w:t>
            </w:r>
            <w:r w:rsidDel="00000000" w:rsidR="00000000" w:rsidRPr="00000000">
              <w:rPr>
                <w:rtl w:val="0"/>
              </w:rPr>
            </w:r>
          </w:p>
        </w:tc>
        <w:tc>
          <w:tcPr/>
          <w:p w:rsidR="00000000" w:rsidDel="00000000" w:rsidP="00000000" w:rsidRDefault="00000000" w:rsidRPr="00000000" w14:paraId="0000123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p w:rsidR="00000000" w:rsidDel="00000000" w:rsidP="00000000" w:rsidRDefault="00000000" w:rsidRPr="00000000" w14:paraId="000012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p w:rsidR="00000000" w:rsidDel="00000000" w:rsidP="00000000" w:rsidRDefault="00000000" w:rsidRPr="00000000" w14:paraId="000012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3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3. 55%</w:t>
            </w:r>
            <w:r w:rsidDel="00000000" w:rsidR="00000000" w:rsidRPr="00000000">
              <w:rPr>
                <w:rtl w:val="0"/>
              </w:rPr>
            </w:r>
          </w:p>
        </w:tc>
        <w:tc>
          <w:tcPr/>
          <w:p w:rsidR="00000000" w:rsidDel="00000000" w:rsidP="00000000" w:rsidRDefault="00000000" w:rsidRPr="00000000" w14:paraId="0000123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p w:rsidR="00000000" w:rsidDel="00000000" w:rsidP="00000000" w:rsidRDefault="00000000" w:rsidRPr="00000000" w14:paraId="000012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p w:rsidR="00000000" w:rsidDel="00000000" w:rsidP="00000000" w:rsidRDefault="00000000" w:rsidRPr="00000000" w14:paraId="000012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4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r>
      <w:tr>
        <w:trPr>
          <w:trHeight w:val="240" w:hRule="atLeast"/>
        </w:trPr>
        <w:tc>
          <w:tcPr/>
          <w:p w:rsidR="00000000" w:rsidDel="00000000" w:rsidP="00000000" w:rsidRDefault="00000000" w:rsidRPr="00000000" w14:paraId="0000124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Net Account</w:t>
            </w:r>
            <w:r w:rsidDel="00000000" w:rsidR="00000000" w:rsidRPr="00000000">
              <w:rPr>
                <w:rtl w:val="0"/>
              </w:rPr>
            </w:r>
          </w:p>
        </w:tc>
        <w:tc>
          <w:tcPr/>
          <w:p w:rsidR="00000000" w:rsidDel="00000000" w:rsidP="00000000" w:rsidRDefault="00000000" w:rsidRPr="00000000" w14:paraId="000012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4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1. 75%</w:t>
            </w:r>
            <w:r w:rsidDel="00000000" w:rsidR="00000000" w:rsidRPr="00000000">
              <w:rPr>
                <w:rtl w:val="0"/>
              </w:rPr>
            </w:r>
          </w:p>
        </w:tc>
        <w:tc>
          <w:tcPr/>
          <w:p w:rsidR="00000000" w:rsidDel="00000000" w:rsidP="00000000" w:rsidRDefault="00000000" w:rsidRPr="00000000" w14:paraId="0000124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p w:rsidR="00000000" w:rsidDel="00000000" w:rsidP="00000000" w:rsidRDefault="00000000" w:rsidRPr="00000000" w14:paraId="000012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p w:rsidR="00000000" w:rsidDel="00000000" w:rsidP="00000000" w:rsidRDefault="00000000" w:rsidRPr="00000000" w14:paraId="000012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5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2. 50%</w:t>
            </w:r>
            <w:r w:rsidDel="00000000" w:rsidR="00000000" w:rsidRPr="00000000">
              <w:rPr>
                <w:rtl w:val="0"/>
              </w:rPr>
            </w:r>
          </w:p>
        </w:tc>
        <w:tc>
          <w:tcPr/>
          <w:p w:rsidR="00000000" w:rsidDel="00000000" w:rsidP="00000000" w:rsidRDefault="00000000" w:rsidRPr="00000000" w14:paraId="0000125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p w:rsidR="00000000" w:rsidDel="00000000" w:rsidP="00000000" w:rsidRDefault="00000000" w:rsidRPr="00000000" w14:paraId="000012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p w:rsidR="00000000" w:rsidDel="00000000" w:rsidP="00000000" w:rsidRDefault="00000000" w:rsidRPr="00000000" w14:paraId="000012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5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1. 70%</w:t>
            </w:r>
            <w:r w:rsidDel="00000000" w:rsidR="00000000" w:rsidRPr="00000000">
              <w:rPr>
                <w:rtl w:val="0"/>
              </w:rPr>
            </w:r>
          </w:p>
        </w:tc>
        <w:tc>
          <w:tcPr/>
          <w:p w:rsidR="00000000" w:rsidDel="00000000" w:rsidP="00000000" w:rsidRDefault="00000000" w:rsidRPr="00000000" w14:paraId="0000125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p w:rsidR="00000000" w:rsidDel="00000000" w:rsidP="00000000" w:rsidRDefault="00000000" w:rsidRPr="00000000" w14:paraId="000012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p w:rsidR="00000000" w:rsidDel="00000000" w:rsidP="00000000" w:rsidRDefault="00000000" w:rsidRPr="00000000" w14:paraId="0000125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5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5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5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r>
      <w:tr>
        <w:trPr>
          <w:trHeight w:val="240" w:hRule="atLeast"/>
        </w:trPr>
        <w:tc>
          <w:tcPr/>
          <w:p w:rsidR="00000000" w:rsidDel="00000000" w:rsidP="00000000" w:rsidRDefault="00000000" w:rsidRPr="00000000" w14:paraId="000012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6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6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Net XoL Premium</w:t>
            </w:r>
            <w:r w:rsidDel="00000000" w:rsidR="00000000" w:rsidRPr="00000000">
              <w:rPr>
                <w:rtl w:val="0"/>
              </w:rPr>
            </w:r>
          </w:p>
        </w:tc>
        <w:tc>
          <w:tcPr/>
          <w:p w:rsidR="00000000" w:rsidDel="00000000" w:rsidP="00000000" w:rsidRDefault="00000000" w:rsidRPr="00000000" w14:paraId="0000126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p w:rsidR="00000000" w:rsidDel="00000000" w:rsidP="00000000" w:rsidRDefault="00000000" w:rsidRPr="00000000" w14:paraId="000012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p w:rsidR="00000000" w:rsidDel="00000000" w:rsidP="00000000" w:rsidRDefault="00000000" w:rsidRPr="00000000" w14:paraId="000012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6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6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6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Less M &amp; D P</w:t>
            </w:r>
            <w:r w:rsidDel="00000000" w:rsidR="00000000" w:rsidRPr="00000000">
              <w:rPr>
                <w:rtl w:val="0"/>
              </w:rPr>
            </w:r>
          </w:p>
        </w:tc>
        <w:tc>
          <w:tcPr/>
          <w:p w:rsidR="00000000" w:rsidDel="00000000" w:rsidP="00000000" w:rsidRDefault="00000000" w:rsidRPr="00000000" w14:paraId="0000126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p w:rsidR="00000000" w:rsidDel="00000000" w:rsidP="00000000" w:rsidRDefault="00000000" w:rsidRPr="00000000" w14:paraId="000012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p w:rsidR="00000000" w:rsidDel="00000000" w:rsidP="00000000" w:rsidRDefault="00000000" w:rsidRPr="00000000" w14:paraId="0000126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6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6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Net Adjustment</w:t>
            </w:r>
            <w:r w:rsidDel="00000000" w:rsidR="00000000" w:rsidRPr="00000000">
              <w:rPr>
                <w:rtl w:val="0"/>
              </w:rPr>
            </w:r>
          </w:p>
        </w:tc>
        <w:tc>
          <w:tcPr/>
          <w:p w:rsidR="00000000" w:rsidDel="00000000" w:rsidP="00000000" w:rsidRDefault="00000000" w:rsidRPr="00000000" w14:paraId="0000127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p w:rsidR="00000000" w:rsidDel="00000000" w:rsidP="00000000" w:rsidRDefault="00000000" w:rsidRPr="00000000" w14:paraId="000012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p w:rsidR="00000000" w:rsidDel="00000000" w:rsidP="00000000" w:rsidRDefault="00000000" w:rsidRPr="00000000" w14:paraId="000012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7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7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7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7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p w:rsidR="00000000" w:rsidDel="00000000" w:rsidP="00000000" w:rsidRDefault="00000000" w:rsidRPr="00000000" w14:paraId="0000127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7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7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7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Munich Re 40%</w:t>
            </w:r>
            <w:r w:rsidDel="00000000" w:rsidR="00000000" w:rsidRPr="00000000">
              <w:rPr>
                <w:rtl w:val="0"/>
              </w:rPr>
            </w:r>
          </w:p>
        </w:tc>
        <w:tc>
          <w:tcPr/>
          <w:p w:rsidR="00000000" w:rsidDel="00000000" w:rsidP="00000000" w:rsidRDefault="00000000" w:rsidRPr="00000000" w14:paraId="0000127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p w:rsidR="00000000" w:rsidDel="00000000" w:rsidP="00000000" w:rsidRDefault="00000000" w:rsidRPr="00000000" w14:paraId="0000127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240" w:hRule="atLeast"/>
        </w:trPr>
        <w:tc>
          <w:tcPr/>
          <w:p w:rsidR="00000000" w:rsidDel="00000000" w:rsidP="00000000" w:rsidRDefault="00000000" w:rsidRPr="00000000" w14:paraId="0000127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7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8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p w:rsidR="00000000" w:rsidDel="00000000" w:rsidP="00000000" w:rsidRDefault="00000000" w:rsidRPr="00000000" w14:paraId="0000128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JB Boda 60% ( PTA Re 35%, Africa Re 25%) </w:t>
            </w:r>
            <w:r w:rsidDel="00000000" w:rsidR="00000000" w:rsidRPr="00000000">
              <w:rPr>
                <w:rtl w:val="0"/>
              </w:rPr>
            </w:r>
          </w:p>
        </w:tc>
        <w:tc>
          <w:tcPr/>
          <w:p w:rsidR="00000000" w:rsidDel="00000000" w:rsidP="00000000" w:rsidRDefault="00000000" w:rsidRPr="00000000" w14:paraId="0000128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0</w:t>
            </w:r>
            <w:r w:rsidDel="00000000" w:rsidR="00000000" w:rsidRPr="00000000">
              <w:rPr>
                <w:rtl w:val="0"/>
              </w:rPr>
            </w:r>
          </w:p>
        </w:tc>
        <w:tc>
          <w:tcPr/>
          <w:p w:rsidR="00000000" w:rsidDel="00000000" w:rsidP="00000000" w:rsidRDefault="00000000" w:rsidRPr="00000000" w14:paraId="0000128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bl>
    <w:p w:rsidR="00000000" w:rsidDel="00000000" w:rsidP="00000000" w:rsidRDefault="00000000" w:rsidRPr="00000000" w14:paraId="0000128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28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Notes</w:t>
      </w:r>
      <w:r w:rsidDel="00000000" w:rsidR="00000000" w:rsidRPr="00000000">
        <w:rPr>
          <w:rtl w:val="0"/>
        </w:rPr>
      </w:r>
    </w:p>
    <w:p w:rsidR="00000000" w:rsidDel="00000000" w:rsidP="00000000" w:rsidRDefault="00000000" w:rsidRPr="00000000" w14:paraId="00001286">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The claims paid figure is the total retained payments on the claim whose loss date is the within the treaty year. </w:t>
      </w:r>
      <w:r w:rsidDel="00000000" w:rsidR="00000000" w:rsidRPr="00000000">
        <w:rPr>
          <w:rtl w:val="0"/>
        </w:rPr>
      </w:r>
    </w:p>
    <w:p w:rsidR="00000000" w:rsidDel="00000000" w:rsidP="00000000" w:rsidRDefault="00000000" w:rsidRPr="00000000" w14:paraId="00001287">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Outstanding claims figure is the total retained outstanding claims on claims whose loss date is within the treaty year. </w:t>
      </w:r>
      <w:r w:rsidDel="00000000" w:rsidR="00000000" w:rsidRPr="00000000">
        <w:rPr>
          <w:rtl w:val="0"/>
        </w:rPr>
      </w:r>
    </w:p>
    <w:p w:rsidR="00000000" w:rsidDel="00000000" w:rsidP="00000000" w:rsidRDefault="00000000" w:rsidRPr="00000000" w14:paraId="00001288">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GNPI is computed based on reinsurance underwritten in the treaty year. </w:t>
      </w:r>
      <w:r w:rsidDel="00000000" w:rsidR="00000000" w:rsidRPr="00000000">
        <w:rPr>
          <w:rtl w:val="0"/>
        </w:rPr>
      </w:r>
    </w:p>
    <w:p w:rsidR="00000000" w:rsidDel="00000000" w:rsidP="00000000" w:rsidRDefault="00000000" w:rsidRPr="00000000" w14:paraId="0000128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Where the calculated adjustment rate is greater than the treaty agreed maximum adjustment rate, then the maximum is used.  If less than minimum agreed rate, then minimum is used.  Else the calculated rate is used.  Where a definite rate is given (as opposed to a range) , then the computation above is foregone and the specified rate used. </w:t>
      </w:r>
      <w:r w:rsidDel="00000000" w:rsidR="00000000" w:rsidRPr="00000000">
        <w:rPr>
          <w:rtl w:val="0"/>
        </w:rPr>
      </w:r>
    </w:p>
    <w:p w:rsidR="00000000" w:rsidDel="00000000" w:rsidP="00000000" w:rsidRDefault="00000000" w:rsidRPr="00000000" w14:paraId="0000128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28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XOL Treaty needs to ensure that all premiums (even below net retention)  go to the total premium during MDP calculation</w:t>
      </w:r>
      <w:r w:rsidDel="00000000" w:rsidR="00000000" w:rsidRPr="00000000">
        <w:rPr>
          <w:rtl w:val="0"/>
        </w:rPr>
      </w:r>
    </w:p>
    <w:p w:rsidR="00000000" w:rsidDel="00000000" w:rsidP="00000000" w:rsidRDefault="00000000" w:rsidRPr="00000000" w14:paraId="0000128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MDP Calculation needs to process some transactions and then run the adjustment calculation. </w:t>
      </w:r>
      <w:r w:rsidDel="00000000" w:rsidR="00000000" w:rsidRPr="00000000">
        <w:rPr>
          <w:rtl w:val="0"/>
        </w:rPr>
      </w:r>
    </w:p>
    <w:p w:rsidR="00000000" w:rsidDel="00000000" w:rsidP="00000000" w:rsidRDefault="00000000" w:rsidRPr="00000000" w14:paraId="0000128D">
      <w:pPr>
        <w:pBdr>
          <w:top w:space="0" w:sz="0" w:val="nil"/>
          <w:left w:space="0" w:sz="0" w:val="nil"/>
          <w:bottom w:space="0" w:sz="0" w:val="nil"/>
          <w:right w:space="0" w:sz="0" w:val="nil"/>
          <w:between w:space="0" w:sz="0" w:val="nil"/>
        </w:pBdr>
        <w:shd w:fill="auto" w:val="clear"/>
        <w:jc w:val="both"/>
        <w:rPr/>
      </w:pPr>
      <w:bookmarkStart w:colFirst="0" w:colLast="0" w:name="_1j4nfs6" w:id="214"/>
      <w:bookmarkEnd w:id="214"/>
      <w:r w:rsidDel="00000000" w:rsidR="00000000" w:rsidRPr="00000000">
        <w:rPr>
          <w:rtl w:val="0"/>
        </w:rPr>
      </w:r>
    </w:p>
    <w:p w:rsidR="00000000" w:rsidDel="00000000" w:rsidP="00000000" w:rsidRDefault="00000000" w:rsidRPr="00000000" w14:paraId="0000128E">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1" w:date="2013-11-05T16:40:00Z">
            <w:rPr>
              <w:rFonts w:ascii="Cambria" w:cs="Cambria" w:eastAsia="Cambria" w:hAnsi="Cambria"/>
              <w:b w:val="1"/>
              <w:color w:val="0000ff"/>
              <w:sz w:val="24"/>
              <w:szCs w:val="24"/>
              <w:u w:val="single"/>
              <w:vertAlign w:val="baseline"/>
            </w:rPr>
          </w:rPrChange>
        </w:rPr>
        <w:t xml:space="preserve">Reinstatement of Cover </w:t>
      </w:r>
      <w:r w:rsidDel="00000000" w:rsidR="00000000" w:rsidRPr="00000000">
        <w:rPr>
          <w:rtl w:val="0"/>
        </w:rPr>
      </w:r>
    </w:p>
    <w:p w:rsidR="00000000" w:rsidDel="00000000" w:rsidP="00000000" w:rsidRDefault="00000000" w:rsidRPr="00000000" w14:paraId="0000128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every loss that an insurance company suffers, cover is used up and as such there’s need to restore the burnt/used up aspect of the cover by paying extra premium to the reinsurers.  Reinstatement is at 100% additional premium as to time, pro rata as to amount. </w:t>
      </w:r>
      <w:r w:rsidDel="00000000" w:rsidR="00000000" w:rsidRPr="00000000">
        <w:rPr>
          <w:rtl w:val="0"/>
        </w:rPr>
      </w:r>
    </w:p>
    <w:p w:rsidR="00000000" w:rsidDel="00000000" w:rsidP="00000000" w:rsidRDefault="00000000" w:rsidRPr="00000000" w14:paraId="0000129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When negotiating for Xol treaties, Heritage Insurance Company are normally advised onto the number of times the reinstatements can be done per line</w:t>
      </w:r>
      <w:r w:rsidDel="00000000" w:rsidR="00000000" w:rsidRPr="00000000">
        <w:rPr>
          <w:rtl w:val="0"/>
        </w:rPr>
      </w:r>
    </w:p>
    <w:p w:rsidR="00000000" w:rsidDel="00000000" w:rsidP="00000000" w:rsidRDefault="00000000" w:rsidRPr="00000000" w14:paraId="0000129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Reinstatement premium is of 2 types:</w:t>
      </w:r>
      <w:r w:rsidDel="00000000" w:rsidR="00000000" w:rsidRPr="00000000">
        <w:rPr>
          <w:rtl w:val="0"/>
        </w:rPr>
      </w:r>
    </w:p>
    <w:p w:rsidR="00000000" w:rsidDel="00000000" w:rsidP="00000000" w:rsidRDefault="00000000" w:rsidRPr="00000000" w14:paraId="0000129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Provisional reinstatement premium</w:t>
      </w:r>
      <w:r w:rsidDel="00000000" w:rsidR="00000000" w:rsidRPr="00000000">
        <w:rPr>
          <w:rtl w:val="0"/>
        </w:rPr>
      </w:r>
    </w:p>
    <w:p w:rsidR="00000000" w:rsidDel="00000000" w:rsidP="00000000" w:rsidRDefault="00000000" w:rsidRPr="00000000" w14:paraId="0000129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Final reinstatement premium</w:t>
      </w:r>
      <w:r w:rsidDel="00000000" w:rsidR="00000000" w:rsidRPr="00000000">
        <w:rPr>
          <w:rtl w:val="0"/>
        </w:rPr>
      </w:r>
    </w:p>
    <w:p w:rsidR="00000000" w:rsidDel="00000000" w:rsidP="00000000" w:rsidRDefault="00000000" w:rsidRPr="00000000" w14:paraId="0000129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Provisional reinstatement premium is calculated as follows:</w:t>
      </w:r>
      <w:r w:rsidDel="00000000" w:rsidR="00000000" w:rsidRPr="00000000">
        <w:rPr>
          <w:rtl w:val="0"/>
        </w:rPr>
      </w:r>
    </w:p>
    <w:p w:rsidR="00000000" w:rsidDel="00000000" w:rsidP="00000000" w:rsidRDefault="00000000" w:rsidRPr="00000000" w14:paraId="0000129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w:t>
      </w:r>
      <w:r w:rsidDel="00000000" w:rsidR="00000000" w:rsidRPr="00000000">
        <w:rPr>
          <w:u w:val="single"/>
          <w:vertAlign w:val="baseline"/>
          <w:rtl w:val="0"/>
        </w:rPr>
        <w:t xml:space="preserve">Loss to cover</w:t>
      </w:r>
      <w:r w:rsidDel="00000000" w:rsidR="00000000" w:rsidRPr="00000000">
        <w:rPr>
          <w:vertAlign w:val="baseline"/>
          <w:rtl w:val="0"/>
        </w:rPr>
        <w:t xml:space="preserve">   X   MDP (Minimum and Deposit Premium)  - - - - - - - - - - - - - - (i) </w:t>
      </w:r>
      <w:r w:rsidDel="00000000" w:rsidR="00000000" w:rsidRPr="00000000">
        <w:rPr>
          <w:rtl w:val="0"/>
        </w:rPr>
      </w:r>
    </w:p>
    <w:p w:rsidR="00000000" w:rsidDel="00000000" w:rsidP="00000000" w:rsidRDefault="00000000" w:rsidRPr="00000000" w14:paraId="0000129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Cover</w:t>
      </w:r>
      <w:r w:rsidDel="00000000" w:rsidR="00000000" w:rsidRPr="00000000">
        <w:rPr>
          <w:rtl w:val="0"/>
        </w:rPr>
      </w:r>
    </w:p>
    <w:p w:rsidR="00000000" w:rsidDel="00000000" w:rsidP="00000000" w:rsidRDefault="00000000" w:rsidRPr="00000000" w14:paraId="0000129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Final reinstatement premium is calculated as follows:</w:t>
      </w:r>
      <w:r w:rsidDel="00000000" w:rsidR="00000000" w:rsidRPr="00000000">
        <w:rPr>
          <w:rtl w:val="0"/>
        </w:rPr>
      </w:r>
    </w:p>
    <w:p w:rsidR="00000000" w:rsidDel="00000000" w:rsidP="00000000" w:rsidRDefault="00000000" w:rsidRPr="00000000" w14:paraId="0000129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w:t>
      </w:r>
      <w:r w:rsidDel="00000000" w:rsidR="00000000" w:rsidRPr="00000000">
        <w:rPr>
          <w:u w:val="single"/>
          <w:vertAlign w:val="baseline"/>
          <w:rtl w:val="0"/>
        </w:rPr>
        <w:t xml:space="preserve">Loss to cover</w:t>
      </w:r>
      <w:r w:rsidDel="00000000" w:rsidR="00000000" w:rsidRPr="00000000">
        <w:rPr>
          <w:vertAlign w:val="baseline"/>
          <w:rtl w:val="0"/>
        </w:rPr>
        <w:t xml:space="preserve">  X rate  X  GNPI (Gross Net Premium Income)  - - - - - - - - - - - - (ii) </w:t>
      </w:r>
      <w:r w:rsidDel="00000000" w:rsidR="00000000" w:rsidRPr="00000000">
        <w:rPr>
          <w:rtl w:val="0"/>
        </w:rPr>
      </w:r>
    </w:p>
    <w:p w:rsidR="00000000" w:rsidDel="00000000" w:rsidP="00000000" w:rsidRDefault="00000000" w:rsidRPr="00000000" w14:paraId="0000129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Cover</w:t>
      </w:r>
      <w:r w:rsidDel="00000000" w:rsidR="00000000" w:rsidRPr="00000000">
        <w:rPr>
          <w:rtl w:val="0"/>
        </w:rPr>
      </w:r>
    </w:p>
    <w:p w:rsidR="00000000" w:rsidDel="00000000" w:rsidP="00000000" w:rsidRDefault="00000000" w:rsidRPr="00000000" w14:paraId="0000129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Hence, Final reinstatement premium = eqn (ii)  – eqn (i) </w:t>
      </w:r>
      <w:r w:rsidDel="00000000" w:rsidR="00000000" w:rsidRPr="00000000">
        <w:rPr>
          <w:rtl w:val="0"/>
        </w:rPr>
      </w:r>
    </w:p>
    <w:p w:rsidR="00000000" w:rsidDel="00000000" w:rsidP="00000000" w:rsidRDefault="00000000" w:rsidRPr="00000000" w14:paraId="0000129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Any other conditions applicable are applied/taken into account accordingly e.g., </w:t>
      </w:r>
      <w:r w:rsidDel="00000000" w:rsidR="00000000" w:rsidRPr="00000000">
        <w:rPr>
          <w:rtl w:val="0"/>
        </w:rPr>
      </w:r>
    </w:p>
    <w:p w:rsidR="00000000" w:rsidDel="00000000" w:rsidP="00000000" w:rsidRDefault="00000000" w:rsidRPr="00000000" w14:paraId="0000129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29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Reinstatement as to amount only and reinstatement as to amount and time. </w:t>
      </w:r>
      <w:r w:rsidDel="00000000" w:rsidR="00000000" w:rsidRPr="00000000">
        <w:rPr>
          <w:rtl w:val="0"/>
        </w:rPr>
      </w:r>
    </w:p>
    <w:p w:rsidR="00000000" w:rsidDel="00000000" w:rsidP="00000000" w:rsidRDefault="00000000" w:rsidRPr="00000000" w14:paraId="0000129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29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Reinstatement as to amount = </w:t>
      </w:r>
      <w:r w:rsidDel="00000000" w:rsidR="00000000" w:rsidRPr="00000000">
        <w:rPr>
          <w:u w:val="single"/>
          <w:vertAlign w:val="baseline"/>
          <w:rtl w:val="0"/>
        </w:rPr>
        <w:t xml:space="preserve">Loss/claim amount</w:t>
      </w:r>
      <w:r w:rsidDel="00000000" w:rsidR="00000000" w:rsidRPr="00000000">
        <w:rPr>
          <w:vertAlign w:val="baseline"/>
          <w:rtl w:val="0"/>
        </w:rPr>
        <w:t xml:space="preserve"> (reinsurers’ share)  X MDP/Adjusted amount</w:t>
      </w:r>
      <w:r w:rsidDel="00000000" w:rsidR="00000000" w:rsidRPr="00000000">
        <w:rPr>
          <w:rtl w:val="0"/>
        </w:rPr>
      </w:r>
    </w:p>
    <w:p w:rsidR="00000000" w:rsidDel="00000000" w:rsidP="00000000" w:rsidRDefault="00000000" w:rsidRPr="00000000" w14:paraId="000012A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Cover</w:t>
      </w:r>
      <w:r w:rsidDel="00000000" w:rsidR="00000000" w:rsidRPr="00000000">
        <w:rPr>
          <w:rtl w:val="0"/>
        </w:rPr>
      </w:r>
    </w:p>
    <w:p w:rsidR="00000000" w:rsidDel="00000000" w:rsidP="00000000" w:rsidRDefault="00000000" w:rsidRPr="00000000" w14:paraId="000012A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2A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Reinstatement as to amount and time = (Reinstatement as to amount)  X No of days left on the risk in the year. </w:t>
      </w:r>
      <w:r w:rsidDel="00000000" w:rsidR="00000000" w:rsidRPr="00000000">
        <w:rPr>
          <w:rtl w:val="0"/>
        </w:rPr>
      </w:r>
    </w:p>
    <w:p w:rsidR="00000000" w:rsidDel="00000000" w:rsidP="00000000" w:rsidRDefault="00000000" w:rsidRPr="00000000" w14:paraId="000012A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2A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At Heritage Insurance Company the Accounts department prepares reinstatement premium depending on what the treaty states i.e., for every loss that an insurance company suffers, cover is used up and as such there’s need to restore the burnt/used up aspect of the cover.  </w:t>
      </w:r>
      <w:r w:rsidDel="00000000" w:rsidR="00000000" w:rsidRPr="00000000">
        <w:rPr>
          <w:rtl w:val="0"/>
        </w:rPr>
      </w:r>
    </w:p>
    <w:p w:rsidR="00000000" w:rsidDel="00000000" w:rsidP="00000000" w:rsidRDefault="00000000" w:rsidRPr="00000000" w14:paraId="000012A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Reinstatements are calculated as to time.  Reinstatement is at 100% additional premium as to time, pro rata as to amount. </w:t>
      </w:r>
      <w:r w:rsidDel="00000000" w:rsidR="00000000" w:rsidRPr="00000000">
        <w:rPr>
          <w:rtl w:val="0"/>
        </w:rPr>
      </w:r>
    </w:p>
    <w:p w:rsidR="00000000" w:rsidDel="00000000" w:rsidP="00000000" w:rsidRDefault="00000000" w:rsidRPr="00000000" w14:paraId="000012A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Actual premiums received by the reinsurers for the treaty will be:</w:t>
      </w:r>
      <w:r w:rsidDel="00000000" w:rsidR="00000000" w:rsidRPr="00000000">
        <w:rPr>
          <w:rtl w:val="0"/>
        </w:rPr>
      </w:r>
    </w:p>
    <w:p w:rsidR="00000000" w:rsidDel="00000000" w:rsidP="00000000" w:rsidRDefault="00000000" w:rsidRPr="00000000" w14:paraId="000012A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Actual premium + Reinstatement premium</w:t>
      </w:r>
      <w:r w:rsidDel="00000000" w:rsidR="00000000" w:rsidRPr="00000000">
        <w:rPr>
          <w:rtl w:val="0"/>
        </w:rPr>
      </w:r>
    </w:p>
    <w:p w:rsidR="00000000" w:rsidDel="00000000" w:rsidP="00000000" w:rsidRDefault="00000000" w:rsidRPr="00000000" w14:paraId="000012A8">
      <w:pPr>
        <w:numPr>
          <w:ilvl w:val="2"/>
          <w:numId w:val="168"/>
        </w:numPr>
        <w:pBdr>
          <w:top w:space="0" w:sz="0" w:val="nil"/>
          <w:left w:space="0" w:sz="0" w:val="nil"/>
          <w:bottom w:space="0" w:sz="0" w:val="nil"/>
          <w:right w:space="0" w:sz="0" w:val="nil"/>
          <w:between w:space="0" w:sz="0" w:val="nil"/>
        </w:pBdr>
        <w:shd w:fill="auto" w:val="clear"/>
        <w:spacing w:after="0" w:before="0" w:line="240" w:lineRule="auto"/>
        <w:ind w:left="2160" w:hanging="360"/>
        <w:rPr/>
      </w:pPr>
      <w:bookmarkStart w:colFirst="0" w:colLast="0" w:name="_434ayfz" w:id="215"/>
      <w:bookmarkEnd w:id="215"/>
      <w:r w:rsidDel="00000000" w:rsidR="00000000" w:rsidRPr="00000000">
        <w:rPr>
          <w:rtl w:val="0"/>
        </w:rPr>
      </w:r>
    </w:p>
    <w:p w:rsidR="00000000" w:rsidDel="00000000" w:rsidP="00000000" w:rsidRDefault="00000000" w:rsidRPr="00000000" w14:paraId="000012A9">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bookmarkStart w:colFirst="0" w:colLast="0" w:name="_2i9l8ns" w:id="216"/>
      <w:bookmarkEnd w:id="216"/>
      <w:r w:rsidDel="00000000" w:rsidR="00000000" w:rsidRPr="00000000">
        <w:rPr>
          <w:rFonts w:ascii="Cambria" w:cs="Cambria" w:eastAsia="Cambria" w:hAnsi="Cambria"/>
          <w:b w:val="1"/>
          <w:smallCaps w:val="1"/>
          <w:color w:val="000000"/>
          <w:sz w:val="24"/>
          <w:szCs w:val="24"/>
          <w:u w:val="none"/>
          <w:vertAlign w:val="baseline"/>
          <w:rtl w:val="0"/>
          <w:rPrChange w:author="Heritage Comments" w:id="841" w:date="2013-11-05T16:40:00Z">
            <w:rPr>
              <w:rFonts w:ascii="Cambria" w:cs="Cambria" w:eastAsia="Cambria" w:hAnsi="Cambria"/>
              <w:b w:val="1"/>
              <w:smallCaps w:val="1"/>
              <w:color w:val="0000ff"/>
              <w:sz w:val="24"/>
              <w:szCs w:val="24"/>
              <w:u w:val="single"/>
              <w:vertAlign w:val="baseline"/>
            </w:rPr>
          </w:rPrChange>
        </w:rPr>
        <w:t xml:space="preserve">OTHER REINSURANCE REPORTS</w:t>
      </w:r>
      <w:r w:rsidDel="00000000" w:rsidR="00000000" w:rsidRPr="00000000">
        <w:rPr>
          <w:rtl w:val="0"/>
        </w:rPr>
      </w:r>
    </w:p>
    <w:p w:rsidR="00000000" w:rsidDel="00000000" w:rsidP="00000000" w:rsidRDefault="00000000" w:rsidRPr="00000000" w14:paraId="000012AA">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1" w:date="2013-11-05T16:40:00Z">
            <w:rPr>
              <w:rFonts w:ascii="Cambria" w:cs="Cambria" w:eastAsia="Cambria" w:hAnsi="Cambria"/>
              <w:b w:val="1"/>
              <w:color w:val="0000ff"/>
              <w:sz w:val="24"/>
              <w:szCs w:val="24"/>
              <w:u w:val="single"/>
              <w:vertAlign w:val="baseline"/>
            </w:rPr>
          </w:rPrChange>
        </w:rPr>
        <w:t xml:space="preserve">Large Losses Processing Inputs</w:t>
      </w:r>
      <w:r w:rsidDel="00000000" w:rsidR="00000000" w:rsidRPr="00000000">
        <w:rPr>
          <w:rtl w:val="0"/>
        </w:rPr>
      </w:r>
    </w:p>
    <w:p w:rsidR="00000000" w:rsidDel="00000000" w:rsidP="00000000" w:rsidRDefault="00000000" w:rsidRPr="00000000" w14:paraId="000012AB">
      <w:pPr>
        <w:pBdr>
          <w:top w:space="0" w:sz="0" w:val="nil"/>
          <w:left w:space="0" w:sz="0" w:val="nil"/>
          <w:bottom w:space="0" w:sz="0" w:val="nil"/>
          <w:right w:space="0" w:sz="0" w:val="nil"/>
          <w:between w:space="0" w:sz="0" w:val="nil"/>
        </w:pBdr>
        <w:shd w:fill="auto" w:val="clear"/>
        <w:spacing w:after="0" w:before="0" w:line="240" w:lineRule="auto"/>
        <w:ind w:left="0" w:firstLine="0"/>
        <w:jc w:val="both"/>
        <w:rPr/>
      </w:pPr>
      <w:r w:rsidDel="00000000" w:rsidR="00000000" w:rsidRPr="00000000">
        <w:rPr>
          <w:rtl w:val="0"/>
        </w:rPr>
      </w:r>
    </w:p>
    <w:p w:rsidR="00000000" w:rsidDel="00000000" w:rsidP="00000000" w:rsidRDefault="00000000" w:rsidRPr="00000000" w14:paraId="000012A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Large losses processing will be done upon authorization of any claims transaction.  Heritage Insurance Company will need to have defined the cash call limits for proportional treaties and the deductible for non - proportional treaties. </w:t>
      </w:r>
      <w:r w:rsidDel="00000000" w:rsidR="00000000" w:rsidRPr="00000000">
        <w:rPr>
          <w:rtl w:val="0"/>
        </w:rPr>
      </w:r>
    </w:p>
    <w:p w:rsidR="00000000" w:rsidDel="00000000" w:rsidP="00000000" w:rsidRDefault="00000000" w:rsidRPr="00000000" w14:paraId="000012AD">
      <w:pPr>
        <w:pBdr>
          <w:top w:space="0" w:sz="0" w:val="nil"/>
          <w:left w:space="0" w:sz="0" w:val="nil"/>
          <w:bottom w:space="0" w:sz="0" w:val="nil"/>
          <w:right w:space="0" w:sz="0" w:val="nil"/>
          <w:between w:space="0" w:sz="0" w:val="nil"/>
        </w:pBdr>
        <w:shd w:fill="auto" w:val="clear"/>
        <w:spacing w:after="0" w:before="0" w:line="240" w:lineRule="auto"/>
        <w:ind w:left="1008" w:hanging="1008"/>
        <w:jc w:val="both"/>
        <w:rPr/>
      </w:pPr>
      <w:bookmarkStart w:colFirst="0" w:colLast="0" w:name="_xevivl" w:id="217"/>
      <w:bookmarkEnd w:id="217"/>
      <w:r w:rsidDel="00000000" w:rsidR="00000000" w:rsidRPr="00000000">
        <w:rPr>
          <w:rFonts w:ascii="Cambria" w:cs="Cambria" w:eastAsia="Cambria" w:hAnsi="Cambria"/>
          <w:b w:val="1"/>
          <w:color w:val="000000"/>
          <w:sz w:val="24"/>
          <w:szCs w:val="24"/>
          <w:u w:val="none"/>
          <w:vertAlign w:val="baseline"/>
          <w:rtl w:val="0"/>
          <w:rPrChange w:author="Heritage Comments" w:id="841" w:date="2013-11-05T16:40:00Z">
            <w:rPr>
              <w:rFonts w:ascii="Cambria" w:cs="Cambria" w:eastAsia="Cambria" w:hAnsi="Cambria"/>
              <w:b w:val="1"/>
              <w:color w:val="0000ff"/>
              <w:sz w:val="24"/>
              <w:szCs w:val="24"/>
              <w:u w:val="single"/>
              <w:vertAlign w:val="baseline"/>
            </w:rPr>
          </w:rPrChange>
        </w:rPr>
        <w:tab/>
      </w:r>
      <w:r w:rsidDel="00000000" w:rsidR="00000000" w:rsidRPr="00000000">
        <w:rPr>
          <w:rtl w:val="0"/>
        </w:rPr>
      </w:r>
    </w:p>
    <w:p w:rsidR="00000000" w:rsidDel="00000000" w:rsidP="00000000" w:rsidRDefault="00000000" w:rsidRPr="00000000" w14:paraId="000012AE">
      <w:pPr>
        <w:pBdr>
          <w:top w:space="0" w:sz="0" w:val="nil"/>
          <w:left w:space="0" w:sz="0" w:val="nil"/>
          <w:bottom w:space="0" w:sz="0" w:val="nil"/>
          <w:right w:space="0" w:sz="0" w:val="nil"/>
          <w:between w:space="0" w:sz="0" w:val="nil"/>
        </w:pBdr>
        <w:shd w:fill="auto" w:val="clear"/>
        <w:spacing w:after="0" w:before="0" w:line="240" w:lineRule="auto"/>
        <w:ind w:left="1008" w:hanging="1008"/>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1" w:date="2013-11-05T16:40:00Z">
            <w:rPr>
              <w:rFonts w:ascii="Cambria" w:cs="Cambria" w:eastAsia="Cambria" w:hAnsi="Cambria"/>
              <w:b w:val="1"/>
              <w:color w:val="0000ff"/>
              <w:sz w:val="24"/>
              <w:szCs w:val="24"/>
              <w:u w:val="single"/>
              <w:vertAlign w:val="baseline"/>
            </w:rPr>
          </w:rPrChange>
        </w:rPr>
        <w:t xml:space="preserve">Large Losses Processing Processes</w:t>
      </w:r>
      <w:r w:rsidDel="00000000" w:rsidR="00000000" w:rsidRPr="00000000">
        <w:rPr>
          <w:rtl w:val="0"/>
        </w:rPr>
      </w:r>
    </w:p>
    <w:p w:rsidR="00000000" w:rsidDel="00000000" w:rsidP="00000000" w:rsidRDefault="00000000" w:rsidRPr="00000000" w14:paraId="000012AF">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The following will be the processing consideration for large losses:</w:t>
      </w:r>
      <w:r w:rsidDel="00000000" w:rsidR="00000000" w:rsidRPr="00000000">
        <w:rPr>
          <w:rtl w:val="0"/>
        </w:rPr>
      </w:r>
    </w:p>
    <w:p w:rsidR="00000000" w:rsidDel="00000000" w:rsidP="00000000" w:rsidRDefault="00000000" w:rsidRPr="00000000" w14:paraId="000012B0">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TurnQuest will alert reinsurance department on system when a large claim is booked and authorized. </w:t>
      </w:r>
      <w:r w:rsidDel="00000000" w:rsidR="00000000" w:rsidRPr="00000000">
        <w:rPr>
          <w:rtl w:val="0"/>
        </w:rPr>
      </w:r>
    </w:p>
    <w:p w:rsidR="00000000" w:rsidDel="00000000" w:rsidP="00000000" w:rsidRDefault="00000000" w:rsidRPr="00000000" w14:paraId="000012B1">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For proportional treaties, large claims will be those where the claim estimate is greater or equal to the cash loss limit. </w:t>
      </w:r>
      <w:r w:rsidDel="00000000" w:rsidR="00000000" w:rsidRPr="00000000">
        <w:rPr>
          <w:rtl w:val="0"/>
        </w:rPr>
      </w:r>
    </w:p>
    <w:p w:rsidR="00000000" w:rsidDel="00000000" w:rsidP="00000000" w:rsidRDefault="00000000" w:rsidRPr="00000000" w14:paraId="000012B2">
      <w:pPr>
        <w:pBdr>
          <w:top w:space="0" w:sz="0" w:val="nil"/>
          <w:left w:space="0" w:sz="0" w:val="nil"/>
          <w:bottom w:space="0" w:sz="0" w:val="nil"/>
          <w:right w:space="0" w:sz="0" w:val="nil"/>
          <w:between w:space="0" w:sz="0" w:val="nil"/>
        </w:pBdr>
        <w:shd w:fill="auto" w:val="clear"/>
        <w:spacing w:after="0" w:before="0" w:line="240" w:lineRule="auto"/>
        <w:ind w:left="1008" w:hanging="1008"/>
        <w:jc w:val="both"/>
        <w:rPr/>
      </w:pPr>
      <w:bookmarkStart w:colFirst="0" w:colLast="0" w:name="_3hej1je" w:id="218"/>
      <w:bookmarkEnd w:id="218"/>
      <w:r w:rsidDel="00000000" w:rsidR="00000000" w:rsidRPr="00000000">
        <w:rPr>
          <w:rFonts w:ascii="Cambria" w:cs="Cambria" w:eastAsia="Cambria" w:hAnsi="Cambria"/>
          <w:b w:val="1"/>
          <w:color w:val="000000"/>
          <w:sz w:val="24"/>
          <w:szCs w:val="24"/>
          <w:u w:val="none"/>
          <w:vertAlign w:val="baseline"/>
          <w:rtl w:val="0"/>
          <w:rPrChange w:author="Heritage Comments" w:id="841" w:date="2013-11-05T16:40:00Z">
            <w:rPr>
              <w:rFonts w:ascii="Cambria" w:cs="Cambria" w:eastAsia="Cambria" w:hAnsi="Cambria"/>
              <w:b w:val="1"/>
              <w:color w:val="0000ff"/>
              <w:sz w:val="24"/>
              <w:szCs w:val="24"/>
              <w:u w:val="single"/>
              <w:vertAlign w:val="baseline"/>
            </w:rPr>
          </w:rPrChange>
        </w:rPr>
        <w:tab/>
        <w:t xml:space="preserve">Large Losses Processing Output</w:t>
      </w:r>
      <w:r w:rsidDel="00000000" w:rsidR="00000000" w:rsidRPr="00000000">
        <w:rPr>
          <w:rtl w:val="0"/>
        </w:rPr>
      </w:r>
    </w:p>
    <w:p w:rsidR="00000000" w:rsidDel="00000000" w:rsidP="00000000" w:rsidRDefault="00000000" w:rsidRPr="00000000" w14:paraId="000012B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following reports will be provided:</w:t>
      </w:r>
      <w:r w:rsidDel="00000000" w:rsidR="00000000" w:rsidRPr="00000000">
        <w:rPr>
          <w:rtl w:val="0"/>
        </w:rPr>
      </w:r>
    </w:p>
    <w:p w:rsidR="00000000" w:rsidDel="00000000" w:rsidP="00000000" w:rsidRDefault="00000000" w:rsidRPr="00000000" w14:paraId="000012B4">
      <w:pPr>
        <w:numPr>
          <w:ilvl w:val="0"/>
          <w:numId w:val="4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Large Risks Report</w:t>
      </w:r>
      <w:r w:rsidDel="00000000" w:rsidR="00000000" w:rsidRPr="00000000">
        <w:rPr>
          <w:rtl w:val="0"/>
        </w:rPr>
      </w:r>
    </w:p>
    <w:p w:rsidR="00000000" w:rsidDel="00000000" w:rsidP="00000000" w:rsidRDefault="00000000" w:rsidRPr="00000000" w14:paraId="000012B5">
      <w:pPr>
        <w:numPr>
          <w:ilvl w:val="0"/>
          <w:numId w:val="4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Shows all risks with a sum insured exceeding a specified amount.  The user running the report will provide the class of business, amount and the period for the report.  The following will be the columns on this report</w:t>
      </w:r>
      <w:r w:rsidDel="00000000" w:rsidR="00000000" w:rsidRPr="00000000">
        <w:rPr>
          <w:rtl w:val="0"/>
        </w:rPr>
      </w:r>
    </w:p>
    <w:p w:rsidR="00000000" w:rsidDel="00000000" w:rsidP="00000000" w:rsidRDefault="00000000" w:rsidRPr="00000000" w14:paraId="000012B6">
      <w:pPr>
        <w:numPr>
          <w:ilvl w:val="0"/>
          <w:numId w:val="4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Risk description </w:t>
      </w:r>
      <w:r w:rsidDel="00000000" w:rsidR="00000000" w:rsidRPr="00000000">
        <w:rPr>
          <w:rtl w:val="0"/>
        </w:rPr>
      </w:r>
    </w:p>
    <w:p w:rsidR="00000000" w:rsidDel="00000000" w:rsidP="00000000" w:rsidRDefault="00000000" w:rsidRPr="00000000" w14:paraId="000012B7">
      <w:pPr>
        <w:numPr>
          <w:ilvl w:val="0"/>
          <w:numId w:val="4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Insured’s name </w:t>
      </w:r>
      <w:r w:rsidDel="00000000" w:rsidR="00000000" w:rsidRPr="00000000">
        <w:rPr>
          <w:rtl w:val="0"/>
        </w:rPr>
      </w:r>
    </w:p>
    <w:p w:rsidR="00000000" w:rsidDel="00000000" w:rsidP="00000000" w:rsidRDefault="00000000" w:rsidRPr="00000000" w14:paraId="000012B8">
      <w:pPr>
        <w:numPr>
          <w:ilvl w:val="0"/>
          <w:numId w:val="4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no.  </w:t>
      </w:r>
      <w:r w:rsidDel="00000000" w:rsidR="00000000" w:rsidRPr="00000000">
        <w:rPr>
          <w:rtl w:val="0"/>
        </w:rPr>
      </w:r>
    </w:p>
    <w:p w:rsidR="00000000" w:rsidDel="00000000" w:rsidP="00000000" w:rsidRDefault="00000000" w:rsidRPr="00000000" w14:paraId="000012B9">
      <w:pPr>
        <w:numPr>
          <w:ilvl w:val="0"/>
          <w:numId w:val="4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Sum insured (company share) </w:t>
      </w:r>
      <w:r w:rsidDel="00000000" w:rsidR="00000000" w:rsidRPr="00000000">
        <w:rPr>
          <w:rtl w:val="0"/>
        </w:rPr>
      </w:r>
    </w:p>
    <w:p w:rsidR="00000000" w:rsidDel="00000000" w:rsidP="00000000" w:rsidRDefault="00000000" w:rsidRPr="00000000" w14:paraId="000012BA">
      <w:pPr>
        <w:numPr>
          <w:ilvl w:val="0"/>
          <w:numId w:val="4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Gross premium (company share) </w:t>
      </w:r>
      <w:r w:rsidDel="00000000" w:rsidR="00000000" w:rsidRPr="00000000">
        <w:rPr>
          <w:rtl w:val="0"/>
        </w:rPr>
      </w:r>
    </w:p>
    <w:p w:rsidR="00000000" w:rsidDel="00000000" w:rsidP="00000000" w:rsidRDefault="00000000" w:rsidRPr="00000000" w14:paraId="000012B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2BC">
      <w:pPr>
        <w:pBdr>
          <w:top w:space="0" w:sz="0" w:val="nil"/>
          <w:left w:space="0" w:sz="0" w:val="nil"/>
          <w:bottom w:space="0" w:sz="0" w:val="nil"/>
          <w:right w:space="0" w:sz="0" w:val="nil"/>
          <w:between w:space="0" w:sz="0" w:val="nil"/>
        </w:pBdr>
        <w:shd w:fill="auto" w:val="clear"/>
        <w:jc w:val="both"/>
        <w:rPr/>
      </w:pPr>
      <w:r w:rsidDel="00000000" w:rsidR="00000000" w:rsidRPr="00000000">
        <w:rPr>
          <w:b w:val="1"/>
          <w:vertAlign w:val="baseline"/>
          <w:rtl w:val="0"/>
        </w:rPr>
        <w:t xml:space="preserve">Large Losses Report</w:t>
      </w:r>
      <w:r w:rsidDel="00000000" w:rsidR="00000000" w:rsidRPr="00000000">
        <w:rPr>
          <w:rtl w:val="0"/>
        </w:rPr>
      </w:r>
    </w:p>
    <w:p w:rsidR="00000000" w:rsidDel="00000000" w:rsidP="00000000" w:rsidRDefault="00000000" w:rsidRPr="00000000" w14:paraId="000012B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Will show all the claims with incurred losses of a specified amount and over per class of business or per treaty.  The report will contain the following columns:</w:t>
      </w:r>
      <w:r w:rsidDel="00000000" w:rsidR="00000000" w:rsidRPr="00000000">
        <w:rPr>
          <w:rtl w:val="0"/>
        </w:rPr>
      </w:r>
    </w:p>
    <w:p w:rsidR="00000000" w:rsidDel="00000000" w:rsidP="00000000" w:rsidRDefault="00000000" w:rsidRPr="00000000" w14:paraId="000012BE">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1" w:date="2013-11-05T16:40:00Z">
            <w:rPr>
              <w:rFonts w:ascii="Cambria" w:cs="Cambria" w:eastAsia="Cambria" w:hAnsi="Cambria"/>
              <w:b w:val="0"/>
              <w:color w:val="0000ff"/>
              <w:sz w:val="24"/>
              <w:szCs w:val="24"/>
              <w:u w:val="single"/>
              <w:vertAlign w:val="baseline"/>
            </w:rPr>
          </w:rPrChange>
        </w:rPr>
        <w:t xml:space="preserve">Claims No. </w:t>
      </w:r>
      <w:r w:rsidDel="00000000" w:rsidR="00000000" w:rsidRPr="00000000">
        <w:rPr>
          <w:rtl w:val="0"/>
        </w:rPr>
      </w:r>
    </w:p>
    <w:p w:rsidR="00000000" w:rsidDel="00000000" w:rsidP="00000000" w:rsidRDefault="00000000" w:rsidRPr="00000000" w14:paraId="000012BF">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1" w:date="2013-11-05T16:40:00Z">
            <w:rPr>
              <w:rFonts w:ascii="Cambria" w:cs="Cambria" w:eastAsia="Cambria" w:hAnsi="Cambria"/>
              <w:b w:val="0"/>
              <w:color w:val="0000ff"/>
              <w:sz w:val="24"/>
              <w:szCs w:val="24"/>
              <w:u w:val="single"/>
              <w:vertAlign w:val="baseline"/>
            </w:rPr>
          </w:rPrChange>
        </w:rPr>
        <w:t xml:space="preserve">Class</w:t>
      </w:r>
      <w:r w:rsidDel="00000000" w:rsidR="00000000" w:rsidRPr="00000000">
        <w:rPr>
          <w:rtl w:val="0"/>
        </w:rPr>
      </w:r>
    </w:p>
    <w:p w:rsidR="00000000" w:rsidDel="00000000" w:rsidP="00000000" w:rsidRDefault="00000000" w:rsidRPr="00000000" w14:paraId="000012C0">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1" w:date="2013-11-05T16:40:00Z">
            <w:rPr>
              <w:rFonts w:ascii="Cambria" w:cs="Cambria" w:eastAsia="Cambria" w:hAnsi="Cambria"/>
              <w:b w:val="0"/>
              <w:color w:val="0000ff"/>
              <w:sz w:val="24"/>
              <w:szCs w:val="24"/>
              <w:u w:val="single"/>
              <w:vertAlign w:val="baseline"/>
            </w:rPr>
          </w:rPrChange>
        </w:rPr>
        <w:t xml:space="preserve">Date of loss</w:t>
      </w:r>
      <w:r w:rsidDel="00000000" w:rsidR="00000000" w:rsidRPr="00000000">
        <w:rPr>
          <w:rtl w:val="0"/>
        </w:rPr>
      </w:r>
    </w:p>
    <w:p w:rsidR="00000000" w:rsidDel="00000000" w:rsidP="00000000" w:rsidRDefault="00000000" w:rsidRPr="00000000" w14:paraId="000012C1">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1" w:date="2013-11-05T16:40:00Z">
            <w:rPr>
              <w:rFonts w:ascii="Cambria" w:cs="Cambria" w:eastAsia="Cambria" w:hAnsi="Cambria"/>
              <w:b w:val="0"/>
              <w:color w:val="0000ff"/>
              <w:sz w:val="24"/>
              <w:szCs w:val="24"/>
              <w:u w:val="single"/>
              <w:vertAlign w:val="baseline"/>
            </w:rPr>
          </w:rPrChange>
        </w:rPr>
        <w:t xml:space="preserve">Underwriting year</w:t>
      </w:r>
      <w:r w:rsidDel="00000000" w:rsidR="00000000" w:rsidRPr="00000000">
        <w:rPr>
          <w:rtl w:val="0"/>
        </w:rPr>
      </w:r>
    </w:p>
    <w:p w:rsidR="00000000" w:rsidDel="00000000" w:rsidP="00000000" w:rsidRDefault="00000000" w:rsidRPr="00000000" w14:paraId="000012C2">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1" w:date="2013-11-05T16:40:00Z">
            <w:rPr>
              <w:rFonts w:ascii="Cambria" w:cs="Cambria" w:eastAsia="Cambria" w:hAnsi="Cambria"/>
              <w:b w:val="0"/>
              <w:color w:val="0000ff"/>
              <w:sz w:val="24"/>
              <w:szCs w:val="24"/>
              <w:u w:val="single"/>
              <w:vertAlign w:val="baseline"/>
            </w:rPr>
          </w:rPrChange>
        </w:rPr>
        <w:t xml:space="preserve">Insured</w:t>
      </w:r>
      <w:r w:rsidDel="00000000" w:rsidR="00000000" w:rsidRPr="00000000">
        <w:rPr>
          <w:rtl w:val="0"/>
        </w:rPr>
      </w:r>
    </w:p>
    <w:p w:rsidR="00000000" w:rsidDel="00000000" w:rsidP="00000000" w:rsidRDefault="00000000" w:rsidRPr="00000000" w14:paraId="000012C3">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1" w:date="2013-11-05T16:40:00Z">
            <w:rPr>
              <w:rFonts w:ascii="Cambria" w:cs="Cambria" w:eastAsia="Cambria" w:hAnsi="Cambria"/>
              <w:b w:val="0"/>
              <w:color w:val="0000ff"/>
              <w:sz w:val="24"/>
              <w:szCs w:val="24"/>
              <w:u w:val="single"/>
              <w:vertAlign w:val="baseline"/>
            </w:rPr>
          </w:rPrChange>
        </w:rPr>
        <w:t xml:space="preserve">Claim Status</w:t>
      </w:r>
      <w:r w:rsidDel="00000000" w:rsidR="00000000" w:rsidRPr="00000000">
        <w:rPr>
          <w:rtl w:val="0"/>
        </w:rPr>
      </w:r>
    </w:p>
    <w:p w:rsidR="00000000" w:rsidDel="00000000" w:rsidP="00000000" w:rsidRDefault="00000000" w:rsidRPr="00000000" w14:paraId="000012C4">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1" w:date="2013-11-05T16:40:00Z">
            <w:rPr>
              <w:rFonts w:ascii="Cambria" w:cs="Cambria" w:eastAsia="Cambria" w:hAnsi="Cambria"/>
              <w:b w:val="0"/>
              <w:color w:val="0000ff"/>
              <w:sz w:val="24"/>
              <w:szCs w:val="24"/>
              <w:u w:val="single"/>
              <w:vertAlign w:val="baseline"/>
            </w:rPr>
          </w:rPrChange>
        </w:rPr>
        <w:t xml:space="preserve">Gross Incurred, Paid and Outstanding</w:t>
      </w:r>
      <w:r w:rsidDel="00000000" w:rsidR="00000000" w:rsidRPr="00000000">
        <w:rPr>
          <w:rtl w:val="0"/>
        </w:rPr>
      </w:r>
    </w:p>
    <w:p w:rsidR="00000000" w:rsidDel="00000000" w:rsidP="00000000" w:rsidRDefault="00000000" w:rsidRPr="00000000" w14:paraId="000012C5">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1" w:date="2013-11-05T16:40:00Z">
            <w:rPr>
              <w:rFonts w:ascii="Cambria" w:cs="Cambria" w:eastAsia="Cambria" w:hAnsi="Cambria"/>
              <w:b w:val="0"/>
              <w:color w:val="0000ff"/>
              <w:sz w:val="24"/>
              <w:szCs w:val="24"/>
              <w:u w:val="single"/>
              <w:vertAlign w:val="baseline"/>
            </w:rPr>
          </w:rPrChange>
        </w:rPr>
        <w:t xml:space="preserve">Mandatory Incurred, Paid and Outstanding</w:t>
      </w:r>
      <w:r w:rsidDel="00000000" w:rsidR="00000000" w:rsidRPr="00000000">
        <w:rPr>
          <w:rtl w:val="0"/>
        </w:rPr>
      </w:r>
    </w:p>
    <w:p w:rsidR="00000000" w:rsidDel="00000000" w:rsidP="00000000" w:rsidRDefault="00000000" w:rsidRPr="00000000" w14:paraId="000012C6">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1" w:date="2013-11-05T16:40:00Z">
            <w:rPr>
              <w:rFonts w:ascii="Cambria" w:cs="Cambria" w:eastAsia="Cambria" w:hAnsi="Cambria"/>
              <w:b w:val="0"/>
              <w:color w:val="0000ff"/>
              <w:sz w:val="24"/>
              <w:szCs w:val="24"/>
              <w:u w:val="single"/>
              <w:vertAlign w:val="baseline"/>
            </w:rPr>
          </w:rPrChange>
        </w:rPr>
        <w:t xml:space="preserve">Quota Share Incurred, Paid and Outstanding</w:t>
      </w:r>
      <w:r w:rsidDel="00000000" w:rsidR="00000000" w:rsidRPr="00000000">
        <w:rPr>
          <w:rtl w:val="0"/>
        </w:rPr>
      </w:r>
    </w:p>
    <w:p w:rsidR="00000000" w:rsidDel="00000000" w:rsidP="00000000" w:rsidRDefault="00000000" w:rsidRPr="00000000" w14:paraId="000012C7">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1" w:date="2013-11-05T16:40:00Z">
            <w:rPr>
              <w:rFonts w:ascii="Cambria" w:cs="Cambria" w:eastAsia="Cambria" w:hAnsi="Cambria"/>
              <w:b w:val="0"/>
              <w:color w:val="0000ff"/>
              <w:sz w:val="24"/>
              <w:szCs w:val="24"/>
              <w:u w:val="single"/>
              <w:vertAlign w:val="baseline"/>
            </w:rPr>
          </w:rPrChange>
        </w:rPr>
        <w:t xml:space="preserve">1</w:t>
      </w:r>
      <w:r w:rsidDel="00000000" w:rsidR="00000000" w:rsidRPr="00000000">
        <w:rPr>
          <w:rFonts w:ascii="Cambria" w:cs="Cambria" w:eastAsia="Cambria" w:hAnsi="Cambria"/>
          <w:b w:val="0"/>
          <w:color w:val="000000"/>
          <w:sz w:val="24"/>
          <w:szCs w:val="24"/>
          <w:u w:val="none"/>
          <w:vertAlign w:val="superscript"/>
          <w:rtl w:val="0"/>
          <w:rPrChange w:author="Heritage Comments" w:id="841" w:date="2013-11-05T16:40:00Z">
            <w:rPr>
              <w:rFonts w:ascii="Cambria" w:cs="Cambria" w:eastAsia="Cambria" w:hAnsi="Cambria"/>
              <w:b w:val="0"/>
              <w:color w:val="0000ff"/>
              <w:sz w:val="24"/>
              <w:szCs w:val="24"/>
              <w:u w:val="single"/>
              <w:vertAlign w:val="superscript"/>
            </w:rPr>
          </w:rPrChange>
        </w:rPr>
        <w:t xml:space="preserve">st</w:t>
      </w:r>
      <w:r w:rsidDel="00000000" w:rsidR="00000000" w:rsidRPr="00000000">
        <w:rPr>
          <w:rFonts w:ascii="Cambria" w:cs="Cambria" w:eastAsia="Cambria" w:hAnsi="Cambria"/>
          <w:b w:val="0"/>
          <w:color w:val="000000"/>
          <w:sz w:val="24"/>
          <w:szCs w:val="24"/>
          <w:u w:val="none"/>
          <w:vertAlign w:val="baseline"/>
          <w:rtl w:val="0"/>
          <w:rPrChange w:author="Heritage Comments" w:id="841" w:date="2013-11-05T16:40:00Z">
            <w:rPr>
              <w:rFonts w:ascii="Cambria" w:cs="Cambria" w:eastAsia="Cambria" w:hAnsi="Cambria"/>
              <w:b w:val="0"/>
              <w:color w:val="0000ff"/>
              <w:sz w:val="24"/>
              <w:szCs w:val="24"/>
              <w:u w:val="single"/>
              <w:vertAlign w:val="baseline"/>
            </w:rPr>
          </w:rPrChange>
        </w:rPr>
        <w:t xml:space="preserve"> surplus Incurred, Paid and Outstanding</w:t>
      </w:r>
      <w:r w:rsidDel="00000000" w:rsidR="00000000" w:rsidRPr="00000000">
        <w:rPr>
          <w:rtl w:val="0"/>
        </w:rPr>
      </w:r>
    </w:p>
    <w:p w:rsidR="00000000" w:rsidDel="00000000" w:rsidP="00000000" w:rsidRDefault="00000000" w:rsidRPr="00000000" w14:paraId="000012C8">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1" w:date="2013-11-05T16:40:00Z">
            <w:rPr>
              <w:rFonts w:ascii="Cambria" w:cs="Cambria" w:eastAsia="Cambria" w:hAnsi="Cambria"/>
              <w:b w:val="0"/>
              <w:color w:val="0000ff"/>
              <w:sz w:val="24"/>
              <w:szCs w:val="24"/>
              <w:u w:val="single"/>
              <w:vertAlign w:val="baseline"/>
            </w:rPr>
          </w:rPrChange>
        </w:rPr>
        <w:t xml:space="preserve">2</w:t>
      </w:r>
      <w:r w:rsidDel="00000000" w:rsidR="00000000" w:rsidRPr="00000000">
        <w:rPr>
          <w:rFonts w:ascii="Cambria" w:cs="Cambria" w:eastAsia="Cambria" w:hAnsi="Cambria"/>
          <w:b w:val="0"/>
          <w:color w:val="000000"/>
          <w:sz w:val="24"/>
          <w:szCs w:val="24"/>
          <w:u w:val="none"/>
          <w:vertAlign w:val="superscript"/>
          <w:rtl w:val="0"/>
          <w:rPrChange w:author="Heritage Comments" w:id="841" w:date="2013-11-05T16:40:00Z">
            <w:rPr>
              <w:rFonts w:ascii="Cambria" w:cs="Cambria" w:eastAsia="Cambria" w:hAnsi="Cambria"/>
              <w:b w:val="0"/>
              <w:color w:val="0000ff"/>
              <w:sz w:val="24"/>
              <w:szCs w:val="24"/>
              <w:u w:val="single"/>
              <w:vertAlign w:val="superscript"/>
            </w:rPr>
          </w:rPrChange>
        </w:rPr>
        <w:t xml:space="preserve">nd</w:t>
      </w:r>
      <w:r w:rsidDel="00000000" w:rsidR="00000000" w:rsidRPr="00000000">
        <w:rPr>
          <w:rFonts w:ascii="Cambria" w:cs="Cambria" w:eastAsia="Cambria" w:hAnsi="Cambria"/>
          <w:b w:val="0"/>
          <w:color w:val="000000"/>
          <w:sz w:val="24"/>
          <w:szCs w:val="24"/>
          <w:u w:val="none"/>
          <w:vertAlign w:val="baseline"/>
          <w:rtl w:val="0"/>
          <w:rPrChange w:author="Heritage Comments" w:id="841" w:date="2013-11-05T16:40:00Z">
            <w:rPr>
              <w:rFonts w:ascii="Cambria" w:cs="Cambria" w:eastAsia="Cambria" w:hAnsi="Cambria"/>
              <w:b w:val="0"/>
              <w:color w:val="0000ff"/>
              <w:sz w:val="24"/>
              <w:szCs w:val="24"/>
              <w:u w:val="single"/>
              <w:vertAlign w:val="baseline"/>
            </w:rPr>
          </w:rPrChange>
        </w:rPr>
        <w:t xml:space="preserve"> surplus incurred, Paid and Outstanding</w:t>
      </w:r>
      <w:r w:rsidDel="00000000" w:rsidR="00000000" w:rsidRPr="00000000">
        <w:rPr>
          <w:rtl w:val="0"/>
        </w:rPr>
      </w:r>
    </w:p>
    <w:p w:rsidR="00000000" w:rsidDel="00000000" w:rsidP="00000000" w:rsidRDefault="00000000" w:rsidRPr="00000000" w14:paraId="000012C9">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1" w:date="2013-11-05T16:40:00Z">
            <w:rPr>
              <w:rFonts w:ascii="Cambria" w:cs="Cambria" w:eastAsia="Cambria" w:hAnsi="Cambria"/>
              <w:b w:val="0"/>
              <w:color w:val="0000ff"/>
              <w:sz w:val="24"/>
              <w:szCs w:val="24"/>
              <w:u w:val="single"/>
              <w:vertAlign w:val="baseline"/>
            </w:rPr>
          </w:rPrChange>
        </w:rPr>
        <w:t xml:space="preserve">Facultative incurred, Paid and Outstanding</w:t>
      </w:r>
      <w:r w:rsidDel="00000000" w:rsidR="00000000" w:rsidRPr="00000000">
        <w:rPr>
          <w:rtl w:val="0"/>
        </w:rPr>
      </w:r>
    </w:p>
    <w:p w:rsidR="00000000" w:rsidDel="00000000" w:rsidP="00000000" w:rsidRDefault="00000000" w:rsidRPr="00000000" w14:paraId="000012CA">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1" w:date="2013-11-05T16:40:00Z">
            <w:rPr>
              <w:rFonts w:ascii="Cambria" w:cs="Cambria" w:eastAsia="Cambria" w:hAnsi="Cambria"/>
              <w:b w:val="0"/>
              <w:color w:val="0000ff"/>
              <w:sz w:val="24"/>
              <w:szCs w:val="24"/>
              <w:u w:val="single"/>
              <w:vertAlign w:val="baseline"/>
            </w:rPr>
          </w:rPrChange>
        </w:rPr>
        <w:t xml:space="preserve">Net Incurred, Paid and Outstanding</w:t>
      </w:r>
      <w:r w:rsidDel="00000000" w:rsidR="00000000" w:rsidRPr="00000000">
        <w:rPr>
          <w:rtl w:val="0"/>
        </w:rPr>
      </w:r>
    </w:p>
    <w:p w:rsidR="00000000" w:rsidDel="00000000" w:rsidP="00000000" w:rsidRDefault="00000000" w:rsidRPr="00000000" w14:paraId="000012CB">
      <w:pPr>
        <w:pBdr>
          <w:top w:space="0" w:sz="0" w:val="nil"/>
          <w:left w:space="0" w:sz="0" w:val="nil"/>
          <w:bottom w:space="0" w:sz="0" w:val="nil"/>
          <w:right w:space="0" w:sz="0" w:val="nil"/>
          <w:between w:space="0" w:sz="0" w:val="nil"/>
        </w:pBdr>
        <w:shd w:fill="auto" w:val="clear"/>
        <w:jc w:val="both"/>
        <w:rPr/>
      </w:pPr>
      <w:bookmarkStart w:colFirst="0" w:colLast="0" w:name="_1wjtbr7" w:id="219"/>
      <w:bookmarkEnd w:id="219"/>
      <w:r w:rsidDel="00000000" w:rsidR="00000000" w:rsidRPr="00000000">
        <w:rPr>
          <w:rtl w:val="0"/>
        </w:rPr>
      </w:r>
    </w:p>
    <w:p w:rsidR="00000000" w:rsidDel="00000000" w:rsidP="00000000" w:rsidRDefault="00000000" w:rsidRPr="00000000" w14:paraId="000012CC">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1" w:date="2013-11-05T16:40:00Z">
            <w:rPr>
              <w:rFonts w:ascii="Cambria" w:cs="Cambria" w:eastAsia="Cambria" w:hAnsi="Cambria"/>
              <w:b w:val="1"/>
              <w:color w:val="0000ff"/>
              <w:sz w:val="24"/>
              <w:szCs w:val="24"/>
              <w:u w:val="single"/>
              <w:vertAlign w:val="baseline"/>
            </w:rPr>
          </w:rPrChange>
        </w:rPr>
        <w:t xml:space="preserve">Claims Triangulation</w:t>
      </w:r>
      <w:r w:rsidDel="00000000" w:rsidR="00000000" w:rsidRPr="00000000">
        <w:rPr>
          <w:rtl w:val="0"/>
        </w:rPr>
      </w:r>
    </w:p>
    <w:p w:rsidR="00000000" w:rsidDel="00000000" w:rsidP="00000000" w:rsidRDefault="00000000" w:rsidRPr="00000000" w14:paraId="000012C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Claims triangulation is used to track how individual claims develop from initiation to payment.  This is usually done for those claims under portfolios which are protected on excess of loss basis for purposed of claims recovery from reinsurers. </w:t>
      </w:r>
      <w:r w:rsidDel="00000000" w:rsidR="00000000" w:rsidRPr="00000000">
        <w:rPr>
          <w:rtl w:val="0"/>
        </w:rPr>
      </w:r>
    </w:p>
    <w:p w:rsidR="00000000" w:rsidDel="00000000" w:rsidP="00000000" w:rsidRDefault="00000000" w:rsidRPr="00000000" w14:paraId="000012C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2CF">
      <w:pPr>
        <w:pBdr>
          <w:top w:space="0" w:sz="0" w:val="nil"/>
          <w:left w:space="0" w:sz="0" w:val="nil"/>
          <w:bottom w:space="0" w:sz="0" w:val="nil"/>
          <w:right w:space="0" w:sz="0" w:val="nil"/>
          <w:between w:space="0" w:sz="0" w:val="nil"/>
        </w:pBdr>
        <w:shd w:fill="auto" w:val="clear"/>
        <w:spacing w:after="0" w:before="0" w:line="240" w:lineRule="auto"/>
        <w:ind w:left="1008" w:hanging="1008"/>
        <w:jc w:val="both"/>
        <w:rPr/>
      </w:pPr>
      <w:bookmarkStart w:colFirst="0" w:colLast="0" w:name="_4gjguf0" w:id="220"/>
      <w:bookmarkEnd w:id="220"/>
      <w:r w:rsidDel="00000000" w:rsidR="00000000" w:rsidRPr="00000000">
        <w:rPr>
          <w:rFonts w:ascii="Cambria" w:cs="Cambria" w:eastAsia="Cambria" w:hAnsi="Cambria"/>
          <w:b w:val="1"/>
          <w:color w:val="000000"/>
          <w:sz w:val="24"/>
          <w:szCs w:val="24"/>
          <w:u w:val="none"/>
          <w:vertAlign w:val="baseline"/>
          <w:rtl w:val="0"/>
          <w:rPrChange w:author="Heritage Comments" w:id="841" w:date="2013-11-05T16:40:00Z">
            <w:rPr>
              <w:rFonts w:ascii="Cambria" w:cs="Cambria" w:eastAsia="Cambria" w:hAnsi="Cambria"/>
              <w:b w:val="1"/>
              <w:color w:val="0000ff"/>
              <w:sz w:val="24"/>
              <w:szCs w:val="24"/>
              <w:u w:val="single"/>
              <w:vertAlign w:val="baseline"/>
            </w:rPr>
          </w:rPrChange>
        </w:rPr>
        <w:tab/>
        <w:t xml:space="preserve">Claims Triangulation Processing</w:t>
      </w:r>
      <w:r w:rsidDel="00000000" w:rsidR="00000000" w:rsidRPr="00000000">
        <w:rPr>
          <w:rtl w:val="0"/>
        </w:rPr>
      </w:r>
    </w:p>
    <w:p w:rsidR="00000000" w:rsidDel="00000000" w:rsidP="00000000" w:rsidRDefault="00000000" w:rsidRPr="00000000" w14:paraId="000012D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provide a report that shows the history of a claim from its initiation to date.  The report will show for every year the claims incurred, paid and outstanding amounts for all claims whose gross incurred are equal to or exceeding a specified percentage of the current year’s deductible. </w:t>
      </w:r>
      <w:r w:rsidDel="00000000" w:rsidR="00000000" w:rsidRPr="00000000">
        <w:rPr>
          <w:rtl w:val="0"/>
        </w:rPr>
      </w:r>
    </w:p>
    <w:p w:rsidR="00000000" w:rsidDel="00000000" w:rsidP="00000000" w:rsidRDefault="00000000" w:rsidRPr="00000000" w14:paraId="000012D1">
      <w:pPr>
        <w:pBdr>
          <w:top w:space="0" w:sz="0" w:val="nil"/>
          <w:left w:space="0" w:sz="0" w:val="nil"/>
          <w:bottom w:space="0" w:sz="0" w:val="nil"/>
          <w:right w:space="0" w:sz="0" w:val="nil"/>
          <w:between w:space="0" w:sz="0" w:val="nil"/>
        </w:pBdr>
        <w:shd w:fill="auto" w:val="clear"/>
        <w:spacing w:after="0" w:before="0" w:line="240" w:lineRule="auto"/>
        <w:ind w:left="1008" w:hanging="1008"/>
        <w:jc w:val="both"/>
        <w:rPr/>
      </w:pPr>
      <w:bookmarkStart w:colFirst="0" w:colLast="0" w:name="_2vor4mt" w:id="221"/>
      <w:bookmarkEnd w:id="221"/>
      <w:r w:rsidDel="00000000" w:rsidR="00000000" w:rsidRPr="00000000">
        <w:rPr>
          <w:rFonts w:ascii="Cambria" w:cs="Cambria" w:eastAsia="Cambria" w:hAnsi="Cambria"/>
          <w:b w:val="1"/>
          <w:color w:val="000000"/>
          <w:sz w:val="24"/>
          <w:szCs w:val="24"/>
          <w:u w:val="none"/>
          <w:vertAlign w:val="baseline"/>
          <w:rtl w:val="0"/>
          <w:rPrChange w:author="Heritage Comments" w:id="841" w:date="2013-11-05T16:40:00Z">
            <w:rPr>
              <w:rFonts w:ascii="Cambria" w:cs="Cambria" w:eastAsia="Cambria" w:hAnsi="Cambria"/>
              <w:b w:val="1"/>
              <w:color w:val="0000ff"/>
              <w:sz w:val="24"/>
              <w:szCs w:val="24"/>
              <w:u w:val="single"/>
              <w:vertAlign w:val="baseline"/>
            </w:rPr>
          </w:rPrChange>
        </w:rPr>
        <w:tab/>
      </w:r>
      <w:r w:rsidDel="00000000" w:rsidR="00000000" w:rsidRPr="00000000">
        <w:rPr>
          <w:rtl w:val="0"/>
        </w:rPr>
      </w:r>
    </w:p>
    <w:p w:rsidR="00000000" w:rsidDel="00000000" w:rsidP="00000000" w:rsidRDefault="00000000" w:rsidRPr="00000000" w14:paraId="000012D2">
      <w:pPr>
        <w:pBdr>
          <w:top w:space="0" w:sz="0" w:val="nil"/>
          <w:left w:space="0" w:sz="0" w:val="nil"/>
          <w:bottom w:space="0" w:sz="0" w:val="nil"/>
          <w:right w:space="0" w:sz="0" w:val="nil"/>
          <w:between w:space="0" w:sz="0" w:val="nil"/>
        </w:pBdr>
        <w:shd w:fill="auto" w:val="clear"/>
        <w:spacing w:after="0" w:before="0" w:line="240" w:lineRule="auto"/>
        <w:ind w:left="1008" w:hanging="1008"/>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1" w:date="2013-11-05T16:40:00Z">
            <w:rPr>
              <w:rFonts w:ascii="Cambria" w:cs="Cambria" w:eastAsia="Cambria" w:hAnsi="Cambria"/>
              <w:b w:val="1"/>
              <w:color w:val="0000ff"/>
              <w:sz w:val="24"/>
              <w:szCs w:val="24"/>
              <w:u w:val="single"/>
              <w:vertAlign w:val="baseline"/>
            </w:rPr>
          </w:rPrChange>
        </w:rPr>
        <w:t xml:space="preserve">Claims Triangulation Outputs</w:t>
      </w:r>
      <w:r w:rsidDel="00000000" w:rsidR="00000000" w:rsidRPr="00000000">
        <w:rPr>
          <w:rtl w:val="0"/>
        </w:rPr>
      </w:r>
    </w:p>
    <w:p w:rsidR="00000000" w:rsidDel="00000000" w:rsidP="00000000" w:rsidRDefault="00000000" w:rsidRPr="00000000" w14:paraId="000012D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claims triangulation report explained above will have the following columns:</w:t>
      </w:r>
      <w:r w:rsidDel="00000000" w:rsidR="00000000" w:rsidRPr="00000000">
        <w:rPr>
          <w:rtl w:val="0"/>
        </w:rPr>
      </w:r>
    </w:p>
    <w:p w:rsidR="00000000" w:rsidDel="00000000" w:rsidP="00000000" w:rsidRDefault="00000000" w:rsidRPr="00000000" w14:paraId="000012D4">
      <w:pPr>
        <w:numPr>
          <w:ilvl w:val="0"/>
          <w:numId w:val="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 of Insured </w:t>
      </w:r>
      <w:r w:rsidDel="00000000" w:rsidR="00000000" w:rsidRPr="00000000">
        <w:rPr>
          <w:rtl w:val="0"/>
        </w:rPr>
      </w:r>
    </w:p>
    <w:p w:rsidR="00000000" w:rsidDel="00000000" w:rsidP="00000000" w:rsidRDefault="00000000" w:rsidRPr="00000000" w14:paraId="000012D5">
      <w:pPr>
        <w:numPr>
          <w:ilvl w:val="0"/>
          <w:numId w:val="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Claim Number </w:t>
      </w:r>
      <w:r w:rsidDel="00000000" w:rsidR="00000000" w:rsidRPr="00000000">
        <w:rPr>
          <w:rtl w:val="0"/>
        </w:rPr>
      </w:r>
    </w:p>
    <w:p w:rsidR="00000000" w:rsidDel="00000000" w:rsidP="00000000" w:rsidRDefault="00000000" w:rsidRPr="00000000" w14:paraId="000012D6">
      <w:pPr>
        <w:numPr>
          <w:ilvl w:val="0"/>
          <w:numId w:val="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of loss</w:t>
      </w:r>
      <w:r w:rsidDel="00000000" w:rsidR="00000000" w:rsidRPr="00000000">
        <w:rPr>
          <w:rtl w:val="0"/>
        </w:rPr>
      </w:r>
    </w:p>
    <w:p w:rsidR="00000000" w:rsidDel="00000000" w:rsidP="00000000" w:rsidRDefault="00000000" w:rsidRPr="00000000" w14:paraId="000012D7">
      <w:pPr>
        <w:numPr>
          <w:ilvl w:val="0"/>
          <w:numId w:val="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Status</w:t>
      </w:r>
      <w:r w:rsidDel="00000000" w:rsidR="00000000" w:rsidRPr="00000000">
        <w:rPr>
          <w:rtl w:val="0"/>
        </w:rPr>
      </w:r>
    </w:p>
    <w:p w:rsidR="00000000" w:rsidDel="00000000" w:rsidP="00000000" w:rsidRDefault="00000000" w:rsidRPr="00000000" w14:paraId="000012D8">
      <w:pPr>
        <w:numPr>
          <w:ilvl w:val="0"/>
          <w:numId w:val="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For every year, show since intimation</w:t>
      </w:r>
      <w:r w:rsidDel="00000000" w:rsidR="00000000" w:rsidRPr="00000000">
        <w:rPr>
          <w:rtl w:val="0"/>
        </w:rPr>
      </w:r>
    </w:p>
    <w:p w:rsidR="00000000" w:rsidDel="00000000" w:rsidP="00000000" w:rsidRDefault="00000000" w:rsidRPr="00000000" w14:paraId="000012D9">
      <w:pPr>
        <w:numPr>
          <w:ilvl w:val="0"/>
          <w:numId w:val="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Paid Amount </w:t>
      </w:r>
      <w:r w:rsidDel="00000000" w:rsidR="00000000" w:rsidRPr="00000000">
        <w:rPr>
          <w:rtl w:val="0"/>
        </w:rPr>
      </w:r>
    </w:p>
    <w:p w:rsidR="00000000" w:rsidDel="00000000" w:rsidP="00000000" w:rsidRDefault="00000000" w:rsidRPr="00000000" w14:paraId="000012DA">
      <w:pPr>
        <w:numPr>
          <w:ilvl w:val="0"/>
          <w:numId w:val="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Outstanding Amount </w:t>
      </w:r>
      <w:r w:rsidDel="00000000" w:rsidR="00000000" w:rsidRPr="00000000">
        <w:rPr>
          <w:rtl w:val="0"/>
        </w:rPr>
      </w:r>
    </w:p>
    <w:p w:rsidR="00000000" w:rsidDel="00000000" w:rsidP="00000000" w:rsidRDefault="00000000" w:rsidRPr="00000000" w14:paraId="000012DB">
      <w:pPr>
        <w:numPr>
          <w:ilvl w:val="0"/>
          <w:numId w:val="4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Total</w:t>
      </w:r>
      <w:r w:rsidDel="00000000" w:rsidR="00000000" w:rsidRPr="00000000">
        <w:rPr>
          <w:rtl w:val="0"/>
        </w:rPr>
      </w:r>
    </w:p>
    <w:p w:rsidR="00000000" w:rsidDel="00000000" w:rsidP="00000000" w:rsidRDefault="00000000" w:rsidRPr="00000000" w14:paraId="000012DC">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bookmarkStart w:colFirst="0" w:colLast="0" w:name="_1au1eum" w:id="222"/>
      <w:bookmarkEnd w:id="222"/>
      <w:r w:rsidDel="00000000" w:rsidR="00000000" w:rsidRPr="00000000">
        <w:rPr>
          <w:rFonts w:ascii="Cambria" w:cs="Cambria" w:eastAsia="Cambria" w:hAnsi="Cambria"/>
          <w:b w:val="1"/>
          <w:color w:val="000000"/>
          <w:sz w:val="24"/>
          <w:szCs w:val="24"/>
          <w:u w:val="none"/>
          <w:vertAlign w:val="baseline"/>
          <w:rtl w:val="0"/>
          <w:rPrChange w:author="Heritage Comments" w:id="841" w:date="2013-11-05T16:40:00Z">
            <w:rPr>
              <w:rFonts w:ascii="Cambria" w:cs="Cambria" w:eastAsia="Cambria" w:hAnsi="Cambria"/>
              <w:b w:val="1"/>
              <w:color w:val="0000ff"/>
              <w:sz w:val="24"/>
              <w:szCs w:val="24"/>
              <w:u w:val="single"/>
              <w:vertAlign w:val="baseline"/>
            </w:rPr>
          </w:rPrChange>
        </w:rPr>
        <w:t xml:space="preserve">Accumulation of Exposure</w:t>
      </w:r>
      <w:r w:rsidDel="00000000" w:rsidR="00000000" w:rsidRPr="00000000">
        <w:rPr>
          <w:rtl w:val="0"/>
        </w:rPr>
      </w:r>
    </w:p>
    <w:p w:rsidR="00000000" w:rsidDel="00000000" w:rsidP="00000000" w:rsidRDefault="00000000" w:rsidRPr="00000000" w14:paraId="000012D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TurnQuest GIS provide the functionality to keep track of the exposure that Heritage Insurance Company is subjected to as it takes. on risks.  This can only by achieved ensuring that the underwriters specify the zone a risk falls into. </w:t>
      </w:r>
      <w:r w:rsidDel="00000000" w:rsidR="00000000" w:rsidRPr="00000000">
        <w:rPr>
          <w:rtl w:val="0"/>
        </w:rPr>
      </w:r>
    </w:p>
    <w:p w:rsidR="00000000" w:rsidDel="00000000" w:rsidP="00000000" w:rsidRDefault="00000000" w:rsidRPr="00000000" w14:paraId="000012DE">
      <w:pPr>
        <w:pBdr>
          <w:top w:space="0" w:sz="0" w:val="nil"/>
          <w:left w:space="0" w:sz="0" w:val="nil"/>
          <w:bottom w:space="0" w:sz="0" w:val="nil"/>
          <w:right w:space="0" w:sz="0" w:val="nil"/>
          <w:between w:space="0" w:sz="0" w:val="nil"/>
        </w:pBdr>
        <w:shd w:fill="auto" w:val="clear"/>
        <w:spacing w:after="0" w:before="0" w:line="240" w:lineRule="auto"/>
        <w:ind w:left="1008" w:hanging="1008"/>
        <w:jc w:val="both"/>
        <w:rPr/>
      </w:pPr>
      <w:bookmarkStart w:colFirst="0" w:colLast="0" w:name="_3utoxif" w:id="223"/>
      <w:bookmarkEnd w:id="223"/>
      <w:r w:rsidDel="00000000" w:rsidR="00000000" w:rsidRPr="00000000">
        <w:rPr>
          <w:rFonts w:ascii="Cambria" w:cs="Cambria" w:eastAsia="Cambria" w:hAnsi="Cambria"/>
          <w:b w:val="1"/>
          <w:color w:val="000000"/>
          <w:sz w:val="24"/>
          <w:szCs w:val="24"/>
          <w:u w:val="none"/>
          <w:vertAlign w:val="baseline"/>
          <w:rtl w:val="0"/>
          <w:rPrChange w:author="Heritage Comments" w:id="841" w:date="2013-11-05T16:40:00Z">
            <w:rPr>
              <w:rFonts w:ascii="Cambria" w:cs="Cambria" w:eastAsia="Cambria" w:hAnsi="Cambria"/>
              <w:b w:val="1"/>
              <w:color w:val="0000ff"/>
              <w:sz w:val="24"/>
              <w:szCs w:val="24"/>
              <w:u w:val="single"/>
              <w:vertAlign w:val="baseline"/>
            </w:rPr>
          </w:rPrChange>
        </w:rPr>
        <w:tab/>
      </w:r>
      <w:r w:rsidDel="00000000" w:rsidR="00000000" w:rsidRPr="00000000">
        <w:rPr>
          <w:rtl w:val="0"/>
        </w:rPr>
      </w:r>
    </w:p>
    <w:p w:rsidR="00000000" w:rsidDel="00000000" w:rsidP="00000000" w:rsidRDefault="00000000" w:rsidRPr="00000000" w14:paraId="000012DF">
      <w:pPr>
        <w:pBdr>
          <w:top w:space="0" w:sz="0" w:val="nil"/>
          <w:left w:space="0" w:sz="0" w:val="nil"/>
          <w:bottom w:space="0" w:sz="0" w:val="nil"/>
          <w:right w:space="0" w:sz="0" w:val="nil"/>
          <w:between w:space="0" w:sz="0" w:val="nil"/>
        </w:pBdr>
        <w:shd w:fill="auto" w:val="clear"/>
        <w:spacing w:after="0" w:before="0" w:line="240" w:lineRule="auto"/>
        <w:ind w:left="1008" w:hanging="1008"/>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1" w:date="2013-11-05T16:40:00Z">
            <w:rPr>
              <w:rFonts w:ascii="Cambria" w:cs="Cambria" w:eastAsia="Cambria" w:hAnsi="Cambria"/>
              <w:b w:val="1"/>
              <w:color w:val="0000ff"/>
              <w:sz w:val="24"/>
              <w:szCs w:val="24"/>
              <w:u w:val="single"/>
              <w:vertAlign w:val="baseline"/>
            </w:rPr>
          </w:rPrChange>
        </w:rPr>
        <w:t xml:space="preserve">Accumulation Exposure Inputs</w:t>
      </w:r>
      <w:r w:rsidDel="00000000" w:rsidR="00000000" w:rsidRPr="00000000">
        <w:rPr>
          <w:rtl w:val="0"/>
        </w:rPr>
      </w:r>
    </w:p>
    <w:p w:rsidR="00000000" w:rsidDel="00000000" w:rsidP="00000000" w:rsidRDefault="00000000" w:rsidRPr="00000000" w14:paraId="000012E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the system to produce the accumulation report, the company needs to have defined the accumulation zones so that underwriter can select from this predefined list at underwriting. </w:t>
      </w:r>
      <w:r w:rsidDel="00000000" w:rsidR="00000000" w:rsidRPr="00000000">
        <w:rPr>
          <w:rtl w:val="0"/>
        </w:rPr>
      </w:r>
    </w:p>
    <w:p w:rsidR="00000000" w:rsidDel="00000000" w:rsidP="00000000" w:rsidRDefault="00000000" w:rsidRPr="00000000" w14:paraId="000012E1">
      <w:pPr>
        <w:pBdr>
          <w:top w:space="0" w:sz="0" w:val="nil"/>
          <w:left w:space="0" w:sz="0" w:val="nil"/>
          <w:bottom w:space="0" w:sz="0" w:val="nil"/>
          <w:right w:space="0" w:sz="0" w:val="nil"/>
          <w:between w:space="0" w:sz="0" w:val="nil"/>
        </w:pBdr>
        <w:shd w:fill="auto" w:val="clear"/>
        <w:jc w:val="both"/>
        <w:rPr/>
      </w:pPr>
      <w:bookmarkStart w:colFirst="0" w:colLast="0" w:name="_29yz7q8" w:id="224"/>
      <w:bookmarkEnd w:id="224"/>
      <w:r w:rsidDel="00000000" w:rsidR="00000000" w:rsidRPr="00000000">
        <w:rPr>
          <w:rtl w:val="0"/>
        </w:rPr>
      </w:r>
    </w:p>
    <w:p w:rsidR="00000000" w:rsidDel="00000000" w:rsidP="00000000" w:rsidRDefault="00000000" w:rsidRPr="00000000" w14:paraId="000012E2">
      <w:pPr>
        <w:pBdr>
          <w:top w:space="0" w:sz="0" w:val="nil"/>
          <w:left w:space="0" w:sz="0" w:val="nil"/>
          <w:bottom w:space="0" w:sz="0" w:val="nil"/>
          <w:right w:space="0" w:sz="0" w:val="nil"/>
          <w:between w:space="0" w:sz="0" w:val="nil"/>
        </w:pBdr>
        <w:shd w:fill="auto" w:val="clear"/>
        <w:spacing w:after="0" w:before="0" w:line="240" w:lineRule="auto"/>
        <w:ind w:left="1008" w:hanging="1008"/>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1" w:date="2013-11-05T16:40:00Z">
            <w:rPr>
              <w:rFonts w:ascii="Cambria" w:cs="Cambria" w:eastAsia="Cambria" w:hAnsi="Cambria"/>
              <w:b w:val="1"/>
              <w:color w:val="0000ff"/>
              <w:sz w:val="24"/>
              <w:szCs w:val="24"/>
              <w:u w:val="single"/>
              <w:vertAlign w:val="baseline"/>
            </w:rPr>
          </w:rPrChange>
        </w:rPr>
        <w:t xml:space="preserve">Accumulation Exposure Outputs</w:t>
      </w:r>
      <w:r w:rsidDel="00000000" w:rsidR="00000000" w:rsidRPr="00000000">
        <w:rPr>
          <w:rtl w:val="0"/>
        </w:rPr>
      </w:r>
    </w:p>
    <w:p w:rsidR="00000000" w:rsidDel="00000000" w:rsidP="00000000" w:rsidRDefault="00000000" w:rsidRPr="00000000" w14:paraId="000012E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following reports will be provided to track accumulation exposure:</w:t>
      </w:r>
      <w:r w:rsidDel="00000000" w:rsidR="00000000" w:rsidRPr="00000000">
        <w:rPr>
          <w:rtl w:val="0"/>
        </w:rPr>
      </w:r>
    </w:p>
    <w:p w:rsidR="00000000" w:rsidDel="00000000" w:rsidP="00000000" w:rsidRDefault="00000000" w:rsidRPr="00000000" w14:paraId="000012E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2E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Accumulation exposure report Will contain the following information as at a given date:</w:t>
      </w:r>
      <w:r w:rsidDel="00000000" w:rsidR="00000000" w:rsidRPr="00000000">
        <w:rPr>
          <w:rtl w:val="0"/>
        </w:rPr>
      </w:r>
    </w:p>
    <w:p w:rsidR="00000000" w:rsidDel="00000000" w:rsidP="00000000" w:rsidRDefault="00000000" w:rsidRPr="00000000" w14:paraId="000012E6">
      <w:pPr>
        <w:numPr>
          <w:ilvl w:val="0"/>
          <w:numId w:val="3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Zone </w:t>
      </w:r>
      <w:r w:rsidDel="00000000" w:rsidR="00000000" w:rsidRPr="00000000">
        <w:rPr>
          <w:rtl w:val="0"/>
        </w:rPr>
      </w:r>
    </w:p>
    <w:p w:rsidR="00000000" w:rsidDel="00000000" w:rsidP="00000000" w:rsidRDefault="00000000" w:rsidRPr="00000000" w14:paraId="000012E7">
      <w:pPr>
        <w:numPr>
          <w:ilvl w:val="0"/>
          <w:numId w:val="3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Classification </w:t>
      </w:r>
      <w:r w:rsidDel="00000000" w:rsidR="00000000" w:rsidRPr="00000000">
        <w:rPr>
          <w:rtl w:val="0"/>
        </w:rPr>
      </w:r>
    </w:p>
    <w:p w:rsidR="00000000" w:rsidDel="00000000" w:rsidP="00000000" w:rsidRDefault="00000000" w:rsidRPr="00000000" w14:paraId="000012E8">
      <w:pPr>
        <w:numPr>
          <w:ilvl w:val="0"/>
          <w:numId w:val="3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Transaction Date </w:t>
      </w:r>
      <w:r w:rsidDel="00000000" w:rsidR="00000000" w:rsidRPr="00000000">
        <w:rPr>
          <w:rtl w:val="0"/>
        </w:rPr>
      </w:r>
    </w:p>
    <w:p w:rsidR="00000000" w:rsidDel="00000000" w:rsidP="00000000" w:rsidRDefault="00000000" w:rsidRPr="00000000" w14:paraId="000012E9">
      <w:pPr>
        <w:numPr>
          <w:ilvl w:val="0"/>
          <w:numId w:val="3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No </w:t>
      </w:r>
      <w:r w:rsidDel="00000000" w:rsidR="00000000" w:rsidRPr="00000000">
        <w:rPr>
          <w:rtl w:val="0"/>
        </w:rPr>
      </w:r>
    </w:p>
    <w:p w:rsidR="00000000" w:rsidDel="00000000" w:rsidP="00000000" w:rsidRDefault="00000000" w:rsidRPr="00000000" w14:paraId="000012EA">
      <w:pPr>
        <w:numPr>
          <w:ilvl w:val="0"/>
          <w:numId w:val="3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Endorsement No </w:t>
      </w:r>
      <w:r w:rsidDel="00000000" w:rsidR="00000000" w:rsidRPr="00000000">
        <w:rPr>
          <w:rtl w:val="0"/>
        </w:rPr>
      </w:r>
    </w:p>
    <w:p w:rsidR="00000000" w:rsidDel="00000000" w:rsidP="00000000" w:rsidRDefault="00000000" w:rsidRPr="00000000" w14:paraId="000012EB">
      <w:pPr>
        <w:numPr>
          <w:ilvl w:val="0"/>
          <w:numId w:val="3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Gross SI &amp; Gross Premium</w:t>
      </w:r>
      <w:r w:rsidDel="00000000" w:rsidR="00000000" w:rsidRPr="00000000">
        <w:rPr>
          <w:rtl w:val="0"/>
        </w:rPr>
      </w:r>
    </w:p>
    <w:p w:rsidR="00000000" w:rsidDel="00000000" w:rsidP="00000000" w:rsidRDefault="00000000" w:rsidRPr="00000000" w14:paraId="000012EC">
      <w:pPr>
        <w:numPr>
          <w:ilvl w:val="0"/>
          <w:numId w:val="3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Net SI &amp; Net Premium </w:t>
      </w:r>
      <w:r w:rsidDel="00000000" w:rsidR="00000000" w:rsidRPr="00000000">
        <w:rPr>
          <w:rtl w:val="0"/>
        </w:rPr>
      </w:r>
    </w:p>
    <w:p w:rsidR="00000000" w:rsidDel="00000000" w:rsidP="00000000" w:rsidRDefault="00000000" w:rsidRPr="00000000" w14:paraId="000012ED">
      <w:pPr>
        <w:numPr>
          <w:ilvl w:val="0"/>
          <w:numId w:val="3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Mandatory SI &amp; Mandatory Premium </w:t>
      </w:r>
      <w:r w:rsidDel="00000000" w:rsidR="00000000" w:rsidRPr="00000000">
        <w:rPr>
          <w:rtl w:val="0"/>
        </w:rPr>
      </w:r>
    </w:p>
    <w:p w:rsidR="00000000" w:rsidDel="00000000" w:rsidP="00000000" w:rsidRDefault="00000000" w:rsidRPr="00000000" w14:paraId="000012EE">
      <w:pPr>
        <w:numPr>
          <w:ilvl w:val="0"/>
          <w:numId w:val="3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Quota SI &amp; Quota Premium </w:t>
      </w:r>
      <w:r w:rsidDel="00000000" w:rsidR="00000000" w:rsidRPr="00000000">
        <w:rPr>
          <w:rtl w:val="0"/>
        </w:rPr>
      </w:r>
    </w:p>
    <w:p w:rsidR="00000000" w:rsidDel="00000000" w:rsidP="00000000" w:rsidRDefault="00000000" w:rsidRPr="00000000" w14:paraId="000012EF">
      <w:pPr>
        <w:numPr>
          <w:ilvl w:val="0"/>
          <w:numId w:val="3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1</w:t>
      </w:r>
      <w:r w:rsidDel="00000000" w:rsidR="00000000" w:rsidRPr="00000000">
        <w:rPr>
          <w:vertAlign w:val="superscript"/>
          <w:rtl w:val="0"/>
        </w:rPr>
        <w:t xml:space="preserve">st</w:t>
      </w:r>
      <w:r w:rsidDel="00000000" w:rsidR="00000000" w:rsidRPr="00000000">
        <w:rPr>
          <w:vertAlign w:val="baseline"/>
          <w:rtl w:val="0"/>
        </w:rPr>
        <w:t xml:space="preserve"> Surplus SI &amp; 1</w:t>
      </w:r>
      <w:r w:rsidDel="00000000" w:rsidR="00000000" w:rsidRPr="00000000">
        <w:rPr>
          <w:vertAlign w:val="superscript"/>
          <w:rtl w:val="0"/>
        </w:rPr>
        <w:t xml:space="preserve">st</w:t>
      </w:r>
      <w:r w:rsidDel="00000000" w:rsidR="00000000" w:rsidRPr="00000000">
        <w:rPr>
          <w:vertAlign w:val="baseline"/>
          <w:rtl w:val="0"/>
        </w:rPr>
        <w:t xml:space="preserve"> Surplus Premium </w:t>
      </w:r>
      <w:r w:rsidDel="00000000" w:rsidR="00000000" w:rsidRPr="00000000">
        <w:rPr>
          <w:rtl w:val="0"/>
        </w:rPr>
      </w:r>
    </w:p>
    <w:p w:rsidR="00000000" w:rsidDel="00000000" w:rsidP="00000000" w:rsidRDefault="00000000" w:rsidRPr="00000000" w14:paraId="000012F0">
      <w:pPr>
        <w:numPr>
          <w:ilvl w:val="0"/>
          <w:numId w:val="3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2</w:t>
      </w:r>
      <w:r w:rsidDel="00000000" w:rsidR="00000000" w:rsidRPr="00000000">
        <w:rPr>
          <w:vertAlign w:val="superscript"/>
          <w:rtl w:val="0"/>
        </w:rPr>
        <w:t xml:space="preserve">nd</w:t>
      </w:r>
      <w:r w:rsidDel="00000000" w:rsidR="00000000" w:rsidRPr="00000000">
        <w:rPr>
          <w:vertAlign w:val="baseline"/>
          <w:rtl w:val="0"/>
        </w:rPr>
        <w:t xml:space="preserve"> Surplus SI &amp; Premium </w:t>
      </w:r>
      <w:r w:rsidDel="00000000" w:rsidR="00000000" w:rsidRPr="00000000">
        <w:rPr>
          <w:rtl w:val="0"/>
        </w:rPr>
      </w:r>
    </w:p>
    <w:p w:rsidR="00000000" w:rsidDel="00000000" w:rsidP="00000000" w:rsidRDefault="00000000" w:rsidRPr="00000000" w14:paraId="000012F1">
      <w:pPr>
        <w:numPr>
          <w:ilvl w:val="0"/>
          <w:numId w:val="3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Facultative SI &amp; Premium </w:t>
      </w:r>
      <w:r w:rsidDel="00000000" w:rsidR="00000000" w:rsidRPr="00000000">
        <w:rPr>
          <w:rtl w:val="0"/>
        </w:rPr>
      </w:r>
    </w:p>
    <w:p w:rsidR="00000000" w:rsidDel="00000000" w:rsidP="00000000" w:rsidRDefault="00000000" w:rsidRPr="00000000" w14:paraId="000012F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report will have summary rows showing totals per sub classes and a grand total</w:t>
      </w:r>
      <w:r w:rsidDel="00000000" w:rsidR="00000000" w:rsidRPr="00000000">
        <w:rPr>
          <w:rtl w:val="0"/>
        </w:rPr>
      </w:r>
    </w:p>
    <w:p w:rsidR="00000000" w:rsidDel="00000000" w:rsidP="00000000" w:rsidRDefault="00000000" w:rsidRPr="00000000" w14:paraId="000012F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2F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Summary Accumulation exposure report (Summarized by zone) </w:t>
      </w:r>
      <w:r w:rsidDel="00000000" w:rsidR="00000000" w:rsidRPr="00000000">
        <w:rPr>
          <w:rtl w:val="0"/>
        </w:rPr>
      </w:r>
    </w:p>
    <w:p w:rsidR="00000000" w:rsidDel="00000000" w:rsidP="00000000" w:rsidRDefault="00000000" w:rsidRPr="00000000" w14:paraId="000012F5">
      <w:pPr>
        <w:numPr>
          <w:ilvl w:val="0"/>
          <w:numId w:val="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Printed as at a given date</w:t>
      </w:r>
      <w:r w:rsidDel="00000000" w:rsidR="00000000" w:rsidRPr="00000000">
        <w:rPr>
          <w:rtl w:val="0"/>
        </w:rPr>
      </w:r>
    </w:p>
    <w:p w:rsidR="00000000" w:rsidDel="00000000" w:rsidP="00000000" w:rsidRDefault="00000000" w:rsidRPr="00000000" w14:paraId="000012F6">
      <w:pPr>
        <w:numPr>
          <w:ilvl w:val="0"/>
          <w:numId w:val="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Zone </w:t>
      </w:r>
      <w:r w:rsidDel="00000000" w:rsidR="00000000" w:rsidRPr="00000000">
        <w:rPr>
          <w:rtl w:val="0"/>
        </w:rPr>
      </w:r>
    </w:p>
    <w:p w:rsidR="00000000" w:rsidDel="00000000" w:rsidP="00000000" w:rsidRDefault="00000000" w:rsidRPr="00000000" w14:paraId="000012F7">
      <w:pPr>
        <w:numPr>
          <w:ilvl w:val="0"/>
          <w:numId w:val="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Sub class </w:t>
      </w:r>
      <w:r w:rsidDel="00000000" w:rsidR="00000000" w:rsidRPr="00000000">
        <w:rPr>
          <w:rtl w:val="0"/>
        </w:rPr>
      </w:r>
    </w:p>
    <w:p w:rsidR="00000000" w:rsidDel="00000000" w:rsidP="00000000" w:rsidRDefault="00000000" w:rsidRPr="00000000" w14:paraId="000012F8">
      <w:pPr>
        <w:numPr>
          <w:ilvl w:val="0"/>
          <w:numId w:val="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Gross SI &amp; Gross Premium</w:t>
      </w:r>
      <w:r w:rsidDel="00000000" w:rsidR="00000000" w:rsidRPr="00000000">
        <w:rPr>
          <w:rtl w:val="0"/>
        </w:rPr>
      </w:r>
    </w:p>
    <w:p w:rsidR="00000000" w:rsidDel="00000000" w:rsidP="00000000" w:rsidRDefault="00000000" w:rsidRPr="00000000" w14:paraId="000012F9">
      <w:pPr>
        <w:numPr>
          <w:ilvl w:val="0"/>
          <w:numId w:val="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Net SI &amp; Net Premium </w:t>
      </w:r>
      <w:r w:rsidDel="00000000" w:rsidR="00000000" w:rsidRPr="00000000">
        <w:rPr>
          <w:rtl w:val="0"/>
        </w:rPr>
      </w:r>
    </w:p>
    <w:p w:rsidR="00000000" w:rsidDel="00000000" w:rsidP="00000000" w:rsidRDefault="00000000" w:rsidRPr="00000000" w14:paraId="000012FA">
      <w:pPr>
        <w:numPr>
          <w:ilvl w:val="0"/>
          <w:numId w:val="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Mandatory SI &amp; Mandatory Premium </w:t>
      </w:r>
      <w:r w:rsidDel="00000000" w:rsidR="00000000" w:rsidRPr="00000000">
        <w:rPr>
          <w:rtl w:val="0"/>
        </w:rPr>
      </w:r>
    </w:p>
    <w:p w:rsidR="00000000" w:rsidDel="00000000" w:rsidP="00000000" w:rsidRDefault="00000000" w:rsidRPr="00000000" w14:paraId="000012FB">
      <w:pPr>
        <w:numPr>
          <w:ilvl w:val="0"/>
          <w:numId w:val="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Quota SI &amp; Quota Premium </w:t>
      </w:r>
      <w:r w:rsidDel="00000000" w:rsidR="00000000" w:rsidRPr="00000000">
        <w:rPr>
          <w:rtl w:val="0"/>
        </w:rPr>
      </w:r>
    </w:p>
    <w:p w:rsidR="00000000" w:rsidDel="00000000" w:rsidP="00000000" w:rsidRDefault="00000000" w:rsidRPr="00000000" w14:paraId="000012FC">
      <w:pPr>
        <w:numPr>
          <w:ilvl w:val="0"/>
          <w:numId w:val="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1</w:t>
      </w:r>
      <w:r w:rsidDel="00000000" w:rsidR="00000000" w:rsidRPr="00000000">
        <w:rPr>
          <w:vertAlign w:val="superscript"/>
          <w:rtl w:val="0"/>
        </w:rPr>
        <w:t xml:space="preserve">st</w:t>
      </w:r>
      <w:r w:rsidDel="00000000" w:rsidR="00000000" w:rsidRPr="00000000">
        <w:rPr>
          <w:vertAlign w:val="baseline"/>
          <w:rtl w:val="0"/>
        </w:rPr>
        <w:t xml:space="preserve"> Surplus SI &amp; 1</w:t>
      </w:r>
      <w:r w:rsidDel="00000000" w:rsidR="00000000" w:rsidRPr="00000000">
        <w:rPr>
          <w:vertAlign w:val="superscript"/>
          <w:rtl w:val="0"/>
        </w:rPr>
        <w:t xml:space="preserve">st</w:t>
      </w:r>
      <w:r w:rsidDel="00000000" w:rsidR="00000000" w:rsidRPr="00000000">
        <w:rPr>
          <w:vertAlign w:val="baseline"/>
          <w:rtl w:val="0"/>
        </w:rPr>
        <w:t xml:space="preserve"> Surplus Premium </w:t>
      </w:r>
      <w:r w:rsidDel="00000000" w:rsidR="00000000" w:rsidRPr="00000000">
        <w:rPr>
          <w:rtl w:val="0"/>
        </w:rPr>
      </w:r>
    </w:p>
    <w:p w:rsidR="00000000" w:rsidDel="00000000" w:rsidP="00000000" w:rsidRDefault="00000000" w:rsidRPr="00000000" w14:paraId="000012FD">
      <w:pPr>
        <w:numPr>
          <w:ilvl w:val="0"/>
          <w:numId w:val="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2</w:t>
      </w:r>
      <w:r w:rsidDel="00000000" w:rsidR="00000000" w:rsidRPr="00000000">
        <w:rPr>
          <w:vertAlign w:val="superscript"/>
          <w:rtl w:val="0"/>
        </w:rPr>
        <w:t xml:space="preserve">nd</w:t>
      </w:r>
      <w:r w:rsidDel="00000000" w:rsidR="00000000" w:rsidRPr="00000000">
        <w:rPr>
          <w:vertAlign w:val="baseline"/>
          <w:rtl w:val="0"/>
        </w:rPr>
        <w:t xml:space="preserve"> Surplus SI &amp; Premium </w:t>
      </w:r>
      <w:r w:rsidDel="00000000" w:rsidR="00000000" w:rsidRPr="00000000">
        <w:rPr>
          <w:rtl w:val="0"/>
        </w:rPr>
      </w:r>
    </w:p>
    <w:p w:rsidR="00000000" w:rsidDel="00000000" w:rsidP="00000000" w:rsidRDefault="00000000" w:rsidRPr="00000000" w14:paraId="000012FE">
      <w:pPr>
        <w:numPr>
          <w:ilvl w:val="0"/>
          <w:numId w:val="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Facultative SI &amp; Premium </w:t>
      </w:r>
      <w:r w:rsidDel="00000000" w:rsidR="00000000" w:rsidRPr="00000000">
        <w:rPr>
          <w:rtl w:val="0"/>
        </w:rPr>
      </w:r>
    </w:p>
    <w:p w:rsidR="00000000" w:rsidDel="00000000" w:rsidP="00000000" w:rsidRDefault="00000000" w:rsidRPr="00000000" w14:paraId="000012F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report will have a summary row showing the grand total</w:t>
      </w:r>
      <w:r w:rsidDel="00000000" w:rsidR="00000000" w:rsidRPr="00000000">
        <w:rPr>
          <w:rtl w:val="0"/>
        </w:rPr>
      </w:r>
    </w:p>
    <w:p w:rsidR="00000000" w:rsidDel="00000000" w:rsidP="00000000" w:rsidRDefault="00000000" w:rsidRPr="00000000" w14:paraId="0000130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3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302">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p49hy1" w:id="225"/>
      <w:bookmarkEnd w:id="225"/>
      <w:r w:rsidDel="00000000" w:rsidR="00000000" w:rsidRPr="00000000">
        <w:br w:type="page"/>
      </w:r>
      <w:r w:rsidDel="00000000" w:rsidR="00000000" w:rsidRPr="00000000">
        <w:rPr>
          <w:b w:val="1"/>
          <w:color w:val="000000"/>
          <w:u w:val="none"/>
          <w:vertAlign w:val="baseline"/>
          <w:rtl w:val="0"/>
          <w:rPrChange w:author="Heritage Comments" w:id="842" w:date="2013-11-05T16:40:00Z">
            <w:rPr>
              <w:color w:val="0000ff"/>
              <w:u w:val="single"/>
              <w:vertAlign w:val="baseline"/>
            </w:rPr>
          </w:rPrChange>
        </w:rPr>
        <w:t xml:space="preserve">CLAIMS FUNCTIONS</w:t>
      </w:r>
      <w:r w:rsidDel="00000000" w:rsidR="00000000" w:rsidRPr="00000000">
        <w:rPr>
          <w:rtl w:val="0"/>
        </w:rPr>
      </w:r>
    </w:p>
    <w:p w:rsidR="00000000" w:rsidDel="00000000" w:rsidP="00000000" w:rsidRDefault="00000000" w:rsidRPr="00000000" w14:paraId="0000130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TurnQuest GIS will provide the following functionality for the management of claims:</w:t>
      </w:r>
      <w:r w:rsidDel="00000000" w:rsidR="00000000" w:rsidRPr="00000000">
        <w:rPr>
          <w:rtl w:val="0"/>
        </w:rPr>
      </w:r>
    </w:p>
    <w:p w:rsidR="00000000" w:rsidDel="00000000" w:rsidP="00000000" w:rsidRDefault="00000000" w:rsidRPr="00000000" w14:paraId="0000130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register claims as further explained in new claims section below. </w:t>
      </w:r>
      <w:r w:rsidDel="00000000" w:rsidR="00000000" w:rsidRPr="00000000">
        <w:rPr>
          <w:rtl w:val="0"/>
        </w:rPr>
      </w:r>
    </w:p>
    <w:p w:rsidR="00000000" w:rsidDel="00000000" w:rsidP="00000000" w:rsidRDefault="00000000" w:rsidRPr="00000000" w14:paraId="00001305">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sz w:val="24"/>
          <w:szCs w:val="24"/>
          <w:vertAlign w:val="baseline"/>
          <w:rtl w:val="0"/>
        </w:rPr>
        <w:t xml:space="preserve">Ability to register more than one claim on a policy file ensuring that at the point of registration, the user is notified of the existing of any claims that might have the same loss date to avoid duplication</w:t>
      </w:r>
      <w:r w:rsidDel="00000000" w:rsidR="00000000" w:rsidRPr="00000000">
        <w:rPr>
          <w:rtl w:val="0"/>
        </w:rPr>
      </w:r>
    </w:p>
    <w:p w:rsidR="00000000" w:rsidDel="00000000" w:rsidP="00000000" w:rsidRDefault="00000000" w:rsidRPr="00000000" w14:paraId="00001306">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sz w:val="24"/>
          <w:szCs w:val="24"/>
          <w:vertAlign w:val="baseline"/>
          <w:rtl w:val="0"/>
        </w:rPr>
        <w:t xml:space="preserve">Ability to access the details of the policy as captured at underwriting to facilitate the opening and processing of the claim. </w:t>
      </w:r>
      <w:r w:rsidDel="00000000" w:rsidR="00000000" w:rsidRPr="00000000">
        <w:rPr>
          <w:rtl w:val="0"/>
        </w:rPr>
      </w:r>
    </w:p>
    <w:p w:rsidR="00000000" w:rsidDel="00000000" w:rsidP="00000000" w:rsidRDefault="00000000" w:rsidRPr="00000000" w14:paraId="00001307">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sz w:val="24"/>
          <w:szCs w:val="24"/>
          <w:vertAlign w:val="baseline"/>
          <w:rtl w:val="0"/>
        </w:rPr>
        <w:t xml:space="preserve">Ability to perform the following claims transactions:</w:t>
      </w:r>
      <w:r w:rsidDel="00000000" w:rsidR="00000000" w:rsidRPr="00000000">
        <w:rPr>
          <w:rtl w:val="0"/>
        </w:rPr>
      </w:r>
    </w:p>
    <w:p w:rsidR="00000000" w:rsidDel="00000000" w:rsidP="00000000" w:rsidRDefault="00000000" w:rsidRPr="00000000" w14:paraId="00001308">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sz w:val="24"/>
          <w:szCs w:val="24"/>
          <w:vertAlign w:val="baseline"/>
          <w:rtl w:val="0"/>
        </w:rPr>
        <w:t xml:space="preserve">Claim opening/intimation</w:t>
      </w:r>
      <w:r w:rsidDel="00000000" w:rsidR="00000000" w:rsidRPr="00000000">
        <w:rPr>
          <w:rtl w:val="0"/>
        </w:rPr>
      </w:r>
    </w:p>
    <w:p w:rsidR="00000000" w:rsidDel="00000000" w:rsidP="00000000" w:rsidRDefault="00000000" w:rsidRPr="00000000" w14:paraId="00001309">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sz w:val="24"/>
          <w:szCs w:val="24"/>
          <w:vertAlign w:val="baseline"/>
          <w:rtl w:val="0"/>
        </w:rPr>
        <w:t xml:space="preserve">Claim revisions – for increasing/decreasing of reserves</w:t>
      </w:r>
      <w:r w:rsidDel="00000000" w:rsidR="00000000" w:rsidRPr="00000000">
        <w:rPr>
          <w:rtl w:val="0"/>
        </w:rPr>
      </w:r>
    </w:p>
    <w:p w:rsidR="00000000" w:rsidDel="00000000" w:rsidP="00000000" w:rsidRDefault="00000000" w:rsidRPr="00000000" w14:paraId="0000130A">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sz w:val="24"/>
          <w:szCs w:val="24"/>
          <w:vertAlign w:val="baseline"/>
          <w:rtl w:val="0"/>
        </w:rPr>
        <w:t xml:space="preserve">Claim payment to claimants</w:t>
      </w:r>
      <w:r w:rsidDel="00000000" w:rsidR="00000000" w:rsidRPr="00000000">
        <w:rPr>
          <w:rtl w:val="0"/>
        </w:rPr>
      </w:r>
    </w:p>
    <w:p w:rsidR="00000000" w:rsidDel="00000000" w:rsidP="00000000" w:rsidRDefault="00000000" w:rsidRPr="00000000" w14:paraId="0000130B">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sz w:val="24"/>
          <w:szCs w:val="24"/>
          <w:vertAlign w:val="baseline"/>
          <w:rtl w:val="0"/>
        </w:rPr>
        <w:t xml:space="preserve">Claim fee payment to service providers</w:t>
      </w:r>
      <w:r w:rsidDel="00000000" w:rsidR="00000000" w:rsidRPr="00000000">
        <w:rPr>
          <w:rtl w:val="0"/>
        </w:rPr>
      </w:r>
    </w:p>
    <w:p w:rsidR="00000000" w:rsidDel="00000000" w:rsidP="00000000" w:rsidRDefault="00000000" w:rsidRPr="00000000" w14:paraId="0000130C">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sz w:val="24"/>
          <w:szCs w:val="24"/>
          <w:vertAlign w:val="baseline"/>
          <w:rtl w:val="0"/>
        </w:rPr>
        <w:t xml:space="preserve">Claim salvages</w:t>
      </w:r>
      <w:r w:rsidDel="00000000" w:rsidR="00000000" w:rsidRPr="00000000">
        <w:rPr>
          <w:rtl w:val="0"/>
        </w:rPr>
      </w:r>
    </w:p>
    <w:p w:rsidR="00000000" w:rsidDel="00000000" w:rsidP="00000000" w:rsidRDefault="00000000" w:rsidRPr="00000000" w14:paraId="0000130D">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sz w:val="24"/>
          <w:szCs w:val="24"/>
          <w:vertAlign w:val="baseline"/>
          <w:rtl w:val="0"/>
        </w:rPr>
        <w:t xml:space="preserve">Claim recoveries (Excess and Third party recoveries) </w:t>
      </w:r>
      <w:r w:rsidDel="00000000" w:rsidR="00000000" w:rsidRPr="00000000">
        <w:rPr>
          <w:rtl w:val="0"/>
        </w:rPr>
      </w:r>
    </w:p>
    <w:p w:rsidR="00000000" w:rsidDel="00000000" w:rsidP="00000000" w:rsidRDefault="00000000" w:rsidRPr="00000000" w14:paraId="0000130E">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sz w:val="24"/>
          <w:szCs w:val="24"/>
          <w:vertAlign w:val="baseline"/>
          <w:rtl w:val="0"/>
        </w:rPr>
        <w:t xml:space="preserve">Claim reopening</w:t>
      </w:r>
      <w:r w:rsidDel="00000000" w:rsidR="00000000" w:rsidRPr="00000000">
        <w:rPr>
          <w:rtl w:val="0"/>
        </w:rPr>
      </w:r>
    </w:p>
    <w:p w:rsidR="00000000" w:rsidDel="00000000" w:rsidP="00000000" w:rsidRDefault="00000000" w:rsidRPr="00000000" w14:paraId="0000130F">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sz w:val="24"/>
          <w:szCs w:val="24"/>
          <w:vertAlign w:val="baseline"/>
          <w:rtl w:val="0"/>
        </w:rPr>
        <w:t xml:space="preserve">Claim contra – reversing erroneous transaction</w:t>
      </w:r>
      <w:r w:rsidDel="00000000" w:rsidR="00000000" w:rsidRPr="00000000">
        <w:rPr>
          <w:rtl w:val="0"/>
        </w:rPr>
      </w:r>
    </w:p>
    <w:p w:rsidR="00000000" w:rsidDel="00000000" w:rsidP="00000000" w:rsidRDefault="00000000" w:rsidRPr="00000000" w14:paraId="00001310">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sz w:val="24"/>
          <w:szCs w:val="24"/>
          <w:vertAlign w:val="baseline"/>
          <w:rtl w:val="0"/>
        </w:rPr>
        <w:t xml:space="preserve">Ability to generate the various letter and memos required in claims processing</w:t>
      </w:r>
      <w:r w:rsidDel="00000000" w:rsidR="00000000" w:rsidRPr="00000000">
        <w:rPr>
          <w:rtl w:val="0"/>
        </w:rPr>
      </w:r>
    </w:p>
    <w:p w:rsidR="00000000" w:rsidDel="00000000" w:rsidP="00000000" w:rsidRDefault="00000000" w:rsidRPr="00000000" w14:paraId="00001311">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sz w:val="24"/>
          <w:szCs w:val="24"/>
          <w:vertAlign w:val="baseline"/>
          <w:rtl w:val="0"/>
        </w:rPr>
        <w:t xml:space="preserve">Ability to track all the required documents and ensuring that they are obtained before starting the processing of a claim. </w:t>
      </w:r>
      <w:r w:rsidDel="00000000" w:rsidR="00000000" w:rsidRPr="00000000">
        <w:rPr>
          <w:rtl w:val="0"/>
        </w:rPr>
      </w:r>
    </w:p>
    <w:p w:rsidR="00000000" w:rsidDel="00000000" w:rsidP="00000000" w:rsidRDefault="00000000" w:rsidRPr="00000000" w14:paraId="00001312">
      <w:pPr>
        <w:numPr>
          <w:ilvl w:val="8"/>
          <w:numId w:val="158"/>
        </w:numPr>
        <w:pBdr>
          <w:top w:space="0" w:sz="0" w:val="nil"/>
          <w:left w:space="0" w:sz="0" w:val="nil"/>
          <w:bottom w:space="0" w:sz="0" w:val="nil"/>
          <w:right w:space="0" w:sz="0" w:val="nil"/>
          <w:between w:space="0" w:sz="0" w:val="nil"/>
        </w:pBdr>
        <w:shd w:fill="auto" w:val="clear"/>
        <w:spacing w:after="130" w:before="130" w:line="240" w:lineRule="auto"/>
        <w:ind w:left="6480" w:hanging="360"/>
        <w:rPr/>
      </w:pPr>
      <w:r w:rsidDel="00000000" w:rsidR="00000000" w:rsidRPr="00000000">
        <w:rPr>
          <w:rFonts w:ascii="Cambria" w:cs="Cambria" w:eastAsia="Cambria" w:hAnsi="Cambria"/>
          <w:b w:val="0"/>
          <w:sz w:val="22"/>
          <w:szCs w:val="22"/>
          <w:vertAlign w:val="baseline"/>
          <w:rtl w:val="0"/>
        </w:rPr>
        <w:t xml:space="preserve">Ability to alert co - workers and set reminders</w:t>
      </w:r>
      <w:r w:rsidDel="00000000" w:rsidR="00000000" w:rsidRPr="00000000">
        <w:rPr>
          <w:rtl w:val="0"/>
        </w:rPr>
      </w:r>
    </w:p>
    <w:p w:rsidR="00000000" w:rsidDel="00000000" w:rsidP="00000000" w:rsidRDefault="00000000" w:rsidRPr="00000000" w14:paraId="00001313">
      <w:pPr>
        <w:pBdr>
          <w:top w:space="0" w:sz="0" w:val="nil"/>
          <w:left w:space="0" w:sz="0" w:val="nil"/>
          <w:bottom w:space="0" w:sz="0" w:val="nil"/>
          <w:right w:space="0" w:sz="0" w:val="nil"/>
          <w:between w:space="0" w:sz="0" w:val="nil"/>
        </w:pBdr>
        <w:shd w:fill="auto" w:val="clear"/>
        <w:jc w:val="both"/>
        <w:rPr/>
      </w:pPr>
      <w:bookmarkStart w:colFirst="0" w:colLast="0" w:name="_393x0lu" w:id="226"/>
      <w:bookmarkEnd w:id="226"/>
      <w:r w:rsidDel="00000000" w:rsidR="00000000" w:rsidRPr="00000000">
        <w:rPr>
          <w:rtl w:val="0"/>
        </w:rPr>
      </w:r>
    </w:p>
    <w:p w:rsidR="00000000" w:rsidDel="00000000" w:rsidP="00000000" w:rsidRDefault="00000000" w:rsidRPr="00000000" w14:paraId="00001314">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3" w:date="2013-11-05T16:40:00Z">
            <w:rPr>
              <w:rFonts w:ascii="Cambria" w:cs="Cambria" w:eastAsia="Cambria" w:hAnsi="Cambria"/>
              <w:b w:val="1"/>
              <w:smallCaps w:val="1"/>
              <w:color w:val="0000ff"/>
              <w:sz w:val="24"/>
              <w:szCs w:val="24"/>
              <w:u w:val="single"/>
              <w:vertAlign w:val="baseline"/>
            </w:rPr>
          </w:rPrChange>
        </w:rPr>
        <w:t xml:space="preserve">REGISTRATION OF NEW CLAIMS</w:t>
      </w:r>
      <w:r w:rsidDel="00000000" w:rsidR="00000000" w:rsidRPr="00000000">
        <w:rPr>
          <w:rtl w:val="0"/>
        </w:rPr>
      </w:r>
    </w:p>
    <w:p w:rsidR="00000000" w:rsidDel="00000000" w:rsidP="00000000" w:rsidRDefault="00000000" w:rsidRPr="00000000" w14:paraId="0000131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new claims, TurnQuest GIS provides the following functionality:</w:t>
      </w:r>
      <w:r w:rsidDel="00000000" w:rsidR="00000000" w:rsidRPr="00000000">
        <w:rPr>
          <w:rtl w:val="0"/>
        </w:rPr>
      </w:r>
    </w:p>
    <w:p w:rsidR="00000000" w:rsidDel="00000000" w:rsidP="00000000" w:rsidRDefault="00000000" w:rsidRPr="00000000" w14:paraId="0000131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register a new claim by specifying the policy number, the loss date and the date of claim was reported.  Based on this information, the system then display the risks on cover on the policy at the time of loss for the user to select the claim risk. </w:t>
      </w:r>
      <w:r w:rsidDel="00000000" w:rsidR="00000000" w:rsidRPr="00000000">
        <w:rPr>
          <w:rtl w:val="0"/>
        </w:rPr>
      </w:r>
    </w:p>
    <w:p w:rsidR="00000000" w:rsidDel="00000000" w:rsidP="00000000" w:rsidRDefault="00000000" w:rsidRPr="00000000" w14:paraId="0000131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ensure that cover exists at the time of loss before allowing the user to create a claim. </w:t>
      </w:r>
      <w:r w:rsidDel="00000000" w:rsidR="00000000" w:rsidRPr="00000000">
        <w:rPr>
          <w:rtl w:val="0"/>
        </w:rPr>
      </w:r>
    </w:p>
    <w:p w:rsidR="00000000" w:rsidDel="00000000" w:rsidP="00000000" w:rsidRDefault="00000000" w:rsidRPr="00000000" w14:paraId="0000131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have a provisional loss date  only authorize after setting the correct loss date. </w:t>
      </w:r>
      <w:r w:rsidDel="00000000" w:rsidR="00000000" w:rsidRPr="00000000">
        <w:rPr>
          <w:rtl w:val="0"/>
        </w:rPr>
      </w:r>
    </w:p>
    <w:p w:rsidR="00000000" w:rsidDel="00000000" w:rsidP="00000000" w:rsidRDefault="00000000" w:rsidRPr="00000000" w14:paraId="0000131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generate a claim number in Heritage format. This is the format [TY][YY][PROD][SERIALNO].  This is yearly, Per Product, All branches. </w:t>
      </w:r>
      <w:r w:rsidDel="00000000" w:rsidR="00000000" w:rsidRPr="00000000">
        <w:rPr>
          <w:rtl w:val="0"/>
        </w:rPr>
      </w:r>
    </w:p>
    <w:p w:rsidR="00000000" w:rsidDel="00000000" w:rsidP="00000000" w:rsidRDefault="00000000" w:rsidRPr="00000000" w14:paraId="0000131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Functionality to process coinsurance recoveries, where the company elects to pay the full amount in a coinsurance arrangement, where the company is the leader.  The system automatically picks the co - insurance ratios as specified at underwriting. </w:t>
      </w:r>
      <w:r w:rsidDel="00000000" w:rsidR="00000000" w:rsidRPr="00000000">
        <w:rPr>
          <w:rtl w:val="0"/>
        </w:rPr>
      </w:r>
    </w:p>
    <w:p w:rsidR="00000000" w:rsidDel="00000000" w:rsidP="00000000" w:rsidRDefault="00000000" w:rsidRPr="00000000" w14:paraId="0000131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capture the list of additional claim support documents required from the claimants, and tracking when they are received. </w:t>
      </w:r>
      <w:r w:rsidDel="00000000" w:rsidR="00000000" w:rsidRPr="00000000">
        <w:rPr>
          <w:rtl w:val="0"/>
        </w:rPr>
      </w:r>
    </w:p>
    <w:p w:rsidR="00000000" w:rsidDel="00000000" w:rsidP="00000000" w:rsidRDefault="00000000" w:rsidRPr="00000000" w14:paraId="0000131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ability to specify the perils for the claim and create and maintain reserves per peril</w:t>
      </w:r>
      <w:r w:rsidDel="00000000" w:rsidR="00000000" w:rsidRPr="00000000">
        <w:rPr>
          <w:rtl w:val="0"/>
        </w:rPr>
      </w:r>
    </w:p>
    <w:p w:rsidR="00000000" w:rsidDel="00000000" w:rsidP="00000000" w:rsidRDefault="00000000" w:rsidRPr="00000000" w14:paraId="0000131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process reinsurance apportionment of the claim based on the reinsurance ratios at underwriting. </w:t>
      </w:r>
      <w:r w:rsidDel="00000000" w:rsidR="00000000" w:rsidRPr="00000000">
        <w:rPr>
          <w:rtl w:val="0"/>
        </w:rPr>
      </w:r>
    </w:p>
    <w:p w:rsidR="00000000" w:rsidDel="00000000" w:rsidP="00000000" w:rsidRDefault="00000000" w:rsidRPr="00000000" w14:paraId="0000131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specify service providers from a predefined list and expected services detailing start and end date. </w:t>
      </w:r>
      <w:r w:rsidDel="00000000" w:rsidR="00000000" w:rsidRPr="00000000">
        <w:rPr>
          <w:rtl w:val="0"/>
        </w:rPr>
      </w:r>
    </w:p>
    <w:p w:rsidR="00000000" w:rsidDel="00000000" w:rsidP="00000000" w:rsidRDefault="00000000" w:rsidRPr="00000000" w14:paraId="0000131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specify the claimants including the insured and other third party claimants stating their claimed amounts. </w:t>
      </w:r>
      <w:r w:rsidDel="00000000" w:rsidR="00000000" w:rsidRPr="00000000">
        <w:rPr>
          <w:rtl w:val="0"/>
        </w:rPr>
      </w:r>
    </w:p>
    <w:p w:rsidR="00000000" w:rsidDel="00000000" w:rsidP="00000000" w:rsidRDefault="00000000" w:rsidRPr="00000000" w14:paraId="0000132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alert the reinsurance department where the claim reserves are beyond the thresholds defined by reinsurance agreement. </w:t>
      </w:r>
      <w:r w:rsidDel="00000000" w:rsidR="00000000" w:rsidRPr="00000000">
        <w:rPr>
          <w:rtl w:val="0"/>
        </w:rPr>
      </w:r>
    </w:p>
    <w:p w:rsidR="00000000" w:rsidDel="00000000" w:rsidP="00000000" w:rsidRDefault="00000000" w:rsidRPr="00000000" w14:paraId="0000132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consolidate multiple claims arising from one event and/or catastrophe for purposes of recovering from XOL treaties. </w:t>
      </w:r>
      <w:r w:rsidDel="00000000" w:rsidR="00000000" w:rsidRPr="00000000">
        <w:rPr>
          <w:rtl w:val="0"/>
        </w:rPr>
      </w:r>
    </w:p>
    <w:p w:rsidR="00000000" w:rsidDel="00000000" w:rsidP="00000000" w:rsidRDefault="00000000" w:rsidRPr="00000000" w14:paraId="0000132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Online approval of the claim opening including the initial claims reserve.  Upon approval or authorization, the ability to automatically post the voucher details to the TurnQuest General Ledger. </w:t>
      </w:r>
      <w:r w:rsidDel="00000000" w:rsidR="00000000" w:rsidRPr="00000000">
        <w:rPr>
          <w:rtl w:val="0"/>
        </w:rPr>
      </w:r>
    </w:p>
    <w:p w:rsidR="00000000" w:rsidDel="00000000" w:rsidP="00000000" w:rsidRDefault="00000000" w:rsidRPr="00000000" w14:paraId="0000132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schedule any issues requiring addressing in future e.g.,  follow - up for additional claims support documents. </w:t>
      </w:r>
      <w:r w:rsidDel="00000000" w:rsidR="00000000" w:rsidRPr="00000000">
        <w:rPr>
          <w:rtl w:val="0"/>
        </w:rPr>
      </w:r>
    </w:p>
    <w:p w:rsidR="00000000" w:rsidDel="00000000" w:rsidP="00000000" w:rsidRDefault="00000000" w:rsidRPr="00000000" w14:paraId="0000132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Functionality to print a claim reserve voucher upon authorization of the claim opening transaction with the following details:</w:t>
      </w:r>
      <w:r w:rsidDel="00000000" w:rsidR="00000000" w:rsidRPr="00000000">
        <w:rPr>
          <w:rtl w:val="0"/>
        </w:rPr>
      </w:r>
    </w:p>
    <w:p w:rsidR="00000000" w:rsidDel="00000000" w:rsidP="00000000" w:rsidRDefault="00000000" w:rsidRPr="00000000" w14:paraId="00001325">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Type </w:t>
      </w:r>
      <w:r w:rsidDel="00000000" w:rsidR="00000000" w:rsidRPr="00000000">
        <w:rPr>
          <w:rtl w:val="0"/>
        </w:rPr>
      </w:r>
    </w:p>
    <w:p w:rsidR="00000000" w:rsidDel="00000000" w:rsidP="00000000" w:rsidRDefault="00000000" w:rsidRPr="00000000" w14:paraId="00001326">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Number </w:t>
      </w:r>
      <w:r w:rsidDel="00000000" w:rsidR="00000000" w:rsidRPr="00000000">
        <w:rPr>
          <w:rtl w:val="0"/>
        </w:rPr>
      </w:r>
    </w:p>
    <w:p w:rsidR="00000000" w:rsidDel="00000000" w:rsidP="00000000" w:rsidRDefault="00000000" w:rsidRPr="00000000" w14:paraId="00001327">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w:t>
      </w:r>
      <w:r w:rsidDel="00000000" w:rsidR="00000000" w:rsidRPr="00000000">
        <w:rPr>
          <w:rtl w:val="0"/>
        </w:rPr>
      </w:r>
    </w:p>
    <w:p w:rsidR="00000000" w:rsidDel="00000000" w:rsidP="00000000" w:rsidRDefault="00000000" w:rsidRPr="00000000" w14:paraId="00001328">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Claim No </w:t>
      </w:r>
      <w:r w:rsidDel="00000000" w:rsidR="00000000" w:rsidRPr="00000000">
        <w:rPr>
          <w:rtl w:val="0"/>
        </w:rPr>
      </w:r>
    </w:p>
    <w:p w:rsidR="00000000" w:rsidDel="00000000" w:rsidP="00000000" w:rsidRDefault="00000000" w:rsidRPr="00000000" w14:paraId="00001329">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No </w:t>
      </w:r>
      <w:r w:rsidDel="00000000" w:rsidR="00000000" w:rsidRPr="00000000">
        <w:rPr>
          <w:rtl w:val="0"/>
        </w:rPr>
      </w:r>
    </w:p>
    <w:p w:rsidR="00000000" w:rsidDel="00000000" w:rsidP="00000000" w:rsidRDefault="00000000" w:rsidRPr="00000000" w14:paraId="0000132A">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Risk ID </w:t>
      </w:r>
      <w:r w:rsidDel="00000000" w:rsidR="00000000" w:rsidRPr="00000000">
        <w:rPr>
          <w:rtl w:val="0"/>
        </w:rPr>
      </w:r>
    </w:p>
    <w:p w:rsidR="00000000" w:rsidDel="00000000" w:rsidP="00000000" w:rsidRDefault="00000000" w:rsidRPr="00000000" w14:paraId="0000132B">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Policy Holder </w:t>
      </w:r>
      <w:r w:rsidDel="00000000" w:rsidR="00000000" w:rsidRPr="00000000">
        <w:rPr>
          <w:rtl w:val="0"/>
        </w:rPr>
      </w:r>
    </w:p>
    <w:p w:rsidR="00000000" w:rsidDel="00000000" w:rsidP="00000000" w:rsidRDefault="00000000" w:rsidRPr="00000000" w14:paraId="0000132C">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Insured person </w:t>
      </w:r>
      <w:r w:rsidDel="00000000" w:rsidR="00000000" w:rsidRPr="00000000">
        <w:rPr>
          <w:rtl w:val="0"/>
        </w:rPr>
      </w:r>
    </w:p>
    <w:p w:rsidR="00000000" w:rsidDel="00000000" w:rsidP="00000000" w:rsidRDefault="00000000" w:rsidRPr="00000000" w14:paraId="0000132D">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Risk code </w:t>
      </w:r>
      <w:r w:rsidDel="00000000" w:rsidR="00000000" w:rsidRPr="00000000">
        <w:rPr>
          <w:rtl w:val="0"/>
        </w:rPr>
      </w:r>
    </w:p>
    <w:p w:rsidR="00000000" w:rsidDel="00000000" w:rsidP="00000000" w:rsidRDefault="00000000" w:rsidRPr="00000000" w14:paraId="0000132E">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of loss </w:t>
      </w:r>
      <w:r w:rsidDel="00000000" w:rsidR="00000000" w:rsidRPr="00000000">
        <w:rPr>
          <w:rtl w:val="0"/>
        </w:rPr>
      </w:r>
    </w:p>
    <w:p w:rsidR="00000000" w:rsidDel="00000000" w:rsidP="00000000" w:rsidRDefault="00000000" w:rsidRPr="00000000" w14:paraId="0000132F">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Causation </w:t>
      </w:r>
      <w:r w:rsidDel="00000000" w:rsidR="00000000" w:rsidRPr="00000000">
        <w:rPr>
          <w:rtl w:val="0"/>
        </w:rPr>
      </w:r>
    </w:p>
    <w:p w:rsidR="00000000" w:rsidDel="00000000" w:rsidP="00000000" w:rsidRDefault="00000000" w:rsidRPr="00000000" w14:paraId="00001330">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advised </w:t>
      </w:r>
      <w:r w:rsidDel="00000000" w:rsidR="00000000" w:rsidRPr="00000000">
        <w:rPr>
          <w:rtl w:val="0"/>
        </w:rPr>
      </w:r>
    </w:p>
    <w:p w:rsidR="00000000" w:rsidDel="00000000" w:rsidP="00000000" w:rsidRDefault="00000000" w:rsidRPr="00000000" w14:paraId="00001331">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Underwriting year </w:t>
      </w:r>
      <w:r w:rsidDel="00000000" w:rsidR="00000000" w:rsidRPr="00000000">
        <w:rPr>
          <w:rtl w:val="0"/>
        </w:rPr>
      </w:r>
    </w:p>
    <w:p w:rsidR="00000000" w:rsidDel="00000000" w:rsidP="00000000" w:rsidRDefault="00000000" w:rsidRPr="00000000" w14:paraId="00001332">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Agency </w:t>
      </w:r>
      <w:r w:rsidDel="00000000" w:rsidR="00000000" w:rsidRPr="00000000">
        <w:rPr>
          <w:rtl w:val="0"/>
        </w:rPr>
      </w:r>
    </w:p>
    <w:p w:rsidR="00000000" w:rsidDel="00000000" w:rsidP="00000000" w:rsidRDefault="00000000" w:rsidRPr="00000000" w14:paraId="00001333">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Loss Description </w:t>
      </w:r>
      <w:r w:rsidDel="00000000" w:rsidR="00000000" w:rsidRPr="00000000">
        <w:rPr>
          <w:rtl w:val="0"/>
        </w:rPr>
      </w:r>
    </w:p>
    <w:p w:rsidR="00000000" w:rsidDel="00000000" w:rsidP="00000000" w:rsidRDefault="00000000" w:rsidRPr="00000000" w14:paraId="00001334">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New Reserve Amount </w:t>
      </w:r>
      <w:r w:rsidDel="00000000" w:rsidR="00000000" w:rsidRPr="00000000">
        <w:rPr>
          <w:rtl w:val="0"/>
        </w:rPr>
      </w:r>
    </w:p>
    <w:p w:rsidR="00000000" w:rsidDel="00000000" w:rsidP="00000000" w:rsidRDefault="00000000" w:rsidRPr="00000000" w14:paraId="00001335">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Peril </w:t>
      </w:r>
      <w:r w:rsidDel="00000000" w:rsidR="00000000" w:rsidRPr="00000000">
        <w:rPr>
          <w:rtl w:val="0"/>
        </w:rPr>
      </w:r>
    </w:p>
    <w:p w:rsidR="00000000" w:rsidDel="00000000" w:rsidP="00000000" w:rsidRDefault="00000000" w:rsidRPr="00000000" w14:paraId="00001336">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Reserve amount </w:t>
      </w:r>
      <w:r w:rsidDel="00000000" w:rsidR="00000000" w:rsidRPr="00000000">
        <w:rPr>
          <w:rtl w:val="0"/>
        </w:rPr>
      </w:r>
    </w:p>
    <w:p w:rsidR="00000000" w:rsidDel="00000000" w:rsidP="00000000" w:rsidRDefault="00000000" w:rsidRPr="00000000" w14:paraId="00001337">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 - insurance account </w:t>
      </w:r>
      <w:r w:rsidDel="00000000" w:rsidR="00000000" w:rsidRPr="00000000">
        <w:rPr>
          <w:rtl w:val="0"/>
        </w:rPr>
      </w:r>
    </w:p>
    <w:p w:rsidR="00000000" w:rsidDel="00000000" w:rsidP="00000000" w:rsidRDefault="00000000" w:rsidRPr="00000000" w14:paraId="00001338">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 - insurance/Co - insurance Percentage (%)  </w:t>
      </w:r>
      <w:r w:rsidDel="00000000" w:rsidR="00000000" w:rsidRPr="00000000">
        <w:rPr>
          <w:rtl w:val="0"/>
        </w:rPr>
      </w:r>
    </w:p>
    <w:p w:rsidR="00000000" w:rsidDel="00000000" w:rsidP="00000000" w:rsidRDefault="00000000" w:rsidRPr="00000000" w14:paraId="00001339">
      <w:pPr>
        <w:numPr>
          <w:ilvl w:val="0"/>
          <w:numId w:val="3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Reserve amount</w:t>
      </w:r>
      <w:r w:rsidDel="00000000" w:rsidR="00000000" w:rsidRPr="00000000">
        <w:rPr>
          <w:rtl w:val="0"/>
        </w:rPr>
      </w:r>
    </w:p>
    <w:p w:rsidR="00000000" w:rsidDel="00000000" w:rsidP="00000000" w:rsidRDefault="00000000" w:rsidRPr="00000000" w14:paraId="0000133A">
      <w:pPr>
        <w:pBdr>
          <w:top w:space="0" w:sz="0" w:val="nil"/>
          <w:left w:space="0" w:sz="0" w:val="nil"/>
          <w:bottom w:space="0" w:sz="0" w:val="nil"/>
          <w:right w:space="0" w:sz="0" w:val="nil"/>
          <w:between w:space="0" w:sz="0" w:val="nil"/>
        </w:pBdr>
        <w:shd w:fill="auto" w:val="clear"/>
        <w:jc w:val="both"/>
        <w:rPr/>
      </w:pPr>
      <w:bookmarkStart w:colFirst="0" w:colLast="0" w:name="_1o97atn" w:id="227"/>
      <w:bookmarkEnd w:id="227"/>
      <w:r w:rsidDel="00000000" w:rsidR="00000000" w:rsidRPr="00000000">
        <w:rPr>
          <w:rtl w:val="0"/>
        </w:rPr>
      </w:r>
    </w:p>
    <w:p w:rsidR="00000000" w:rsidDel="00000000" w:rsidP="00000000" w:rsidRDefault="00000000" w:rsidRPr="00000000" w14:paraId="0000133B">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3" w:date="2013-11-05T16:40:00Z">
            <w:rPr>
              <w:rFonts w:ascii="Cambria" w:cs="Cambria" w:eastAsia="Cambria" w:hAnsi="Cambria"/>
              <w:b w:val="1"/>
              <w:smallCaps w:val="1"/>
              <w:color w:val="0000ff"/>
              <w:sz w:val="24"/>
              <w:szCs w:val="24"/>
              <w:u w:val="single"/>
              <w:vertAlign w:val="baseline"/>
            </w:rPr>
          </w:rPrChange>
        </w:rPr>
        <w:t xml:space="preserve">CLAIM REVISIONS</w:t>
      </w:r>
      <w:r w:rsidDel="00000000" w:rsidR="00000000" w:rsidRPr="00000000">
        <w:rPr>
          <w:rtl w:val="0"/>
        </w:rPr>
      </w:r>
    </w:p>
    <w:p w:rsidR="00000000" w:rsidDel="00000000" w:rsidP="00000000" w:rsidRDefault="00000000" w:rsidRPr="00000000" w14:paraId="0000133C">
      <w:pPr>
        <w:pBdr>
          <w:top w:space="0" w:sz="0" w:val="nil"/>
          <w:left w:space="0" w:sz="0" w:val="nil"/>
          <w:bottom w:space="0" w:sz="0" w:val="nil"/>
          <w:right w:space="0" w:sz="0" w:val="nil"/>
          <w:between w:space="0" w:sz="0" w:val="nil"/>
        </w:pBdr>
        <w:shd w:fill="auto" w:val="clear"/>
        <w:jc w:val="both"/>
        <w:rPr/>
      </w:pPr>
      <w:bookmarkStart w:colFirst="0" w:colLast="0" w:name="_488uthg" w:id="228"/>
      <w:bookmarkEnd w:id="228"/>
      <w:r w:rsidDel="00000000" w:rsidR="00000000" w:rsidRPr="00000000">
        <w:rPr>
          <w:vertAlign w:val="baseline"/>
          <w:rtl w:val="0"/>
        </w:rPr>
        <w:t xml:space="preserve">The claims revision transaction enables a user to update the information provided for any claim that has not been closed.  The transaction can also be used to close a claim. </w:t>
      </w:r>
      <w:r w:rsidDel="00000000" w:rsidR="00000000" w:rsidRPr="00000000">
        <w:rPr>
          <w:rtl w:val="0"/>
        </w:rPr>
      </w:r>
    </w:p>
    <w:p w:rsidR="00000000" w:rsidDel="00000000" w:rsidP="00000000" w:rsidRDefault="00000000" w:rsidRPr="00000000" w14:paraId="0000133D">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3" w:date="2013-11-05T16:40:00Z">
            <w:rPr>
              <w:rFonts w:ascii="Cambria" w:cs="Cambria" w:eastAsia="Cambria" w:hAnsi="Cambria"/>
              <w:b w:val="1"/>
              <w:color w:val="0000ff"/>
              <w:sz w:val="24"/>
              <w:szCs w:val="24"/>
              <w:u w:val="single"/>
              <w:vertAlign w:val="baseline"/>
            </w:rPr>
          </w:rPrChange>
        </w:rPr>
        <w:t xml:space="preserve">Claim Revisions Inputs</w:t>
      </w:r>
      <w:r w:rsidDel="00000000" w:rsidR="00000000" w:rsidRPr="00000000">
        <w:rPr>
          <w:rtl w:val="0"/>
        </w:rPr>
      </w:r>
    </w:p>
    <w:p w:rsidR="00000000" w:rsidDel="00000000" w:rsidP="00000000" w:rsidRDefault="00000000" w:rsidRPr="00000000" w14:paraId="0000133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inputs to the claims revision transaction depends on what the user what to change.  This could be as a result of more information from the client or a new reserve that has to be updated.  The following could be the inputs to the claims revision transactions:</w:t>
      </w:r>
      <w:r w:rsidDel="00000000" w:rsidR="00000000" w:rsidRPr="00000000">
        <w:rPr>
          <w:rtl w:val="0"/>
        </w:rPr>
      </w:r>
    </w:p>
    <w:p w:rsidR="00000000" w:rsidDel="00000000" w:rsidP="00000000" w:rsidRDefault="00000000" w:rsidRPr="00000000" w14:paraId="0000133F">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The survey report from the loss assessors</w:t>
      </w:r>
      <w:r w:rsidDel="00000000" w:rsidR="00000000" w:rsidRPr="00000000">
        <w:rPr>
          <w:rtl w:val="0"/>
        </w:rPr>
      </w:r>
    </w:p>
    <w:p w:rsidR="00000000" w:rsidDel="00000000" w:rsidP="00000000" w:rsidRDefault="00000000" w:rsidRPr="00000000" w14:paraId="00001340">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Appointment of service providers</w:t>
      </w:r>
      <w:r w:rsidDel="00000000" w:rsidR="00000000" w:rsidRPr="00000000">
        <w:rPr>
          <w:rtl w:val="0"/>
        </w:rPr>
      </w:r>
    </w:p>
    <w:p w:rsidR="00000000" w:rsidDel="00000000" w:rsidP="00000000" w:rsidRDefault="00000000" w:rsidRPr="00000000" w14:paraId="00001341">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Court details</w:t>
      </w:r>
      <w:r w:rsidDel="00000000" w:rsidR="00000000" w:rsidRPr="00000000">
        <w:rPr>
          <w:rtl w:val="0"/>
        </w:rPr>
      </w:r>
    </w:p>
    <w:p w:rsidR="00000000" w:rsidDel="00000000" w:rsidP="00000000" w:rsidRDefault="00000000" w:rsidRPr="00000000" w14:paraId="00001342">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bookmarkStart w:colFirst="0" w:colLast="0" w:name="_2ne53p9" w:id="229"/>
      <w:bookmarkEnd w:id="229"/>
      <w:r w:rsidDel="00000000" w:rsidR="00000000" w:rsidRPr="00000000">
        <w:rPr>
          <w:rFonts w:ascii="Cambria" w:cs="Cambria" w:eastAsia="Cambria" w:hAnsi="Cambria"/>
          <w:b w:val="0"/>
          <w:sz w:val="24"/>
          <w:szCs w:val="24"/>
          <w:vertAlign w:val="baseline"/>
          <w:rtl w:val="0"/>
        </w:rPr>
        <w:t xml:space="preserve">And any other information required at claim opening as listed above not provided</w:t>
      </w:r>
      <w:r w:rsidDel="00000000" w:rsidR="00000000" w:rsidRPr="00000000">
        <w:rPr>
          <w:rtl w:val="0"/>
        </w:rPr>
      </w:r>
    </w:p>
    <w:p w:rsidR="00000000" w:rsidDel="00000000" w:rsidP="00000000" w:rsidRDefault="00000000" w:rsidRPr="00000000" w14:paraId="00001343">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3" w:date="2013-11-05T16:40:00Z">
            <w:rPr>
              <w:rFonts w:ascii="Cambria" w:cs="Cambria" w:eastAsia="Cambria" w:hAnsi="Cambria"/>
              <w:b w:val="1"/>
              <w:color w:val="0000ff"/>
              <w:sz w:val="24"/>
              <w:szCs w:val="24"/>
              <w:u w:val="single"/>
              <w:vertAlign w:val="baseline"/>
            </w:rPr>
          </w:rPrChange>
        </w:rPr>
        <w:t xml:space="preserve">Claim Revisions Processes</w:t>
      </w:r>
      <w:r w:rsidDel="00000000" w:rsidR="00000000" w:rsidRPr="00000000">
        <w:rPr>
          <w:rtl w:val="0"/>
        </w:rPr>
      </w:r>
    </w:p>
    <w:p w:rsidR="00000000" w:rsidDel="00000000" w:rsidP="00000000" w:rsidRDefault="00000000" w:rsidRPr="00000000" w14:paraId="00001344">
      <w:pPr>
        <w:pBdr>
          <w:top w:space="0" w:sz="0" w:val="nil"/>
          <w:left w:space="0" w:sz="0" w:val="nil"/>
          <w:bottom w:space="0" w:sz="0" w:val="nil"/>
          <w:right w:space="0" w:sz="0" w:val="nil"/>
          <w:between w:space="0" w:sz="0" w:val="nil"/>
        </w:pBdr>
        <w:shd w:fill="auto" w:val="clear"/>
        <w:jc w:val="both"/>
        <w:rPr/>
      </w:pPr>
      <w:bookmarkStart w:colFirst="0" w:colLast="0" w:name="_12jfdx2" w:id="230"/>
      <w:bookmarkEnd w:id="230"/>
      <w:r w:rsidDel="00000000" w:rsidR="00000000" w:rsidRPr="00000000">
        <w:rPr>
          <w:vertAlign w:val="baseline"/>
          <w:rtl w:val="0"/>
        </w:rPr>
        <w:t xml:space="preserve">A claims revision transaction follows the same process as a claims opening transaction.  All the information provided at claims opening can be added, updated or deleted. </w:t>
      </w:r>
      <w:r w:rsidDel="00000000" w:rsidR="00000000" w:rsidRPr="00000000">
        <w:rPr>
          <w:rtl w:val="0"/>
        </w:rPr>
      </w:r>
    </w:p>
    <w:p w:rsidR="00000000" w:rsidDel="00000000" w:rsidP="00000000" w:rsidRDefault="00000000" w:rsidRPr="00000000" w14:paraId="00001345">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3" w:date="2013-11-05T16:40:00Z">
            <w:rPr>
              <w:rFonts w:ascii="Cambria" w:cs="Cambria" w:eastAsia="Cambria" w:hAnsi="Cambria"/>
              <w:b w:val="1"/>
              <w:color w:val="0000ff"/>
              <w:sz w:val="24"/>
              <w:szCs w:val="24"/>
              <w:u w:val="single"/>
              <w:vertAlign w:val="baseline"/>
            </w:rPr>
          </w:rPrChange>
        </w:rPr>
        <w:t xml:space="preserve">Claim Revisions Outputs</w:t>
      </w:r>
      <w:r w:rsidDel="00000000" w:rsidR="00000000" w:rsidRPr="00000000">
        <w:rPr>
          <w:rtl w:val="0"/>
        </w:rPr>
      </w:r>
    </w:p>
    <w:p w:rsidR="00000000" w:rsidDel="00000000" w:rsidP="00000000" w:rsidRDefault="00000000" w:rsidRPr="00000000" w14:paraId="00001346">
      <w:pPr>
        <w:pBdr>
          <w:top w:space="0" w:sz="0" w:val="nil"/>
          <w:left w:space="0" w:sz="0" w:val="nil"/>
          <w:bottom w:space="0" w:sz="0" w:val="nil"/>
          <w:right w:space="0" w:sz="0" w:val="nil"/>
          <w:between w:space="0" w:sz="0" w:val="nil"/>
        </w:pBdr>
        <w:shd w:fill="auto" w:val="clear"/>
        <w:jc w:val="both"/>
        <w:rPr/>
      </w:pPr>
      <w:bookmarkStart w:colFirst="0" w:colLast="0" w:name="_3mj2wkv" w:id="231"/>
      <w:bookmarkEnd w:id="231"/>
      <w:r w:rsidDel="00000000" w:rsidR="00000000" w:rsidRPr="00000000">
        <w:rPr>
          <w:vertAlign w:val="baseline"/>
          <w:rtl w:val="0"/>
        </w:rPr>
        <w:t xml:space="preserve">Output is similar to claims opening outputs. </w:t>
      </w:r>
      <w:r w:rsidDel="00000000" w:rsidR="00000000" w:rsidRPr="00000000">
        <w:rPr>
          <w:rtl w:val="0"/>
        </w:rPr>
      </w:r>
    </w:p>
    <w:p w:rsidR="00000000" w:rsidDel="00000000" w:rsidP="00000000" w:rsidRDefault="00000000" w:rsidRPr="00000000" w14:paraId="00001347">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3" w:date="2013-11-05T16:40:00Z">
            <w:rPr>
              <w:rFonts w:ascii="Cambria" w:cs="Cambria" w:eastAsia="Cambria" w:hAnsi="Cambria"/>
              <w:b w:val="1"/>
              <w:smallCaps w:val="1"/>
              <w:color w:val="0000ff"/>
              <w:sz w:val="24"/>
              <w:szCs w:val="24"/>
              <w:u w:val="single"/>
              <w:vertAlign w:val="baseline"/>
            </w:rPr>
          </w:rPrChange>
        </w:rPr>
        <w:t xml:space="preserve">CLAIM PAYMENTS </w:t>
      </w:r>
      <w:r w:rsidDel="00000000" w:rsidR="00000000" w:rsidRPr="00000000">
        <w:rPr>
          <w:rtl w:val="0"/>
        </w:rPr>
      </w:r>
    </w:p>
    <w:p w:rsidR="00000000" w:rsidDel="00000000" w:rsidP="00000000" w:rsidRDefault="00000000" w:rsidRPr="00000000" w14:paraId="00001348">
      <w:pPr>
        <w:pBdr>
          <w:top w:space="0" w:sz="0" w:val="nil"/>
          <w:left w:space="0" w:sz="0" w:val="nil"/>
          <w:bottom w:space="0" w:sz="0" w:val="nil"/>
          <w:right w:space="0" w:sz="0" w:val="nil"/>
          <w:between w:space="0" w:sz="0" w:val="nil"/>
        </w:pBdr>
        <w:shd w:fill="auto" w:val="clear"/>
        <w:jc w:val="both"/>
        <w:rPr/>
      </w:pPr>
      <w:bookmarkStart w:colFirst="0" w:colLast="0" w:name="_21od6so" w:id="232"/>
      <w:bookmarkEnd w:id="232"/>
      <w:r w:rsidDel="00000000" w:rsidR="00000000" w:rsidRPr="00000000">
        <w:rPr>
          <w:vertAlign w:val="baseline"/>
          <w:rtl w:val="0"/>
        </w:rPr>
        <w:t xml:space="preserve">The claims payment transaction in TurnQuest provides the functionality to process payment to claimants. </w:t>
      </w:r>
      <w:r w:rsidDel="00000000" w:rsidR="00000000" w:rsidRPr="00000000">
        <w:rPr>
          <w:rtl w:val="0"/>
        </w:rPr>
      </w:r>
    </w:p>
    <w:p w:rsidR="00000000" w:rsidDel="00000000" w:rsidP="00000000" w:rsidRDefault="00000000" w:rsidRPr="00000000" w14:paraId="00001349">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3" w:date="2013-11-05T16:40:00Z">
            <w:rPr>
              <w:rFonts w:ascii="Cambria" w:cs="Cambria" w:eastAsia="Cambria" w:hAnsi="Cambria"/>
              <w:b w:val="1"/>
              <w:color w:val="0000ff"/>
              <w:sz w:val="24"/>
              <w:szCs w:val="24"/>
              <w:u w:val="single"/>
              <w:vertAlign w:val="baseline"/>
            </w:rPr>
          </w:rPrChange>
        </w:rPr>
        <w:t xml:space="preserve">Claim Payments Inputs</w:t>
      </w:r>
      <w:r w:rsidDel="00000000" w:rsidR="00000000" w:rsidRPr="00000000">
        <w:rPr>
          <w:rtl w:val="0"/>
        </w:rPr>
      </w:r>
    </w:p>
    <w:p w:rsidR="00000000" w:rsidDel="00000000" w:rsidP="00000000" w:rsidRDefault="00000000" w:rsidRPr="00000000" w14:paraId="0000134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inputs to the TurnQuest GIS claims payment process are:</w:t>
      </w:r>
      <w:r w:rsidDel="00000000" w:rsidR="00000000" w:rsidRPr="00000000">
        <w:rPr>
          <w:rtl w:val="0"/>
        </w:rPr>
      </w:r>
    </w:p>
    <w:p w:rsidR="00000000" w:rsidDel="00000000" w:rsidP="00000000" w:rsidRDefault="00000000" w:rsidRPr="00000000" w14:paraId="0000134B">
      <w:pPr>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Claimant, as defined at claim booking</w:t>
      </w:r>
      <w:r w:rsidDel="00000000" w:rsidR="00000000" w:rsidRPr="00000000">
        <w:rPr>
          <w:rtl w:val="0"/>
        </w:rPr>
      </w:r>
    </w:p>
    <w:p w:rsidR="00000000" w:rsidDel="00000000" w:rsidP="00000000" w:rsidRDefault="00000000" w:rsidRPr="00000000" w14:paraId="0000134C">
      <w:pPr>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Pay method (credit note or cheque) </w:t>
      </w:r>
      <w:r w:rsidDel="00000000" w:rsidR="00000000" w:rsidRPr="00000000">
        <w:rPr>
          <w:rtl w:val="0"/>
        </w:rPr>
      </w:r>
    </w:p>
    <w:p w:rsidR="00000000" w:rsidDel="00000000" w:rsidP="00000000" w:rsidRDefault="00000000" w:rsidRPr="00000000" w14:paraId="0000134D">
      <w:pPr>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Date</w:t>
      </w:r>
      <w:r w:rsidDel="00000000" w:rsidR="00000000" w:rsidRPr="00000000">
        <w:rPr>
          <w:rtl w:val="0"/>
        </w:rPr>
      </w:r>
    </w:p>
    <w:p w:rsidR="00000000" w:rsidDel="00000000" w:rsidP="00000000" w:rsidRDefault="00000000" w:rsidRPr="00000000" w14:paraId="0000134E">
      <w:pPr>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Payee (where different from the claimant) </w:t>
      </w:r>
      <w:r w:rsidDel="00000000" w:rsidR="00000000" w:rsidRPr="00000000">
        <w:rPr>
          <w:rtl w:val="0"/>
        </w:rPr>
      </w:r>
    </w:p>
    <w:p w:rsidR="00000000" w:rsidDel="00000000" w:rsidP="00000000" w:rsidRDefault="00000000" w:rsidRPr="00000000" w14:paraId="0000134F">
      <w:pPr>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Perils, against which the claim payment amount is placed including the excess amount and the depreciation if applicable</w:t>
      </w:r>
      <w:r w:rsidDel="00000000" w:rsidR="00000000" w:rsidRPr="00000000">
        <w:rPr>
          <w:rtl w:val="0"/>
        </w:rPr>
      </w:r>
    </w:p>
    <w:p w:rsidR="00000000" w:rsidDel="00000000" w:rsidP="00000000" w:rsidRDefault="00000000" w:rsidRPr="00000000" w14:paraId="00001350">
      <w:pPr>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Payment voucher narration. </w:t>
      </w:r>
      <w:r w:rsidDel="00000000" w:rsidR="00000000" w:rsidRPr="00000000">
        <w:rPr>
          <w:rtl w:val="0"/>
        </w:rPr>
      </w:r>
    </w:p>
    <w:p w:rsidR="00000000" w:rsidDel="00000000" w:rsidP="00000000" w:rsidRDefault="00000000" w:rsidRPr="00000000" w14:paraId="00001351">
      <w:pPr>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Coinsurance Details as specified at claim opening where the payment is paid in full and the system the generate debit notes to the other co-insurers. </w:t>
      </w:r>
      <w:r w:rsidDel="00000000" w:rsidR="00000000" w:rsidRPr="00000000">
        <w:rPr>
          <w:rtl w:val="0"/>
        </w:rPr>
      </w:r>
    </w:p>
    <w:p w:rsidR="00000000" w:rsidDel="00000000" w:rsidP="00000000" w:rsidRDefault="00000000" w:rsidRPr="00000000" w14:paraId="00001352">
      <w:pPr>
        <w:pBdr>
          <w:top w:space="0" w:sz="0" w:val="nil"/>
          <w:left w:space="0" w:sz="0" w:val="nil"/>
          <w:bottom w:space="0" w:sz="0" w:val="nil"/>
          <w:right w:space="0" w:sz="0" w:val="nil"/>
          <w:between w:space="0" w:sz="0" w:val="nil"/>
        </w:pBdr>
        <w:shd w:fill="auto" w:val="clear"/>
        <w:spacing w:after="0" w:before="0" w:line="240" w:lineRule="auto"/>
        <w:jc w:val="both"/>
        <w:rPr/>
      </w:pPr>
      <w:bookmarkStart w:colFirst="0" w:colLast="0" w:name="_gtnh0h" w:id="233"/>
      <w:bookmarkEnd w:id="233"/>
      <w:r w:rsidDel="00000000" w:rsidR="00000000" w:rsidRPr="00000000">
        <w:rPr>
          <w:rFonts w:ascii="Cambria" w:cs="Cambria" w:eastAsia="Cambria" w:hAnsi="Cambria"/>
          <w:b w:val="0"/>
          <w:color w:val="000000"/>
          <w:sz w:val="22"/>
          <w:szCs w:val="22"/>
          <w:vertAlign w:val="baseline"/>
          <w:rtl w:val="0"/>
        </w:rPr>
        <w:t xml:space="preserve">Excess needs to be included in the claims calculation for the net claim</w:t>
      </w:r>
      <w:r w:rsidDel="00000000" w:rsidR="00000000" w:rsidRPr="00000000">
        <w:rPr>
          <w:rtl w:val="0"/>
        </w:rPr>
      </w:r>
    </w:p>
    <w:p w:rsidR="00000000" w:rsidDel="00000000" w:rsidP="00000000" w:rsidRDefault="00000000" w:rsidRPr="00000000" w14:paraId="00001353">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3" w:date="2013-11-05T16:40:00Z">
            <w:rPr>
              <w:rFonts w:ascii="Cambria" w:cs="Cambria" w:eastAsia="Cambria" w:hAnsi="Cambria"/>
              <w:b w:val="1"/>
              <w:color w:val="0000ff"/>
              <w:sz w:val="24"/>
              <w:szCs w:val="24"/>
              <w:u w:val="single"/>
              <w:vertAlign w:val="baseline"/>
            </w:rPr>
          </w:rPrChange>
        </w:rPr>
        <w:t xml:space="preserve">Claim Payments Processes</w:t>
      </w:r>
      <w:r w:rsidDel="00000000" w:rsidR="00000000" w:rsidRPr="00000000">
        <w:rPr>
          <w:rtl w:val="0"/>
        </w:rPr>
      </w:r>
    </w:p>
    <w:p w:rsidR="00000000" w:rsidDel="00000000" w:rsidP="00000000" w:rsidRDefault="00000000" w:rsidRPr="00000000" w14:paraId="0000135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create a payment voucher based on the information given above.  The payable amount will be less the deductible. </w:t>
      </w:r>
      <w:r w:rsidDel="00000000" w:rsidR="00000000" w:rsidRPr="00000000">
        <w:rPr>
          <w:rtl w:val="0"/>
        </w:rPr>
      </w:r>
    </w:p>
    <w:p w:rsidR="00000000" w:rsidDel="00000000" w:rsidP="00000000" w:rsidRDefault="00000000" w:rsidRPr="00000000" w14:paraId="00001355">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process claim payments payable by cheque by creating a cheque requisition in TurnQuest FMS or payable by credit note by posting a credit note to the clients or brokers account. </w:t>
      </w:r>
      <w:r w:rsidDel="00000000" w:rsidR="00000000" w:rsidRPr="00000000">
        <w:rPr>
          <w:rtl w:val="0"/>
        </w:rPr>
      </w:r>
    </w:p>
    <w:p w:rsidR="00000000" w:rsidDel="00000000" w:rsidP="00000000" w:rsidRDefault="00000000" w:rsidRPr="00000000" w14:paraId="0000135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Where the claim is paid by cheque, upon printing of the cheque requisition in TurnQuest FMS, the cheque no and cheque date is updated on the payment voucher in the TurnQuest GIS. </w:t>
      </w:r>
      <w:r w:rsidDel="00000000" w:rsidR="00000000" w:rsidRPr="00000000">
        <w:rPr>
          <w:rtl w:val="0"/>
        </w:rPr>
      </w:r>
    </w:p>
    <w:p w:rsidR="00000000" w:rsidDel="00000000" w:rsidP="00000000" w:rsidRDefault="00000000" w:rsidRPr="00000000" w14:paraId="00001357">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maintain the outstanding reserve upon payment</w:t>
      </w:r>
      <w:r w:rsidDel="00000000" w:rsidR="00000000" w:rsidRPr="00000000">
        <w:rPr>
          <w:rtl w:val="0"/>
        </w:rPr>
      </w:r>
    </w:p>
    <w:p w:rsidR="00000000" w:rsidDel="00000000" w:rsidP="00000000" w:rsidRDefault="00000000" w:rsidRPr="00000000" w14:paraId="0000135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alert an approver or reviewer when a transaction is pending their action. </w:t>
      </w:r>
      <w:r w:rsidDel="00000000" w:rsidR="00000000" w:rsidRPr="00000000">
        <w:rPr>
          <w:rtl w:val="0"/>
        </w:rPr>
      </w:r>
    </w:p>
    <w:p w:rsidR="00000000" w:rsidDel="00000000" w:rsidP="00000000" w:rsidRDefault="00000000" w:rsidRPr="00000000" w14:paraId="00001359">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different between direct and non - direct claims (non - facultative inward and facultative inward claims respectively).  </w:t>
      </w:r>
      <w:r w:rsidDel="00000000" w:rsidR="00000000" w:rsidRPr="00000000">
        <w:rPr>
          <w:rtl w:val="0"/>
        </w:rPr>
      </w:r>
    </w:p>
    <w:p w:rsidR="00000000" w:rsidDel="00000000" w:rsidP="00000000" w:rsidRDefault="00000000" w:rsidRPr="00000000" w14:paraId="0000135A">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pay full amount where the company is the leader in a coinsurance policy while debiting the co-insurers with their share. </w:t>
      </w:r>
      <w:r w:rsidDel="00000000" w:rsidR="00000000" w:rsidRPr="00000000">
        <w:rPr>
          <w:rtl w:val="0"/>
        </w:rPr>
      </w:r>
    </w:p>
    <w:p w:rsidR="00000000" w:rsidDel="00000000" w:rsidP="00000000" w:rsidRDefault="00000000" w:rsidRPr="00000000" w14:paraId="0000135B">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cession the claims paid amount to the various treaty and facultative reinsurers raises debit notes and posting to TurnQuest Financial management System. </w:t>
      </w:r>
      <w:r w:rsidDel="00000000" w:rsidR="00000000" w:rsidRPr="00000000">
        <w:rPr>
          <w:rtl w:val="0"/>
        </w:rPr>
      </w:r>
    </w:p>
    <w:p w:rsidR="00000000" w:rsidDel="00000000" w:rsidP="00000000" w:rsidRDefault="00000000" w:rsidRPr="00000000" w14:paraId="0000135C">
      <w:pPr>
        <w:pBdr>
          <w:top w:space="0" w:sz="0" w:val="nil"/>
          <w:left w:space="0" w:sz="0" w:val="nil"/>
          <w:bottom w:space="0" w:sz="0" w:val="nil"/>
          <w:right w:space="0" w:sz="0" w:val="nil"/>
          <w:between w:space="0" w:sz="0" w:val="nil"/>
        </w:pBdr>
        <w:shd w:fill="auto" w:val="clear"/>
        <w:spacing w:after="0" w:before="0" w:line="240" w:lineRule="auto"/>
        <w:jc w:val="both"/>
        <w:rPr/>
      </w:pPr>
      <w:bookmarkStart w:colFirst="0" w:colLast="0" w:name="_30tazoa" w:id="234"/>
      <w:bookmarkEnd w:id="234"/>
      <w:r w:rsidDel="00000000" w:rsidR="00000000" w:rsidRPr="00000000">
        <w:rPr>
          <w:rFonts w:ascii="Cambria" w:cs="Cambria" w:eastAsia="Cambria" w:hAnsi="Cambria"/>
          <w:b w:val="0"/>
          <w:sz w:val="24"/>
          <w:szCs w:val="24"/>
          <w:vertAlign w:val="baseline"/>
          <w:rtl w:val="0"/>
        </w:rPr>
        <w:t xml:space="preserve">Ability to process claim payment for third party claimants</w:t>
      </w:r>
      <w:r w:rsidDel="00000000" w:rsidR="00000000" w:rsidRPr="00000000">
        <w:rPr>
          <w:rtl w:val="0"/>
        </w:rPr>
      </w:r>
    </w:p>
    <w:p w:rsidR="00000000" w:rsidDel="00000000" w:rsidP="00000000" w:rsidRDefault="00000000" w:rsidRPr="00000000" w14:paraId="0000135D">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3" w:date="2013-11-05T16:40:00Z">
            <w:rPr>
              <w:rFonts w:ascii="Cambria" w:cs="Cambria" w:eastAsia="Cambria" w:hAnsi="Cambria"/>
              <w:b w:val="1"/>
              <w:color w:val="0000ff"/>
              <w:sz w:val="24"/>
              <w:szCs w:val="24"/>
              <w:u w:val="single"/>
              <w:vertAlign w:val="baseline"/>
            </w:rPr>
          </w:rPrChange>
        </w:rPr>
        <w:t xml:space="preserve">Claim Payments Outputs</w:t>
      </w:r>
      <w:r w:rsidDel="00000000" w:rsidR="00000000" w:rsidRPr="00000000">
        <w:rPr>
          <w:rtl w:val="0"/>
        </w:rPr>
      </w:r>
    </w:p>
    <w:p w:rsidR="00000000" w:rsidDel="00000000" w:rsidP="00000000" w:rsidRDefault="00000000" w:rsidRPr="00000000" w14:paraId="0000135E">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The outputs for the claim payment transaction are:</w:t>
      </w:r>
      <w:r w:rsidDel="00000000" w:rsidR="00000000" w:rsidRPr="00000000">
        <w:rPr>
          <w:rtl w:val="0"/>
        </w:rPr>
      </w:r>
    </w:p>
    <w:p w:rsidR="00000000" w:rsidDel="00000000" w:rsidP="00000000" w:rsidRDefault="00000000" w:rsidRPr="00000000" w14:paraId="0000135F">
      <w:pPr>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A claims payment voucher</w:t>
      </w:r>
      <w:r w:rsidDel="00000000" w:rsidR="00000000" w:rsidRPr="00000000">
        <w:rPr>
          <w:rtl w:val="0"/>
        </w:rPr>
      </w:r>
    </w:p>
    <w:p w:rsidR="00000000" w:rsidDel="00000000" w:rsidP="00000000" w:rsidRDefault="00000000" w:rsidRPr="00000000" w14:paraId="00001360">
      <w:pPr>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Debit notes to reinsurers</w:t>
      </w:r>
      <w:r w:rsidDel="00000000" w:rsidR="00000000" w:rsidRPr="00000000">
        <w:rPr>
          <w:rtl w:val="0"/>
        </w:rPr>
      </w:r>
    </w:p>
    <w:p w:rsidR="00000000" w:rsidDel="00000000" w:rsidP="00000000" w:rsidRDefault="00000000" w:rsidRPr="00000000" w14:paraId="00001361">
      <w:pPr>
        <w:numPr>
          <w:ilvl w:val="0"/>
          <w:numId w:val="5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Debits notes to co-insurers where the company is a leader in the coinsurance arrangement and payment is made of full amount</w:t>
      </w:r>
      <w:r w:rsidDel="00000000" w:rsidR="00000000" w:rsidRPr="00000000">
        <w:rPr>
          <w:rtl w:val="0"/>
        </w:rPr>
      </w:r>
    </w:p>
    <w:p w:rsidR="00000000" w:rsidDel="00000000" w:rsidP="00000000" w:rsidRDefault="00000000" w:rsidRPr="00000000" w14:paraId="00001362">
      <w:pPr>
        <w:pBdr>
          <w:top w:space="0" w:sz="0" w:val="nil"/>
          <w:left w:space="0" w:sz="0" w:val="nil"/>
          <w:bottom w:space="0" w:sz="0" w:val="nil"/>
          <w:right w:space="0" w:sz="0" w:val="nil"/>
          <w:between w:space="0" w:sz="0" w:val="nil"/>
        </w:pBdr>
        <w:shd w:fill="auto" w:val="clear"/>
        <w:jc w:val="both"/>
        <w:rPr/>
      </w:pPr>
      <w:bookmarkStart w:colFirst="0" w:colLast="0" w:name="_1fyl9w3" w:id="235"/>
      <w:bookmarkEnd w:id="235"/>
      <w:r w:rsidDel="00000000" w:rsidR="00000000" w:rsidRPr="00000000">
        <w:rPr>
          <w:rtl w:val="0"/>
        </w:rPr>
      </w:r>
    </w:p>
    <w:p w:rsidR="00000000" w:rsidDel="00000000" w:rsidP="00000000" w:rsidRDefault="00000000" w:rsidRPr="00000000" w14:paraId="00001363">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3" w:date="2013-11-05T16:40:00Z">
            <w:rPr>
              <w:rFonts w:ascii="Cambria" w:cs="Cambria" w:eastAsia="Cambria" w:hAnsi="Cambria"/>
              <w:b w:val="1"/>
              <w:smallCaps w:val="1"/>
              <w:color w:val="0000ff"/>
              <w:sz w:val="24"/>
              <w:szCs w:val="24"/>
              <w:u w:val="single"/>
              <w:vertAlign w:val="baseline"/>
            </w:rPr>
          </w:rPrChange>
        </w:rPr>
        <w:t xml:space="preserve">CLAIM FEE PAYMENTS</w:t>
      </w:r>
      <w:r w:rsidDel="00000000" w:rsidR="00000000" w:rsidRPr="00000000">
        <w:rPr>
          <w:rtl w:val="0"/>
        </w:rPr>
      </w:r>
    </w:p>
    <w:p w:rsidR="00000000" w:rsidDel="00000000" w:rsidP="00000000" w:rsidRDefault="00000000" w:rsidRPr="00000000" w14:paraId="00001364">
      <w:pPr>
        <w:pBdr>
          <w:top w:space="0" w:sz="0" w:val="nil"/>
          <w:left w:space="0" w:sz="0" w:val="nil"/>
          <w:bottom w:space="0" w:sz="0" w:val="nil"/>
          <w:right w:space="0" w:sz="0" w:val="nil"/>
          <w:between w:space="0" w:sz="0" w:val="nil"/>
        </w:pBdr>
        <w:shd w:fill="auto" w:val="clear"/>
        <w:jc w:val="both"/>
        <w:rPr/>
      </w:pPr>
      <w:bookmarkStart w:colFirst="0" w:colLast="0" w:name="_3zy8sjw" w:id="236"/>
      <w:bookmarkEnd w:id="236"/>
      <w:r w:rsidDel="00000000" w:rsidR="00000000" w:rsidRPr="00000000">
        <w:rPr>
          <w:vertAlign w:val="baseline"/>
          <w:rtl w:val="0"/>
        </w:rPr>
        <w:t xml:space="preserve">The claims fee payment transaction in TurnQuest provides the functionality to process payment to service providers. </w:t>
      </w:r>
      <w:r w:rsidDel="00000000" w:rsidR="00000000" w:rsidRPr="00000000">
        <w:rPr>
          <w:rtl w:val="0"/>
        </w:rPr>
      </w:r>
    </w:p>
    <w:p w:rsidR="00000000" w:rsidDel="00000000" w:rsidP="00000000" w:rsidRDefault="00000000" w:rsidRPr="00000000" w14:paraId="00001365">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3" w:date="2013-11-05T16:40:00Z">
            <w:rPr>
              <w:rFonts w:ascii="Cambria" w:cs="Cambria" w:eastAsia="Cambria" w:hAnsi="Cambria"/>
              <w:b w:val="1"/>
              <w:color w:val="0000ff"/>
              <w:sz w:val="24"/>
              <w:szCs w:val="24"/>
              <w:u w:val="single"/>
              <w:vertAlign w:val="baseline"/>
            </w:rPr>
          </w:rPrChange>
        </w:rPr>
        <w:t xml:space="preserve">Claim Payments Inputs</w:t>
      </w:r>
      <w:r w:rsidDel="00000000" w:rsidR="00000000" w:rsidRPr="00000000">
        <w:rPr>
          <w:rtl w:val="0"/>
        </w:rPr>
      </w:r>
    </w:p>
    <w:p w:rsidR="00000000" w:rsidDel="00000000" w:rsidP="00000000" w:rsidRDefault="00000000" w:rsidRPr="00000000" w14:paraId="0000136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The inputs to the TurnQuest GIS claims fee payment process are:</w:t>
      </w:r>
      <w:r w:rsidDel="00000000" w:rsidR="00000000" w:rsidRPr="00000000">
        <w:rPr>
          <w:rtl w:val="0"/>
        </w:rPr>
      </w:r>
    </w:p>
    <w:p w:rsidR="00000000" w:rsidDel="00000000" w:rsidP="00000000" w:rsidRDefault="00000000" w:rsidRPr="00000000" w14:paraId="00001367">
      <w:pPr>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Service provider to be paid</w:t>
      </w:r>
      <w:r w:rsidDel="00000000" w:rsidR="00000000" w:rsidRPr="00000000">
        <w:rPr>
          <w:rtl w:val="0"/>
        </w:rPr>
      </w:r>
    </w:p>
    <w:p w:rsidR="00000000" w:rsidDel="00000000" w:rsidP="00000000" w:rsidRDefault="00000000" w:rsidRPr="00000000" w14:paraId="00001368">
      <w:pPr>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Claimant, as defined at claim booking</w:t>
      </w:r>
      <w:r w:rsidDel="00000000" w:rsidR="00000000" w:rsidRPr="00000000">
        <w:rPr>
          <w:rtl w:val="0"/>
        </w:rPr>
      </w:r>
    </w:p>
    <w:p w:rsidR="00000000" w:rsidDel="00000000" w:rsidP="00000000" w:rsidRDefault="00000000" w:rsidRPr="00000000" w14:paraId="00001369">
      <w:pPr>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Pay method (credit note or cheque) </w:t>
      </w:r>
      <w:r w:rsidDel="00000000" w:rsidR="00000000" w:rsidRPr="00000000">
        <w:rPr>
          <w:rtl w:val="0"/>
        </w:rPr>
      </w:r>
    </w:p>
    <w:p w:rsidR="00000000" w:rsidDel="00000000" w:rsidP="00000000" w:rsidRDefault="00000000" w:rsidRPr="00000000" w14:paraId="0000136A">
      <w:pPr>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Date</w:t>
      </w:r>
      <w:r w:rsidDel="00000000" w:rsidR="00000000" w:rsidRPr="00000000">
        <w:rPr>
          <w:rtl w:val="0"/>
        </w:rPr>
      </w:r>
    </w:p>
    <w:p w:rsidR="00000000" w:rsidDel="00000000" w:rsidP="00000000" w:rsidRDefault="00000000" w:rsidRPr="00000000" w14:paraId="0000136B">
      <w:pPr>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Payee (where different from the service provider) </w:t>
      </w:r>
      <w:r w:rsidDel="00000000" w:rsidR="00000000" w:rsidRPr="00000000">
        <w:rPr>
          <w:rtl w:val="0"/>
        </w:rPr>
      </w:r>
    </w:p>
    <w:p w:rsidR="00000000" w:rsidDel="00000000" w:rsidP="00000000" w:rsidRDefault="00000000" w:rsidRPr="00000000" w14:paraId="0000136C">
      <w:pPr>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Perils, against which the claim payment amount is placed. </w:t>
      </w:r>
      <w:r w:rsidDel="00000000" w:rsidR="00000000" w:rsidRPr="00000000">
        <w:rPr>
          <w:rtl w:val="0"/>
        </w:rPr>
      </w:r>
    </w:p>
    <w:p w:rsidR="00000000" w:rsidDel="00000000" w:rsidP="00000000" w:rsidRDefault="00000000" w:rsidRPr="00000000" w14:paraId="0000136D">
      <w:pPr>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Payment voucher narration. </w:t>
      </w:r>
      <w:r w:rsidDel="00000000" w:rsidR="00000000" w:rsidRPr="00000000">
        <w:rPr>
          <w:rtl w:val="0"/>
        </w:rPr>
      </w:r>
    </w:p>
    <w:p w:rsidR="00000000" w:rsidDel="00000000" w:rsidP="00000000" w:rsidRDefault="00000000" w:rsidRPr="00000000" w14:paraId="0000136E">
      <w:pPr>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Coinsurance Details as specified at claim opening where the payment is paid in full and the system generates debit notes to the other co-insurers. </w:t>
      </w:r>
      <w:r w:rsidDel="00000000" w:rsidR="00000000" w:rsidRPr="00000000">
        <w:rPr>
          <w:rtl w:val="0"/>
        </w:rPr>
      </w:r>
    </w:p>
    <w:p w:rsidR="00000000" w:rsidDel="00000000" w:rsidP="00000000" w:rsidRDefault="00000000" w:rsidRPr="00000000" w14:paraId="0000136F">
      <w:pPr>
        <w:pBdr>
          <w:top w:space="0" w:sz="0" w:val="nil"/>
          <w:left w:space="0" w:sz="0" w:val="nil"/>
          <w:bottom w:space="0" w:sz="0" w:val="nil"/>
          <w:right w:space="0" w:sz="0" w:val="nil"/>
          <w:between w:space="0" w:sz="0" w:val="nil"/>
        </w:pBdr>
        <w:shd w:fill="auto" w:val="clear"/>
        <w:spacing w:after="0" w:before="0" w:line="240" w:lineRule="auto"/>
        <w:jc w:val="both"/>
        <w:rPr/>
      </w:pPr>
      <w:bookmarkStart w:colFirst="0" w:colLast="0" w:name="_2f3j2rp" w:id="237"/>
      <w:bookmarkEnd w:id="237"/>
      <w:r w:rsidDel="00000000" w:rsidR="00000000" w:rsidRPr="00000000">
        <w:rPr>
          <w:rtl w:val="0"/>
        </w:rPr>
      </w:r>
    </w:p>
    <w:p w:rsidR="00000000" w:rsidDel="00000000" w:rsidP="00000000" w:rsidRDefault="00000000" w:rsidRPr="00000000" w14:paraId="00001370">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3" w:date="2013-11-05T16:40:00Z">
            <w:rPr>
              <w:rFonts w:ascii="Cambria" w:cs="Cambria" w:eastAsia="Cambria" w:hAnsi="Cambria"/>
              <w:b w:val="1"/>
              <w:color w:val="0000ff"/>
              <w:sz w:val="24"/>
              <w:szCs w:val="24"/>
              <w:u w:val="single"/>
              <w:vertAlign w:val="baseline"/>
            </w:rPr>
          </w:rPrChange>
        </w:rPr>
        <w:t xml:space="preserve">Claim Payments Processes</w:t>
      </w:r>
      <w:r w:rsidDel="00000000" w:rsidR="00000000" w:rsidRPr="00000000">
        <w:rPr>
          <w:rtl w:val="0"/>
        </w:rPr>
      </w:r>
    </w:p>
    <w:p w:rsidR="00000000" w:rsidDel="00000000" w:rsidP="00000000" w:rsidRDefault="00000000" w:rsidRPr="00000000" w14:paraId="00001371">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create a payment voucher based on the information given above. </w:t>
      </w:r>
      <w:r w:rsidDel="00000000" w:rsidR="00000000" w:rsidRPr="00000000">
        <w:rPr>
          <w:rtl w:val="0"/>
        </w:rPr>
      </w:r>
    </w:p>
    <w:p w:rsidR="00000000" w:rsidDel="00000000" w:rsidP="00000000" w:rsidRDefault="00000000" w:rsidRPr="00000000" w14:paraId="0000137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process claim fee payments payable by cheque by creating a cheque requisition in TurnQuest FMS or payable by credit note by posting a credit note to the service provider account. </w:t>
      </w:r>
      <w:r w:rsidDel="00000000" w:rsidR="00000000" w:rsidRPr="00000000">
        <w:rPr>
          <w:rtl w:val="0"/>
        </w:rPr>
      </w:r>
    </w:p>
    <w:p w:rsidR="00000000" w:rsidDel="00000000" w:rsidP="00000000" w:rsidRDefault="00000000" w:rsidRPr="00000000" w14:paraId="00001373">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Where the claim is paid by cheque, upon printing of the cheque requisition in TurnQuest FMS, the cheque no and cheque date is updated on the payment voucher in the TurnQuest GIS. </w:t>
      </w:r>
      <w:r w:rsidDel="00000000" w:rsidR="00000000" w:rsidRPr="00000000">
        <w:rPr>
          <w:rtl w:val="0"/>
        </w:rPr>
      </w:r>
    </w:p>
    <w:p w:rsidR="00000000" w:rsidDel="00000000" w:rsidP="00000000" w:rsidRDefault="00000000" w:rsidRPr="00000000" w14:paraId="00001374">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maintain the outstanding reserve upon payment</w:t>
      </w:r>
      <w:r w:rsidDel="00000000" w:rsidR="00000000" w:rsidRPr="00000000">
        <w:rPr>
          <w:rtl w:val="0"/>
        </w:rPr>
      </w:r>
    </w:p>
    <w:p w:rsidR="00000000" w:rsidDel="00000000" w:rsidP="00000000" w:rsidRDefault="00000000" w:rsidRPr="00000000" w14:paraId="00001375">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alert an approver or reviewer when a transaction is pending their action. </w:t>
      </w:r>
      <w:r w:rsidDel="00000000" w:rsidR="00000000" w:rsidRPr="00000000">
        <w:rPr>
          <w:rtl w:val="0"/>
        </w:rPr>
      </w:r>
    </w:p>
    <w:p w:rsidR="00000000" w:rsidDel="00000000" w:rsidP="00000000" w:rsidRDefault="00000000" w:rsidRPr="00000000" w14:paraId="00001376">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differentiate between direct and non - direct claims (non - facultative inward and facultative inward claims respectively).  </w:t>
      </w:r>
      <w:r w:rsidDel="00000000" w:rsidR="00000000" w:rsidRPr="00000000">
        <w:rPr>
          <w:rtl w:val="0"/>
        </w:rPr>
      </w:r>
    </w:p>
    <w:p w:rsidR="00000000" w:rsidDel="00000000" w:rsidP="00000000" w:rsidRDefault="00000000" w:rsidRPr="00000000" w14:paraId="00001377">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pay full amount where the company is the leader in a coinsurance policy while debiting the co-insurers with their share. </w:t>
      </w:r>
      <w:r w:rsidDel="00000000" w:rsidR="00000000" w:rsidRPr="00000000">
        <w:rPr>
          <w:rtl w:val="0"/>
        </w:rPr>
      </w:r>
    </w:p>
    <w:p w:rsidR="00000000" w:rsidDel="00000000" w:rsidP="00000000" w:rsidRDefault="00000000" w:rsidRPr="00000000" w14:paraId="0000137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cession the claims paid amount to the various treaty and facultative reinsurers raises debit notes and posting to TurnQuest Financial management System. </w:t>
      </w:r>
      <w:r w:rsidDel="00000000" w:rsidR="00000000" w:rsidRPr="00000000">
        <w:rPr>
          <w:rtl w:val="0"/>
        </w:rPr>
      </w:r>
    </w:p>
    <w:p w:rsidR="00000000" w:rsidDel="00000000" w:rsidP="00000000" w:rsidRDefault="00000000" w:rsidRPr="00000000" w14:paraId="00001379">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Ability to process claim payment for third party claimants</w:t>
      </w:r>
      <w:r w:rsidDel="00000000" w:rsidR="00000000" w:rsidRPr="00000000">
        <w:rPr>
          <w:rtl w:val="0"/>
        </w:rPr>
      </w:r>
    </w:p>
    <w:p w:rsidR="00000000" w:rsidDel="00000000" w:rsidP="00000000" w:rsidRDefault="00000000" w:rsidRPr="00000000" w14:paraId="0000137A">
      <w:pPr>
        <w:pBdr>
          <w:top w:space="0" w:sz="0" w:val="nil"/>
          <w:left w:space="0" w:sz="0" w:val="nil"/>
          <w:bottom w:space="0" w:sz="0" w:val="nil"/>
          <w:right w:space="0" w:sz="0" w:val="nil"/>
          <w:between w:space="0" w:sz="0" w:val="nil"/>
        </w:pBdr>
        <w:shd w:fill="auto" w:val="clear"/>
        <w:spacing w:after="0" w:before="0" w:line="240" w:lineRule="auto"/>
        <w:jc w:val="both"/>
        <w:rPr/>
      </w:pPr>
      <w:bookmarkStart w:colFirst="0" w:colLast="0" w:name="_u8tczi" w:id="238"/>
      <w:bookmarkEnd w:id="238"/>
      <w:r w:rsidDel="00000000" w:rsidR="00000000" w:rsidRPr="00000000">
        <w:rPr>
          <w:rtl w:val="0"/>
        </w:rPr>
      </w:r>
    </w:p>
    <w:p w:rsidR="00000000" w:rsidDel="00000000" w:rsidP="00000000" w:rsidRDefault="00000000" w:rsidRPr="00000000" w14:paraId="0000137B">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3" w:date="2013-11-05T16:40:00Z">
            <w:rPr>
              <w:rFonts w:ascii="Cambria" w:cs="Cambria" w:eastAsia="Cambria" w:hAnsi="Cambria"/>
              <w:b w:val="1"/>
              <w:color w:val="0000ff"/>
              <w:sz w:val="24"/>
              <w:szCs w:val="24"/>
              <w:u w:val="single"/>
              <w:vertAlign w:val="baseline"/>
            </w:rPr>
          </w:rPrChange>
        </w:rPr>
        <w:t xml:space="preserve">Claim Payments Outputs</w:t>
      </w:r>
      <w:r w:rsidDel="00000000" w:rsidR="00000000" w:rsidRPr="00000000">
        <w:rPr>
          <w:rtl w:val="0"/>
        </w:rPr>
      </w:r>
    </w:p>
    <w:p w:rsidR="00000000" w:rsidDel="00000000" w:rsidP="00000000" w:rsidRDefault="00000000" w:rsidRPr="00000000" w14:paraId="0000137C">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The outputs for the claim payment transaction are:</w:t>
      </w:r>
      <w:r w:rsidDel="00000000" w:rsidR="00000000" w:rsidRPr="00000000">
        <w:rPr>
          <w:rtl w:val="0"/>
        </w:rPr>
      </w:r>
    </w:p>
    <w:p w:rsidR="00000000" w:rsidDel="00000000" w:rsidP="00000000" w:rsidRDefault="00000000" w:rsidRPr="00000000" w14:paraId="0000137D">
      <w:pPr>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A claims payment voucher</w:t>
      </w:r>
      <w:r w:rsidDel="00000000" w:rsidR="00000000" w:rsidRPr="00000000">
        <w:rPr>
          <w:rtl w:val="0"/>
        </w:rPr>
      </w:r>
    </w:p>
    <w:p w:rsidR="00000000" w:rsidDel="00000000" w:rsidP="00000000" w:rsidRDefault="00000000" w:rsidRPr="00000000" w14:paraId="0000137E">
      <w:pPr>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Debit notes to reinsurers</w:t>
      </w:r>
      <w:r w:rsidDel="00000000" w:rsidR="00000000" w:rsidRPr="00000000">
        <w:rPr>
          <w:rtl w:val="0"/>
        </w:rPr>
      </w:r>
    </w:p>
    <w:p w:rsidR="00000000" w:rsidDel="00000000" w:rsidP="00000000" w:rsidRDefault="00000000" w:rsidRPr="00000000" w14:paraId="0000137F">
      <w:pPr>
        <w:numPr>
          <w:ilvl w:val="0"/>
          <w:numId w:val="46"/>
        </w:numPr>
        <w:pBdr>
          <w:top w:space="0" w:sz="0" w:val="nil"/>
          <w:left w:space="0" w:sz="0" w:val="nil"/>
          <w:bottom w:space="0" w:sz="0" w:val="nil"/>
          <w:right w:space="0" w:sz="0" w:val="nil"/>
          <w:between w:space="0" w:sz="0" w:val="nil"/>
        </w:pBdr>
        <w:shd w:fill="auto" w:val="clear"/>
        <w:ind w:left="720" w:hanging="360"/>
        <w:jc w:val="both"/>
        <w:rPr/>
      </w:pPr>
      <w:bookmarkStart w:colFirst="0" w:colLast="0" w:name="_3e8gvnb" w:id="239"/>
      <w:bookmarkEnd w:id="239"/>
      <w:r w:rsidDel="00000000" w:rsidR="00000000" w:rsidRPr="00000000">
        <w:rPr>
          <w:vertAlign w:val="baseline"/>
          <w:rtl w:val="0"/>
        </w:rPr>
        <w:t xml:space="preserve">Debits notes to co-insurers where the company is a leader in the coinsurance arrangement and payment is made of full amount. </w:t>
      </w:r>
      <w:r w:rsidDel="00000000" w:rsidR="00000000" w:rsidRPr="00000000">
        <w:rPr>
          <w:rtl w:val="0"/>
        </w:rPr>
      </w:r>
    </w:p>
    <w:p w:rsidR="00000000" w:rsidDel="00000000" w:rsidP="00000000" w:rsidRDefault="00000000" w:rsidRPr="00000000" w14:paraId="00001380">
      <w:pPr>
        <w:keepNext w:val="1"/>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1381">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bookmarkStart w:colFirst="0" w:colLast="0" w:name="_1tdr5v4" w:id="240"/>
      <w:bookmarkEnd w:id="240"/>
      <w:r w:rsidDel="00000000" w:rsidR="00000000" w:rsidRPr="00000000">
        <w:rPr>
          <w:rFonts w:ascii="Cambria" w:cs="Cambria" w:eastAsia="Cambria" w:hAnsi="Cambria"/>
          <w:b w:val="1"/>
          <w:smallCaps w:val="1"/>
          <w:color w:val="000000"/>
          <w:sz w:val="24"/>
          <w:szCs w:val="24"/>
          <w:u w:val="none"/>
          <w:vertAlign w:val="baseline"/>
          <w:rtl w:val="0"/>
          <w:rPrChange w:author="Heritage Comments" w:id="843" w:date="2013-11-05T16:40:00Z">
            <w:rPr>
              <w:rFonts w:ascii="Cambria" w:cs="Cambria" w:eastAsia="Cambria" w:hAnsi="Cambria"/>
              <w:b w:val="1"/>
              <w:smallCaps w:val="1"/>
              <w:color w:val="0000ff"/>
              <w:sz w:val="24"/>
              <w:szCs w:val="24"/>
              <w:u w:val="single"/>
              <w:vertAlign w:val="baseline"/>
            </w:rPr>
          </w:rPrChange>
        </w:rPr>
        <w:t xml:space="preserve">CLAIM SALVAGES </w:t>
      </w:r>
      <w:r w:rsidDel="00000000" w:rsidR="00000000" w:rsidRPr="00000000">
        <w:rPr>
          <w:rtl w:val="0"/>
        </w:rPr>
      </w:r>
    </w:p>
    <w:p w:rsidR="00000000" w:rsidDel="00000000" w:rsidP="00000000" w:rsidRDefault="00000000" w:rsidRPr="00000000" w14:paraId="0000138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At claim opening or at a later point during claims processing, the user can specify whether a claim is a total loss and therefore if the company has the salvage as a result (N</w:t>
      </w:r>
      <w:r w:rsidDel="00000000" w:rsidR="00000000" w:rsidRPr="00000000">
        <w:rPr>
          <w:color w:val="000000"/>
          <w:sz w:val="22"/>
          <w:szCs w:val="22"/>
          <w:vertAlign w:val="baseline"/>
          <w:rtl w:val="0"/>
        </w:rPr>
        <w:t xml:space="preserve">eed to add an option to include ‘retained by owner’ where the net claim is reduced by this amount. ). </w:t>
      </w:r>
      <w:r w:rsidDel="00000000" w:rsidR="00000000" w:rsidRPr="00000000">
        <w:rPr>
          <w:vertAlign w:val="baseline"/>
          <w:rtl w:val="0"/>
        </w:rPr>
        <w:t xml:space="preserve">  At this point, TurnQuest gives the user the ability to specify the following salvage details:</w:t>
      </w:r>
      <w:r w:rsidDel="00000000" w:rsidR="00000000" w:rsidRPr="00000000">
        <w:rPr>
          <w:rtl w:val="0"/>
        </w:rPr>
      </w:r>
    </w:p>
    <w:p w:rsidR="00000000" w:rsidDel="00000000" w:rsidP="00000000" w:rsidRDefault="00000000" w:rsidRPr="00000000" w14:paraId="00001383">
      <w:pPr>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Salvage description</w:t>
      </w:r>
      <w:r w:rsidDel="00000000" w:rsidR="00000000" w:rsidRPr="00000000">
        <w:rPr>
          <w:rtl w:val="0"/>
        </w:rPr>
      </w:r>
    </w:p>
    <w:p w:rsidR="00000000" w:rsidDel="00000000" w:rsidP="00000000" w:rsidRDefault="00000000" w:rsidRPr="00000000" w14:paraId="00001384">
      <w:pPr>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Salvage location</w:t>
      </w:r>
      <w:r w:rsidDel="00000000" w:rsidR="00000000" w:rsidRPr="00000000">
        <w:rPr>
          <w:rtl w:val="0"/>
        </w:rPr>
      </w:r>
    </w:p>
    <w:p w:rsidR="00000000" w:rsidDel="00000000" w:rsidP="00000000" w:rsidRDefault="00000000" w:rsidRPr="00000000" w14:paraId="00001385">
      <w:pPr>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Remarks – any details to record. </w:t>
      </w:r>
      <w:r w:rsidDel="00000000" w:rsidR="00000000" w:rsidRPr="00000000">
        <w:rPr>
          <w:rtl w:val="0"/>
        </w:rPr>
      </w:r>
    </w:p>
    <w:p w:rsidR="00000000" w:rsidDel="00000000" w:rsidP="00000000" w:rsidRDefault="00000000" w:rsidRPr="00000000" w14:paraId="00001386">
      <w:pPr>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Salvage buyer. </w:t>
      </w:r>
      <w:r w:rsidDel="00000000" w:rsidR="00000000" w:rsidRPr="00000000">
        <w:rPr>
          <w:rtl w:val="0"/>
        </w:rPr>
      </w:r>
    </w:p>
    <w:p w:rsidR="00000000" w:rsidDel="00000000" w:rsidP="00000000" w:rsidRDefault="00000000" w:rsidRPr="00000000" w14:paraId="00001387">
      <w:pPr>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Total sale price, and the perils. </w:t>
      </w:r>
      <w:r w:rsidDel="00000000" w:rsidR="00000000" w:rsidRPr="00000000">
        <w:rPr>
          <w:rtl w:val="0"/>
        </w:rPr>
      </w:r>
    </w:p>
    <w:p w:rsidR="00000000" w:rsidDel="00000000" w:rsidP="00000000" w:rsidRDefault="00000000" w:rsidRPr="00000000" w14:paraId="00001388">
      <w:pPr>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Date</w:t>
      </w:r>
      <w:r w:rsidDel="00000000" w:rsidR="00000000" w:rsidRPr="00000000">
        <w:rPr>
          <w:rtl w:val="0"/>
        </w:rPr>
      </w:r>
    </w:p>
    <w:p w:rsidR="00000000" w:rsidDel="00000000" w:rsidP="00000000" w:rsidRDefault="00000000" w:rsidRPr="00000000" w14:paraId="00001389">
      <w:pPr>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Description of parts sold. </w:t>
      </w:r>
      <w:r w:rsidDel="00000000" w:rsidR="00000000" w:rsidRPr="00000000">
        <w:rPr>
          <w:rtl w:val="0"/>
        </w:rPr>
      </w:r>
    </w:p>
    <w:p w:rsidR="00000000" w:rsidDel="00000000" w:rsidP="00000000" w:rsidRDefault="00000000" w:rsidRPr="00000000" w14:paraId="0000138A">
      <w:pPr>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Bid min and max prices. </w:t>
      </w:r>
      <w:r w:rsidDel="00000000" w:rsidR="00000000" w:rsidRPr="00000000">
        <w:rPr>
          <w:rtl w:val="0"/>
        </w:rPr>
      </w:r>
    </w:p>
    <w:p w:rsidR="00000000" w:rsidDel="00000000" w:rsidP="00000000" w:rsidRDefault="00000000" w:rsidRPr="00000000" w14:paraId="0000138B">
      <w:pPr>
        <w:numPr>
          <w:ilvl w:val="0"/>
          <w:numId w:val="45"/>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4"/>
          <w:szCs w:val="24"/>
          <w:vertAlign w:val="baseline"/>
          <w:rtl w:val="0"/>
        </w:rPr>
        <w:t xml:space="preserve">Assessed salvage amount</w:t>
      </w:r>
      <w:r w:rsidDel="00000000" w:rsidR="00000000" w:rsidRPr="00000000">
        <w:rPr>
          <w:rtl w:val="0"/>
        </w:rPr>
      </w:r>
    </w:p>
    <w:p w:rsidR="00000000" w:rsidDel="00000000" w:rsidP="00000000" w:rsidRDefault="00000000" w:rsidRPr="00000000" w14:paraId="0000138C">
      <w:pPr>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storage fee</w:t>
      </w:r>
      <w:r w:rsidDel="00000000" w:rsidR="00000000" w:rsidRPr="00000000">
        <w:rPr>
          <w:rtl w:val="0"/>
        </w:rPr>
      </w:r>
    </w:p>
    <w:p w:rsidR="00000000" w:rsidDel="00000000" w:rsidP="00000000" w:rsidRDefault="00000000" w:rsidRPr="00000000" w14:paraId="0000138D">
      <w:pPr>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Storage period</w:t>
      </w:r>
      <w:r w:rsidDel="00000000" w:rsidR="00000000" w:rsidRPr="00000000">
        <w:rPr>
          <w:rtl w:val="0"/>
        </w:rPr>
      </w:r>
    </w:p>
    <w:p w:rsidR="00000000" w:rsidDel="00000000" w:rsidP="00000000" w:rsidRDefault="00000000" w:rsidRPr="00000000" w14:paraId="0000138E">
      <w:pPr>
        <w:numPr>
          <w:ilvl w:val="0"/>
          <w:numId w:val="45"/>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4"/>
          <w:szCs w:val="24"/>
          <w:vertAlign w:val="baseline"/>
          <w:rtl w:val="0"/>
        </w:rPr>
        <w:t xml:space="preserve">Storage company</w:t>
      </w:r>
      <w:r w:rsidDel="00000000" w:rsidR="00000000" w:rsidRPr="00000000">
        <w:rPr>
          <w:rtl w:val="0"/>
        </w:rPr>
      </w:r>
    </w:p>
    <w:p w:rsidR="00000000" w:rsidDel="00000000" w:rsidP="00000000" w:rsidRDefault="00000000" w:rsidRPr="00000000" w14:paraId="0000138F">
      <w:pPr>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tl w:val="0"/>
        </w:rPr>
      </w:r>
    </w:p>
    <w:p w:rsidR="00000000" w:rsidDel="00000000" w:rsidP="00000000" w:rsidRDefault="00000000" w:rsidRPr="00000000" w14:paraId="00001390">
      <w:pPr>
        <w:numPr>
          <w:ilvl w:val="0"/>
          <w:numId w:val="45"/>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rFonts w:ascii="Cambria" w:cs="Cambria" w:eastAsia="Cambria" w:hAnsi="Cambria"/>
          <w:b w:val="0"/>
          <w:sz w:val="24"/>
          <w:szCs w:val="24"/>
          <w:vertAlign w:val="baseline"/>
          <w:rtl w:val="0"/>
        </w:rPr>
        <w:t xml:space="preserve">Date - when the tender is send out</w:t>
      </w:r>
      <w:r w:rsidDel="00000000" w:rsidR="00000000" w:rsidRPr="00000000">
        <w:rPr>
          <w:rtl w:val="0"/>
        </w:rPr>
      </w:r>
    </w:p>
    <w:p w:rsidR="00000000" w:rsidDel="00000000" w:rsidP="00000000" w:rsidRDefault="00000000" w:rsidRPr="00000000" w14:paraId="00001391">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1392">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1393">
      <w:pPr>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Sale status- To be opened, In sale process, Awaiting invitation of tender, To be auctioneered, Sold, Other status - Then an option of describing</w:t>
      </w:r>
      <w:r w:rsidDel="00000000" w:rsidR="00000000" w:rsidRPr="00000000">
        <w:rPr>
          <w:rtl w:val="0"/>
        </w:rPr>
      </w:r>
    </w:p>
    <w:p w:rsidR="00000000" w:rsidDel="00000000" w:rsidP="00000000" w:rsidRDefault="00000000" w:rsidRPr="00000000" w14:paraId="00001394">
      <w:pPr>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bookmarkStart w:colFirst="0" w:colLast="0" w:name="_4ddeoix" w:id="241"/>
      <w:bookmarkEnd w:id="241"/>
      <w:r w:rsidDel="00000000" w:rsidR="00000000" w:rsidRPr="00000000">
        <w:rPr>
          <w:rFonts w:ascii="Cambria" w:cs="Cambria" w:eastAsia="Cambria" w:hAnsi="Cambria"/>
          <w:b w:val="0"/>
          <w:sz w:val="24"/>
          <w:szCs w:val="24"/>
          <w:vertAlign w:val="baseline"/>
          <w:rtl w:val="0"/>
        </w:rPr>
        <w:t xml:space="preserve">Buyer and the buying price</w:t>
      </w:r>
      <w:r w:rsidDel="00000000" w:rsidR="00000000" w:rsidRPr="00000000">
        <w:rPr>
          <w:rtl w:val="0"/>
        </w:rPr>
      </w:r>
    </w:p>
    <w:p w:rsidR="00000000" w:rsidDel="00000000" w:rsidP="00000000" w:rsidRDefault="00000000" w:rsidRPr="00000000" w14:paraId="00001395">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bookmarkStart w:colFirst="0" w:colLast="0" w:name="_2sioyqq" w:id="242"/>
      <w:bookmarkEnd w:id="242"/>
      <w:r w:rsidDel="00000000" w:rsidR="00000000" w:rsidRPr="00000000">
        <w:rPr>
          <w:rFonts w:ascii="Cambria" w:cs="Cambria" w:eastAsia="Cambria" w:hAnsi="Cambria"/>
          <w:b w:val="1"/>
          <w:color w:val="000000"/>
          <w:sz w:val="24"/>
          <w:szCs w:val="24"/>
          <w:u w:val="none"/>
          <w:vertAlign w:val="baseline"/>
          <w:rtl w:val="0"/>
          <w:rPrChange w:author="Heritage Comments" w:id="843" w:date="2013-11-05T16:40:00Z">
            <w:rPr>
              <w:rFonts w:ascii="Cambria" w:cs="Cambria" w:eastAsia="Cambria" w:hAnsi="Cambria"/>
              <w:b w:val="1"/>
              <w:color w:val="0000ff"/>
              <w:sz w:val="24"/>
              <w:szCs w:val="24"/>
              <w:u w:val="single"/>
              <w:vertAlign w:val="baseline"/>
            </w:rPr>
          </w:rPrChange>
        </w:rPr>
        <w:t xml:space="preserve">Claim Salvage Processes</w:t>
      </w:r>
      <w:r w:rsidDel="00000000" w:rsidR="00000000" w:rsidRPr="00000000">
        <w:rPr>
          <w:rtl w:val="0"/>
        </w:rPr>
      </w:r>
    </w:p>
    <w:p w:rsidR="00000000" w:rsidDel="00000000" w:rsidP="00000000" w:rsidRDefault="00000000" w:rsidRPr="00000000" w14:paraId="0000139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TurnQuest will provide the following salvage processing functionality:</w:t>
      </w:r>
      <w:r w:rsidDel="00000000" w:rsidR="00000000" w:rsidRPr="00000000">
        <w:rPr>
          <w:rtl w:val="0"/>
        </w:rPr>
      </w:r>
    </w:p>
    <w:p w:rsidR="00000000" w:rsidDel="00000000" w:rsidP="00000000" w:rsidRDefault="00000000" w:rsidRPr="00000000" w14:paraId="00001397">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4"/>
          <w:szCs w:val="24"/>
          <w:vertAlign w:val="baseline"/>
          <w:rtl w:val="0"/>
        </w:rPr>
        <w:t xml:space="preserve">Ability to maintain a detailed log of all the salvage sold or outstanding. </w:t>
      </w:r>
      <w:r w:rsidDel="00000000" w:rsidR="00000000" w:rsidRPr="00000000">
        <w:rPr>
          <w:rtl w:val="0"/>
        </w:rPr>
      </w:r>
    </w:p>
    <w:p w:rsidR="00000000" w:rsidDel="00000000" w:rsidP="00000000" w:rsidRDefault="00000000" w:rsidRPr="00000000" w14:paraId="00001398">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4"/>
          <w:szCs w:val="24"/>
          <w:vertAlign w:val="baseline"/>
          <w:rtl w:val="0"/>
        </w:rPr>
        <w:t xml:space="preserve">Ability to record details of the returned bids storing the following information. </w:t>
      </w:r>
      <w:r w:rsidDel="00000000" w:rsidR="00000000" w:rsidRPr="00000000">
        <w:rPr>
          <w:rtl w:val="0"/>
        </w:rPr>
      </w:r>
    </w:p>
    <w:p w:rsidR="00000000" w:rsidDel="00000000" w:rsidP="00000000" w:rsidRDefault="00000000" w:rsidRPr="00000000" w14:paraId="00001399">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4"/>
          <w:szCs w:val="24"/>
          <w:vertAlign w:val="baseline"/>
          <w:rtl w:val="0"/>
        </w:rPr>
        <w:t xml:space="preserve">Ability to mark claim as a total loss. Total loss may lead to salvage or not. For example total loss resulting from theft will not lead to lead to salvage. </w:t>
      </w:r>
      <w:r w:rsidDel="00000000" w:rsidR="00000000" w:rsidRPr="00000000">
        <w:rPr>
          <w:rtl w:val="0"/>
        </w:rPr>
      </w:r>
    </w:p>
    <w:p w:rsidR="00000000" w:rsidDel="00000000" w:rsidP="00000000" w:rsidRDefault="00000000" w:rsidRPr="00000000" w14:paraId="0000139A">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4"/>
          <w:szCs w:val="24"/>
          <w:vertAlign w:val="baseline"/>
          <w:rtl w:val="0"/>
        </w:rPr>
        <w:t xml:space="preserve">Partial loss may also lead to capturing of salvage. </w:t>
      </w:r>
      <w:r w:rsidDel="00000000" w:rsidR="00000000" w:rsidRPr="00000000">
        <w:rPr>
          <w:rtl w:val="0"/>
        </w:rPr>
      </w:r>
    </w:p>
    <w:p w:rsidR="00000000" w:rsidDel="00000000" w:rsidP="00000000" w:rsidRDefault="00000000" w:rsidRPr="00000000" w14:paraId="0000139B">
      <w:pPr>
        <w:pBdr>
          <w:top w:space="0" w:sz="0" w:val="nil"/>
          <w:left w:space="0" w:sz="0" w:val="nil"/>
          <w:bottom w:space="0" w:sz="0" w:val="nil"/>
          <w:right w:space="0" w:sz="0" w:val="nil"/>
          <w:between w:space="0" w:sz="0" w:val="nil"/>
        </w:pBdr>
        <w:shd w:fill="auto" w:val="clear"/>
        <w:spacing w:after="0" w:before="0" w:line="240" w:lineRule="auto"/>
        <w:ind w:left="340" w:hanging="340"/>
        <w:rPr/>
      </w:pPr>
      <w:r w:rsidDel="00000000" w:rsidR="00000000" w:rsidRPr="00000000">
        <w:rPr>
          <w:rtl w:val="0"/>
        </w:rPr>
      </w:r>
    </w:p>
    <w:p w:rsidR="00000000" w:rsidDel="00000000" w:rsidP="00000000" w:rsidRDefault="00000000" w:rsidRPr="00000000" w14:paraId="0000139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receipt the amount received when the bidder pays.  The receipt will be processed in TurnQuest FMS and automatically allocated to the claim.  The bid will be cessioned out to the various reinsurers or co - insurers and their portion posted to their accounts. </w:t>
      </w:r>
      <w:r w:rsidDel="00000000" w:rsidR="00000000" w:rsidRPr="00000000">
        <w:rPr>
          <w:rtl w:val="0"/>
        </w:rPr>
      </w:r>
    </w:p>
    <w:p w:rsidR="00000000" w:rsidDel="00000000" w:rsidP="00000000" w:rsidRDefault="00000000" w:rsidRPr="00000000" w14:paraId="0000139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39E">
      <w:pPr>
        <w:pBdr>
          <w:top w:space="0" w:sz="0" w:val="nil"/>
          <w:left w:space="0" w:sz="0" w:val="nil"/>
          <w:bottom w:space="0" w:sz="0" w:val="nil"/>
          <w:right w:space="0" w:sz="0" w:val="nil"/>
          <w:between w:space="0" w:sz="0" w:val="nil"/>
        </w:pBdr>
        <w:shd w:fill="auto" w:val="clear"/>
        <w:jc w:val="both"/>
        <w:rPr/>
      </w:pPr>
      <w:bookmarkStart w:colFirst="0" w:colLast="0" w:name="_17nz8yj" w:id="243"/>
      <w:bookmarkEnd w:id="243"/>
      <w:r w:rsidDel="00000000" w:rsidR="00000000" w:rsidRPr="00000000">
        <w:rPr>
          <w:rtl w:val="0"/>
        </w:rPr>
      </w:r>
    </w:p>
    <w:p w:rsidR="00000000" w:rsidDel="00000000" w:rsidP="00000000" w:rsidRDefault="00000000" w:rsidRPr="00000000" w14:paraId="0000139F">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3" w:date="2013-11-05T16:40:00Z">
            <w:rPr>
              <w:rFonts w:ascii="Cambria" w:cs="Cambria" w:eastAsia="Cambria" w:hAnsi="Cambria"/>
              <w:b w:val="1"/>
              <w:color w:val="0000ff"/>
              <w:sz w:val="24"/>
              <w:szCs w:val="24"/>
              <w:u w:val="single"/>
              <w:vertAlign w:val="baseline"/>
            </w:rPr>
          </w:rPrChange>
        </w:rPr>
        <w:t xml:space="preserve">Claim Salvage Outputs</w:t>
      </w:r>
      <w:r w:rsidDel="00000000" w:rsidR="00000000" w:rsidRPr="00000000">
        <w:rPr>
          <w:rtl w:val="0"/>
        </w:rPr>
      </w:r>
    </w:p>
    <w:p w:rsidR="00000000" w:rsidDel="00000000" w:rsidP="00000000" w:rsidRDefault="00000000" w:rsidRPr="00000000" w14:paraId="000013A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listing of all total loss claims showing the following details:</w:t>
      </w:r>
      <w:r w:rsidDel="00000000" w:rsidR="00000000" w:rsidRPr="00000000">
        <w:rPr>
          <w:rtl w:val="0"/>
        </w:rPr>
      </w:r>
    </w:p>
    <w:p w:rsidR="00000000" w:rsidDel="00000000" w:rsidP="00000000" w:rsidRDefault="00000000" w:rsidRPr="00000000" w14:paraId="000013A1">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Claim No </w:t>
      </w:r>
      <w:r w:rsidDel="00000000" w:rsidR="00000000" w:rsidRPr="00000000">
        <w:rPr>
          <w:rtl w:val="0"/>
        </w:rPr>
      </w:r>
    </w:p>
    <w:p w:rsidR="00000000" w:rsidDel="00000000" w:rsidP="00000000" w:rsidRDefault="00000000" w:rsidRPr="00000000" w14:paraId="000013A2">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Registration No </w:t>
      </w:r>
      <w:r w:rsidDel="00000000" w:rsidR="00000000" w:rsidRPr="00000000">
        <w:rPr>
          <w:rtl w:val="0"/>
        </w:rPr>
      </w:r>
    </w:p>
    <w:p w:rsidR="00000000" w:rsidDel="00000000" w:rsidP="00000000" w:rsidRDefault="00000000" w:rsidRPr="00000000" w14:paraId="000013A3">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Insured</w:t>
      </w:r>
      <w:r w:rsidDel="00000000" w:rsidR="00000000" w:rsidRPr="00000000">
        <w:rPr>
          <w:rFonts w:ascii="Cambria" w:cs="Cambria" w:eastAsia="Cambria" w:hAnsi="Cambria"/>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13A4">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Amount outstanding</w:t>
      </w:r>
      <w:r w:rsidDel="00000000" w:rsidR="00000000" w:rsidRPr="00000000">
        <w:rPr>
          <w:rtl w:val="0"/>
        </w:rPr>
      </w:r>
    </w:p>
    <w:p w:rsidR="00000000" w:rsidDel="00000000" w:rsidP="00000000" w:rsidRDefault="00000000" w:rsidRPr="00000000" w14:paraId="000013A5">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Paid</w:t>
      </w:r>
      <w:r w:rsidDel="00000000" w:rsidR="00000000" w:rsidRPr="00000000">
        <w:rPr>
          <w:rtl w:val="0"/>
        </w:rPr>
      </w:r>
    </w:p>
    <w:p w:rsidR="00000000" w:rsidDel="00000000" w:rsidP="00000000" w:rsidRDefault="00000000" w:rsidRPr="00000000" w14:paraId="000013A6">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Amount incurred</w:t>
      </w:r>
      <w:r w:rsidDel="00000000" w:rsidR="00000000" w:rsidRPr="00000000">
        <w:rPr>
          <w:rtl w:val="0"/>
        </w:rPr>
      </w:r>
    </w:p>
    <w:p w:rsidR="00000000" w:rsidDel="00000000" w:rsidP="00000000" w:rsidRDefault="00000000" w:rsidRPr="00000000" w14:paraId="000013A7">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Net - claim cost</w:t>
      </w:r>
      <w:r w:rsidDel="00000000" w:rsidR="00000000" w:rsidRPr="00000000">
        <w:rPr>
          <w:rtl w:val="0"/>
        </w:rPr>
      </w:r>
    </w:p>
    <w:p w:rsidR="00000000" w:rsidDel="00000000" w:rsidP="00000000" w:rsidRDefault="00000000" w:rsidRPr="00000000" w14:paraId="000013A8">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Salvages report</w:t>
      </w:r>
      <w:r w:rsidDel="00000000" w:rsidR="00000000" w:rsidRPr="00000000">
        <w:rPr>
          <w:rtl w:val="0"/>
        </w:rPr>
      </w:r>
    </w:p>
    <w:p w:rsidR="00000000" w:rsidDel="00000000" w:rsidP="00000000" w:rsidRDefault="00000000" w:rsidRPr="00000000" w14:paraId="000013A9">
      <w:pPr>
        <w:pBdr>
          <w:top w:space="0" w:sz="0" w:val="nil"/>
          <w:left w:space="0" w:sz="0" w:val="nil"/>
          <w:bottom w:space="0" w:sz="0" w:val="nil"/>
          <w:right w:space="0" w:sz="0" w:val="nil"/>
          <w:between w:space="0" w:sz="0" w:val="nil"/>
        </w:pBdr>
        <w:shd w:fill="auto" w:val="clear"/>
        <w:spacing w:after="0" w:before="0" w:line="240" w:lineRule="auto"/>
        <w:ind w:left="2160" w:hanging="360"/>
        <w:rPr/>
      </w:pPr>
      <w:bookmarkStart w:colFirst="0" w:colLast="0" w:name="_3rnmrmc" w:id="244"/>
      <w:bookmarkEnd w:id="244"/>
      <w:r w:rsidDel="00000000" w:rsidR="00000000" w:rsidRPr="00000000">
        <w:rPr>
          <w:rtl w:val="0"/>
        </w:rPr>
      </w:r>
    </w:p>
    <w:p w:rsidR="00000000" w:rsidDel="00000000" w:rsidP="00000000" w:rsidRDefault="00000000" w:rsidRPr="00000000" w14:paraId="000013AA">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3" w:date="2013-11-05T16:40:00Z">
            <w:rPr>
              <w:rFonts w:ascii="Cambria" w:cs="Cambria" w:eastAsia="Cambria" w:hAnsi="Cambria"/>
              <w:b w:val="1"/>
              <w:smallCaps w:val="1"/>
              <w:color w:val="0000ff"/>
              <w:sz w:val="24"/>
              <w:szCs w:val="24"/>
              <w:u w:val="single"/>
              <w:vertAlign w:val="baseline"/>
            </w:rPr>
          </w:rPrChange>
        </w:rPr>
        <w:t xml:space="preserve">CLAIMS RECOVERIES</w:t>
      </w:r>
      <w:r w:rsidDel="00000000" w:rsidR="00000000" w:rsidRPr="00000000">
        <w:rPr>
          <w:rtl w:val="0"/>
        </w:rPr>
      </w:r>
    </w:p>
    <w:p w:rsidR="00000000" w:rsidDel="00000000" w:rsidP="00000000" w:rsidRDefault="00000000" w:rsidRPr="00000000" w14:paraId="000013AB">
      <w:pPr>
        <w:pBdr>
          <w:top w:space="0" w:sz="0" w:val="nil"/>
          <w:left w:space="0" w:sz="0" w:val="nil"/>
          <w:bottom w:space="0" w:sz="0" w:val="nil"/>
          <w:right w:space="0" w:sz="0" w:val="nil"/>
          <w:between w:space="0" w:sz="0" w:val="nil"/>
        </w:pBdr>
        <w:shd w:fill="auto" w:val="clear"/>
        <w:jc w:val="both"/>
        <w:rPr/>
      </w:pPr>
      <w:bookmarkStart w:colFirst="0" w:colLast="0" w:name="_26sx1u5" w:id="245"/>
      <w:bookmarkEnd w:id="245"/>
      <w:r w:rsidDel="00000000" w:rsidR="00000000" w:rsidRPr="00000000">
        <w:rPr>
          <w:vertAlign w:val="baseline"/>
          <w:rtl w:val="0"/>
        </w:rPr>
        <w:t xml:space="preserve">The claims recovery transaction in TurnQuest GIS caters for deductibles, excess and recoveries from the insured and third party claimants. </w:t>
      </w:r>
      <w:r w:rsidDel="00000000" w:rsidR="00000000" w:rsidRPr="00000000">
        <w:rPr>
          <w:rtl w:val="0"/>
        </w:rPr>
      </w:r>
    </w:p>
    <w:p w:rsidR="00000000" w:rsidDel="00000000" w:rsidP="00000000" w:rsidRDefault="00000000" w:rsidRPr="00000000" w14:paraId="000013AC">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3" w:date="2013-11-05T16:40:00Z">
            <w:rPr>
              <w:rFonts w:ascii="Cambria" w:cs="Cambria" w:eastAsia="Cambria" w:hAnsi="Cambria"/>
              <w:b w:val="1"/>
              <w:color w:val="0000ff"/>
              <w:sz w:val="24"/>
              <w:szCs w:val="24"/>
              <w:u w:val="single"/>
              <w:vertAlign w:val="baseline"/>
            </w:rPr>
          </w:rPrChange>
        </w:rPr>
        <w:t xml:space="preserve">Claim Recoveries Inputs</w:t>
      </w:r>
      <w:r w:rsidDel="00000000" w:rsidR="00000000" w:rsidRPr="00000000">
        <w:rPr>
          <w:rtl w:val="0"/>
        </w:rPr>
      </w:r>
    </w:p>
    <w:p w:rsidR="00000000" w:rsidDel="00000000" w:rsidP="00000000" w:rsidRDefault="00000000" w:rsidRPr="00000000" w14:paraId="000013AD">
      <w:pPr>
        <w:pBdr>
          <w:top w:space="0" w:sz="0" w:val="nil"/>
          <w:left w:space="0" w:sz="0" w:val="nil"/>
          <w:bottom w:space="0" w:sz="0" w:val="nil"/>
          <w:right w:space="0" w:sz="0" w:val="nil"/>
          <w:between w:space="0" w:sz="0" w:val="nil"/>
        </w:pBdr>
        <w:shd w:fill="auto" w:val="clear"/>
        <w:jc w:val="both"/>
        <w:rPr/>
      </w:pPr>
      <w:bookmarkStart w:colFirst="0" w:colLast="0" w:name="_ly7c1y" w:id="246"/>
      <w:bookmarkEnd w:id="246"/>
      <w:r w:rsidDel="00000000" w:rsidR="00000000" w:rsidRPr="00000000">
        <w:rPr>
          <w:vertAlign w:val="baseline"/>
          <w:rtl w:val="0"/>
        </w:rPr>
        <w:t xml:space="preserve">A claim recovery transaction can only be done in TurnQuest GIS after the recovery has been paid by the insured or claimant, and the amount has been posted in the TurnQuest FMS.  Once the recovery is posted in TurnQuest FMS, the system automatically updates the claim file in TurnQuest GIS with the receipt amount upon which a recovery transaction can be done. </w:t>
      </w:r>
      <w:r w:rsidDel="00000000" w:rsidR="00000000" w:rsidRPr="00000000">
        <w:rPr>
          <w:rtl w:val="0"/>
        </w:rPr>
      </w:r>
    </w:p>
    <w:p w:rsidR="00000000" w:rsidDel="00000000" w:rsidP="00000000" w:rsidRDefault="00000000" w:rsidRPr="00000000" w14:paraId="000013AE">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3" w:date="2013-11-05T16:40:00Z">
            <w:rPr>
              <w:rFonts w:ascii="Cambria" w:cs="Cambria" w:eastAsia="Cambria" w:hAnsi="Cambria"/>
              <w:b w:val="1"/>
              <w:color w:val="0000ff"/>
              <w:sz w:val="24"/>
              <w:szCs w:val="24"/>
              <w:u w:val="single"/>
              <w:vertAlign w:val="baseline"/>
            </w:rPr>
          </w:rPrChange>
        </w:rPr>
        <w:t xml:space="preserve">Claim Recoveries Processes</w:t>
      </w:r>
      <w:r w:rsidDel="00000000" w:rsidR="00000000" w:rsidRPr="00000000">
        <w:rPr>
          <w:rtl w:val="0"/>
        </w:rPr>
      </w:r>
    </w:p>
    <w:p w:rsidR="00000000" w:rsidDel="00000000" w:rsidP="00000000" w:rsidRDefault="00000000" w:rsidRPr="00000000" w14:paraId="000013A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TurnQuest will provide the functionality to:</w:t>
      </w:r>
      <w:r w:rsidDel="00000000" w:rsidR="00000000" w:rsidRPr="00000000">
        <w:rPr>
          <w:rtl w:val="0"/>
        </w:rPr>
      </w:r>
    </w:p>
    <w:p w:rsidR="00000000" w:rsidDel="00000000" w:rsidP="00000000" w:rsidRDefault="00000000" w:rsidRPr="00000000" w14:paraId="000013B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indicate third party claims detailing the following information</w:t>
      </w:r>
      <w:r w:rsidDel="00000000" w:rsidR="00000000" w:rsidRPr="00000000">
        <w:rPr>
          <w:rtl w:val="0"/>
        </w:rPr>
      </w:r>
    </w:p>
    <w:p w:rsidR="00000000" w:rsidDel="00000000" w:rsidP="00000000" w:rsidRDefault="00000000" w:rsidRPr="00000000" w14:paraId="000013B1">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Third party insured</w:t>
      </w:r>
      <w:r w:rsidDel="00000000" w:rsidR="00000000" w:rsidRPr="00000000">
        <w:rPr>
          <w:rtl w:val="0"/>
        </w:rPr>
      </w:r>
    </w:p>
    <w:p w:rsidR="00000000" w:rsidDel="00000000" w:rsidP="00000000" w:rsidRDefault="00000000" w:rsidRPr="00000000" w14:paraId="000013B2">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Third party insurer</w:t>
      </w:r>
      <w:r w:rsidDel="00000000" w:rsidR="00000000" w:rsidRPr="00000000">
        <w:rPr>
          <w:rtl w:val="0"/>
        </w:rPr>
      </w:r>
    </w:p>
    <w:p w:rsidR="00000000" w:rsidDel="00000000" w:rsidP="00000000" w:rsidRDefault="00000000" w:rsidRPr="00000000" w14:paraId="000013B3">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Date of Loss</w:t>
      </w:r>
      <w:r w:rsidDel="00000000" w:rsidR="00000000" w:rsidRPr="00000000">
        <w:rPr>
          <w:rtl w:val="0"/>
        </w:rPr>
      </w:r>
    </w:p>
    <w:p w:rsidR="00000000" w:rsidDel="00000000" w:rsidP="00000000" w:rsidRDefault="00000000" w:rsidRPr="00000000" w14:paraId="000013B4">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Loss description</w:t>
      </w:r>
      <w:r w:rsidDel="00000000" w:rsidR="00000000" w:rsidRPr="00000000">
        <w:rPr>
          <w:rtl w:val="0"/>
        </w:rPr>
      </w:r>
    </w:p>
    <w:p w:rsidR="00000000" w:rsidDel="00000000" w:rsidP="00000000" w:rsidRDefault="00000000" w:rsidRPr="00000000" w14:paraId="000013B5">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Claimed amount</w:t>
      </w:r>
      <w:r w:rsidDel="00000000" w:rsidR="00000000" w:rsidRPr="00000000">
        <w:rPr>
          <w:rtl w:val="0"/>
        </w:rPr>
      </w:r>
    </w:p>
    <w:p w:rsidR="00000000" w:rsidDel="00000000" w:rsidP="00000000" w:rsidRDefault="00000000" w:rsidRPr="00000000" w14:paraId="000013B6">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Ability to capture recovery receipts in TurnQuest FMS and automatic updating of the claim file in TurnQuest GIS. </w:t>
      </w:r>
      <w:r w:rsidDel="00000000" w:rsidR="00000000" w:rsidRPr="00000000">
        <w:rPr>
          <w:rtl w:val="0"/>
        </w:rPr>
      </w:r>
    </w:p>
    <w:p w:rsidR="00000000" w:rsidDel="00000000" w:rsidP="00000000" w:rsidRDefault="00000000" w:rsidRPr="00000000" w14:paraId="000013B7">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Ability to generate letters to facilitate the correspondence process. </w:t>
      </w:r>
      <w:r w:rsidDel="00000000" w:rsidR="00000000" w:rsidRPr="00000000">
        <w:rPr>
          <w:rtl w:val="0"/>
        </w:rPr>
      </w:r>
    </w:p>
    <w:p w:rsidR="00000000" w:rsidDel="00000000" w:rsidP="00000000" w:rsidRDefault="00000000" w:rsidRPr="00000000" w14:paraId="000013B8">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Maintain a register of matters assigned to advocates with the following details at minimum: </w:t>
      </w:r>
      <w:r w:rsidDel="00000000" w:rsidR="00000000" w:rsidRPr="00000000">
        <w:rPr>
          <w:rtl w:val="0"/>
        </w:rPr>
      </w:r>
    </w:p>
    <w:p w:rsidR="00000000" w:rsidDel="00000000" w:rsidP="00000000" w:rsidRDefault="00000000" w:rsidRPr="00000000" w14:paraId="000013B9">
      <w:pPr>
        <w:numPr>
          <w:ilvl w:val="1"/>
          <w:numId w:val="158"/>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rPr>
          <w:rFonts w:ascii="Cambria" w:cs="Cambria" w:eastAsia="Cambria" w:hAnsi="Cambria"/>
          <w:b w:val="0"/>
          <w:sz w:val="22"/>
          <w:szCs w:val="22"/>
          <w:vertAlign w:val="baseline"/>
          <w:rtl w:val="0"/>
        </w:rPr>
        <w:t xml:space="preserve">Reference No </w:t>
      </w:r>
      <w:r w:rsidDel="00000000" w:rsidR="00000000" w:rsidRPr="00000000">
        <w:rPr>
          <w:rtl w:val="0"/>
        </w:rPr>
      </w:r>
    </w:p>
    <w:p w:rsidR="00000000" w:rsidDel="00000000" w:rsidP="00000000" w:rsidRDefault="00000000" w:rsidRPr="00000000" w14:paraId="000013BA">
      <w:pPr>
        <w:numPr>
          <w:ilvl w:val="1"/>
          <w:numId w:val="158"/>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rPr>
          <w:rFonts w:ascii="Cambria" w:cs="Cambria" w:eastAsia="Cambria" w:hAnsi="Cambria"/>
          <w:b w:val="0"/>
          <w:sz w:val="22"/>
          <w:szCs w:val="22"/>
          <w:vertAlign w:val="baseline"/>
          <w:rtl w:val="0"/>
        </w:rPr>
        <w:t xml:space="preserve">Insured </w:t>
      </w:r>
      <w:r w:rsidDel="00000000" w:rsidR="00000000" w:rsidRPr="00000000">
        <w:rPr>
          <w:rtl w:val="0"/>
        </w:rPr>
      </w:r>
    </w:p>
    <w:p w:rsidR="00000000" w:rsidDel="00000000" w:rsidP="00000000" w:rsidRDefault="00000000" w:rsidRPr="00000000" w14:paraId="000013BB">
      <w:pPr>
        <w:numPr>
          <w:ilvl w:val="1"/>
          <w:numId w:val="158"/>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rPr>
          <w:rFonts w:ascii="Cambria" w:cs="Cambria" w:eastAsia="Cambria" w:hAnsi="Cambria"/>
          <w:b w:val="0"/>
          <w:sz w:val="22"/>
          <w:szCs w:val="22"/>
          <w:vertAlign w:val="baseline"/>
          <w:rtl w:val="0"/>
        </w:rPr>
        <w:t xml:space="preserve">Date of loss </w:t>
      </w:r>
      <w:r w:rsidDel="00000000" w:rsidR="00000000" w:rsidRPr="00000000">
        <w:rPr>
          <w:rtl w:val="0"/>
        </w:rPr>
      </w:r>
    </w:p>
    <w:p w:rsidR="00000000" w:rsidDel="00000000" w:rsidP="00000000" w:rsidRDefault="00000000" w:rsidRPr="00000000" w14:paraId="000013BC">
      <w:pPr>
        <w:numPr>
          <w:ilvl w:val="1"/>
          <w:numId w:val="158"/>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rPr>
          <w:rFonts w:ascii="Cambria" w:cs="Cambria" w:eastAsia="Cambria" w:hAnsi="Cambria"/>
          <w:b w:val="0"/>
          <w:sz w:val="22"/>
          <w:szCs w:val="22"/>
          <w:vertAlign w:val="baseline"/>
          <w:rtl w:val="0"/>
        </w:rPr>
        <w:t xml:space="preserve">Date of appointment </w:t>
      </w:r>
      <w:r w:rsidDel="00000000" w:rsidR="00000000" w:rsidRPr="00000000">
        <w:rPr>
          <w:rtl w:val="0"/>
        </w:rPr>
      </w:r>
    </w:p>
    <w:p w:rsidR="00000000" w:rsidDel="00000000" w:rsidP="00000000" w:rsidRDefault="00000000" w:rsidRPr="00000000" w14:paraId="000013BD">
      <w:pPr>
        <w:numPr>
          <w:ilvl w:val="1"/>
          <w:numId w:val="158"/>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rPr>
          <w:rFonts w:ascii="Cambria" w:cs="Cambria" w:eastAsia="Cambria" w:hAnsi="Cambria"/>
          <w:b w:val="0"/>
          <w:sz w:val="22"/>
          <w:szCs w:val="22"/>
          <w:vertAlign w:val="baseline"/>
          <w:rtl w:val="0"/>
        </w:rPr>
        <w:t xml:space="preserve">Defence or Recovery </w:t>
      </w:r>
      <w:r w:rsidDel="00000000" w:rsidR="00000000" w:rsidRPr="00000000">
        <w:rPr>
          <w:rtl w:val="0"/>
        </w:rPr>
      </w:r>
    </w:p>
    <w:p w:rsidR="00000000" w:rsidDel="00000000" w:rsidP="00000000" w:rsidRDefault="00000000" w:rsidRPr="00000000" w14:paraId="000013BE">
      <w:pPr>
        <w:numPr>
          <w:ilvl w:val="1"/>
          <w:numId w:val="158"/>
        </w:numPr>
        <w:pBdr>
          <w:top w:space="0" w:sz="0" w:val="nil"/>
          <w:left w:space="0" w:sz="0" w:val="nil"/>
          <w:bottom w:space="0" w:sz="0" w:val="nil"/>
          <w:right w:space="0" w:sz="0" w:val="nil"/>
          <w:between w:space="0" w:sz="0" w:val="nil"/>
        </w:pBdr>
        <w:shd w:fill="auto" w:val="clear"/>
        <w:spacing w:after="0" w:before="0" w:line="240" w:lineRule="auto"/>
        <w:ind w:left="1440" w:hanging="360"/>
        <w:rPr/>
      </w:pPr>
      <w:r w:rsidDel="00000000" w:rsidR="00000000" w:rsidRPr="00000000">
        <w:rPr>
          <w:rFonts w:ascii="Cambria" w:cs="Cambria" w:eastAsia="Cambria" w:hAnsi="Cambria"/>
          <w:b w:val="0"/>
          <w:sz w:val="22"/>
          <w:szCs w:val="22"/>
          <w:vertAlign w:val="baseline"/>
          <w:rtl w:val="0"/>
        </w:rPr>
        <w:t xml:space="preserve">Reserve </w:t>
      </w:r>
      <w:r w:rsidDel="00000000" w:rsidR="00000000" w:rsidRPr="00000000">
        <w:rPr>
          <w:rtl w:val="0"/>
        </w:rPr>
      </w:r>
    </w:p>
    <w:p w:rsidR="00000000" w:rsidDel="00000000" w:rsidP="00000000" w:rsidRDefault="00000000" w:rsidRPr="00000000" w14:paraId="000013BF">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Process recoveries apportioning to treaties and facultative reinsurers</w:t>
      </w:r>
      <w:r w:rsidDel="00000000" w:rsidR="00000000" w:rsidRPr="00000000">
        <w:rPr>
          <w:rtl w:val="0"/>
        </w:rPr>
      </w:r>
    </w:p>
    <w:p w:rsidR="00000000" w:rsidDel="00000000" w:rsidP="00000000" w:rsidRDefault="00000000" w:rsidRPr="00000000" w14:paraId="000013C0">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Produce debit notes and post to reinsurers accounts upon authorization</w:t>
      </w:r>
      <w:r w:rsidDel="00000000" w:rsidR="00000000" w:rsidRPr="00000000">
        <w:rPr>
          <w:rtl w:val="0"/>
        </w:rPr>
      </w:r>
    </w:p>
    <w:p w:rsidR="00000000" w:rsidDel="00000000" w:rsidP="00000000" w:rsidRDefault="00000000" w:rsidRPr="00000000" w14:paraId="000013C1">
      <w:pPr>
        <w:numPr>
          <w:ilvl w:val="0"/>
          <w:numId w:val="16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Ensure only user with proper authority can process and authorize a claim recovery. </w:t>
      </w:r>
      <w:r w:rsidDel="00000000" w:rsidR="00000000" w:rsidRPr="00000000">
        <w:rPr>
          <w:rtl w:val="0"/>
        </w:rPr>
      </w:r>
    </w:p>
    <w:p w:rsidR="00000000" w:rsidDel="00000000" w:rsidP="00000000" w:rsidRDefault="00000000" w:rsidRPr="00000000" w14:paraId="000013C2">
      <w:pPr>
        <w:pBdr>
          <w:top w:space="0" w:sz="0" w:val="nil"/>
          <w:left w:space="0" w:sz="0" w:val="nil"/>
          <w:bottom w:space="0" w:sz="0" w:val="nil"/>
          <w:right w:space="0" w:sz="0" w:val="nil"/>
          <w:between w:space="0" w:sz="0" w:val="nil"/>
        </w:pBdr>
        <w:shd w:fill="auto" w:val="clear"/>
        <w:jc w:val="both"/>
        <w:rPr/>
      </w:pPr>
      <w:bookmarkStart w:colFirst="0" w:colLast="0" w:name="_35xuupr" w:id="247"/>
      <w:bookmarkEnd w:id="247"/>
      <w:r w:rsidDel="00000000" w:rsidR="00000000" w:rsidRPr="00000000">
        <w:rPr>
          <w:rtl w:val="0"/>
        </w:rPr>
      </w:r>
    </w:p>
    <w:p w:rsidR="00000000" w:rsidDel="00000000" w:rsidP="00000000" w:rsidRDefault="00000000" w:rsidRPr="00000000" w14:paraId="000013C3">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3" w:date="2013-11-05T16:40:00Z">
            <w:rPr>
              <w:rFonts w:ascii="Cambria" w:cs="Cambria" w:eastAsia="Cambria" w:hAnsi="Cambria"/>
              <w:b w:val="1"/>
              <w:color w:val="0000ff"/>
              <w:sz w:val="24"/>
              <w:szCs w:val="24"/>
              <w:u w:val="single"/>
              <w:vertAlign w:val="baseline"/>
            </w:rPr>
          </w:rPrChange>
        </w:rPr>
        <w:t xml:space="preserve">Claim Recoveries Outputs</w:t>
      </w:r>
      <w:r w:rsidDel="00000000" w:rsidR="00000000" w:rsidRPr="00000000">
        <w:rPr>
          <w:rtl w:val="0"/>
        </w:rPr>
      </w:r>
    </w:p>
    <w:p w:rsidR="00000000" w:rsidDel="00000000" w:rsidP="00000000" w:rsidRDefault="00000000" w:rsidRPr="00000000" w14:paraId="000013C4">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The system will provide the following reports:</w:t>
      </w:r>
      <w:r w:rsidDel="00000000" w:rsidR="00000000" w:rsidRPr="00000000">
        <w:rPr>
          <w:rtl w:val="0"/>
        </w:rPr>
      </w:r>
    </w:p>
    <w:p w:rsidR="00000000" w:rsidDel="00000000" w:rsidP="00000000" w:rsidRDefault="00000000" w:rsidRPr="00000000" w14:paraId="000013C5">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Recovery voucher</w:t>
      </w:r>
      <w:r w:rsidDel="00000000" w:rsidR="00000000" w:rsidRPr="00000000">
        <w:rPr>
          <w:rtl w:val="0"/>
        </w:rPr>
      </w:r>
    </w:p>
    <w:p w:rsidR="00000000" w:rsidDel="00000000" w:rsidP="00000000" w:rsidRDefault="00000000" w:rsidRPr="00000000" w14:paraId="000013C6">
      <w:pPr>
        <w:numPr>
          <w:ilvl w:val="8"/>
          <w:numId w:val="158"/>
        </w:numPr>
        <w:pBdr>
          <w:top w:space="0" w:sz="0" w:val="nil"/>
          <w:left w:space="0" w:sz="0" w:val="nil"/>
          <w:bottom w:space="0" w:sz="0" w:val="nil"/>
          <w:right w:space="0" w:sz="0" w:val="nil"/>
          <w:between w:space="0" w:sz="0" w:val="nil"/>
        </w:pBdr>
        <w:shd w:fill="auto" w:val="clear"/>
        <w:spacing w:after="0" w:afterAutospacing="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A report all third party claims broken down to the various third party insurance company where applicable.  The report will show claim reported date can be filtered to claims reported in a specified period. </w:t>
      </w:r>
      <w:r w:rsidDel="00000000" w:rsidR="00000000" w:rsidRPr="00000000">
        <w:rPr>
          <w:rtl w:val="0"/>
        </w:rPr>
      </w:r>
    </w:p>
    <w:p w:rsidR="00000000" w:rsidDel="00000000" w:rsidP="00000000" w:rsidRDefault="00000000" w:rsidRPr="00000000" w14:paraId="000013C7">
      <w:pPr>
        <w:numPr>
          <w:ilvl w:val="0"/>
          <w:numId w:val="12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0" w:firstLine="0"/>
        <w:jc w:val="both"/>
        <w:rPr/>
      </w:pPr>
      <w:r w:rsidDel="00000000" w:rsidR="00000000" w:rsidRPr="00000000">
        <w:rPr>
          <w:rFonts w:ascii="Cambria" w:cs="Cambria" w:eastAsia="Cambria" w:hAnsi="Cambria"/>
          <w:b w:val="0"/>
          <w:sz w:val="22"/>
          <w:szCs w:val="22"/>
          <w:vertAlign w:val="baseline"/>
          <w:rtl w:val="0"/>
        </w:rPr>
        <w:t xml:space="preserve">For knock - for - knock only excess is recoverable</w:t>
      </w:r>
      <w:r w:rsidDel="00000000" w:rsidR="00000000" w:rsidRPr="00000000">
        <w:rPr>
          <w:rtl w:val="0"/>
        </w:rPr>
      </w:r>
    </w:p>
    <w:p w:rsidR="00000000" w:rsidDel="00000000" w:rsidP="00000000" w:rsidRDefault="00000000" w:rsidRPr="00000000" w14:paraId="000013C8">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The system should allow capturing of the following details for both knock - to - knock and not knock - to - knock claims</w:t>
      </w:r>
      <w:r w:rsidDel="00000000" w:rsidR="00000000" w:rsidRPr="00000000">
        <w:rPr>
          <w:rtl w:val="0"/>
        </w:rPr>
      </w:r>
    </w:p>
    <w:p w:rsidR="00000000" w:rsidDel="00000000" w:rsidP="00000000" w:rsidRDefault="00000000" w:rsidRPr="00000000" w14:paraId="000013C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report showing fees paid in on any one third party claim file. </w:t>
      </w:r>
      <w:r w:rsidDel="00000000" w:rsidR="00000000" w:rsidRPr="00000000">
        <w:rPr>
          <w:rtl w:val="0"/>
        </w:rPr>
      </w:r>
    </w:p>
    <w:p w:rsidR="00000000" w:rsidDel="00000000" w:rsidP="00000000" w:rsidRDefault="00000000" w:rsidRPr="00000000" w14:paraId="000013CA">
      <w:pPr>
        <w:pBdr>
          <w:top w:space="0" w:sz="0" w:val="nil"/>
          <w:left w:space="0" w:sz="0" w:val="nil"/>
          <w:bottom w:space="0" w:sz="0" w:val="nil"/>
          <w:right w:space="0" w:sz="0" w:val="nil"/>
          <w:between w:space="0" w:sz="0" w:val="nil"/>
        </w:pBdr>
        <w:shd w:fill="auto" w:val="clear"/>
        <w:jc w:val="both"/>
        <w:rPr/>
      </w:pPr>
      <w:bookmarkStart w:colFirst="0" w:colLast="0" w:name="_1l354xk" w:id="248"/>
      <w:bookmarkEnd w:id="248"/>
      <w:r w:rsidDel="00000000" w:rsidR="00000000" w:rsidRPr="00000000">
        <w:rPr>
          <w:rtl w:val="0"/>
        </w:rPr>
      </w:r>
    </w:p>
    <w:p w:rsidR="00000000" w:rsidDel="00000000" w:rsidP="00000000" w:rsidRDefault="00000000" w:rsidRPr="00000000" w14:paraId="000013CB">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3" w:date="2013-11-05T16:40:00Z">
            <w:rPr>
              <w:rFonts w:ascii="Cambria" w:cs="Cambria" w:eastAsia="Cambria" w:hAnsi="Cambria"/>
              <w:b w:val="1"/>
              <w:smallCaps w:val="1"/>
              <w:color w:val="0000ff"/>
              <w:sz w:val="24"/>
              <w:szCs w:val="24"/>
              <w:u w:val="single"/>
              <w:vertAlign w:val="baseline"/>
            </w:rPr>
          </w:rPrChange>
        </w:rPr>
        <w:t xml:space="preserve">CLAIM CONTRA TRANSACTIONS</w:t>
      </w:r>
      <w:r w:rsidDel="00000000" w:rsidR="00000000" w:rsidRPr="00000000">
        <w:rPr>
          <w:rtl w:val="0"/>
        </w:rPr>
      </w:r>
    </w:p>
    <w:p w:rsidR="00000000" w:rsidDel="00000000" w:rsidP="00000000" w:rsidRDefault="00000000" w:rsidRPr="00000000" w14:paraId="000013CC">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The claims contra transaction is intended to reverse the entire transaction, and post reversal figures into finance, thereby nullifying the effect of the original claims transaction.  This means that:</w:t>
      </w:r>
      <w:r w:rsidDel="00000000" w:rsidR="00000000" w:rsidRPr="00000000">
        <w:rPr>
          <w:rtl w:val="0"/>
        </w:rPr>
      </w:r>
    </w:p>
    <w:p w:rsidR="00000000" w:rsidDel="00000000" w:rsidP="00000000" w:rsidRDefault="00000000" w:rsidRPr="00000000" w14:paraId="000013CD">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Only authorized claims can be reversed/contra’d. </w:t>
      </w:r>
      <w:r w:rsidDel="00000000" w:rsidR="00000000" w:rsidRPr="00000000">
        <w:rPr>
          <w:rtl w:val="0"/>
        </w:rPr>
      </w:r>
    </w:p>
    <w:p w:rsidR="00000000" w:rsidDel="00000000" w:rsidP="00000000" w:rsidRDefault="00000000" w:rsidRPr="00000000" w14:paraId="000013CE">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One cannot contra claim openings, as well as revisions.  To correct an erroneous reserve transaction, the user will have to do another revision to update to required position. </w:t>
      </w:r>
      <w:r w:rsidDel="00000000" w:rsidR="00000000" w:rsidRPr="00000000">
        <w:rPr>
          <w:rtl w:val="0"/>
        </w:rPr>
      </w:r>
    </w:p>
    <w:p w:rsidR="00000000" w:rsidDel="00000000" w:rsidP="00000000" w:rsidRDefault="00000000" w:rsidRPr="00000000" w14:paraId="000013CF">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Should there be a claims payment that requires to be reversed, the user has to be aware of the status of their claim requisition as follows: </w:t>
      </w:r>
      <w:r w:rsidDel="00000000" w:rsidR="00000000" w:rsidRPr="00000000">
        <w:rPr>
          <w:rtl w:val="0"/>
        </w:rPr>
      </w:r>
    </w:p>
    <w:p w:rsidR="00000000" w:rsidDel="00000000" w:rsidP="00000000" w:rsidRDefault="00000000" w:rsidRPr="00000000" w14:paraId="000013D0">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If not approved/authorized for printing, then the requisition is still pending approval, and can thus be retrieved from the queue of claims pending approval. </w:t>
      </w:r>
      <w:r w:rsidDel="00000000" w:rsidR="00000000" w:rsidRPr="00000000">
        <w:rPr>
          <w:rtl w:val="0"/>
        </w:rPr>
      </w:r>
    </w:p>
    <w:p w:rsidR="00000000" w:rsidDel="00000000" w:rsidP="00000000" w:rsidRDefault="00000000" w:rsidRPr="00000000" w14:paraId="000013D1">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Should the requisition pass authorization in finance, the transaction can still be contra’d from GIS.  For both these transactions, the ledger has not been affected as the cheque has not been printed, and hence dispatched. </w:t>
      </w:r>
      <w:r w:rsidDel="00000000" w:rsidR="00000000" w:rsidRPr="00000000">
        <w:rPr>
          <w:rtl w:val="0"/>
        </w:rPr>
      </w:r>
    </w:p>
    <w:p w:rsidR="00000000" w:rsidDel="00000000" w:rsidP="00000000" w:rsidRDefault="00000000" w:rsidRPr="00000000" w14:paraId="000013D2">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If the cheque has already been dispatched (printed) , the system will not allow for a contra unless the cheque has been cancelled from the finance system. </w:t>
      </w:r>
      <w:r w:rsidDel="00000000" w:rsidR="00000000" w:rsidRPr="00000000">
        <w:rPr>
          <w:rtl w:val="0"/>
        </w:rPr>
      </w:r>
    </w:p>
    <w:p w:rsidR="00000000" w:rsidDel="00000000" w:rsidP="00000000" w:rsidRDefault="00000000" w:rsidRPr="00000000" w14:paraId="000013D3">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All accounting entries done by the original transaction are reversed. </w:t>
      </w:r>
      <w:r w:rsidDel="00000000" w:rsidR="00000000" w:rsidRPr="00000000">
        <w:rPr>
          <w:rtl w:val="0"/>
        </w:rPr>
      </w:r>
    </w:p>
    <w:p w:rsidR="00000000" w:rsidDel="00000000" w:rsidP="00000000" w:rsidRDefault="00000000" w:rsidRPr="00000000" w14:paraId="000013D4">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The credit notes/debit notes accordingly will be generated. </w:t>
      </w:r>
      <w:r w:rsidDel="00000000" w:rsidR="00000000" w:rsidRPr="00000000">
        <w:rPr>
          <w:rtl w:val="0"/>
        </w:rPr>
      </w:r>
    </w:p>
    <w:p w:rsidR="00000000" w:rsidDel="00000000" w:rsidP="00000000" w:rsidRDefault="00000000" w:rsidRPr="00000000" w14:paraId="000013D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Transaction is subject to the authorization limits set in the business rules</w:t>
      </w:r>
      <w:r w:rsidDel="00000000" w:rsidR="00000000" w:rsidRPr="00000000">
        <w:rPr>
          <w:rtl w:val="0"/>
        </w:rPr>
      </w:r>
    </w:p>
    <w:p w:rsidR="00000000" w:rsidDel="00000000" w:rsidP="00000000" w:rsidRDefault="00000000" w:rsidRPr="00000000" w14:paraId="000013D6">
      <w:pPr>
        <w:pBdr>
          <w:top w:space="0" w:sz="0" w:val="nil"/>
          <w:left w:space="0" w:sz="0" w:val="nil"/>
          <w:bottom w:space="0" w:sz="0" w:val="nil"/>
          <w:right w:space="0" w:sz="0" w:val="nil"/>
          <w:between w:space="0" w:sz="0" w:val="nil"/>
        </w:pBdr>
        <w:shd w:fill="auto" w:val="clear"/>
        <w:jc w:val="both"/>
        <w:rPr/>
      </w:pPr>
      <w:bookmarkStart w:colFirst="0" w:colLast="0" w:name="_452snld" w:id="249"/>
      <w:bookmarkEnd w:id="249"/>
      <w:r w:rsidDel="00000000" w:rsidR="00000000" w:rsidRPr="00000000">
        <w:rPr>
          <w:rtl w:val="0"/>
        </w:rPr>
      </w:r>
    </w:p>
    <w:p w:rsidR="00000000" w:rsidDel="00000000" w:rsidP="00000000" w:rsidRDefault="00000000" w:rsidRPr="00000000" w14:paraId="000013D7">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3" w:date="2013-11-05T16:40:00Z">
            <w:rPr>
              <w:rFonts w:ascii="Cambria" w:cs="Cambria" w:eastAsia="Cambria" w:hAnsi="Cambria"/>
              <w:b w:val="1"/>
              <w:smallCaps w:val="1"/>
              <w:color w:val="0000ff"/>
              <w:sz w:val="24"/>
              <w:szCs w:val="24"/>
              <w:u w:val="single"/>
              <w:vertAlign w:val="baseline"/>
            </w:rPr>
          </w:rPrChange>
        </w:rPr>
        <w:t xml:space="preserve">DEFENDING A CLAIM</w:t>
      </w:r>
      <w:r w:rsidDel="00000000" w:rsidR="00000000" w:rsidRPr="00000000">
        <w:rPr>
          <w:rtl w:val="0"/>
        </w:rPr>
      </w:r>
    </w:p>
    <w:p w:rsidR="00000000" w:rsidDel="00000000" w:rsidP="00000000" w:rsidRDefault="00000000" w:rsidRPr="00000000" w14:paraId="000013D8">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Cambria" w:cs="Cambria" w:eastAsia="Cambria" w:hAnsi="Cambria"/>
          <w:b w:val="0"/>
          <w:sz w:val="24"/>
          <w:szCs w:val="24"/>
          <w:vertAlign w:val="baseline"/>
          <w:rtl w:val="0"/>
        </w:rPr>
        <w:t xml:space="preserve">TurnQuest GIS will provide the following functionality for the management of claims with a third party interest:</w:t>
      </w:r>
      <w:r w:rsidDel="00000000" w:rsidR="00000000" w:rsidRPr="00000000">
        <w:rPr>
          <w:rtl w:val="0"/>
        </w:rPr>
      </w:r>
    </w:p>
    <w:p w:rsidR="00000000" w:rsidDel="00000000" w:rsidP="00000000" w:rsidRDefault="00000000" w:rsidRPr="00000000" w14:paraId="000013D9">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Ability to capture the following particulars of the summon:</w:t>
      </w:r>
      <w:r w:rsidDel="00000000" w:rsidR="00000000" w:rsidRPr="00000000">
        <w:rPr>
          <w:rtl w:val="0"/>
        </w:rPr>
      </w:r>
    </w:p>
    <w:p w:rsidR="00000000" w:rsidDel="00000000" w:rsidP="00000000" w:rsidRDefault="00000000" w:rsidRPr="00000000" w14:paraId="000013DA">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Third party advocate</w:t>
      </w:r>
      <w:r w:rsidDel="00000000" w:rsidR="00000000" w:rsidRPr="00000000">
        <w:rPr>
          <w:rtl w:val="0"/>
        </w:rPr>
      </w:r>
    </w:p>
    <w:p w:rsidR="00000000" w:rsidDel="00000000" w:rsidP="00000000" w:rsidRDefault="00000000" w:rsidRPr="00000000" w14:paraId="000013DB">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Company advocate</w:t>
      </w:r>
      <w:r w:rsidDel="00000000" w:rsidR="00000000" w:rsidRPr="00000000">
        <w:rPr>
          <w:rtl w:val="0"/>
        </w:rPr>
      </w:r>
    </w:p>
    <w:p w:rsidR="00000000" w:rsidDel="00000000" w:rsidP="00000000" w:rsidRDefault="00000000" w:rsidRPr="00000000" w14:paraId="000013DC">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Claimants names</w:t>
      </w:r>
      <w:r w:rsidDel="00000000" w:rsidR="00000000" w:rsidRPr="00000000">
        <w:rPr>
          <w:rtl w:val="0"/>
        </w:rPr>
      </w:r>
    </w:p>
    <w:p w:rsidR="00000000" w:rsidDel="00000000" w:rsidP="00000000" w:rsidRDefault="00000000" w:rsidRPr="00000000" w14:paraId="000013DD">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Third Party insurer</w:t>
      </w:r>
      <w:r w:rsidDel="00000000" w:rsidR="00000000" w:rsidRPr="00000000">
        <w:rPr>
          <w:rtl w:val="0"/>
        </w:rPr>
      </w:r>
    </w:p>
    <w:p w:rsidR="00000000" w:rsidDel="00000000" w:rsidP="00000000" w:rsidRDefault="00000000" w:rsidRPr="00000000" w14:paraId="000013DE">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Case no, Court details and hearing date where applicable</w:t>
      </w:r>
      <w:r w:rsidDel="00000000" w:rsidR="00000000" w:rsidRPr="00000000">
        <w:rPr>
          <w:rtl w:val="0"/>
        </w:rPr>
      </w:r>
    </w:p>
    <w:p w:rsidR="00000000" w:rsidDel="00000000" w:rsidP="00000000" w:rsidRDefault="00000000" w:rsidRPr="00000000" w14:paraId="000013DF">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Settlement amount</w:t>
      </w:r>
      <w:r w:rsidDel="00000000" w:rsidR="00000000" w:rsidRPr="00000000">
        <w:rPr>
          <w:rtl w:val="0"/>
        </w:rPr>
      </w:r>
    </w:p>
    <w:p w:rsidR="00000000" w:rsidDel="00000000" w:rsidP="00000000" w:rsidRDefault="00000000" w:rsidRPr="00000000" w14:paraId="000013E0">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Award details</w:t>
      </w:r>
      <w:r w:rsidDel="00000000" w:rsidR="00000000" w:rsidRPr="00000000">
        <w:rPr>
          <w:rtl w:val="0"/>
        </w:rPr>
      </w:r>
    </w:p>
    <w:p w:rsidR="00000000" w:rsidDel="00000000" w:rsidP="00000000" w:rsidRDefault="00000000" w:rsidRPr="00000000" w14:paraId="000013E1">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Remarks</w:t>
      </w:r>
      <w:r w:rsidDel="00000000" w:rsidR="00000000" w:rsidRPr="00000000">
        <w:rPr>
          <w:rtl w:val="0"/>
        </w:rPr>
      </w:r>
    </w:p>
    <w:p w:rsidR="00000000" w:rsidDel="00000000" w:rsidP="00000000" w:rsidRDefault="00000000" w:rsidRPr="00000000" w14:paraId="000013E2">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Ability to track the hearing dates with reminders and also assignment of duties to designated users or group of users. </w:t>
      </w:r>
      <w:r w:rsidDel="00000000" w:rsidR="00000000" w:rsidRPr="00000000">
        <w:rPr>
          <w:rtl w:val="0"/>
        </w:rPr>
      </w:r>
    </w:p>
    <w:p w:rsidR="00000000" w:rsidDel="00000000" w:rsidP="00000000" w:rsidRDefault="00000000" w:rsidRPr="00000000" w14:paraId="000013E3">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Ability to raise payment requisition for the claim and associated legal costs upon determination of the claim through court or out of court settlement. </w:t>
      </w:r>
      <w:r w:rsidDel="00000000" w:rsidR="00000000" w:rsidRPr="00000000">
        <w:rPr>
          <w:rtl w:val="0"/>
        </w:rPr>
      </w:r>
    </w:p>
    <w:p w:rsidR="00000000" w:rsidDel="00000000" w:rsidP="00000000" w:rsidRDefault="00000000" w:rsidRPr="00000000" w14:paraId="000013E4">
      <w:pPr>
        <w:pBdr>
          <w:top w:space="0" w:sz="0" w:val="nil"/>
          <w:left w:space="0" w:sz="0" w:val="nil"/>
          <w:bottom w:space="0" w:sz="0" w:val="nil"/>
          <w:right w:space="0" w:sz="0" w:val="nil"/>
          <w:between w:space="0" w:sz="0" w:val="nil"/>
        </w:pBdr>
        <w:shd w:fill="auto" w:val="clear"/>
        <w:spacing w:after="0" w:before="0" w:line="240" w:lineRule="auto"/>
        <w:ind w:left="346" w:firstLine="0"/>
        <w:rPr/>
      </w:pPr>
      <w:bookmarkStart w:colFirst="0" w:colLast="0" w:name="_2k82xt6" w:id="250"/>
      <w:bookmarkEnd w:id="250"/>
      <w:r w:rsidDel="00000000" w:rsidR="00000000" w:rsidRPr="00000000">
        <w:rPr>
          <w:rtl w:val="0"/>
        </w:rPr>
      </w:r>
    </w:p>
    <w:p w:rsidR="00000000" w:rsidDel="00000000" w:rsidP="00000000" w:rsidRDefault="00000000" w:rsidRPr="00000000" w14:paraId="000013E5">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1116" w:hanging="576"/>
        <w:jc w:val="both"/>
        <w:rPr/>
      </w:pPr>
      <w:r w:rsidDel="00000000" w:rsidR="00000000" w:rsidRPr="00000000">
        <w:rPr>
          <w:rFonts w:ascii="Cambria" w:cs="Cambria" w:eastAsia="Cambria" w:hAnsi="Cambria"/>
          <w:b w:val="1"/>
          <w:smallCaps w:val="1"/>
          <w:sz w:val="24"/>
          <w:szCs w:val="24"/>
          <w:vertAlign w:val="baseline"/>
          <w:rtl w:val="0"/>
        </w:rPr>
        <w:t xml:space="preserve">PA CLAIMS (CASH BASIS CLAIMS)</w:t>
      </w:r>
      <w:r w:rsidDel="00000000" w:rsidR="00000000" w:rsidRPr="00000000">
        <w:rPr>
          <w:rtl w:val="0"/>
        </w:rPr>
      </w:r>
    </w:p>
    <w:p w:rsidR="00000000" w:rsidDel="00000000" w:rsidP="00000000" w:rsidRDefault="00000000" w:rsidRPr="00000000" w14:paraId="000013E6">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On Claim opening system will allow one to open a claim if the claim date is within the policy date but the current instalment period is not paid for but will have a functionality of warning the user that the claim has not been paid for the current period.  </w:t>
      </w:r>
      <w:r w:rsidDel="00000000" w:rsidR="00000000" w:rsidRPr="00000000">
        <w:rPr>
          <w:rtl w:val="0"/>
        </w:rPr>
      </w:r>
    </w:p>
    <w:p w:rsidR="00000000" w:rsidDel="00000000" w:rsidP="00000000" w:rsidRDefault="00000000" w:rsidRPr="00000000" w14:paraId="000013E7">
      <w:pPr>
        <w:numPr>
          <w:ilvl w:val="8"/>
          <w:numId w:val="158"/>
        </w:numPr>
        <w:pBdr>
          <w:top w:space="0" w:sz="0" w:val="nil"/>
          <w:left w:space="0" w:sz="0" w:val="nil"/>
          <w:bottom w:space="0" w:sz="0" w:val="nil"/>
          <w:right w:space="0" w:sz="0" w:val="nil"/>
          <w:between w:space="0" w:sz="0" w:val="nil"/>
        </w:pBdr>
        <w:shd w:fill="auto" w:val="clear"/>
        <w:spacing w:after="130" w:before="130" w:line="240" w:lineRule="auto"/>
        <w:ind w:left="6480" w:hanging="360"/>
        <w:rPr/>
      </w:pPr>
      <w:r w:rsidDel="00000000" w:rsidR="00000000" w:rsidRPr="00000000">
        <w:rPr>
          <w:rFonts w:ascii="Cambria" w:cs="Cambria" w:eastAsia="Cambria" w:hAnsi="Cambria"/>
          <w:b w:val="0"/>
          <w:sz w:val="22"/>
          <w:szCs w:val="22"/>
          <w:vertAlign w:val="baseline"/>
          <w:rtl w:val="0"/>
        </w:rPr>
        <w:t xml:space="preserve">On claim payment if the current loss period instalment has not been paid for, the system will not allow one to do a claim payment. </w:t>
      </w:r>
      <w:r w:rsidDel="00000000" w:rsidR="00000000" w:rsidRPr="00000000">
        <w:rPr>
          <w:rtl w:val="0"/>
        </w:rPr>
      </w:r>
    </w:p>
    <w:p w:rsidR="00000000" w:rsidDel="00000000" w:rsidP="00000000" w:rsidRDefault="00000000" w:rsidRPr="00000000" w14:paraId="000013E8">
      <w:pPr>
        <w:numPr>
          <w:ilvl w:val="8"/>
          <w:numId w:val="158"/>
        </w:numPr>
        <w:pBdr>
          <w:top w:space="0" w:sz="0" w:val="nil"/>
          <w:left w:space="0" w:sz="0" w:val="nil"/>
          <w:bottom w:space="0" w:sz="0" w:val="nil"/>
          <w:right w:space="0" w:sz="0" w:val="nil"/>
          <w:between w:space="0" w:sz="0" w:val="nil"/>
        </w:pBdr>
        <w:shd w:fill="auto" w:val="clear"/>
        <w:spacing w:after="130" w:before="130" w:line="240" w:lineRule="auto"/>
        <w:ind w:left="6480" w:hanging="360"/>
        <w:rPr/>
      </w:pPr>
      <w:r w:rsidDel="00000000" w:rsidR="00000000" w:rsidRPr="00000000">
        <w:rPr>
          <w:rFonts w:ascii="Cambria" w:cs="Cambria" w:eastAsia="Cambria" w:hAnsi="Cambria"/>
          <w:b w:val="0"/>
          <w:sz w:val="22"/>
          <w:szCs w:val="22"/>
          <w:vertAlign w:val="baseline"/>
          <w:rtl w:val="0"/>
        </w:rPr>
        <w:t xml:space="preserve">The system will have a way of generating and saving a snap - shot of all the statements report in the system. </w:t>
      </w:r>
      <w:r w:rsidDel="00000000" w:rsidR="00000000" w:rsidRPr="00000000">
        <w:rPr>
          <w:rtl w:val="0"/>
        </w:rPr>
      </w:r>
    </w:p>
    <w:p w:rsidR="00000000" w:rsidDel="00000000" w:rsidP="00000000" w:rsidRDefault="00000000" w:rsidRPr="00000000" w14:paraId="000013E9">
      <w:pPr>
        <w:pBdr>
          <w:top w:space="0" w:sz="0" w:val="nil"/>
          <w:left w:space="0" w:sz="0" w:val="nil"/>
          <w:bottom w:space="0" w:sz="0" w:val="nil"/>
          <w:right w:space="0" w:sz="0" w:val="nil"/>
          <w:between w:space="0" w:sz="0" w:val="nil"/>
        </w:pBdr>
        <w:shd w:fill="auto" w:val="clear"/>
        <w:spacing w:after="0" w:before="0" w:line="240" w:lineRule="auto"/>
        <w:rPr/>
      </w:pPr>
      <w:bookmarkStart w:colFirst="0" w:colLast="0" w:name="_zdd80z" w:id="251"/>
      <w:bookmarkEnd w:id="251"/>
      <w:r w:rsidDel="00000000" w:rsidR="00000000" w:rsidRPr="00000000">
        <w:rPr>
          <w:rtl w:val="0"/>
        </w:rPr>
      </w:r>
    </w:p>
    <w:p w:rsidR="00000000" w:rsidDel="00000000" w:rsidP="00000000" w:rsidRDefault="00000000" w:rsidRPr="00000000" w14:paraId="000013EA">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3" w:date="2013-11-05T16:40:00Z">
            <w:rPr>
              <w:rFonts w:ascii="Cambria" w:cs="Cambria" w:eastAsia="Cambria" w:hAnsi="Cambria"/>
              <w:b w:val="1"/>
              <w:smallCaps w:val="1"/>
              <w:color w:val="0000ff"/>
              <w:sz w:val="24"/>
              <w:szCs w:val="24"/>
              <w:u w:val="single"/>
              <w:vertAlign w:val="baseline"/>
            </w:rPr>
          </w:rPrChange>
        </w:rPr>
        <w:t xml:space="preserve">CLAIMS REPORTS</w:t>
      </w:r>
      <w:r w:rsidDel="00000000" w:rsidR="00000000" w:rsidRPr="00000000">
        <w:rPr>
          <w:rtl w:val="0"/>
        </w:rPr>
      </w:r>
    </w:p>
    <w:p w:rsidR="00000000" w:rsidDel="00000000" w:rsidP="00000000" w:rsidRDefault="00000000" w:rsidRPr="00000000" w14:paraId="000013E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following are some of the reports generated from the claims module:</w:t>
      </w:r>
      <w:r w:rsidDel="00000000" w:rsidR="00000000" w:rsidRPr="00000000">
        <w:rPr>
          <w:rtl w:val="0"/>
        </w:rPr>
      </w:r>
    </w:p>
    <w:p w:rsidR="00000000" w:rsidDel="00000000" w:rsidP="00000000" w:rsidRDefault="00000000" w:rsidRPr="00000000" w14:paraId="000013EC">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Claims Salvages register (Gross to net) </w:t>
      </w:r>
      <w:r w:rsidDel="00000000" w:rsidR="00000000" w:rsidRPr="00000000">
        <w:rPr>
          <w:rtl w:val="0"/>
        </w:rPr>
      </w:r>
    </w:p>
    <w:p w:rsidR="00000000" w:rsidDel="00000000" w:rsidP="00000000" w:rsidRDefault="00000000" w:rsidRPr="00000000" w14:paraId="000013ED">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Claims Outstanding Reserve register (Gross to net) </w:t>
      </w:r>
      <w:r w:rsidDel="00000000" w:rsidR="00000000" w:rsidRPr="00000000">
        <w:rPr>
          <w:rtl w:val="0"/>
        </w:rPr>
      </w:r>
    </w:p>
    <w:p w:rsidR="00000000" w:rsidDel="00000000" w:rsidP="00000000" w:rsidRDefault="00000000" w:rsidRPr="00000000" w14:paraId="000013EE">
      <w:pPr>
        <w:numPr>
          <w:ilvl w:val="0"/>
          <w:numId w:val="168"/>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Stolen motor vehicles</w:t>
      </w:r>
      <w:r w:rsidDel="00000000" w:rsidR="00000000" w:rsidRPr="00000000">
        <w:rPr>
          <w:rtl w:val="0"/>
        </w:rPr>
      </w:r>
    </w:p>
    <w:p w:rsidR="00000000" w:rsidDel="00000000" w:rsidP="00000000" w:rsidRDefault="00000000" w:rsidRPr="00000000" w14:paraId="000013EF">
      <w:pPr>
        <w:numPr>
          <w:ilvl w:val="0"/>
          <w:numId w:val="168"/>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Written off vehicle report</w:t>
      </w:r>
      <w:r w:rsidDel="00000000" w:rsidR="00000000" w:rsidRPr="00000000">
        <w:rPr>
          <w:rtl w:val="0"/>
        </w:rPr>
      </w:r>
    </w:p>
    <w:p w:rsidR="00000000" w:rsidDel="00000000" w:rsidP="00000000" w:rsidRDefault="00000000" w:rsidRPr="00000000" w14:paraId="000013F0">
      <w:pPr>
        <w:numPr>
          <w:ilvl w:val="0"/>
          <w:numId w:val="168"/>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Salvage report</w:t>
      </w:r>
      <w:r w:rsidDel="00000000" w:rsidR="00000000" w:rsidRPr="00000000">
        <w:rPr>
          <w:rtl w:val="0"/>
        </w:rPr>
      </w:r>
    </w:p>
    <w:p w:rsidR="00000000" w:rsidDel="00000000" w:rsidP="00000000" w:rsidRDefault="00000000" w:rsidRPr="00000000" w14:paraId="000013F1">
      <w:pPr>
        <w:numPr>
          <w:ilvl w:val="0"/>
          <w:numId w:val="168"/>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outstanding claim register</w:t>
      </w:r>
      <w:r w:rsidDel="00000000" w:rsidR="00000000" w:rsidRPr="00000000">
        <w:rPr>
          <w:rtl w:val="0"/>
        </w:rPr>
      </w:r>
    </w:p>
    <w:p w:rsidR="00000000" w:rsidDel="00000000" w:rsidP="00000000" w:rsidRDefault="00000000" w:rsidRPr="00000000" w14:paraId="000013F2">
      <w:pPr>
        <w:numPr>
          <w:ilvl w:val="0"/>
          <w:numId w:val="168"/>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Registers;</w:t>
      </w:r>
      <w:r w:rsidDel="00000000" w:rsidR="00000000" w:rsidRPr="00000000">
        <w:rPr>
          <w:rtl w:val="0"/>
        </w:rPr>
      </w:r>
    </w:p>
    <w:p w:rsidR="00000000" w:rsidDel="00000000" w:rsidP="00000000" w:rsidRDefault="00000000" w:rsidRPr="00000000" w14:paraId="000013F3">
      <w:pPr>
        <w:pBdr>
          <w:top w:space="0" w:sz="0" w:val="nil"/>
          <w:left w:space="0" w:sz="0" w:val="nil"/>
          <w:bottom w:space="0" w:sz="0" w:val="nil"/>
          <w:right w:space="0" w:sz="0" w:val="nil"/>
          <w:between w:space="0" w:sz="0" w:val="nil"/>
        </w:pBdr>
        <w:shd w:fill="auto" w:val="clear"/>
        <w:spacing w:after="200" w:before="0" w:line="276" w:lineRule="auto"/>
        <w:ind w:left="720" w:firstLine="0"/>
        <w:jc w:val="both"/>
        <w:rPr/>
      </w:pPr>
      <w:r w:rsidDel="00000000" w:rsidR="00000000" w:rsidRPr="00000000">
        <w:rPr>
          <w:rFonts w:ascii="Cambria" w:cs="Cambria" w:eastAsia="Cambria" w:hAnsi="Cambria"/>
          <w:b w:val="0"/>
          <w:sz w:val="22"/>
          <w:szCs w:val="22"/>
          <w:vertAlign w:val="baseline"/>
          <w:rtl w:val="0"/>
        </w:rPr>
        <w:t xml:space="preserve">New claim register</w:t>
      </w:r>
      <w:r w:rsidDel="00000000" w:rsidR="00000000" w:rsidRPr="00000000">
        <w:rPr>
          <w:rtl w:val="0"/>
        </w:rPr>
      </w:r>
    </w:p>
    <w:p w:rsidR="00000000" w:rsidDel="00000000" w:rsidP="00000000" w:rsidRDefault="00000000" w:rsidRPr="00000000" w14:paraId="000013F4">
      <w:pPr>
        <w:pBdr>
          <w:top w:space="0" w:sz="0" w:val="nil"/>
          <w:left w:space="0" w:sz="0" w:val="nil"/>
          <w:bottom w:space="0" w:sz="0" w:val="nil"/>
          <w:right w:space="0" w:sz="0" w:val="nil"/>
          <w:between w:space="0" w:sz="0" w:val="nil"/>
        </w:pBdr>
        <w:shd w:fill="auto" w:val="clear"/>
        <w:spacing w:after="200" w:before="0" w:line="276" w:lineRule="auto"/>
        <w:ind w:left="720" w:firstLine="0"/>
        <w:jc w:val="both"/>
        <w:rPr/>
      </w:pPr>
      <w:r w:rsidDel="00000000" w:rsidR="00000000" w:rsidRPr="00000000">
        <w:rPr>
          <w:rFonts w:ascii="Cambria" w:cs="Cambria" w:eastAsia="Cambria" w:hAnsi="Cambria"/>
          <w:b w:val="0"/>
          <w:sz w:val="22"/>
          <w:szCs w:val="22"/>
          <w:vertAlign w:val="baseline"/>
          <w:rtl w:val="0"/>
        </w:rPr>
        <w:t xml:space="preserve">Revision claim register</w:t>
      </w:r>
      <w:r w:rsidDel="00000000" w:rsidR="00000000" w:rsidRPr="00000000">
        <w:rPr>
          <w:rtl w:val="0"/>
        </w:rPr>
      </w:r>
    </w:p>
    <w:p w:rsidR="00000000" w:rsidDel="00000000" w:rsidP="00000000" w:rsidRDefault="00000000" w:rsidRPr="00000000" w14:paraId="000013F5">
      <w:pPr>
        <w:pBdr>
          <w:top w:space="0" w:sz="0" w:val="nil"/>
          <w:left w:space="0" w:sz="0" w:val="nil"/>
          <w:bottom w:space="0" w:sz="0" w:val="nil"/>
          <w:right w:space="0" w:sz="0" w:val="nil"/>
          <w:between w:space="0" w:sz="0" w:val="nil"/>
        </w:pBdr>
        <w:shd w:fill="auto" w:val="clear"/>
        <w:spacing w:after="200" w:before="0" w:line="276" w:lineRule="auto"/>
        <w:ind w:left="720" w:firstLine="0"/>
        <w:jc w:val="both"/>
        <w:rPr/>
      </w:pPr>
      <w:r w:rsidDel="00000000" w:rsidR="00000000" w:rsidRPr="00000000">
        <w:rPr>
          <w:rFonts w:ascii="Cambria" w:cs="Cambria" w:eastAsia="Cambria" w:hAnsi="Cambria"/>
          <w:b w:val="0"/>
          <w:sz w:val="22"/>
          <w:szCs w:val="22"/>
          <w:vertAlign w:val="baseline"/>
          <w:rtl w:val="0"/>
        </w:rPr>
        <w:t xml:space="preserve">claim payment register</w:t>
      </w:r>
      <w:r w:rsidDel="00000000" w:rsidR="00000000" w:rsidRPr="00000000">
        <w:rPr>
          <w:rtl w:val="0"/>
        </w:rPr>
      </w:r>
    </w:p>
    <w:p w:rsidR="00000000" w:rsidDel="00000000" w:rsidP="00000000" w:rsidRDefault="00000000" w:rsidRPr="00000000" w14:paraId="000013F6">
      <w:pPr>
        <w:pBdr>
          <w:top w:space="0" w:sz="0" w:val="nil"/>
          <w:left w:space="0" w:sz="0" w:val="nil"/>
          <w:bottom w:space="0" w:sz="0" w:val="nil"/>
          <w:right w:space="0" w:sz="0" w:val="nil"/>
          <w:between w:space="0" w:sz="0" w:val="nil"/>
        </w:pBdr>
        <w:shd w:fill="auto" w:val="clear"/>
        <w:spacing w:after="200" w:before="0" w:line="276" w:lineRule="auto"/>
        <w:ind w:left="720" w:firstLine="0"/>
        <w:jc w:val="both"/>
        <w:rPr/>
      </w:pPr>
      <w:r w:rsidDel="00000000" w:rsidR="00000000" w:rsidRPr="00000000">
        <w:rPr>
          <w:rFonts w:ascii="Cambria" w:cs="Cambria" w:eastAsia="Cambria" w:hAnsi="Cambria"/>
          <w:b w:val="0"/>
          <w:sz w:val="22"/>
          <w:szCs w:val="22"/>
          <w:vertAlign w:val="baseline"/>
          <w:rtl w:val="0"/>
        </w:rPr>
        <w:t xml:space="preserve">Service provider register</w:t>
      </w:r>
      <w:r w:rsidDel="00000000" w:rsidR="00000000" w:rsidRPr="00000000">
        <w:rPr>
          <w:rtl w:val="0"/>
        </w:rPr>
      </w:r>
    </w:p>
    <w:p w:rsidR="00000000" w:rsidDel="00000000" w:rsidP="00000000" w:rsidRDefault="00000000" w:rsidRPr="00000000" w14:paraId="000013F7">
      <w:pPr>
        <w:pBdr>
          <w:top w:space="0" w:sz="0" w:val="nil"/>
          <w:left w:space="0" w:sz="0" w:val="nil"/>
          <w:bottom w:space="0" w:sz="0" w:val="nil"/>
          <w:right w:space="0" w:sz="0" w:val="nil"/>
          <w:between w:space="0" w:sz="0" w:val="nil"/>
        </w:pBdr>
        <w:shd w:fill="auto" w:val="clear"/>
        <w:spacing w:after="200" w:before="0" w:line="276" w:lineRule="auto"/>
        <w:ind w:left="720" w:firstLine="0"/>
        <w:jc w:val="both"/>
        <w:rPr/>
      </w:pPr>
      <w:r w:rsidDel="00000000" w:rsidR="00000000" w:rsidRPr="00000000">
        <w:rPr>
          <w:rFonts w:ascii="Cambria" w:cs="Cambria" w:eastAsia="Cambria" w:hAnsi="Cambria"/>
          <w:b w:val="0"/>
          <w:sz w:val="22"/>
          <w:szCs w:val="22"/>
          <w:vertAlign w:val="baseline"/>
          <w:rtl w:val="0"/>
        </w:rPr>
        <w:t xml:space="preserve">Claim Recovery register</w:t>
      </w:r>
      <w:r w:rsidDel="00000000" w:rsidR="00000000" w:rsidRPr="00000000">
        <w:rPr>
          <w:rtl w:val="0"/>
        </w:rPr>
      </w:r>
    </w:p>
    <w:p w:rsidR="00000000" w:rsidDel="00000000" w:rsidP="00000000" w:rsidRDefault="00000000" w:rsidRPr="00000000" w14:paraId="000013F8">
      <w:pPr>
        <w:pBdr>
          <w:top w:space="0" w:sz="0" w:val="nil"/>
          <w:left w:space="0" w:sz="0" w:val="nil"/>
          <w:bottom w:space="0" w:sz="0" w:val="nil"/>
          <w:right w:space="0" w:sz="0" w:val="nil"/>
          <w:between w:space="0" w:sz="0" w:val="nil"/>
        </w:pBdr>
        <w:shd w:fill="auto" w:val="clear"/>
        <w:spacing w:after="200" w:before="0" w:line="276" w:lineRule="auto"/>
        <w:ind w:left="720" w:firstLine="0"/>
        <w:jc w:val="both"/>
        <w:rPr/>
      </w:pPr>
      <w:r w:rsidDel="00000000" w:rsidR="00000000" w:rsidRPr="00000000">
        <w:rPr>
          <w:rFonts w:ascii="Cambria" w:cs="Cambria" w:eastAsia="Cambria" w:hAnsi="Cambria"/>
          <w:b w:val="0"/>
          <w:sz w:val="22"/>
          <w:szCs w:val="22"/>
          <w:vertAlign w:val="baseline"/>
          <w:rtl w:val="0"/>
        </w:rPr>
        <w:t xml:space="preserve">Discharge voucher</w:t>
      </w:r>
      <w:r w:rsidDel="00000000" w:rsidR="00000000" w:rsidRPr="00000000">
        <w:rPr>
          <w:rtl w:val="0"/>
        </w:rPr>
      </w:r>
    </w:p>
    <w:p w:rsidR="00000000" w:rsidDel="00000000" w:rsidP="00000000" w:rsidRDefault="00000000" w:rsidRPr="00000000" w14:paraId="000013F9">
      <w:pPr>
        <w:numPr>
          <w:ilvl w:val="0"/>
          <w:numId w:val="2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jc w:val="both"/>
        <w:rPr/>
      </w:pPr>
      <w:r w:rsidDel="00000000" w:rsidR="00000000" w:rsidRPr="00000000">
        <w:rPr>
          <w:rFonts w:ascii="Cambria" w:cs="Cambria" w:eastAsia="Cambria" w:hAnsi="Cambria"/>
          <w:b w:val="0"/>
          <w:sz w:val="22"/>
          <w:szCs w:val="22"/>
          <w:vertAlign w:val="baseline"/>
          <w:rtl w:val="0"/>
        </w:rPr>
        <w:t xml:space="preserve">Third party Discharge voucher</w:t>
      </w:r>
      <w:r w:rsidDel="00000000" w:rsidR="00000000" w:rsidRPr="00000000">
        <w:rPr>
          <w:rtl w:val="0"/>
        </w:rPr>
      </w:r>
    </w:p>
    <w:p w:rsidR="00000000" w:rsidDel="00000000" w:rsidP="00000000" w:rsidRDefault="00000000" w:rsidRPr="00000000" w14:paraId="000013FA">
      <w:pPr>
        <w:numPr>
          <w:ilvl w:val="0"/>
          <w:numId w:val="229"/>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jc w:val="both"/>
        <w:rPr/>
      </w:pPr>
      <w:r w:rsidDel="00000000" w:rsidR="00000000" w:rsidRPr="00000000">
        <w:rPr>
          <w:rFonts w:ascii="Cambria" w:cs="Cambria" w:eastAsia="Cambria" w:hAnsi="Cambria"/>
          <w:b w:val="0"/>
          <w:sz w:val="22"/>
          <w:szCs w:val="22"/>
          <w:vertAlign w:val="baseline"/>
          <w:rtl w:val="0"/>
        </w:rPr>
        <w:t xml:space="preserve">Knock for knock discharge voucher</w:t>
      </w:r>
      <w:r w:rsidDel="00000000" w:rsidR="00000000" w:rsidRPr="00000000">
        <w:rPr>
          <w:rtl w:val="0"/>
        </w:rPr>
      </w:r>
    </w:p>
    <w:p w:rsidR="00000000" w:rsidDel="00000000" w:rsidP="00000000" w:rsidRDefault="00000000" w:rsidRPr="00000000" w14:paraId="000013FB">
      <w:pPr>
        <w:numPr>
          <w:ilvl w:val="0"/>
          <w:numId w:val="229"/>
        </w:numPr>
        <w:pBdr>
          <w:top w:space="0" w:sz="0" w:val="nil"/>
          <w:left w:space="0" w:sz="0" w:val="nil"/>
          <w:bottom w:space="0" w:sz="0" w:val="nil"/>
          <w:right w:space="0" w:sz="0" w:val="nil"/>
          <w:between w:space="0" w:sz="0" w:val="nil"/>
        </w:pBdr>
        <w:shd w:fill="auto" w:val="clear"/>
        <w:spacing w:after="200" w:before="0" w:line="276" w:lineRule="auto"/>
        <w:ind w:left="1440" w:hanging="360"/>
        <w:jc w:val="both"/>
        <w:rPr/>
      </w:pPr>
      <w:r w:rsidDel="00000000" w:rsidR="00000000" w:rsidRPr="00000000">
        <w:rPr>
          <w:rFonts w:ascii="Cambria" w:cs="Cambria" w:eastAsia="Cambria" w:hAnsi="Cambria"/>
          <w:b w:val="0"/>
          <w:sz w:val="22"/>
          <w:szCs w:val="22"/>
          <w:vertAlign w:val="baseline"/>
          <w:rtl w:val="0"/>
        </w:rPr>
        <w:t xml:space="preserve">Discharge voucher for claim which is not third party of knock for knock</w:t>
      </w:r>
      <w:r w:rsidDel="00000000" w:rsidR="00000000" w:rsidRPr="00000000">
        <w:rPr>
          <w:rtl w:val="0"/>
        </w:rPr>
      </w:r>
    </w:p>
    <w:p w:rsidR="00000000" w:rsidDel="00000000" w:rsidP="00000000" w:rsidRDefault="00000000" w:rsidRPr="00000000" w14:paraId="000013FC">
      <w:pPr>
        <w:pBdr>
          <w:top w:space="0" w:sz="0" w:val="nil"/>
          <w:left w:space="0" w:sz="0" w:val="nil"/>
          <w:bottom w:space="0" w:sz="0" w:val="nil"/>
          <w:right w:space="0" w:sz="0" w:val="nil"/>
          <w:between w:space="0" w:sz="0" w:val="nil"/>
        </w:pBdr>
        <w:shd w:fill="auto" w:val="clear"/>
        <w:spacing w:after="200" w:before="0" w:line="276" w:lineRule="auto"/>
        <w:ind w:left="1440" w:firstLine="0"/>
        <w:jc w:val="both"/>
        <w:rPr/>
      </w:pPr>
      <w:r w:rsidDel="00000000" w:rsidR="00000000" w:rsidRPr="00000000">
        <w:rPr>
          <w:rtl w:val="0"/>
        </w:rPr>
      </w:r>
    </w:p>
    <w:p w:rsidR="00000000" w:rsidDel="00000000" w:rsidP="00000000" w:rsidRDefault="00000000" w:rsidRPr="00000000" w14:paraId="000013FD">
      <w:pPr>
        <w:numPr>
          <w:ilvl w:val="0"/>
          <w:numId w:val="230"/>
        </w:numPr>
        <w:pBdr>
          <w:top w:space="0" w:sz="0" w:val="nil"/>
          <w:left w:space="0" w:sz="0" w:val="nil"/>
          <w:bottom w:space="0" w:sz="0" w:val="nil"/>
          <w:right w:space="0" w:sz="0" w:val="nil"/>
          <w:between w:space="0" w:sz="0" w:val="nil"/>
        </w:pBdr>
        <w:shd w:fill="auto" w:val="clear"/>
        <w:tabs>
          <w:tab w:val="left" w:pos="450"/>
        </w:tabs>
        <w:spacing w:after="0" w:afterAutospacing="0" w:before="0" w:line="276" w:lineRule="auto"/>
        <w:ind w:left="360" w:hanging="360"/>
        <w:jc w:val="both"/>
        <w:rPr/>
      </w:pPr>
      <w:r w:rsidDel="00000000" w:rsidR="00000000" w:rsidRPr="00000000">
        <w:rPr>
          <w:rFonts w:ascii="Cambria" w:cs="Cambria" w:eastAsia="Cambria" w:hAnsi="Cambria"/>
          <w:b w:val="0"/>
          <w:sz w:val="22"/>
          <w:szCs w:val="22"/>
          <w:vertAlign w:val="baseline"/>
          <w:rtl w:val="0"/>
        </w:rPr>
        <w:t xml:space="preserve">Summary of claim experience - subclass summary and class summary (Measure premium vs.  claims) - This for measuring performance per class and subclass. </w:t>
      </w:r>
      <w:r w:rsidDel="00000000" w:rsidR="00000000" w:rsidRPr="00000000">
        <w:rPr>
          <w:rtl w:val="0"/>
        </w:rPr>
      </w:r>
    </w:p>
    <w:p w:rsidR="00000000" w:rsidDel="00000000" w:rsidP="00000000" w:rsidRDefault="00000000" w:rsidRPr="00000000" w14:paraId="000013FE">
      <w:pPr>
        <w:numPr>
          <w:ilvl w:val="0"/>
          <w:numId w:val="230"/>
        </w:numPr>
        <w:pBdr>
          <w:top w:space="0" w:sz="0" w:val="nil"/>
          <w:left w:space="0" w:sz="0" w:val="nil"/>
          <w:bottom w:space="0" w:sz="0" w:val="nil"/>
          <w:right w:space="0" w:sz="0" w:val="nil"/>
          <w:between w:space="0" w:sz="0" w:val="nil"/>
        </w:pBdr>
        <w:shd w:fill="auto" w:val="clear"/>
        <w:tabs>
          <w:tab w:val="left" w:pos="450"/>
        </w:tabs>
        <w:spacing w:after="0" w:afterAutospacing="0" w:before="0" w:line="276" w:lineRule="auto"/>
        <w:ind w:left="360" w:hanging="360"/>
        <w:jc w:val="both"/>
        <w:rPr/>
      </w:pPr>
      <w:r w:rsidDel="00000000" w:rsidR="00000000" w:rsidRPr="00000000">
        <w:rPr>
          <w:rFonts w:ascii="Cambria" w:cs="Cambria" w:eastAsia="Cambria" w:hAnsi="Cambria"/>
          <w:b w:val="0"/>
          <w:sz w:val="22"/>
          <w:szCs w:val="22"/>
          <w:vertAlign w:val="baseline"/>
          <w:rtl w:val="0"/>
        </w:rPr>
        <w:t xml:space="preserve">Unauthorized claim transactions report</w:t>
      </w:r>
      <w:r w:rsidDel="00000000" w:rsidR="00000000" w:rsidRPr="00000000">
        <w:rPr>
          <w:rtl w:val="0"/>
        </w:rPr>
      </w:r>
    </w:p>
    <w:p w:rsidR="00000000" w:rsidDel="00000000" w:rsidP="00000000" w:rsidRDefault="00000000" w:rsidRPr="00000000" w14:paraId="000013FF">
      <w:pPr>
        <w:numPr>
          <w:ilvl w:val="0"/>
          <w:numId w:val="230"/>
        </w:numPr>
        <w:pBdr>
          <w:top w:space="0" w:sz="0" w:val="nil"/>
          <w:left w:space="0" w:sz="0" w:val="nil"/>
          <w:bottom w:space="0" w:sz="0" w:val="nil"/>
          <w:right w:space="0" w:sz="0" w:val="nil"/>
          <w:between w:space="0" w:sz="0" w:val="nil"/>
        </w:pBdr>
        <w:shd w:fill="auto" w:val="clear"/>
        <w:tabs>
          <w:tab w:val="left" w:pos="450"/>
        </w:tabs>
        <w:spacing w:after="0" w:afterAutospacing="0" w:before="0" w:line="276" w:lineRule="auto"/>
        <w:ind w:left="360" w:hanging="360"/>
        <w:jc w:val="both"/>
        <w:rPr/>
      </w:pPr>
      <w:r w:rsidDel="00000000" w:rsidR="00000000" w:rsidRPr="00000000">
        <w:rPr>
          <w:rFonts w:ascii="Cambria" w:cs="Cambria" w:eastAsia="Cambria" w:hAnsi="Cambria"/>
          <w:b w:val="0"/>
          <w:sz w:val="22"/>
          <w:szCs w:val="22"/>
          <w:vertAlign w:val="baseline"/>
          <w:rtl w:val="0"/>
        </w:rPr>
        <w:t xml:space="preserve">Service provider aging analysis </w:t>
      </w:r>
      <w:r w:rsidDel="00000000" w:rsidR="00000000" w:rsidRPr="00000000">
        <w:rPr>
          <w:rtl w:val="0"/>
        </w:rPr>
      </w:r>
    </w:p>
    <w:p w:rsidR="00000000" w:rsidDel="00000000" w:rsidP="00000000" w:rsidRDefault="00000000" w:rsidRPr="00000000" w14:paraId="00001400">
      <w:pPr>
        <w:numPr>
          <w:ilvl w:val="0"/>
          <w:numId w:val="230"/>
        </w:numPr>
        <w:pBdr>
          <w:top w:space="0" w:sz="0" w:val="nil"/>
          <w:left w:space="0" w:sz="0" w:val="nil"/>
          <w:bottom w:space="0" w:sz="0" w:val="nil"/>
          <w:right w:space="0" w:sz="0" w:val="nil"/>
          <w:between w:space="0" w:sz="0" w:val="nil"/>
        </w:pBdr>
        <w:shd w:fill="auto" w:val="clear"/>
        <w:tabs>
          <w:tab w:val="left" w:pos="450"/>
        </w:tabs>
        <w:spacing w:after="200" w:before="0" w:line="276" w:lineRule="auto"/>
        <w:ind w:left="360" w:hanging="360"/>
        <w:jc w:val="both"/>
        <w:rPr/>
      </w:pPr>
      <w:r w:rsidDel="00000000" w:rsidR="00000000" w:rsidRPr="00000000">
        <w:rPr>
          <w:rFonts w:ascii="Cambria" w:cs="Cambria" w:eastAsia="Cambria" w:hAnsi="Cambria"/>
          <w:b w:val="0"/>
          <w:sz w:val="22"/>
          <w:szCs w:val="22"/>
          <w:vertAlign w:val="baseline"/>
          <w:rtl w:val="0"/>
        </w:rPr>
        <w:t xml:space="preserve">Salvage aging report</w:t>
      </w:r>
      <w:r w:rsidDel="00000000" w:rsidR="00000000" w:rsidRPr="00000000">
        <w:rPr>
          <w:rtl w:val="0"/>
        </w:rPr>
      </w:r>
    </w:p>
    <w:p w:rsidR="00000000" w:rsidDel="00000000" w:rsidP="00000000" w:rsidRDefault="00000000" w:rsidRPr="00000000" w14:paraId="00001401">
      <w:pPr>
        <w:pBdr>
          <w:top w:space="0" w:sz="0" w:val="nil"/>
          <w:left w:space="0" w:sz="0" w:val="nil"/>
          <w:bottom w:space="0" w:sz="0" w:val="nil"/>
          <w:right w:space="0" w:sz="0" w:val="nil"/>
          <w:between w:space="0" w:sz="0" w:val="nil"/>
        </w:pBdr>
        <w:shd w:fill="auto" w:val="clear"/>
        <w:tabs>
          <w:tab w:val="left" w:pos="450"/>
        </w:tabs>
        <w:spacing w:after="200" w:before="0" w:line="276" w:lineRule="auto"/>
        <w:ind w:left="360" w:firstLine="0"/>
        <w:jc w:val="both"/>
        <w:rPr/>
      </w:pPr>
      <w:r w:rsidDel="00000000" w:rsidR="00000000" w:rsidRPr="00000000">
        <w:rPr>
          <w:rtl w:val="0"/>
        </w:rPr>
      </w:r>
    </w:p>
    <w:p w:rsidR="00000000" w:rsidDel="00000000" w:rsidP="00000000" w:rsidRDefault="00000000" w:rsidRPr="00000000" w14:paraId="00001402">
      <w:pPr>
        <w:pBdr>
          <w:top w:space="0" w:sz="0" w:val="nil"/>
          <w:left w:space="0" w:sz="0" w:val="nil"/>
          <w:bottom w:space="0" w:sz="0" w:val="nil"/>
          <w:right w:space="0" w:sz="0" w:val="nil"/>
          <w:between w:space="0" w:sz="0" w:val="nil"/>
        </w:pBdr>
        <w:shd w:fill="auto" w:val="clear"/>
        <w:tabs>
          <w:tab w:val="left" w:pos="450"/>
        </w:tabs>
        <w:spacing w:after="200" w:before="0" w:line="276" w:lineRule="auto"/>
        <w:ind w:left="360" w:firstLine="0"/>
        <w:jc w:val="both"/>
        <w:rPr/>
      </w:pPr>
      <w:r w:rsidDel="00000000" w:rsidR="00000000" w:rsidRPr="00000000">
        <w:rPr>
          <w:rtl w:val="0"/>
        </w:rPr>
      </w:r>
    </w:p>
    <w:p w:rsidR="00000000" w:rsidDel="00000000" w:rsidP="00000000" w:rsidRDefault="00000000" w:rsidRPr="00000000" w14:paraId="00001403">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3jd0qos" w:id="252"/>
      <w:bookmarkEnd w:id="252"/>
      <w:r w:rsidDel="00000000" w:rsidR="00000000" w:rsidRPr="00000000">
        <w:br w:type="page"/>
      </w:r>
      <w:r w:rsidDel="00000000" w:rsidR="00000000" w:rsidRPr="00000000">
        <w:rPr>
          <w:b w:val="1"/>
          <w:color w:val="000000"/>
          <w:u w:val="none"/>
          <w:vertAlign w:val="baseline"/>
          <w:rtl w:val="0"/>
          <w:rPrChange w:author="Heritage Comments" w:id="844" w:date="2013-11-05T16:40:00Z">
            <w:rPr>
              <w:color w:val="0000ff"/>
              <w:u w:val="single"/>
              <w:vertAlign w:val="baseline"/>
            </w:rPr>
          </w:rPrChange>
        </w:rPr>
        <w:t xml:space="preserve">ACCOUNTS FUNCTIONS</w:t>
      </w:r>
      <w:r w:rsidDel="00000000" w:rsidR="00000000" w:rsidRPr="00000000">
        <w:rPr>
          <w:rtl w:val="0"/>
        </w:rPr>
      </w:r>
    </w:p>
    <w:p w:rsidR="00000000" w:rsidDel="00000000" w:rsidP="00000000" w:rsidRDefault="00000000" w:rsidRPr="00000000" w14:paraId="00001404">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5" w:date="2013-11-05T16:40:00Z">
            <w:rPr>
              <w:rFonts w:ascii="Cambria" w:cs="Cambria" w:eastAsia="Cambria" w:hAnsi="Cambria"/>
              <w:b w:val="1"/>
              <w:smallCaps w:val="1"/>
              <w:color w:val="0000ff"/>
              <w:sz w:val="24"/>
              <w:szCs w:val="24"/>
              <w:u w:val="single"/>
              <w:vertAlign w:val="baseline"/>
            </w:rPr>
          </w:rPrChange>
        </w:rPr>
        <w:t xml:space="preserve">GIS/FMS INTERFACE</w:t>
      </w:r>
      <w:r w:rsidDel="00000000" w:rsidR="00000000" w:rsidRPr="00000000">
        <w:rPr>
          <w:rtl w:val="0"/>
        </w:rPr>
      </w:r>
    </w:p>
    <w:p w:rsidR="00000000" w:rsidDel="00000000" w:rsidP="00000000" w:rsidRDefault="00000000" w:rsidRPr="00000000" w14:paraId="0000140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first point of account mapping is identification of the general area to which the revenue item belongs.  This groups the basic areas of policy/claims transactions.  They are:</w:t>
      </w:r>
      <w:r w:rsidDel="00000000" w:rsidR="00000000" w:rsidRPr="00000000">
        <w:rPr>
          <w:rtl w:val="0"/>
        </w:rPr>
      </w:r>
    </w:p>
    <w:p w:rsidR="00000000" w:rsidDel="00000000" w:rsidP="00000000" w:rsidRDefault="00000000" w:rsidRPr="00000000" w14:paraId="00001406">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Underwriting</w:t>
      </w:r>
      <w:r w:rsidDel="00000000" w:rsidR="00000000" w:rsidRPr="00000000">
        <w:rPr>
          <w:rtl w:val="0"/>
        </w:rPr>
      </w:r>
    </w:p>
    <w:p w:rsidR="00000000" w:rsidDel="00000000" w:rsidP="00000000" w:rsidRDefault="00000000" w:rsidRPr="00000000" w14:paraId="00001407">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Facultative Inward</w:t>
      </w:r>
      <w:r w:rsidDel="00000000" w:rsidR="00000000" w:rsidRPr="00000000">
        <w:rPr>
          <w:rtl w:val="0"/>
        </w:rPr>
      </w:r>
    </w:p>
    <w:p w:rsidR="00000000" w:rsidDel="00000000" w:rsidP="00000000" w:rsidRDefault="00000000" w:rsidRPr="00000000" w14:paraId="00001408">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Mandatory</w:t>
      </w:r>
      <w:r w:rsidDel="00000000" w:rsidR="00000000" w:rsidRPr="00000000">
        <w:rPr>
          <w:rtl w:val="0"/>
        </w:rPr>
      </w:r>
    </w:p>
    <w:p w:rsidR="00000000" w:rsidDel="00000000" w:rsidP="00000000" w:rsidRDefault="00000000" w:rsidRPr="00000000" w14:paraId="00001409">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Quota Share</w:t>
      </w:r>
      <w:r w:rsidDel="00000000" w:rsidR="00000000" w:rsidRPr="00000000">
        <w:rPr>
          <w:rtl w:val="0"/>
        </w:rPr>
      </w:r>
    </w:p>
    <w:p w:rsidR="00000000" w:rsidDel="00000000" w:rsidP="00000000" w:rsidRDefault="00000000" w:rsidRPr="00000000" w14:paraId="0000140A">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First Surplus</w:t>
      </w:r>
      <w:r w:rsidDel="00000000" w:rsidR="00000000" w:rsidRPr="00000000">
        <w:rPr>
          <w:rtl w:val="0"/>
        </w:rPr>
      </w:r>
    </w:p>
    <w:p w:rsidR="00000000" w:rsidDel="00000000" w:rsidP="00000000" w:rsidRDefault="00000000" w:rsidRPr="00000000" w14:paraId="0000140B">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Second Surplus</w:t>
      </w:r>
      <w:r w:rsidDel="00000000" w:rsidR="00000000" w:rsidRPr="00000000">
        <w:rPr>
          <w:rtl w:val="0"/>
        </w:rPr>
      </w:r>
    </w:p>
    <w:p w:rsidR="00000000" w:rsidDel="00000000" w:rsidP="00000000" w:rsidRDefault="00000000" w:rsidRPr="00000000" w14:paraId="0000140C">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Facultative Outward</w:t>
      </w:r>
      <w:r w:rsidDel="00000000" w:rsidR="00000000" w:rsidRPr="00000000">
        <w:rPr>
          <w:rtl w:val="0"/>
        </w:rPr>
      </w:r>
    </w:p>
    <w:p w:rsidR="00000000" w:rsidDel="00000000" w:rsidP="00000000" w:rsidRDefault="00000000" w:rsidRPr="00000000" w14:paraId="0000140D">
      <w:pPr>
        <w:pBdr>
          <w:top w:space="0" w:sz="0" w:val="nil"/>
          <w:left w:space="0" w:sz="0" w:val="nil"/>
          <w:bottom w:space="0" w:sz="0" w:val="nil"/>
          <w:right w:space="0" w:sz="0" w:val="nil"/>
          <w:between w:space="0" w:sz="0" w:val="nil"/>
        </w:pBdr>
        <w:shd w:fill="auto" w:val="clear"/>
        <w:spacing w:after="130" w:before="130" w:line="240" w:lineRule="auto"/>
        <w:ind w:left="340" w:firstLine="0"/>
        <w:rPr/>
      </w:pPr>
      <w:r w:rsidDel="00000000" w:rsidR="00000000" w:rsidRPr="00000000">
        <w:rPr>
          <w:rtl w:val="0"/>
        </w:rPr>
      </w:r>
    </w:p>
    <w:p w:rsidR="00000000" w:rsidDel="00000000" w:rsidP="00000000" w:rsidRDefault="00000000" w:rsidRPr="00000000" w14:paraId="0000140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second point of account mapping is the account type, which gives a grouping of the revenue items as they are defined in the subsidiary ledgers (Transactional Accounts).   They are:</w:t>
      </w:r>
      <w:r w:rsidDel="00000000" w:rsidR="00000000" w:rsidRPr="00000000">
        <w:rPr>
          <w:rtl w:val="0"/>
        </w:rPr>
      </w:r>
    </w:p>
    <w:p w:rsidR="00000000" w:rsidDel="00000000" w:rsidP="00000000" w:rsidRDefault="00000000" w:rsidRPr="00000000" w14:paraId="0000140F">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Premiums </w:t>
      </w:r>
      <w:r w:rsidDel="00000000" w:rsidR="00000000" w:rsidRPr="00000000">
        <w:rPr>
          <w:rtl w:val="0"/>
        </w:rPr>
      </w:r>
    </w:p>
    <w:p w:rsidR="00000000" w:rsidDel="00000000" w:rsidP="00000000" w:rsidRDefault="00000000" w:rsidRPr="00000000" w14:paraId="00001410">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Commissions</w:t>
      </w:r>
      <w:r w:rsidDel="00000000" w:rsidR="00000000" w:rsidRPr="00000000">
        <w:rPr>
          <w:rtl w:val="0"/>
        </w:rPr>
      </w:r>
    </w:p>
    <w:p w:rsidR="00000000" w:rsidDel="00000000" w:rsidP="00000000" w:rsidRDefault="00000000" w:rsidRPr="00000000" w14:paraId="00001411">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Claim Opening</w:t>
      </w:r>
      <w:r w:rsidDel="00000000" w:rsidR="00000000" w:rsidRPr="00000000">
        <w:rPr>
          <w:rtl w:val="0"/>
        </w:rPr>
      </w:r>
    </w:p>
    <w:p w:rsidR="00000000" w:rsidDel="00000000" w:rsidP="00000000" w:rsidRDefault="00000000" w:rsidRPr="00000000" w14:paraId="00001412">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Claim Payment</w:t>
      </w:r>
      <w:r w:rsidDel="00000000" w:rsidR="00000000" w:rsidRPr="00000000">
        <w:rPr>
          <w:rtl w:val="0"/>
        </w:rPr>
      </w:r>
    </w:p>
    <w:p w:rsidR="00000000" w:rsidDel="00000000" w:rsidP="00000000" w:rsidRDefault="00000000" w:rsidRPr="00000000" w14:paraId="00001413">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Claim Fee</w:t>
      </w:r>
      <w:r w:rsidDel="00000000" w:rsidR="00000000" w:rsidRPr="00000000">
        <w:rPr>
          <w:rtl w:val="0"/>
        </w:rPr>
      </w:r>
    </w:p>
    <w:p w:rsidR="00000000" w:rsidDel="00000000" w:rsidP="00000000" w:rsidRDefault="00000000" w:rsidRPr="00000000" w14:paraId="00001414">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Claim Recovery</w:t>
      </w:r>
      <w:r w:rsidDel="00000000" w:rsidR="00000000" w:rsidRPr="00000000">
        <w:rPr>
          <w:rtl w:val="0"/>
        </w:rPr>
      </w:r>
    </w:p>
    <w:p w:rsidR="00000000" w:rsidDel="00000000" w:rsidP="00000000" w:rsidRDefault="00000000" w:rsidRPr="00000000" w14:paraId="00001415">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Claim Salvage</w:t>
      </w:r>
      <w:r w:rsidDel="00000000" w:rsidR="00000000" w:rsidRPr="00000000">
        <w:rPr>
          <w:rtl w:val="0"/>
        </w:rPr>
      </w:r>
    </w:p>
    <w:p w:rsidR="00000000" w:rsidDel="00000000" w:rsidP="00000000" w:rsidRDefault="00000000" w:rsidRPr="00000000" w14:paraId="00001416">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Claims Revisions</w:t>
      </w:r>
      <w:r w:rsidDel="00000000" w:rsidR="00000000" w:rsidRPr="00000000">
        <w:rPr>
          <w:rtl w:val="0"/>
        </w:rPr>
      </w:r>
    </w:p>
    <w:p w:rsidR="00000000" w:rsidDel="00000000" w:rsidP="00000000" w:rsidRDefault="00000000" w:rsidRPr="00000000" w14:paraId="00001417">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Retained Premium</w:t>
      </w:r>
      <w:r w:rsidDel="00000000" w:rsidR="00000000" w:rsidRPr="00000000">
        <w:rPr>
          <w:rtl w:val="0"/>
        </w:rPr>
      </w:r>
    </w:p>
    <w:p w:rsidR="00000000" w:rsidDel="00000000" w:rsidP="00000000" w:rsidRDefault="00000000" w:rsidRPr="00000000" w14:paraId="00001418">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Taxes if applicable</w:t>
      </w:r>
      <w:r w:rsidDel="00000000" w:rsidR="00000000" w:rsidRPr="00000000">
        <w:rPr>
          <w:rtl w:val="0"/>
        </w:rPr>
      </w:r>
    </w:p>
    <w:p w:rsidR="00000000" w:rsidDel="00000000" w:rsidP="00000000" w:rsidRDefault="00000000" w:rsidRPr="00000000" w14:paraId="000014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41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third point of account mapping is whether the sub ledger accounts into which transactions are posted are class applicable or not.  This means that for every account defined, the user determines if the revenue item transcends class or is pegged upon a particular class at any one transaction. </w:t>
      </w:r>
      <w:r w:rsidDel="00000000" w:rsidR="00000000" w:rsidRPr="00000000">
        <w:rPr>
          <w:rtl w:val="0"/>
        </w:rPr>
      </w:r>
    </w:p>
    <w:p w:rsidR="00000000" w:rsidDel="00000000" w:rsidP="00000000" w:rsidRDefault="00000000" w:rsidRPr="00000000" w14:paraId="0000141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fourth point covers two areas working at the same level.  It covers: </w:t>
      </w:r>
      <w:r w:rsidDel="00000000" w:rsidR="00000000" w:rsidRPr="00000000">
        <w:rPr>
          <w:rtl w:val="0"/>
        </w:rPr>
      </w:r>
    </w:p>
    <w:p w:rsidR="00000000" w:rsidDel="00000000" w:rsidP="00000000" w:rsidRDefault="00000000" w:rsidRPr="00000000" w14:paraId="0000141C">
      <w:pPr>
        <w:pBdr>
          <w:top w:space="0" w:sz="0" w:val="nil"/>
          <w:left w:space="0" w:sz="0" w:val="nil"/>
          <w:bottom w:space="0" w:sz="0" w:val="nil"/>
          <w:right w:space="0" w:sz="0" w:val="nil"/>
          <w:between w:space="0" w:sz="0" w:val="nil"/>
        </w:pBdr>
        <w:shd w:fill="auto" w:val="clear"/>
        <w:jc w:val="both"/>
        <w:rPr/>
      </w:pPr>
      <w:r w:rsidDel="00000000" w:rsidR="00000000" w:rsidRPr="00000000">
        <w:rPr>
          <w:i w:val="1"/>
          <w:u w:val="single"/>
          <w:vertAlign w:val="baseline"/>
          <w:rtl w:val="0"/>
        </w:rPr>
        <w:t xml:space="preserve">Revenue Items</w:t>
      </w:r>
      <w:r w:rsidDel="00000000" w:rsidR="00000000" w:rsidRPr="00000000">
        <w:rPr>
          <w:vertAlign w:val="baseline"/>
          <w:rtl w:val="0"/>
        </w:rPr>
        <w:t xml:space="preserve"> – The breakdown for the different revenue items that could be transacted upon depends on the transaction type, and on whether it is class specific.  Examples are:</w:t>
      </w:r>
      <w:r w:rsidDel="00000000" w:rsidR="00000000" w:rsidRPr="00000000">
        <w:rPr>
          <w:rtl w:val="0"/>
        </w:rPr>
      </w:r>
    </w:p>
    <w:p w:rsidR="00000000" w:rsidDel="00000000" w:rsidP="00000000" w:rsidRDefault="00000000" w:rsidRPr="00000000" w14:paraId="0000141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Claim Fee – Claim Fee Payment Direct Business, Claim Fee payment Facultative Inwards, Claim Fee Payment Mandatory, Claim Fee Payment Quota Share, Claim Fee Payment First Surplus, Claim Fee Payment Second Surplus, Claim Fee Payment and Facultative Outwards. </w:t>
      </w:r>
      <w:r w:rsidDel="00000000" w:rsidR="00000000" w:rsidRPr="00000000">
        <w:rPr>
          <w:rtl w:val="0"/>
        </w:rPr>
      </w:r>
    </w:p>
    <w:p w:rsidR="00000000" w:rsidDel="00000000" w:rsidP="00000000" w:rsidRDefault="00000000" w:rsidRPr="00000000" w14:paraId="0000141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Premiums- Premium Direct Business, Premium Facultative Inwards, Premium Mandatory, Premium Quota Share, Premium First Surplus, Premium Second Surplus, Premium Facultative Outwards. </w:t>
      </w:r>
      <w:r w:rsidDel="00000000" w:rsidR="00000000" w:rsidRPr="00000000">
        <w:rPr>
          <w:rtl w:val="0"/>
        </w:rPr>
      </w:r>
    </w:p>
    <w:p w:rsidR="00000000" w:rsidDel="00000000" w:rsidP="00000000" w:rsidRDefault="00000000" w:rsidRPr="00000000" w14:paraId="0000141F">
      <w:pPr>
        <w:pBdr>
          <w:top w:space="0" w:sz="0" w:val="nil"/>
          <w:left w:space="0" w:sz="0" w:val="nil"/>
          <w:bottom w:space="0" w:sz="0" w:val="nil"/>
          <w:right w:space="0" w:sz="0" w:val="nil"/>
          <w:between w:space="0" w:sz="0" w:val="nil"/>
        </w:pBdr>
        <w:shd w:fill="auto" w:val="clear"/>
        <w:jc w:val="both"/>
        <w:rPr/>
      </w:pPr>
      <w:bookmarkStart w:colFirst="0" w:colLast="0" w:name="_1yib0wl" w:id="253"/>
      <w:bookmarkEnd w:id="253"/>
      <w:r w:rsidDel="00000000" w:rsidR="00000000" w:rsidRPr="00000000">
        <w:rPr>
          <w:i w:val="1"/>
          <w:u w:val="single"/>
          <w:vertAlign w:val="baseline"/>
          <w:rtl w:val="0"/>
        </w:rPr>
        <w:t xml:space="preserve">The Finance Account into which it will post</w:t>
      </w:r>
      <w:r w:rsidDel="00000000" w:rsidR="00000000" w:rsidRPr="00000000">
        <w:rPr>
          <w:vertAlign w:val="baseline"/>
          <w:rtl w:val="0"/>
        </w:rPr>
        <w:t xml:space="preserve"> – For the Account from the sub ledger, the user must determine the effect of the transaction, as well as the Account Type i.e.,, Income as opposed to Expense.  In addition, the user must determine the source system for the control and contra accounts, for double entries</w:t>
      </w:r>
      <w:r w:rsidDel="00000000" w:rsidR="00000000" w:rsidRPr="00000000">
        <w:rPr>
          <w:rtl w:val="0"/>
        </w:rPr>
      </w:r>
    </w:p>
    <w:p w:rsidR="00000000" w:rsidDel="00000000" w:rsidP="00000000" w:rsidRDefault="00000000" w:rsidRPr="00000000" w14:paraId="00001420">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5" w:date="2013-11-05T16:40:00Z">
            <w:rPr>
              <w:rFonts w:ascii="Cambria" w:cs="Cambria" w:eastAsia="Cambria" w:hAnsi="Cambria"/>
              <w:b w:val="1"/>
              <w:color w:val="0000ff"/>
              <w:sz w:val="24"/>
              <w:szCs w:val="24"/>
              <w:u w:val="single"/>
              <w:vertAlign w:val="baseline"/>
            </w:rPr>
          </w:rPrChange>
        </w:rPr>
        <w:t xml:space="preserve">Underwriting Accounts Interface</w:t>
      </w:r>
      <w:r w:rsidDel="00000000" w:rsidR="00000000" w:rsidRPr="00000000">
        <w:rPr>
          <w:rtl w:val="0"/>
        </w:rPr>
      </w:r>
    </w:p>
    <w:p w:rsidR="00000000" w:rsidDel="00000000" w:rsidP="00000000" w:rsidRDefault="00000000" w:rsidRPr="00000000" w14:paraId="0000142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During the underwriting process, various revenue items are generated that affect agents statements, R/I statements and the General Ledger.  These revenue items include:</w:t>
      </w:r>
      <w:r w:rsidDel="00000000" w:rsidR="00000000" w:rsidRPr="00000000">
        <w:rPr>
          <w:rtl w:val="0"/>
        </w:rPr>
      </w:r>
    </w:p>
    <w:p w:rsidR="00000000" w:rsidDel="00000000" w:rsidP="00000000" w:rsidRDefault="00000000" w:rsidRPr="00000000" w14:paraId="0000142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Gross Premium</w:t>
      </w:r>
      <w:r w:rsidDel="00000000" w:rsidR="00000000" w:rsidRPr="00000000">
        <w:rPr>
          <w:rtl w:val="0"/>
        </w:rPr>
      </w:r>
    </w:p>
    <w:p w:rsidR="00000000" w:rsidDel="00000000" w:rsidP="00000000" w:rsidRDefault="00000000" w:rsidRPr="00000000" w14:paraId="0000142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Commission- A commission to the agent/broker for availing business and is calculated based on the Gross Premium. </w:t>
      </w:r>
      <w:r w:rsidDel="00000000" w:rsidR="00000000" w:rsidRPr="00000000">
        <w:rPr>
          <w:rtl w:val="0"/>
        </w:rPr>
      </w:r>
    </w:p>
    <w:p w:rsidR="00000000" w:rsidDel="00000000" w:rsidP="00000000" w:rsidRDefault="00000000" w:rsidRPr="00000000" w14:paraId="0000142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Withholding tax on commission</w:t>
      </w:r>
      <w:r w:rsidDel="00000000" w:rsidR="00000000" w:rsidRPr="00000000">
        <w:rPr>
          <w:rtl w:val="0"/>
        </w:rPr>
      </w:r>
    </w:p>
    <w:p w:rsidR="00000000" w:rsidDel="00000000" w:rsidP="00000000" w:rsidRDefault="00000000" w:rsidRPr="00000000" w14:paraId="0000142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Coinsurance servicing fee chargeable</w:t>
      </w:r>
      <w:r w:rsidDel="00000000" w:rsidR="00000000" w:rsidRPr="00000000">
        <w:rPr>
          <w:rtl w:val="0"/>
        </w:rPr>
      </w:r>
    </w:p>
    <w:p w:rsidR="00000000" w:rsidDel="00000000" w:rsidP="00000000" w:rsidRDefault="00000000" w:rsidRPr="00000000" w14:paraId="0000142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Coinsurance premium</w:t>
      </w:r>
      <w:r w:rsidDel="00000000" w:rsidR="00000000" w:rsidRPr="00000000">
        <w:rPr>
          <w:rtl w:val="0"/>
        </w:rPr>
      </w:r>
    </w:p>
    <w:p w:rsidR="00000000" w:rsidDel="00000000" w:rsidP="00000000" w:rsidRDefault="00000000" w:rsidRPr="00000000" w14:paraId="0000142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Over - ride commission</w:t>
      </w:r>
      <w:r w:rsidDel="00000000" w:rsidR="00000000" w:rsidRPr="00000000">
        <w:rPr>
          <w:rtl w:val="0"/>
        </w:rPr>
      </w:r>
    </w:p>
    <w:p w:rsidR="00000000" w:rsidDel="00000000" w:rsidP="00000000" w:rsidRDefault="00000000" w:rsidRPr="00000000" w14:paraId="0000142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Facultative inward brokerage commission</w:t>
      </w:r>
      <w:r w:rsidDel="00000000" w:rsidR="00000000" w:rsidRPr="00000000">
        <w:rPr>
          <w:rtl w:val="0"/>
        </w:rPr>
      </w:r>
    </w:p>
    <w:p w:rsidR="00000000" w:rsidDel="00000000" w:rsidP="00000000" w:rsidRDefault="00000000" w:rsidRPr="00000000" w14:paraId="0000142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Reinsurance premium- The premium portion ceded to reinsurer</w:t>
      </w:r>
      <w:r w:rsidDel="00000000" w:rsidR="00000000" w:rsidRPr="00000000">
        <w:rPr>
          <w:rtl w:val="0"/>
        </w:rPr>
      </w:r>
    </w:p>
    <w:p w:rsidR="00000000" w:rsidDel="00000000" w:rsidP="00000000" w:rsidRDefault="00000000" w:rsidRPr="00000000" w14:paraId="0000142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Reinsurance commission- Commission from reinsurer due to the R/I premium ceded to them</w:t>
      </w:r>
      <w:r w:rsidDel="00000000" w:rsidR="00000000" w:rsidRPr="00000000">
        <w:rPr>
          <w:rtl w:val="0"/>
        </w:rPr>
      </w:r>
    </w:p>
    <w:p w:rsidR="00000000" w:rsidDel="00000000" w:rsidP="00000000" w:rsidRDefault="00000000" w:rsidRPr="00000000" w14:paraId="0000142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should have an interface to the finance system to post the above entries.  On payment of premium by the client, the client’s account in GIS should be updated online when the receipting is done by the finance system.  </w:t>
      </w:r>
      <w:r w:rsidDel="00000000" w:rsidR="00000000" w:rsidRPr="00000000">
        <w:rPr>
          <w:rtl w:val="0"/>
        </w:rPr>
      </w:r>
    </w:p>
    <w:p w:rsidR="00000000" w:rsidDel="00000000" w:rsidP="00000000" w:rsidRDefault="00000000" w:rsidRPr="00000000" w14:paraId="0000142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finance system should be able to read GIS debit notes on receipting.  It should be possible for a receipt to be allocated to a particular debit note on receipting from the finance system. </w:t>
      </w:r>
      <w:r w:rsidDel="00000000" w:rsidR="00000000" w:rsidRPr="00000000">
        <w:rPr>
          <w:rtl w:val="0"/>
        </w:rPr>
      </w:r>
    </w:p>
    <w:p w:rsidR="00000000" w:rsidDel="00000000" w:rsidP="00000000" w:rsidRDefault="00000000" w:rsidRPr="00000000" w14:paraId="0000142D">
      <w:pPr>
        <w:pBdr>
          <w:top w:space="0" w:sz="0" w:val="nil"/>
          <w:left w:space="0" w:sz="0" w:val="nil"/>
          <w:bottom w:space="0" w:sz="0" w:val="nil"/>
          <w:right w:space="0" w:sz="0" w:val="nil"/>
          <w:between w:space="0" w:sz="0" w:val="nil"/>
        </w:pBdr>
        <w:shd w:fill="auto" w:val="clear"/>
        <w:jc w:val="both"/>
        <w:rPr/>
      </w:pPr>
      <w:bookmarkStart w:colFirst="0" w:colLast="0" w:name="_4ihyjke" w:id="254"/>
      <w:bookmarkEnd w:id="254"/>
      <w:r w:rsidDel="00000000" w:rsidR="00000000" w:rsidRPr="00000000">
        <w:rPr>
          <w:vertAlign w:val="baseline"/>
          <w:rtl w:val="0"/>
        </w:rPr>
        <w:t xml:space="preserve">Reinsurance figures to be posted at treaty level, also the system will provide and option of separating local and international treaties when posting. </w:t>
      </w:r>
      <w:r w:rsidDel="00000000" w:rsidR="00000000" w:rsidRPr="00000000">
        <w:rPr>
          <w:rtl w:val="0"/>
        </w:rPr>
      </w:r>
    </w:p>
    <w:p w:rsidR="00000000" w:rsidDel="00000000" w:rsidP="00000000" w:rsidRDefault="00000000" w:rsidRPr="00000000" w14:paraId="0000142E">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5" w:date="2013-11-05T16:40:00Z">
            <w:rPr>
              <w:rFonts w:ascii="Cambria" w:cs="Cambria" w:eastAsia="Cambria" w:hAnsi="Cambria"/>
              <w:b w:val="1"/>
              <w:color w:val="0000ff"/>
              <w:sz w:val="24"/>
              <w:szCs w:val="24"/>
              <w:u w:val="single"/>
              <w:vertAlign w:val="baseline"/>
            </w:rPr>
          </w:rPrChange>
        </w:rPr>
        <w:t xml:space="preserve">Claims Accounts Interface</w:t>
      </w:r>
      <w:r w:rsidDel="00000000" w:rsidR="00000000" w:rsidRPr="00000000">
        <w:rPr>
          <w:rtl w:val="0"/>
        </w:rPr>
      </w:r>
    </w:p>
    <w:p w:rsidR="00000000" w:rsidDel="00000000" w:rsidP="00000000" w:rsidRDefault="00000000" w:rsidRPr="00000000" w14:paraId="0000142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Every Claims transaction has an effect on the claims outstanding sub ledger account.  From the time a claim is booked in the system, each transaction either increases or reduces the firms’ liability.  The transactions involved all touch on normal business, facultative inward claims, facultative outward claims and treaty claims.  The revenue items follow the type of transaction being done.  They are:</w:t>
      </w:r>
      <w:r w:rsidDel="00000000" w:rsidR="00000000" w:rsidRPr="00000000">
        <w:rPr>
          <w:rtl w:val="0"/>
        </w:rPr>
      </w:r>
    </w:p>
    <w:p w:rsidR="00000000" w:rsidDel="00000000" w:rsidP="00000000" w:rsidRDefault="00000000" w:rsidRPr="00000000" w14:paraId="00001430">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4"/>
          <w:szCs w:val="24"/>
          <w:vertAlign w:val="baseline"/>
          <w:rtl w:val="0"/>
        </w:rPr>
        <w:t xml:space="preserve">Claims Fee payment</w:t>
      </w:r>
      <w:r w:rsidDel="00000000" w:rsidR="00000000" w:rsidRPr="00000000">
        <w:rPr>
          <w:rtl w:val="0"/>
        </w:rPr>
      </w:r>
    </w:p>
    <w:p w:rsidR="00000000" w:rsidDel="00000000" w:rsidP="00000000" w:rsidRDefault="00000000" w:rsidRPr="00000000" w14:paraId="00001431">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4"/>
          <w:szCs w:val="24"/>
          <w:vertAlign w:val="baseline"/>
          <w:rtl w:val="0"/>
        </w:rPr>
        <w:t xml:space="preserve">Claims Payment</w:t>
      </w:r>
      <w:r w:rsidDel="00000000" w:rsidR="00000000" w:rsidRPr="00000000">
        <w:rPr>
          <w:rtl w:val="0"/>
        </w:rPr>
      </w:r>
    </w:p>
    <w:p w:rsidR="00000000" w:rsidDel="00000000" w:rsidP="00000000" w:rsidRDefault="00000000" w:rsidRPr="00000000" w14:paraId="00001432">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4"/>
          <w:szCs w:val="24"/>
          <w:vertAlign w:val="baseline"/>
          <w:rtl w:val="0"/>
        </w:rPr>
        <w:t xml:space="preserve">Claims Opening </w:t>
      </w:r>
      <w:r w:rsidDel="00000000" w:rsidR="00000000" w:rsidRPr="00000000">
        <w:rPr>
          <w:rtl w:val="0"/>
        </w:rPr>
      </w:r>
    </w:p>
    <w:p w:rsidR="00000000" w:rsidDel="00000000" w:rsidP="00000000" w:rsidRDefault="00000000" w:rsidRPr="00000000" w14:paraId="00001433">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4"/>
          <w:szCs w:val="24"/>
          <w:vertAlign w:val="baseline"/>
          <w:rtl w:val="0"/>
        </w:rPr>
        <w:t xml:space="preserve">Claims Revisions </w:t>
      </w:r>
      <w:r w:rsidDel="00000000" w:rsidR="00000000" w:rsidRPr="00000000">
        <w:rPr>
          <w:rtl w:val="0"/>
        </w:rPr>
      </w:r>
    </w:p>
    <w:p w:rsidR="00000000" w:rsidDel="00000000" w:rsidP="00000000" w:rsidRDefault="00000000" w:rsidRPr="00000000" w14:paraId="00001434">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4"/>
          <w:szCs w:val="24"/>
          <w:vertAlign w:val="baseline"/>
          <w:rtl w:val="0"/>
        </w:rPr>
        <w:t xml:space="preserve">Claims Salvage</w:t>
      </w:r>
      <w:r w:rsidDel="00000000" w:rsidR="00000000" w:rsidRPr="00000000">
        <w:rPr>
          <w:rtl w:val="0"/>
        </w:rPr>
      </w:r>
    </w:p>
    <w:p w:rsidR="00000000" w:rsidDel="00000000" w:rsidP="00000000" w:rsidRDefault="00000000" w:rsidRPr="00000000" w14:paraId="00001435">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4"/>
          <w:szCs w:val="24"/>
          <w:vertAlign w:val="baseline"/>
          <w:rtl w:val="0"/>
        </w:rPr>
        <w:t xml:space="preserve">Claims Recovery </w:t>
      </w:r>
      <w:r w:rsidDel="00000000" w:rsidR="00000000" w:rsidRPr="00000000">
        <w:rPr>
          <w:rtl w:val="0"/>
        </w:rPr>
      </w:r>
    </w:p>
    <w:p w:rsidR="00000000" w:rsidDel="00000000" w:rsidP="00000000" w:rsidRDefault="00000000" w:rsidRPr="00000000" w14:paraId="00001436">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4"/>
          <w:szCs w:val="24"/>
          <w:vertAlign w:val="baseline"/>
          <w:rtl w:val="0"/>
        </w:rPr>
        <w:t xml:space="preserve">Claims TP Recovery</w:t>
      </w:r>
      <w:r w:rsidDel="00000000" w:rsidR="00000000" w:rsidRPr="00000000">
        <w:rPr>
          <w:rtl w:val="0"/>
        </w:rPr>
      </w:r>
    </w:p>
    <w:p w:rsidR="00000000" w:rsidDel="00000000" w:rsidP="00000000" w:rsidRDefault="00000000" w:rsidRPr="00000000" w14:paraId="00001437">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4"/>
          <w:szCs w:val="24"/>
          <w:vertAlign w:val="baseline"/>
          <w:rtl w:val="0"/>
        </w:rPr>
        <w:t xml:space="preserve">Claims WHTX – This is as a result of the payments to the service providers. - For Heritage withholding tax is not computed per claim fee payment.  The amount is computed if the total fee payments per service provider is greater than Kes. 24, 000 </w:t>
      </w:r>
      <w:r w:rsidDel="00000000" w:rsidR="00000000" w:rsidRPr="00000000">
        <w:rPr>
          <w:rtl w:val="0"/>
        </w:rPr>
      </w:r>
    </w:p>
    <w:p w:rsidR="00000000" w:rsidDel="00000000" w:rsidP="00000000" w:rsidRDefault="00000000" w:rsidRPr="00000000" w14:paraId="00001438">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4"/>
          <w:szCs w:val="24"/>
          <w:vertAlign w:val="baseline"/>
          <w:rtl w:val="0"/>
        </w:rPr>
        <w:t xml:space="preserve">Claims VAT – This is a pay item related</w:t>
      </w:r>
      <w:r w:rsidDel="00000000" w:rsidR="00000000" w:rsidRPr="00000000">
        <w:rPr>
          <w:rFonts w:ascii="Cambria" w:cs="Cambria" w:eastAsia="Cambria" w:hAnsi="Cambria"/>
          <w:b w:val="0"/>
          <w:sz w:val="22"/>
          <w:szCs w:val="22"/>
          <w:vertAlign w:val="baseline"/>
          <w:rtl w:val="0"/>
        </w:rPr>
        <w:t xml:space="preserve"> to payments to service providers. </w:t>
      </w:r>
      <w:r w:rsidDel="00000000" w:rsidR="00000000" w:rsidRPr="00000000">
        <w:rPr>
          <w:rtl w:val="0"/>
        </w:rPr>
      </w:r>
    </w:p>
    <w:p w:rsidR="00000000" w:rsidDel="00000000" w:rsidP="00000000" w:rsidRDefault="00000000" w:rsidRPr="00000000" w14:paraId="00001439">
      <w:pPr>
        <w:pBdr>
          <w:top w:space="0" w:sz="0" w:val="nil"/>
          <w:left w:space="0" w:sz="0" w:val="nil"/>
          <w:bottom w:space="0" w:sz="0" w:val="nil"/>
          <w:right w:space="0" w:sz="0" w:val="nil"/>
          <w:between w:space="0" w:sz="0" w:val="nil"/>
        </w:pBdr>
        <w:shd w:fill="auto" w:val="clear"/>
        <w:spacing w:after="130" w:before="130" w:line="240" w:lineRule="auto"/>
        <w:ind w:left="340" w:firstLine="0"/>
        <w:rPr/>
      </w:pPr>
      <w:bookmarkStart w:colFirst="0" w:colLast="0" w:name="_2xn8ts7" w:id="255"/>
      <w:bookmarkEnd w:id="255"/>
      <w:r w:rsidDel="00000000" w:rsidR="00000000" w:rsidRPr="00000000">
        <w:rPr>
          <w:rtl w:val="0"/>
        </w:rPr>
      </w:r>
    </w:p>
    <w:p w:rsidR="00000000" w:rsidDel="00000000" w:rsidP="00000000" w:rsidRDefault="00000000" w:rsidRPr="00000000" w14:paraId="0000143A">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5" w:date="2013-11-05T16:40:00Z">
            <w:rPr>
              <w:rFonts w:ascii="Cambria" w:cs="Cambria" w:eastAsia="Cambria" w:hAnsi="Cambria"/>
              <w:b w:val="1"/>
              <w:smallCaps w:val="1"/>
              <w:color w:val="0000ff"/>
              <w:sz w:val="24"/>
              <w:szCs w:val="24"/>
              <w:u w:val="single"/>
              <w:vertAlign w:val="baseline"/>
            </w:rPr>
          </w:rPrChange>
        </w:rPr>
        <w:t xml:space="preserve">SUB LEDGER ACCOUNTING</w:t>
      </w:r>
      <w:r w:rsidDel="00000000" w:rsidR="00000000" w:rsidRPr="00000000">
        <w:rPr>
          <w:rtl w:val="0"/>
        </w:rPr>
      </w:r>
    </w:p>
    <w:p w:rsidR="00000000" w:rsidDel="00000000" w:rsidP="00000000" w:rsidRDefault="00000000" w:rsidRPr="00000000" w14:paraId="0000143B">
      <w:pPr>
        <w:pBdr>
          <w:top w:space="0" w:sz="0" w:val="nil"/>
          <w:left w:space="0" w:sz="0" w:val="nil"/>
          <w:bottom w:space="0" w:sz="0" w:val="nil"/>
          <w:right w:space="0" w:sz="0" w:val="nil"/>
          <w:between w:space="0" w:sz="0" w:val="nil"/>
        </w:pBdr>
        <w:shd w:fill="auto" w:val="clear"/>
        <w:jc w:val="both"/>
        <w:rPr/>
      </w:pPr>
      <w:bookmarkStart w:colFirst="0" w:colLast="0" w:name="_1csj400" w:id="256"/>
      <w:bookmarkEnd w:id="256"/>
      <w:r w:rsidDel="00000000" w:rsidR="00000000" w:rsidRPr="00000000">
        <w:rPr>
          <w:vertAlign w:val="baseline"/>
          <w:rtl w:val="0"/>
        </w:rPr>
        <w:t xml:space="preserve">The sub - ledger accounting module of GIS takes. care of all direct clients, intermediary, insurance company and Reinsurance Company accounting requirements.  This includes the statement showing all the debit/credits notes, payments, receipts and journal vouchers posted into their accounts.  Some of the reports generated from this module include:</w:t>
      </w:r>
      <w:r w:rsidDel="00000000" w:rsidR="00000000" w:rsidRPr="00000000">
        <w:rPr>
          <w:rtl w:val="0"/>
        </w:rPr>
      </w:r>
    </w:p>
    <w:p w:rsidR="00000000" w:rsidDel="00000000" w:rsidP="00000000" w:rsidRDefault="00000000" w:rsidRPr="00000000" w14:paraId="0000143C">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5" w:date="2013-11-05T16:40:00Z">
            <w:rPr>
              <w:rFonts w:ascii="Cambria" w:cs="Cambria" w:eastAsia="Cambria" w:hAnsi="Cambria"/>
              <w:b w:val="1"/>
              <w:color w:val="0000ff"/>
              <w:sz w:val="24"/>
              <w:szCs w:val="24"/>
              <w:u w:val="single"/>
              <w:vertAlign w:val="baseline"/>
            </w:rPr>
          </w:rPrChange>
        </w:rPr>
        <w:t xml:space="preserve">Statement of accounts</w:t>
      </w:r>
      <w:r w:rsidDel="00000000" w:rsidR="00000000" w:rsidRPr="00000000">
        <w:rPr>
          <w:rtl w:val="0"/>
        </w:rPr>
      </w:r>
    </w:p>
    <w:p w:rsidR="00000000" w:rsidDel="00000000" w:rsidP="00000000" w:rsidRDefault="00000000" w:rsidRPr="00000000" w14:paraId="0000143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statement of account shows the following information:</w:t>
      </w:r>
      <w:r w:rsidDel="00000000" w:rsidR="00000000" w:rsidRPr="00000000">
        <w:rPr>
          <w:rtl w:val="0"/>
        </w:rPr>
      </w:r>
    </w:p>
    <w:p w:rsidR="00000000" w:rsidDel="00000000" w:rsidP="00000000" w:rsidRDefault="00000000" w:rsidRPr="00000000" w14:paraId="0000143E">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Transaction date</w:t>
      </w:r>
      <w:r w:rsidDel="00000000" w:rsidR="00000000" w:rsidRPr="00000000">
        <w:rPr>
          <w:rtl w:val="0"/>
        </w:rPr>
      </w:r>
    </w:p>
    <w:p w:rsidR="00000000" w:rsidDel="00000000" w:rsidP="00000000" w:rsidRDefault="00000000" w:rsidRPr="00000000" w14:paraId="0000143F">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Transaction type</w:t>
      </w:r>
      <w:r w:rsidDel="00000000" w:rsidR="00000000" w:rsidRPr="00000000">
        <w:rPr>
          <w:rtl w:val="0"/>
        </w:rPr>
      </w:r>
    </w:p>
    <w:p w:rsidR="00000000" w:rsidDel="00000000" w:rsidP="00000000" w:rsidRDefault="00000000" w:rsidRPr="00000000" w14:paraId="00001440">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Our Debit/Credit note no</w:t>
      </w:r>
      <w:r w:rsidDel="00000000" w:rsidR="00000000" w:rsidRPr="00000000">
        <w:rPr>
          <w:rtl w:val="0"/>
        </w:rPr>
      </w:r>
    </w:p>
    <w:p w:rsidR="00000000" w:rsidDel="00000000" w:rsidP="00000000" w:rsidRDefault="00000000" w:rsidRPr="00000000" w14:paraId="00001441">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Policy/claim no</w:t>
      </w:r>
      <w:r w:rsidDel="00000000" w:rsidR="00000000" w:rsidRPr="00000000">
        <w:rPr>
          <w:rtl w:val="0"/>
        </w:rPr>
      </w:r>
    </w:p>
    <w:p w:rsidR="00000000" w:rsidDel="00000000" w:rsidP="00000000" w:rsidRDefault="00000000" w:rsidRPr="00000000" w14:paraId="00001442">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Insured</w:t>
      </w:r>
      <w:r w:rsidDel="00000000" w:rsidR="00000000" w:rsidRPr="00000000">
        <w:rPr>
          <w:rtl w:val="0"/>
        </w:rPr>
      </w:r>
    </w:p>
    <w:p w:rsidR="00000000" w:rsidDel="00000000" w:rsidP="00000000" w:rsidRDefault="00000000" w:rsidRPr="00000000" w14:paraId="00001443">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Transaction amount</w:t>
      </w:r>
      <w:r w:rsidDel="00000000" w:rsidR="00000000" w:rsidRPr="00000000">
        <w:rPr>
          <w:rtl w:val="0"/>
        </w:rPr>
      </w:r>
    </w:p>
    <w:p w:rsidR="00000000" w:rsidDel="00000000" w:rsidP="00000000" w:rsidRDefault="00000000" w:rsidRPr="00000000" w14:paraId="00001444">
      <w:pPr>
        <w:numPr>
          <w:ilvl w:val="8"/>
          <w:numId w:val="158"/>
        </w:numPr>
        <w:pBdr>
          <w:top w:space="0" w:sz="0" w:val="nil"/>
          <w:left w:space="0" w:sz="0" w:val="nil"/>
          <w:bottom w:space="0" w:sz="0" w:val="nil"/>
          <w:right w:space="0" w:sz="0" w:val="nil"/>
          <w:between w:space="0" w:sz="0" w:val="nil"/>
        </w:pBdr>
        <w:shd w:fill="auto" w:val="clear"/>
        <w:spacing w:after="130" w:before="130" w:line="240" w:lineRule="auto"/>
        <w:ind w:left="6480" w:hanging="360"/>
        <w:rPr/>
      </w:pPr>
      <w:r w:rsidDel="00000000" w:rsidR="00000000" w:rsidRPr="00000000">
        <w:rPr>
          <w:rFonts w:ascii="Cambria" w:cs="Cambria" w:eastAsia="Cambria" w:hAnsi="Cambria"/>
          <w:b w:val="0"/>
          <w:sz w:val="22"/>
          <w:szCs w:val="22"/>
          <w:vertAlign w:val="baseline"/>
          <w:rtl w:val="0"/>
        </w:rPr>
        <w:t xml:space="preserve">Stamp duty</w:t>
      </w:r>
      <w:r w:rsidDel="00000000" w:rsidR="00000000" w:rsidRPr="00000000">
        <w:rPr>
          <w:rtl w:val="0"/>
        </w:rPr>
      </w:r>
    </w:p>
    <w:p w:rsidR="00000000" w:rsidDel="00000000" w:rsidP="00000000" w:rsidRDefault="00000000" w:rsidRPr="00000000" w14:paraId="00001445">
      <w:pPr>
        <w:numPr>
          <w:ilvl w:val="8"/>
          <w:numId w:val="158"/>
        </w:numPr>
        <w:pBdr>
          <w:top w:space="0" w:sz="0" w:val="nil"/>
          <w:left w:space="0" w:sz="0" w:val="nil"/>
          <w:bottom w:space="0" w:sz="0" w:val="nil"/>
          <w:right w:space="0" w:sz="0" w:val="nil"/>
          <w:between w:space="0" w:sz="0" w:val="nil"/>
        </w:pBdr>
        <w:shd w:fill="auto" w:val="clear"/>
        <w:spacing w:after="130" w:before="130" w:line="240" w:lineRule="auto"/>
        <w:ind w:left="6480" w:hanging="360"/>
        <w:rPr/>
      </w:pPr>
      <w:r w:rsidDel="00000000" w:rsidR="00000000" w:rsidRPr="00000000">
        <w:rPr>
          <w:rFonts w:ascii="Cambria" w:cs="Cambria" w:eastAsia="Cambria" w:hAnsi="Cambria"/>
          <w:b w:val="0"/>
          <w:sz w:val="22"/>
          <w:szCs w:val="22"/>
          <w:vertAlign w:val="baseline"/>
          <w:rtl w:val="0"/>
        </w:rPr>
        <w:t xml:space="preserve">Training levy</w:t>
      </w:r>
      <w:r w:rsidDel="00000000" w:rsidR="00000000" w:rsidRPr="00000000">
        <w:rPr>
          <w:rtl w:val="0"/>
        </w:rPr>
      </w:r>
    </w:p>
    <w:p w:rsidR="00000000" w:rsidDel="00000000" w:rsidP="00000000" w:rsidRDefault="00000000" w:rsidRPr="00000000" w14:paraId="00001446">
      <w:pPr>
        <w:numPr>
          <w:ilvl w:val="8"/>
          <w:numId w:val="158"/>
        </w:numPr>
        <w:pBdr>
          <w:top w:space="0" w:sz="0" w:val="nil"/>
          <w:left w:space="0" w:sz="0" w:val="nil"/>
          <w:bottom w:space="0" w:sz="0" w:val="nil"/>
          <w:right w:space="0" w:sz="0" w:val="nil"/>
          <w:between w:space="0" w:sz="0" w:val="nil"/>
        </w:pBdr>
        <w:shd w:fill="auto" w:val="clear"/>
        <w:spacing w:after="130" w:before="130" w:line="240" w:lineRule="auto"/>
        <w:ind w:left="6480" w:hanging="360"/>
        <w:rPr/>
      </w:pPr>
      <w:r w:rsidDel="00000000" w:rsidR="00000000" w:rsidRPr="00000000">
        <w:rPr>
          <w:rFonts w:ascii="Cambria" w:cs="Cambria" w:eastAsia="Cambria" w:hAnsi="Cambria"/>
          <w:b w:val="0"/>
          <w:sz w:val="22"/>
          <w:szCs w:val="22"/>
          <w:vertAlign w:val="baseline"/>
          <w:rtl w:val="0"/>
        </w:rPr>
        <w:t xml:space="preserve">Policy Holders Fund</w:t>
      </w:r>
      <w:r w:rsidDel="00000000" w:rsidR="00000000" w:rsidRPr="00000000">
        <w:rPr>
          <w:rtl w:val="0"/>
        </w:rPr>
      </w:r>
    </w:p>
    <w:p w:rsidR="00000000" w:rsidDel="00000000" w:rsidP="00000000" w:rsidRDefault="00000000" w:rsidRPr="00000000" w14:paraId="00001447">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Withholding tax</w:t>
      </w:r>
      <w:r w:rsidDel="00000000" w:rsidR="00000000" w:rsidRPr="00000000">
        <w:rPr>
          <w:rtl w:val="0"/>
        </w:rPr>
      </w:r>
    </w:p>
    <w:p w:rsidR="00000000" w:rsidDel="00000000" w:rsidP="00000000" w:rsidRDefault="00000000" w:rsidRPr="00000000" w14:paraId="00001448">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Commission</w:t>
      </w:r>
      <w:r w:rsidDel="00000000" w:rsidR="00000000" w:rsidRPr="00000000">
        <w:rPr>
          <w:rtl w:val="0"/>
        </w:rPr>
      </w:r>
    </w:p>
    <w:p w:rsidR="00000000" w:rsidDel="00000000" w:rsidP="00000000" w:rsidRDefault="00000000" w:rsidRPr="00000000" w14:paraId="00001449">
      <w:pPr>
        <w:pBdr>
          <w:top w:space="0" w:sz="0" w:val="nil"/>
          <w:left w:space="0" w:sz="0" w:val="nil"/>
          <w:bottom w:space="0" w:sz="0" w:val="nil"/>
          <w:right w:space="0" w:sz="0" w:val="nil"/>
          <w:between w:space="0" w:sz="0" w:val="nil"/>
        </w:pBdr>
        <w:shd w:fill="auto" w:val="clear"/>
        <w:spacing w:after="0" w:before="0" w:line="240" w:lineRule="auto"/>
        <w:ind w:left="346" w:firstLine="0"/>
        <w:rPr/>
      </w:pPr>
      <w:r w:rsidDel="00000000" w:rsidR="00000000" w:rsidRPr="00000000">
        <w:rPr>
          <w:rtl w:val="0"/>
        </w:rPr>
      </w:r>
    </w:p>
    <w:p w:rsidR="00000000" w:rsidDel="00000000" w:rsidP="00000000" w:rsidRDefault="00000000" w:rsidRPr="00000000" w14:paraId="0000144A">
      <w:pPr>
        <w:pBdr>
          <w:top w:space="0" w:sz="0" w:val="nil"/>
          <w:left w:space="0" w:sz="0" w:val="nil"/>
          <w:bottom w:space="0" w:sz="0" w:val="nil"/>
          <w:right w:space="0" w:sz="0" w:val="nil"/>
          <w:between w:space="0" w:sz="0" w:val="nil"/>
        </w:pBdr>
        <w:shd w:fill="auto" w:val="clear"/>
        <w:spacing w:after="0" w:before="0" w:line="240" w:lineRule="auto"/>
        <w:ind w:left="346" w:firstLine="0"/>
        <w:rPr/>
      </w:pPr>
      <w:r w:rsidDel="00000000" w:rsidR="00000000" w:rsidRPr="00000000">
        <w:rPr>
          <w:rtl w:val="0"/>
        </w:rPr>
      </w:r>
    </w:p>
    <w:p w:rsidR="00000000" w:rsidDel="00000000" w:rsidP="00000000" w:rsidRDefault="00000000" w:rsidRPr="00000000" w14:paraId="0000144B">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Settlements/payments done</w:t>
      </w:r>
      <w:r w:rsidDel="00000000" w:rsidR="00000000" w:rsidRPr="00000000">
        <w:rPr>
          <w:rtl w:val="0"/>
        </w:rPr>
      </w:r>
    </w:p>
    <w:p w:rsidR="00000000" w:rsidDel="00000000" w:rsidP="00000000" w:rsidRDefault="00000000" w:rsidRPr="00000000" w14:paraId="0000144C">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Net amount due</w:t>
      </w:r>
      <w:r w:rsidDel="00000000" w:rsidR="00000000" w:rsidRPr="00000000">
        <w:rPr>
          <w:rtl w:val="0"/>
        </w:rPr>
      </w:r>
    </w:p>
    <w:p w:rsidR="00000000" w:rsidDel="00000000" w:rsidP="00000000" w:rsidRDefault="00000000" w:rsidRPr="00000000" w14:paraId="0000144D">
      <w:pPr>
        <w:numPr>
          <w:ilvl w:val="8"/>
          <w:numId w:val="158"/>
        </w:numPr>
        <w:pBdr>
          <w:top w:space="0" w:sz="0" w:val="nil"/>
          <w:left w:space="0" w:sz="0" w:val="nil"/>
          <w:bottom w:space="0" w:sz="0" w:val="nil"/>
          <w:right w:space="0" w:sz="0" w:val="nil"/>
          <w:between w:space="0" w:sz="0" w:val="nil"/>
        </w:pBdr>
        <w:shd w:fill="auto" w:val="clear"/>
        <w:spacing w:after="0" w:before="0" w:line="240" w:lineRule="auto"/>
        <w:ind w:left="346" w:hanging="346"/>
        <w:rPr/>
      </w:pPr>
      <w:r w:rsidDel="00000000" w:rsidR="00000000" w:rsidRPr="00000000">
        <w:rPr>
          <w:rFonts w:ascii="Cambria" w:cs="Cambria" w:eastAsia="Cambria" w:hAnsi="Cambria"/>
          <w:b w:val="0"/>
          <w:sz w:val="22"/>
          <w:szCs w:val="22"/>
          <w:vertAlign w:val="baseline"/>
          <w:rtl w:val="0"/>
        </w:rPr>
        <w:t xml:space="preserve">Aged balances (owing amounts &amp;unallocated receipts) </w:t>
      </w:r>
      <w:r w:rsidDel="00000000" w:rsidR="00000000" w:rsidRPr="00000000">
        <w:rPr>
          <w:rtl w:val="0"/>
        </w:rPr>
      </w:r>
    </w:p>
    <w:p w:rsidR="00000000" w:rsidDel="00000000" w:rsidP="00000000" w:rsidRDefault="00000000" w:rsidRPr="00000000" w14:paraId="0000144E">
      <w:pPr>
        <w:pBdr>
          <w:top w:space="0" w:sz="0" w:val="nil"/>
          <w:left w:space="0" w:sz="0" w:val="nil"/>
          <w:bottom w:space="0" w:sz="0" w:val="nil"/>
          <w:right w:space="0" w:sz="0" w:val="nil"/>
          <w:between w:space="0" w:sz="0" w:val="nil"/>
        </w:pBdr>
        <w:shd w:fill="auto" w:val="clear"/>
        <w:spacing w:after="130" w:before="130" w:line="240" w:lineRule="auto"/>
        <w:ind w:left="340" w:firstLine="0"/>
        <w:rPr/>
      </w:pPr>
      <w:r w:rsidDel="00000000" w:rsidR="00000000" w:rsidRPr="00000000">
        <w:rPr>
          <w:rFonts w:ascii="Cambria" w:cs="Cambria" w:eastAsia="Cambria" w:hAnsi="Cambria"/>
          <w:b w:val="0"/>
          <w:sz w:val="22"/>
          <w:szCs w:val="22"/>
          <w:vertAlign w:val="baseline"/>
          <w:rtl w:val="0"/>
        </w:rPr>
        <w:t xml:space="preserve">This is the aging to use 0 - 30 days, 31 - 60 days, 61 - 90 days, 91 - 120 days , 121 - 180 days, 181 - 365 days, over 365 days</w:t>
      </w:r>
      <w:r w:rsidDel="00000000" w:rsidR="00000000" w:rsidRPr="00000000">
        <w:rPr>
          <w:rtl w:val="0"/>
        </w:rPr>
      </w:r>
    </w:p>
    <w:p w:rsidR="00000000" w:rsidDel="00000000" w:rsidP="00000000" w:rsidRDefault="00000000" w:rsidRPr="00000000" w14:paraId="0000144F">
      <w:pPr>
        <w:numPr>
          <w:ilvl w:val="8"/>
          <w:numId w:val="158"/>
        </w:numPr>
        <w:pBdr>
          <w:top w:space="0" w:sz="0" w:val="nil"/>
          <w:left w:space="0" w:sz="0" w:val="nil"/>
          <w:bottom w:space="0" w:sz="0" w:val="nil"/>
          <w:right w:space="0" w:sz="0" w:val="nil"/>
          <w:between w:space="0" w:sz="0" w:val="nil"/>
        </w:pBdr>
        <w:shd w:fill="auto" w:val="clear"/>
        <w:spacing w:after="130" w:before="130" w:line="240" w:lineRule="auto"/>
        <w:ind w:left="6480" w:hanging="360"/>
        <w:rPr/>
      </w:pPr>
      <w:r w:rsidDel="00000000" w:rsidR="00000000" w:rsidRPr="00000000">
        <w:rPr>
          <w:rFonts w:ascii="Cambria" w:cs="Cambria" w:eastAsia="Cambria" w:hAnsi="Cambria"/>
          <w:b w:val="0"/>
          <w:sz w:val="22"/>
          <w:szCs w:val="22"/>
          <w:vertAlign w:val="baseline"/>
          <w:rtl w:val="0"/>
        </w:rPr>
        <w:t xml:space="preserve">All statements to use this aging (This should apply for both unallocated receipts and outstanding premiums</w:t>
      </w:r>
      <w:r w:rsidDel="00000000" w:rsidR="00000000" w:rsidRPr="00000000">
        <w:rPr>
          <w:rtl w:val="0"/>
        </w:rPr>
      </w:r>
    </w:p>
    <w:p w:rsidR="00000000" w:rsidDel="00000000" w:rsidP="00000000" w:rsidRDefault="00000000" w:rsidRPr="00000000" w14:paraId="00001450">
      <w:pPr>
        <w:numPr>
          <w:ilvl w:val="0"/>
          <w:numId w:val="232"/>
        </w:num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vertAlign w:val="baseline"/>
          <w:rtl w:val="0"/>
        </w:rPr>
        <w:t xml:space="preserve">The statement of account can be saved into the TurnQuest Document management system for later reference. </w:t>
      </w:r>
      <w:r w:rsidDel="00000000" w:rsidR="00000000" w:rsidRPr="00000000">
        <w:rPr>
          <w:rtl w:val="0"/>
        </w:rPr>
      </w:r>
    </w:p>
    <w:p w:rsidR="00000000" w:rsidDel="00000000" w:rsidP="00000000" w:rsidRDefault="00000000" w:rsidRPr="00000000" w14:paraId="00001451">
      <w:pPr>
        <w:pBdr>
          <w:top w:space="0" w:sz="0" w:val="nil"/>
          <w:left w:space="0" w:sz="0" w:val="nil"/>
          <w:bottom w:space="0" w:sz="0" w:val="nil"/>
          <w:right w:space="0" w:sz="0" w:val="nil"/>
          <w:between w:space="0" w:sz="0" w:val="nil"/>
        </w:pBdr>
        <w:shd w:fill="auto" w:val="clear"/>
        <w:jc w:val="both"/>
        <w:rPr/>
      </w:pPr>
      <w:bookmarkStart w:colFirst="0" w:colLast="0" w:name="_3ws6mnt" w:id="257"/>
      <w:bookmarkEnd w:id="257"/>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1452">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5" w:date="2013-11-05T16:40:00Z">
            <w:rPr>
              <w:rFonts w:ascii="Cambria" w:cs="Cambria" w:eastAsia="Cambria" w:hAnsi="Cambria"/>
              <w:b w:val="1"/>
              <w:color w:val="0000ff"/>
              <w:sz w:val="24"/>
              <w:szCs w:val="24"/>
              <w:u w:val="single"/>
              <w:vertAlign w:val="baseline"/>
            </w:rPr>
          </w:rPrChange>
        </w:rPr>
        <w:t xml:space="preserve">Account Aging Report</w:t>
      </w:r>
      <w:r w:rsidDel="00000000" w:rsidR="00000000" w:rsidRPr="00000000">
        <w:rPr>
          <w:rtl w:val="0"/>
        </w:rPr>
      </w:r>
    </w:p>
    <w:p w:rsidR="00000000" w:rsidDel="00000000" w:rsidP="00000000" w:rsidRDefault="00000000" w:rsidRPr="00000000" w14:paraId="00001453">
      <w:pPr>
        <w:pBdr>
          <w:top w:space="0" w:sz="0" w:val="nil"/>
          <w:left w:space="0" w:sz="0" w:val="nil"/>
          <w:bottom w:space="0" w:sz="0" w:val="nil"/>
          <w:right w:space="0" w:sz="0" w:val="nil"/>
          <w:between w:space="0" w:sz="0" w:val="nil"/>
        </w:pBdr>
        <w:shd w:fill="auto" w:val="clear"/>
        <w:spacing w:after="130" w:before="130" w:line="240" w:lineRule="auto"/>
        <w:ind w:left="340" w:firstLine="0"/>
        <w:rPr/>
      </w:pPr>
      <w:r w:rsidDel="00000000" w:rsidR="00000000" w:rsidRPr="00000000">
        <w:rPr>
          <w:rFonts w:ascii="Cambria" w:cs="Cambria" w:eastAsia="Cambria" w:hAnsi="Cambria"/>
          <w:b w:val="0"/>
          <w:sz w:val="22"/>
          <w:szCs w:val="22"/>
          <w:vertAlign w:val="baseline"/>
          <w:rtl w:val="0"/>
        </w:rPr>
        <w:t xml:space="preserve">This report shows an aged account balance for every account in the system.  This includes all balances that are 0 - 30 days, 31 - 60 days, 61 - 90 days, 91 - 120 days , 121 - 180 days, 181 - 365 days, over 365 days</w:t>
      </w:r>
      <w:r w:rsidDel="00000000" w:rsidR="00000000" w:rsidRPr="00000000">
        <w:rPr>
          <w:rtl w:val="0"/>
        </w:rPr>
      </w:r>
    </w:p>
    <w:p w:rsidR="00000000" w:rsidDel="00000000" w:rsidP="00000000" w:rsidRDefault="00000000" w:rsidRPr="00000000" w14:paraId="00001454">
      <w:pPr>
        <w:pBdr>
          <w:top w:space="0" w:sz="0" w:val="nil"/>
          <w:left w:space="0" w:sz="0" w:val="nil"/>
          <w:bottom w:space="0" w:sz="0" w:val="nil"/>
          <w:right w:space="0" w:sz="0" w:val="nil"/>
          <w:between w:space="0" w:sz="0" w:val="nil"/>
        </w:pBdr>
        <w:shd w:fill="auto" w:val="clear"/>
        <w:spacing w:after="130" w:before="130" w:line="240" w:lineRule="auto"/>
        <w:ind w:left="340" w:firstLine="0"/>
        <w:rPr/>
      </w:pPr>
      <w:bookmarkStart w:colFirst="0" w:colLast="0" w:name="_2bxgwvm" w:id="258"/>
      <w:bookmarkEnd w:id="258"/>
      <w:r w:rsidDel="00000000" w:rsidR="00000000" w:rsidRPr="00000000">
        <w:rPr>
          <w:rtl w:val="0"/>
        </w:rPr>
      </w:r>
    </w:p>
    <w:p w:rsidR="00000000" w:rsidDel="00000000" w:rsidP="00000000" w:rsidRDefault="00000000" w:rsidRPr="00000000" w14:paraId="00001455">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5" w:date="2013-11-05T16:40:00Z">
            <w:rPr>
              <w:rFonts w:ascii="Cambria" w:cs="Cambria" w:eastAsia="Cambria" w:hAnsi="Cambria"/>
              <w:b w:val="1"/>
              <w:smallCaps w:val="1"/>
              <w:color w:val="0000ff"/>
              <w:sz w:val="24"/>
              <w:szCs w:val="24"/>
              <w:u w:val="single"/>
              <w:vertAlign w:val="baseline"/>
            </w:rPr>
          </w:rPrChange>
        </w:rPr>
        <w:t xml:space="preserve">ALLOCATIONS</w:t>
      </w:r>
      <w:r w:rsidDel="00000000" w:rsidR="00000000" w:rsidRPr="00000000">
        <w:rPr>
          <w:rtl w:val="0"/>
        </w:rPr>
      </w:r>
    </w:p>
    <w:p w:rsidR="00000000" w:rsidDel="00000000" w:rsidP="00000000" w:rsidRDefault="00000000" w:rsidRPr="00000000" w14:paraId="0000145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be able to processes the following for allocations:</w:t>
      </w:r>
      <w:r w:rsidDel="00000000" w:rsidR="00000000" w:rsidRPr="00000000">
        <w:rPr>
          <w:rtl w:val="0"/>
        </w:rPr>
      </w:r>
    </w:p>
    <w:p w:rsidR="00000000" w:rsidDel="00000000" w:rsidP="00000000" w:rsidRDefault="00000000" w:rsidRPr="00000000" w14:paraId="0000145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for the users to be able to do allocations for transactions i.e., if a receipt is done on account, the amount should be allocated to the various transactions being paid for as specified by the agent/broker</w:t>
      </w:r>
      <w:r w:rsidDel="00000000" w:rsidR="00000000" w:rsidRPr="00000000">
        <w:rPr>
          <w:rtl w:val="0"/>
        </w:rPr>
      </w:r>
    </w:p>
    <w:p w:rsidR="00000000" w:rsidDel="00000000" w:rsidP="00000000" w:rsidRDefault="00000000" w:rsidRPr="00000000" w14:paraId="0000145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Users will be able to do allocation (knock - off)  of any credit to debits as the need may be.  However, the system will also do automatic allocations for all contra transactions done.  If the client/agent/broker has not paid up the premium the system will allow allocations of credits against debits else if payment has been received then a cheque requisition needs to be done to facilitate refund of the amount. </w:t>
      </w:r>
      <w:r w:rsidDel="00000000" w:rsidR="00000000" w:rsidRPr="00000000">
        <w:rPr>
          <w:rtl w:val="0"/>
        </w:rPr>
      </w:r>
    </w:p>
    <w:p w:rsidR="00000000" w:rsidDel="00000000" w:rsidP="00000000" w:rsidRDefault="00000000" w:rsidRPr="00000000" w14:paraId="0000145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not allow credits from one client to be allocated against debits for another client. </w:t>
      </w:r>
      <w:r w:rsidDel="00000000" w:rsidR="00000000" w:rsidRPr="00000000">
        <w:rPr>
          <w:rtl w:val="0"/>
        </w:rPr>
      </w:r>
    </w:p>
    <w:p w:rsidR="00000000" w:rsidDel="00000000" w:rsidP="00000000" w:rsidRDefault="00000000" w:rsidRPr="00000000" w14:paraId="0000145A">
      <w:pPr>
        <w:pBdr>
          <w:top w:space="0" w:sz="0" w:val="nil"/>
          <w:left w:space="0" w:sz="0" w:val="nil"/>
          <w:bottom w:space="0" w:sz="0" w:val="nil"/>
          <w:right w:space="0" w:sz="0" w:val="nil"/>
          <w:between w:space="0" w:sz="0" w:val="nil"/>
        </w:pBdr>
        <w:shd w:fill="auto" w:val="clear"/>
        <w:jc w:val="both"/>
        <w:rPr/>
      </w:pPr>
      <w:bookmarkStart w:colFirst="0" w:colLast="0" w:name="_r2r73f" w:id="259"/>
      <w:bookmarkEnd w:id="259"/>
      <w:r w:rsidDel="00000000" w:rsidR="00000000" w:rsidRPr="00000000">
        <w:rPr>
          <w:rtl w:val="0"/>
        </w:rPr>
      </w:r>
    </w:p>
    <w:p w:rsidR="00000000" w:rsidDel="00000000" w:rsidP="00000000" w:rsidRDefault="00000000" w:rsidRPr="00000000" w14:paraId="0000145B">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5" w:date="2013-11-05T16:40:00Z">
            <w:rPr>
              <w:rFonts w:ascii="Cambria" w:cs="Cambria" w:eastAsia="Cambria" w:hAnsi="Cambria"/>
              <w:b w:val="1"/>
              <w:smallCaps w:val="1"/>
              <w:color w:val="0000ff"/>
              <w:sz w:val="24"/>
              <w:szCs w:val="24"/>
              <w:u w:val="single"/>
              <w:vertAlign w:val="baseline"/>
            </w:rPr>
          </w:rPrChange>
        </w:rPr>
        <w:t xml:space="preserve">PAYMENTS PROCESSING</w:t>
      </w:r>
      <w:r w:rsidDel="00000000" w:rsidR="00000000" w:rsidRPr="00000000">
        <w:rPr>
          <w:rtl w:val="0"/>
        </w:rPr>
      </w:r>
    </w:p>
    <w:p w:rsidR="00000000" w:rsidDel="00000000" w:rsidP="00000000" w:rsidRDefault="00000000" w:rsidRPr="00000000" w14:paraId="0000145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facilitate payments processing as follows:</w:t>
      </w:r>
      <w:r w:rsidDel="00000000" w:rsidR="00000000" w:rsidRPr="00000000">
        <w:rPr>
          <w:rtl w:val="0"/>
        </w:rPr>
      </w:r>
    </w:p>
    <w:p w:rsidR="00000000" w:rsidDel="00000000" w:rsidP="00000000" w:rsidRDefault="00000000" w:rsidRPr="00000000" w14:paraId="0000145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initiate payment transactions relating to policies i.e., in case of refunds the system will allow/facilitate in raising the cheque requisition in finance.  This will be based on the clients/agent statements overall balance. </w:t>
      </w:r>
      <w:r w:rsidDel="00000000" w:rsidR="00000000" w:rsidRPr="00000000">
        <w:rPr>
          <w:rtl w:val="0"/>
        </w:rPr>
      </w:r>
    </w:p>
    <w:p w:rsidR="00000000" w:rsidDel="00000000" w:rsidP="00000000" w:rsidRDefault="00000000" w:rsidRPr="00000000" w14:paraId="0000145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raise exception if a user decides to pay over and above the client/agent/broker statement balance at any given point and this has to be authorized before the actual requisition can be posted to finance. </w:t>
      </w:r>
      <w:r w:rsidDel="00000000" w:rsidR="00000000" w:rsidRPr="00000000">
        <w:rPr>
          <w:rtl w:val="0"/>
        </w:rPr>
      </w:r>
    </w:p>
    <w:p w:rsidR="00000000" w:rsidDel="00000000" w:rsidP="00000000" w:rsidRDefault="00000000" w:rsidRPr="00000000" w14:paraId="0000145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also facilitate processing of payments to any account type e.g.,  payments to insurance companies, reinsurance companies and any other account types that may be defined. </w:t>
      </w:r>
      <w:r w:rsidDel="00000000" w:rsidR="00000000" w:rsidRPr="00000000">
        <w:rPr>
          <w:rtl w:val="0"/>
        </w:rPr>
      </w:r>
    </w:p>
    <w:p w:rsidR="00000000" w:rsidDel="00000000" w:rsidP="00000000" w:rsidRDefault="00000000" w:rsidRPr="00000000" w14:paraId="000014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46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All account transactions will have to be authorized before they can effect a change in the respective account/intermediary statement. </w:t>
      </w:r>
      <w:r w:rsidDel="00000000" w:rsidR="00000000" w:rsidRPr="00000000">
        <w:rPr>
          <w:rtl w:val="0"/>
        </w:rPr>
      </w:r>
    </w:p>
    <w:p w:rsidR="00000000" w:rsidDel="00000000" w:rsidP="00000000" w:rsidRDefault="00000000" w:rsidRPr="00000000" w14:paraId="00001462">
      <w:pPr>
        <w:numPr>
          <w:ilvl w:val="0"/>
          <w:numId w:val="23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On raising the refund cheque, the amount raised for refund will always inclusive of the commission. </w:t>
      </w:r>
      <w:r w:rsidDel="00000000" w:rsidR="00000000" w:rsidRPr="00000000">
        <w:rPr>
          <w:rtl w:val="0"/>
        </w:rPr>
      </w:r>
    </w:p>
    <w:p w:rsidR="00000000" w:rsidDel="00000000" w:rsidP="00000000" w:rsidRDefault="00000000" w:rsidRPr="00000000" w14:paraId="00001463">
      <w:pPr>
        <w:numPr>
          <w:ilvl w:val="0"/>
          <w:numId w:val="23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When doing refund payment, the system will pick the agent/broker/client from the policy picked. (list of value).   There should be a leeway of typing.  If one types a different name from the given list, then an exception should be raised. </w:t>
      </w:r>
      <w:r w:rsidDel="00000000" w:rsidR="00000000" w:rsidRPr="00000000">
        <w:rPr>
          <w:rtl w:val="0"/>
        </w:rPr>
      </w:r>
    </w:p>
    <w:p w:rsidR="00000000" w:rsidDel="00000000" w:rsidP="00000000" w:rsidRDefault="00000000" w:rsidRPr="00000000" w14:paraId="00001464">
      <w:pPr>
        <w:numPr>
          <w:ilvl w:val="0"/>
          <w:numId w:val="23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system will have the provision of transferring JVs from one account type (Agent to broker or direct client)  to another where this will not affect the commissions. </w:t>
      </w:r>
      <w:r w:rsidDel="00000000" w:rsidR="00000000" w:rsidRPr="00000000">
        <w:rPr>
          <w:rtl w:val="0"/>
        </w:rPr>
      </w:r>
    </w:p>
    <w:p w:rsidR="00000000" w:rsidDel="00000000" w:rsidP="00000000" w:rsidRDefault="00000000" w:rsidRPr="00000000" w14:paraId="000014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466">
      <w:pPr>
        <w:pBdr>
          <w:top w:space="0" w:sz="0" w:val="nil"/>
          <w:left w:space="0" w:sz="0" w:val="nil"/>
          <w:bottom w:space="0" w:sz="0" w:val="nil"/>
          <w:right w:space="0" w:sz="0" w:val="nil"/>
          <w:between w:space="0" w:sz="0" w:val="nil"/>
        </w:pBdr>
        <w:shd w:fill="auto" w:val="clear"/>
        <w:jc w:val="both"/>
        <w:rPr/>
      </w:pPr>
      <w:bookmarkStart w:colFirst="0" w:colLast="0" w:name="_3b2epr8" w:id="260"/>
      <w:bookmarkEnd w:id="260"/>
      <w:r w:rsidDel="00000000" w:rsidR="00000000" w:rsidRPr="00000000">
        <w:rPr>
          <w:rtl w:val="0"/>
        </w:rPr>
      </w:r>
    </w:p>
    <w:p w:rsidR="00000000" w:rsidDel="00000000" w:rsidP="00000000" w:rsidRDefault="00000000" w:rsidRPr="00000000" w14:paraId="00001467">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5" w:date="2013-11-05T16:40:00Z">
            <w:rPr>
              <w:rFonts w:ascii="Cambria" w:cs="Cambria" w:eastAsia="Cambria" w:hAnsi="Cambria"/>
              <w:b w:val="1"/>
              <w:smallCaps w:val="1"/>
              <w:color w:val="0000ff"/>
              <w:sz w:val="24"/>
              <w:szCs w:val="24"/>
              <w:u w:val="single"/>
              <w:vertAlign w:val="baseline"/>
            </w:rPr>
          </w:rPrChange>
        </w:rPr>
        <w:t xml:space="preserve">COMMISSION PROCESSING</w:t>
      </w:r>
      <w:r w:rsidDel="00000000" w:rsidR="00000000" w:rsidRPr="00000000">
        <w:rPr>
          <w:rtl w:val="0"/>
        </w:rPr>
      </w:r>
    </w:p>
    <w:p w:rsidR="00000000" w:rsidDel="00000000" w:rsidP="00000000" w:rsidRDefault="00000000" w:rsidRPr="00000000" w14:paraId="0000146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facilitate commission payment processing as follows:</w:t>
      </w:r>
      <w:r w:rsidDel="00000000" w:rsidR="00000000" w:rsidRPr="00000000">
        <w:rPr>
          <w:rtl w:val="0"/>
        </w:rPr>
      </w:r>
    </w:p>
    <w:p w:rsidR="00000000" w:rsidDel="00000000" w:rsidP="00000000" w:rsidRDefault="00000000" w:rsidRPr="00000000" w14:paraId="0000146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commission is computed at the point of debiting or crediting of premium. </w:t>
      </w:r>
      <w:r w:rsidDel="00000000" w:rsidR="00000000" w:rsidRPr="00000000">
        <w:rPr>
          <w:rtl w:val="0"/>
        </w:rPr>
      </w:r>
    </w:p>
    <w:p w:rsidR="00000000" w:rsidDel="00000000" w:rsidP="00000000" w:rsidRDefault="00000000" w:rsidRPr="00000000" w14:paraId="0000146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premium is posted to the intermediary statement of account for business that came in through intermediaries. </w:t>
      </w:r>
      <w:r w:rsidDel="00000000" w:rsidR="00000000" w:rsidRPr="00000000">
        <w:rPr>
          <w:rtl w:val="0"/>
        </w:rPr>
      </w:r>
    </w:p>
    <w:p w:rsidR="00000000" w:rsidDel="00000000" w:rsidP="00000000" w:rsidRDefault="00000000" w:rsidRPr="00000000" w14:paraId="000014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46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provides a commission statement showing the commission payable and the outstanding premiums.  When the commissions are posted in the statement, if there is refund premium, the transaction also causes debiting of the proportion of the commissions so that the net effect is to reduce the commissions payable to the intermediary. </w:t>
      </w:r>
      <w:r w:rsidDel="00000000" w:rsidR="00000000" w:rsidRPr="00000000">
        <w:rPr>
          <w:rtl w:val="0"/>
        </w:rPr>
      </w:r>
    </w:p>
    <w:p w:rsidR="00000000" w:rsidDel="00000000" w:rsidP="00000000" w:rsidRDefault="00000000" w:rsidRPr="00000000" w14:paraId="000014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46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processes any commission payments due to the agents/brokers.  This is based on payments received from the agent/broker and this must be full payment.  </w:t>
      </w:r>
      <w:r w:rsidDel="00000000" w:rsidR="00000000" w:rsidRPr="00000000">
        <w:rPr>
          <w:rtl w:val="0"/>
        </w:rPr>
      </w:r>
    </w:p>
    <w:p w:rsidR="00000000" w:rsidDel="00000000" w:rsidP="00000000" w:rsidRDefault="00000000" w:rsidRPr="00000000" w14:paraId="0000146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47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recognize payment received from agent/brokers which is less the commission due i.e., commission is already deducted and as such no commission is due to the agent/broker. </w:t>
      </w:r>
      <w:r w:rsidDel="00000000" w:rsidR="00000000" w:rsidRPr="00000000">
        <w:rPr>
          <w:rtl w:val="0"/>
        </w:rPr>
      </w:r>
    </w:p>
    <w:p w:rsidR="00000000" w:rsidDel="00000000" w:rsidP="00000000" w:rsidRDefault="00000000" w:rsidRPr="00000000" w14:paraId="000014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47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raise a cheque requisition in finance based on commission being paid out. </w:t>
      </w:r>
      <w:r w:rsidDel="00000000" w:rsidR="00000000" w:rsidRPr="00000000">
        <w:rPr>
          <w:rtl w:val="0"/>
        </w:rPr>
      </w:r>
    </w:p>
    <w:p w:rsidR="00000000" w:rsidDel="00000000" w:rsidP="00000000" w:rsidRDefault="00000000" w:rsidRPr="00000000" w14:paraId="000014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47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run a report showing all commission paid out and the breakdown of the same. </w:t>
      </w:r>
      <w:r w:rsidDel="00000000" w:rsidR="00000000" w:rsidRPr="00000000">
        <w:rPr>
          <w:rtl w:val="0"/>
        </w:rPr>
      </w:r>
    </w:p>
    <w:p w:rsidR="00000000" w:rsidDel="00000000" w:rsidP="00000000" w:rsidRDefault="00000000" w:rsidRPr="00000000" w14:paraId="0000147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is able to drawback commission paid where a policy has subsequently been cancelled. </w:t>
      </w:r>
      <w:r w:rsidDel="00000000" w:rsidR="00000000" w:rsidRPr="00000000">
        <w:rPr>
          <w:rtl w:val="0"/>
        </w:rPr>
      </w:r>
    </w:p>
    <w:p w:rsidR="00000000" w:rsidDel="00000000" w:rsidP="00000000" w:rsidRDefault="00000000" w:rsidRPr="00000000" w14:paraId="0000147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47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be able to automatically calculate withholding tax on all commission payments done. </w:t>
      </w:r>
      <w:r w:rsidDel="00000000" w:rsidR="00000000" w:rsidRPr="00000000">
        <w:rPr>
          <w:rtl w:val="0"/>
        </w:rPr>
      </w:r>
    </w:p>
    <w:p w:rsidR="00000000" w:rsidDel="00000000" w:rsidP="00000000" w:rsidRDefault="00000000" w:rsidRPr="00000000" w14:paraId="00001478">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1q7ozz1" w:id="261"/>
      <w:bookmarkEnd w:id="261"/>
      <w:r w:rsidDel="00000000" w:rsidR="00000000" w:rsidRPr="00000000">
        <w:br w:type="page"/>
      </w:r>
      <w:r w:rsidDel="00000000" w:rsidR="00000000" w:rsidRPr="00000000">
        <w:rPr>
          <w:b w:val="1"/>
          <w:color w:val="000000"/>
          <w:u w:val="none"/>
          <w:vertAlign w:val="baseline"/>
          <w:rtl w:val="0"/>
          <w:rPrChange w:author="Heritage Comments" w:id="846" w:date="2013-11-05T16:40:00Z">
            <w:rPr>
              <w:color w:val="0000ff"/>
              <w:u w:val="single"/>
              <w:vertAlign w:val="baseline"/>
            </w:rPr>
          </w:rPrChange>
        </w:rPr>
        <w:t xml:space="preserve">GENERAL FUNCTIONS</w:t>
      </w:r>
      <w:r w:rsidDel="00000000" w:rsidR="00000000" w:rsidRPr="00000000">
        <w:rPr>
          <w:rtl w:val="0"/>
        </w:rPr>
      </w:r>
    </w:p>
    <w:p w:rsidR="00000000" w:rsidDel="00000000" w:rsidP="00000000" w:rsidRDefault="00000000" w:rsidRPr="00000000" w14:paraId="00001479">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bookmarkStart w:colFirst="0" w:colLast="0" w:name="_4a7cimu" w:id="262"/>
      <w:bookmarkEnd w:id="262"/>
      <w:r w:rsidDel="00000000" w:rsidR="00000000" w:rsidRPr="00000000">
        <w:rPr>
          <w:rFonts w:ascii="Cambria" w:cs="Cambria" w:eastAsia="Cambria" w:hAnsi="Cambria"/>
          <w:b w:val="1"/>
          <w:smallCaps w:val="1"/>
          <w:color w:val="000000"/>
          <w:sz w:val="24"/>
          <w:szCs w:val="24"/>
          <w:u w:val="none"/>
          <w:vertAlign w:val="baseline"/>
          <w:rtl w:val="0"/>
          <w:rPrChange w:author="Heritage Comments" w:id="847" w:date="2013-11-05T16:40:00Z">
            <w:rPr>
              <w:rFonts w:ascii="Cambria" w:cs="Cambria" w:eastAsia="Cambria" w:hAnsi="Cambria"/>
              <w:b w:val="1"/>
              <w:smallCaps w:val="1"/>
              <w:color w:val="0000ff"/>
              <w:sz w:val="24"/>
              <w:szCs w:val="24"/>
              <w:u w:val="single"/>
              <w:vertAlign w:val="baseline"/>
            </w:rPr>
          </w:rPrChange>
        </w:rPr>
        <w:t xml:space="preserve">MULTI CURRENCY</w:t>
      </w:r>
      <w:r w:rsidDel="00000000" w:rsidR="00000000" w:rsidRPr="00000000">
        <w:rPr>
          <w:rtl w:val="0"/>
        </w:rPr>
      </w:r>
    </w:p>
    <w:p w:rsidR="00000000" w:rsidDel="00000000" w:rsidP="00000000" w:rsidRDefault="00000000" w:rsidRPr="00000000" w14:paraId="0000147A">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7" w:date="2013-11-05T16:40:00Z">
            <w:rPr>
              <w:rFonts w:ascii="Cambria" w:cs="Cambria" w:eastAsia="Cambria" w:hAnsi="Cambria"/>
              <w:b w:val="1"/>
              <w:color w:val="0000ff"/>
              <w:sz w:val="24"/>
              <w:szCs w:val="24"/>
              <w:u w:val="single"/>
              <w:vertAlign w:val="baseline"/>
            </w:rPr>
          </w:rPrChange>
        </w:rPr>
        <w:t xml:space="preserve">Underwriting</w:t>
      </w:r>
      <w:r w:rsidDel="00000000" w:rsidR="00000000" w:rsidRPr="00000000">
        <w:rPr>
          <w:rtl w:val="0"/>
        </w:rPr>
      </w:r>
    </w:p>
    <w:p w:rsidR="00000000" w:rsidDel="00000000" w:rsidP="00000000" w:rsidRDefault="00000000" w:rsidRPr="00000000" w14:paraId="0000147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is a multi currency system where policies can be underwritten in any currency.  However, for a policy to be underwritten in any particular currency, that currency needs to be defined in the system. </w:t>
      </w:r>
      <w:r w:rsidDel="00000000" w:rsidR="00000000" w:rsidRPr="00000000">
        <w:rPr>
          <w:rtl w:val="0"/>
        </w:rPr>
      </w:r>
    </w:p>
    <w:p w:rsidR="00000000" w:rsidDel="00000000" w:rsidP="00000000" w:rsidRDefault="00000000" w:rsidRPr="00000000" w14:paraId="0000147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47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 policy record keeps its figures in its currency throughout the system.  For example, if a policy was underwritten in US DOLLARS, the policies Sum Insured, Sections, premium calculation, taxes and even commission if expressed in US DOLLARS.  A statement for the client in the said currency will also be availed. </w:t>
      </w:r>
      <w:r w:rsidDel="00000000" w:rsidR="00000000" w:rsidRPr="00000000">
        <w:rPr>
          <w:rtl w:val="0"/>
        </w:rPr>
      </w:r>
    </w:p>
    <w:p w:rsidR="00000000" w:rsidDel="00000000" w:rsidP="00000000" w:rsidRDefault="00000000" w:rsidRPr="00000000" w14:paraId="0000147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provide a functionality to define an exchange rate per policy which should not be affected by the prevailing market exchange rate.  This rate is negotiated annually. </w:t>
      </w:r>
      <w:r w:rsidDel="00000000" w:rsidR="00000000" w:rsidRPr="00000000">
        <w:rPr>
          <w:rtl w:val="0"/>
        </w:rPr>
      </w:r>
    </w:p>
    <w:p w:rsidR="00000000" w:rsidDel="00000000" w:rsidP="00000000" w:rsidRDefault="00000000" w:rsidRPr="00000000" w14:paraId="0000147F">
      <w:pPr>
        <w:pBdr>
          <w:top w:space="0" w:sz="0" w:val="nil"/>
          <w:left w:space="0" w:sz="0" w:val="nil"/>
          <w:bottom w:space="0" w:sz="0" w:val="nil"/>
          <w:right w:space="0" w:sz="0" w:val="nil"/>
          <w:between w:space="0" w:sz="0" w:val="nil"/>
        </w:pBdr>
        <w:shd w:fill="auto" w:val="clear"/>
        <w:jc w:val="both"/>
        <w:rPr/>
      </w:pPr>
      <w:bookmarkStart w:colFirst="0" w:colLast="0" w:name="_2pcmsun" w:id="263"/>
      <w:bookmarkEnd w:id="263"/>
      <w:r w:rsidDel="00000000" w:rsidR="00000000" w:rsidRPr="00000000">
        <w:rPr>
          <w:rtl w:val="0"/>
        </w:rPr>
      </w:r>
    </w:p>
    <w:p w:rsidR="00000000" w:rsidDel="00000000" w:rsidP="00000000" w:rsidRDefault="00000000" w:rsidRPr="00000000" w14:paraId="00001480">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7" w:date="2013-11-05T16:40:00Z">
            <w:rPr>
              <w:rFonts w:ascii="Cambria" w:cs="Cambria" w:eastAsia="Cambria" w:hAnsi="Cambria"/>
              <w:b w:val="1"/>
              <w:color w:val="0000ff"/>
              <w:sz w:val="24"/>
              <w:szCs w:val="24"/>
              <w:u w:val="single"/>
              <w:vertAlign w:val="baseline"/>
            </w:rPr>
          </w:rPrChange>
        </w:rPr>
        <w:t xml:space="preserve">Claims</w:t>
      </w:r>
      <w:r w:rsidDel="00000000" w:rsidR="00000000" w:rsidRPr="00000000">
        <w:rPr>
          <w:rtl w:val="0"/>
        </w:rPr>
      </w:r>
    </w:p>
    <w:p w:rsidR="00000000" w:rsidDel="00000000" w:rsidP="00000000" w:rsidRDefault="00000000" w:rsidRPr="00000000" w14:paraId="0000148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All claims for polices done in currencies will be done in the currency of the policy and also any payment processing done for the claims will be in the currency of the policy or the base currency i.e., is a policy was initiated and done using US DOLLARS then the claims will be processed with the same or base currency and payment cheques will be raised in those currencies. </w:t>
      </w:r>
      <w:r w:rsidDel="00000000" w:rsidR="00000000" w:rsidRPr="00000000">
        <w:rPr>
          <w:rtl w:val="0"/>
        </w:rPr>
      </w:r>
    </w:p>
    <w:p w:rsidR="00000000" w:rsidDel="00000000" w:rsidP="00000000" w:rsidRDefault="00000000" w:rsidRPr="00000000" w14:paraId="00001482">
      <w:pPr>
        <w:pBdr>
          <w:top w:space="0" w:sz="0" w:val="nil"/>
          <w:left w:space="0" w:sz="0" w:val="nil"/>
          <w:bottom w:space="0" w:sz="0" w:val="nil"/>
          <w:right w:space="0" w:sz="0" w:val="nil"/>
          <w:between w:space="0" w:sz="0" w:val="nil"/>
        </w:pBdr>
        <w:shd w:fill="auto" w:val="clear"/>
        <w:jc w:val="both"/>
        <w:rPr/>
      </w:pPr>
      <w:bookmarkStart w:colFirst="0" w:colLast="0" w:name="_14hx32g" w:id="264"/>
      <w:bookmarkEnd w:id="264"/>
      <w:r w:rsidDel="00000000" w:rsidR="00000000" w:rsidRPr="00000000">
        <w:rPr>
          <w:rtl w:val="0"/>
        </w:rPr>
      </w:r>
    </w:p>
    <w:p w:rsidR="00000000" w:rsidDel="00000000" w:rsidP="00000000" w:rsidRDefault="00000000" w:rsidRPr="00000000" w14:paraId="00001483">
      <w:pPr>
        <w:keepNext w:val="1"/>
        <w:numPr>
          <w:ilvl w:val="2"/>
          <w:numId w:val="94"/>
        </w:numPr>
        <w:pBdr>
          <w:top w:space="0" w:sz="0" w:val="nil"/>
          <w:left w:space="0" w:sz="0" w:val="nil"/>
          <w:bottom w:space="0" w:sz="0" w:val="nil"/>
          <w:right w:space="0" w:sz="0" w:val="nil"/>
          <w:between w:space="0" w:sz="0" w:val="nil"/>
        </w:pBdr>
        <w:shd w:fill="auto" w:val="clear"/>
        <w:spacing w:after="0" w:before="0" w:line="240" w:lineRule="auto"/>
        <w:ind w:left="720" w:hanging="720"/>
        <w:jc w:val="both"/>
        <w:rPr/>
      </w:pPr>
      <w:r w:rsidDel="00000000" w:rsidR="00000000" w:rsidRPr="00000000">
        <w:rPr>
          <w:rFonts w:ascii="Cambria" w:cs="Cambria" w:eastAsia="Cambria" w:hAnsi="Cambria"/>
          <w:b w:val="1"/>
          <w:color w:val="000000"/>
          <w:sz w:val="24"/>
          <w:szCs w:val="24"/>
          <w:u w:val="none"/>
          <w:vertAlign w:val="baseline"/>
          <w:rtl w:val="0"/>
          <w:rPrChange w:author="Heritage Comments" w:id="847" w:date="2013-11-05T16:40:00Z">
            <w:rPr>
              <w:rFonts w:ascii="Cambria" w:cs="Cambria" w:eastAsia="Cambria" w:hAnsi="Cambria"/>
              <w:b w:val="1"/>
              <w:color w:val="0000ff"/>
              <w:sz w:val="24"/>
              <w:szCs w:val="24"/>
              <w:u w:val="single"/>
              <w:vertAlign w:val="baseline"/>
            </w:rPr>
          </w:rPrChange>
        </w:rPr>
        <w:t xml:space="preserve">Reinsurance</w:t>
      </w:r>
      <w:r w:rsidDel="00000000" w:rsidR="00000000" w:rsidRPr="00000000">
        <w:rPr>
          <w:rtl w:val="0"/>
        </w:rPr>
      </w:r>
    </w:p>
    <w:p w:rsidR="00000000" w:rsidDel="00000000" w:rsidP="00000000" w:rsidRDefault="00000000" w:rsidRPr="00000000" w14:paraId="0000148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All Reinsurance treaty limits will be specified in currency negotiated.  When Reinsurance risk apportionment is done, the system will compute the cessions at the day’s conversion rate in both the policy currency and the setup rate for base currency.  All treaties are set up using the currency negotiated in and if an exchange rate was settled on is also put up. </w:t>
      </w:r>
      <w:r w:rsidDel="00000000" w:rsidR="00000000" w:rsidRPr="00000000">
        <w:rPr>
          <w:rtl w:val="0"/>
        </w:rPr>
      </w:r>
    </w:p>
    <w:p w:rsidR="00000000" w:rsidDel="00000000" w:rsidP="00000000" w:rsidRDefault="00000000" w:rsidRPr="00000000" w14:paraId="0000148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486">
      <w:pPr>
        <w:pBdr>
          <w:top w:space="0" w:sz="0" w:val="nil"/>
          <w:left w:space="0" w:sz="0" w:val="nil"/>
          <w:bottom w:space="0" w:sz="0" w:val="nil"/>
          <w:right w:space="0" w:sz="0" w:val="nil"/>
          <w:between w:space="0" w:sz="0" w:val="nil"/>
        </w:pBdr>
        <w:shd w:fill="auto" w:val="clear"/>
        <w:spacing w:after="200" w:line="276" w:lineRule="auto"/>
        <w:jc w:val="both"/>
        <w:rPr/>
      </w:pPr>
      <w:r w:rsidDel="00000000" w:rsidR="00000000" w:rsidRPr="00000000">
        <w:rPr>
          <w:vertAlign w:val="baseline"/>
          <w:rtl w:val="0"/>
        </w:rPr>
        <w:t xml:space="preserve">The system will have a field for the exchange rate for dollar treaties to be able to get the exchange rate to be used at determining of the ceding limit and also the cash call limit.  When doing UW, the system shall use the CRM set rate or spot rate to compute the premium but on determining how the system should cede, the system shall use the treaty set rate to determine the amount to cede. </w:t>
      </w:r>
      <w:r w:rsidDel="00000000" w:rsidR="00000000" w:rsidRPr="00000000">
        <w:rPr>
          <w:rtl w:val="0"/>
        </w:rPr>
      </w:r>
    </w:p>
    <w:p w:rsidR="00000000" w:rsidDel="00000000" w:rsidP="00000000" w:rsidRDefault="00000000" w:rsidRPr="00000000" w14:paraId="00001487">
      <w:pPr>
        <w:pBdr>
          <w:top w:space="0" w:sz="0" w:val="nil"/>
          <w:left w:space="0" w:sz="0" w:val="nil"/>
          <w:bottom w:space="0" w:sz="0" w:val="nil"/>
          <w:right w:space="0" w:sz="0" w:val="nil"/>
          <w:between w:space="0" w:sz="0" w:val="nil"/>
        </w:pBdr>
        <w:shd w:fill="auto" w:val="clear"/>
        <w:jc w:val="both"/>
        <w:rPr/>
      </w:pPr>
      <w:bookmarkStart w:colFirst="0" w:colLast="0" w:name="_3ohklq9" w:id="265"/>
      <w:bookmarkEnd w:id="265"/>
      <w:r w:rsidDel="00000000" w:rsidR="00000000" w:rsidRPr="00000000">
        <w:rPr>
          <w:rtl w:val="0"/>
        </w:rPr>
      </w:r>
    </w:p>
    <w:p w:rsidR="00000000" w:rsidDel="00000000" w:rsidP="00000000" w:rsidRDefault="00000000" w:rsidRPr="00000000" w14:paraId="00001488">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7" w:date="2013-11-05T16:40:00Z">
            <w:rPr>
              <w:rFonts w:ascii="Cambria" w:cs="Cambria" w:eastAsia="Cambria" w:hAnsi="Cambria"/>
              <w:b w:val="1"/>
              <w:smallCaps w:val="1"/>
              <w:color w:val="0000ff"/>
              <w:sz w:val="24"/>
              <w:szCs w:val="24"/>
              <w:u w:val="single"/>
              <w:vertAlign w:val="baseline"/>
            </w:rPr>
          </w:rPrChange>
        </w:rPr>
        <w:t xml:space="preserve">LETTERS AND MEMOS</w:t>
      </w:r>
      <w:r w:rsidDel="00000000" w:rsidR="00000000" w:rsidRPr="00000000">
        <w:rPr>
          <w:rtl w:val="0"/>
        </w:rPr>
      </w:r>
    </w:p>
    <w:p w:rsidR="00000000" w:rsidDel="00000000" w:rsidP="00000000" w:rsidRDefault="00000000" w:rsidRPr="00000000" w14:paraId="0000148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This will be a crucial area of the system for the whole organization.  Based on predefined letter/memo formats, the system will allow creation of letters and memos for all areas across the system and this will be availed to all users. </w:t>
      </w:r>
      <w:r w:rsidDel="00000000" w:rsidR="00000000" w:rsidRPr="00000000">
        <w:rPr>
          <w:rtl w:val="0"/>
        </w:rPr>
      </w:r>
    </w:p>
    <w:p w:rsidR="00000000" w:rsidDel="00000000" w:rsidP="00000000" w:rsidRDefault="00000000" w:rsidRPr="00000000" w14:paraId="0000148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various functionalities of this part of the system include:</w:t>
      </w:r>
      <w:r w:rsidDel="00000000" w:rsidR="00000000" w:rsidRPr="00000000">
        <w:rPr>
          <w:rtl w:val="0"/>
        </w:rPr>
      </w:r>
    </w:p>
    <w:p w:rsidR="00000000" w:rsidDel="00000000" w:rsidP="00000000" w:rsidRDefault="00000000" w:rsidRPr="00000000" w14:paraId="0000148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Creating a new letter – The system allows for the creation of a new letter/memo, with a new file number/reference</w:t>
      </w:r>
      <w:r w:rsidDel="00000000" w:rsidR="00000000" w:rsidRPr="00000000">
        <w:rPr>
          <w:rtl w:val="0"/>
        </w:rPr>
      </w:r>
    </w:p>
    <w:p w:rsidR="00000000" w:rsidDel="00000000" w:rsidP="00000000" w:rsidRDefault="00000000" w:rsidRPr="00000000" w14:paraId="0000148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Creating a copy from existing letters sent – The system allows for the creation of a letter/memo, based on an existing letter/memo but with a new file number/reference. </w:t>
      </w:r>
      <w:r w:rsidDel="00000000" w:rsidR="00000000" w:rsidRPr="00000000">
        <w:rPr>
          <w:rtl w:val="0"/>
        </w:rPr>
      </w:r>
    </w:p>
    <w:p w:rsidR="00000000" w:rsidDel="00000000" w:rsidP="00000000" w:rsidRDefault="00000000" w:rsidRPr="00000000" w14:paraId="0000148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Setting a reminder – This enables the user to recreate a letter with the reminder option set as a watermark. </w:t>
      </w:r>
      <w:r w:rsidDel="00000000" w:rsidR="00000000" w:rsidRPr="00000000">
        <w:rPr>
          <w:rtl w:val="0"/>
        </w:rPr>
      </w:r>
    </w:p>
    <w:p w:rsidR="00000000" w:rsidDel="00000000" w:rsidP="00000000" w:rsidRDefault="00000000" w:rsidRPr="00000000" w14:paraId="0000148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Editing a letter – The system allows for the user to edit a previously unauthorised letter/memo. </w:t>
      </w:r>
      <w:r w:rsidDel="00000000" w:rsidR="00000000" w:rsidRPr="00000000">
        <w:rPr>
          <w:rtl w:val="0"/>
        </w:rPr>
      </w:r>
    </w:p>
    <w:p w:rsidR="00000000" w:rsidDel="00000000" w:rsidP="00000000" w:rsidRDefault="00000000" w:rsidRPr="00000000" w14:paraId="0000148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Cancelling an authorised letter – This allows for the letter to be picked and the user can then cancel it giving a reason for the cancellation. </w:t>
      </w:r>
      <w:r w:rsidDel="00000000" w:rsidR="00000000" w:rsidRPr="00000000">
        <w:rPr>
          <w:rtl w:val="0"/>
        </w:rPr>
      </w:r>
    </w:p>
    <w:p w:rsidR="00000000" w:rsidDel="00000000" w:rsidP="00000000" w:rsidRDefault="00000000" w:rsidRPr="00000000" w14:paraId="0000149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Creating an internal memo – This section allows for creating a letter/memo for internal purposes only. </w:t>
      </w:r>
      <w:r w:rsidDel="00000000" w:rsidR="00000000" w:rsidRPr="00000000">
        <w:rPr>
          <w:rtl w:val="0"/>
        </w:rPr>
      </w:r>
    </w:p>
    <w:p w:rsidR="00000000" w:rsidDel="00000000" w:rsidP="00000000" w:rsidRDefault="00000000" w:rsidRPr="00000000" w14:paraId="0000149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For all letters/memos, the system captures certain details that go toward drafting the letter.  These include:</w:t>
      </w:r>
      <w:r w:rsidDel="00000000" w:rsidR="00000000" w:rsidRPr="00000000">
        <w:rPr>
          <w:rtl w:val="0"/>
        </w:rPr>
      </w:r>
    </w:p>
    <w:p w:rsidR="00000000" w:rsidDel="00000000" w:rsidP="00000000" w:rsidRDefault="00000000" w:rsidRPr="00000000" w14:paraId="00001492">
      <w:pPr>
        <w:numPr>
          <w:ilvl w:val="8"/>
          <w:numId w:val="158"/>
        </w:numPr>
        <w:pBdr>
          <w:top w:space="0" w:sz="0" w:val="nil"/>
          <w:left w:space="0" w:sz="0" w:val="nil"/>
          <w:bottom w:space="0" w:sz="0" w:val="nil"/>
          <w:right w:space="0" w:sz="0" w:val="nil"/>
          <w:between w:space="0" w:sz="0" w:val="nil"/>
        </w:pBdr>
        <w:shd w:fill="auto" w:val="clear"/>
        <w:spacing w:after="130" w:before="130" w:line="240" w:lineRule="auto"/>
        <w:ind w:left="6480" w:hanging="360"/>
        <w:rPr/>
      </w:pPr>
      <w:r w:rsidDel="00000000" w:rsidR="00000000" w:rsidRPr="00000000">
        <w:rPr>
          <w:rFonts w:ascii="Cambria" w:cs="Cambria" w:eastAsia="Cambria" w:hAnsi="Cambria"/>
          <w:b w:val="0"/>
          <w:sz w:val="22"/>
          <w:szCs w:val="22"/>
          <w:vertAlign w:val="baseline"/>
          <w:rtl w:val="0"/>
        </w:rPr>
        <w:t xml:space="preserve">Policy No/Claim No/Quotation No</w:t>
      </w:r>
      <w:r w:rsidDel="00000000" w:rsidR="00000000" w:rsidRPr="00000000">
        <w:rPr>
          <w:rtl w:val="0"/>
        </w:rPr>
      </w:r>
    </w:p>
    <w:p w:rsidR="00000000" w:rsidDel="00000000" w:rsidP="00000000" w:rsidRDefault="00000000" w:rsidRPr="00000000" w14:paraId="00001493">
      <w:pPr>
        <w:numPr>
          <w:ilvl w:val="8"/>
          <w:numId w:val="158"/>
        </w:numPr>
        <w:pBdr>
          <w:top w:space="0" w:sz="0" w:val="nil"/>
          <w:left w:space="0" w:sz="0" w:val="nil"/>
          <w:bottom w:space="0" w:sz="0" w:val="nil"/>
          <w:right w:space="0" w:sz="0" w:val="nil"/>
          <w:between w:space="0" w:sz="0" w:val="nil"/>
        </w:pBdr>
        <w:shd w:fill="auto" w:val="clear"/>
        <w:spacing w:after="130" w:before="130" w:line="240" w:lineRule="auto"/>
        <w:ind w:left="6480" w:hanging="360"/>
        <w:rPr/>
      </w:pPr>
      <w:r w:rsidDel="00000000" w:rsidR="00000000" w:rsidRPr="00000000">
        <w:rPr>
          <w:rFonts w:ascii="Cambria" w:cs="Cambria" w:eastAsia="Cambria" w:hAnsi="Cambria"/>
          <w:b w:val="0"/>
          <w:sz w:val="22"/>
          <w:szCs w:val="22"/>
          <w:vertAlign w:val="baseline"/>
          <w:rtl w:val="0"/>
        </w:rPr>
        <w:t xml:space="preserve">Client</w:t>
      </w:r>
      <w:r w:rsidDel="00000000" w:rsidR="00000000" w:rsidRPr="00000000">
        <w:rPr>
          <w:rtl w:val="0"/>
        </w:rPr>
      </w:r>
    </w:p>
    <w:p w:rsidR="00000000" w:rsidDel="00000000" w:rsidP="00000000" w:rsidRDefault="00000000" w:rsidRPr="00000000" w14:paraId="00001494">
      <w:pPr>
        <w:numPr>
          <w:ilvl w:val="8"/>
          <w:numId w:val="158"/>
        </w:numPr>
        <w:pBdr>
          <w:top w:space="0" w:sz="0" w:val="nil"/>
          <w:left w:space="0" w:sz="0" w:val="nil"/>
          <w:bottom w:space="0" w:sz="0" w:val="nil"/>
          <w:right w:space="0" w:sz="0" w:val="nil"/>
          <w:between w:space="0" w:sz="0" w:val="nil"/>
        </w:pBdr>
        <w:shd w:fill="auto" w:val="clear"/>
        <w:spacing w:after="130" w:before="130" w:line="240" w:lineRule="auto"/>
        <w:ind w:left="6480" w:hanging="360"/>
        <w:rPr/>
      </w:pPr>
      <w:r w:rsidDel="00000000" w:rsidR="00000000" w:rsidRPr="00000000">
        <w:rPr>
          <w:rFonts w:ascii="Cambria" w:cs="Cambria" w:eastAsia="Cambria" w:hAnsi="Cambria"/>
          <w:b w:val="0"/>
          <w:sz w:val="22"/>
          <w:szCs w:val="22"/>
          <w:vertAlign w:val="baseline"/>
          <w:rtl w:val="0"/>
        </w:rPr>
        <w:t xml:space="preserve">Letter Type</w:t>
      </w:r>
      <w:r w:rsidDel="00000000" w:rsidR="00000000" w:rsidRPr="00000000">
        <w:rPr>
          <w:rtl w:val="0"/>
        </w:rPr>
      </w:r>
    </w:p>
    <w:p w:rsidR="00000000" w:rsidDel="00000000" w:rsidP="00000000" w:rsidRDefault="00000000" w:rsidRPr="00000000" w14:paraId="00001495">
      <w:pPr>
        <w:numPr>
          <w:ilvl w:val="8"/>
          <w:numId w:val="158"/>
        </w:numPr>
        <w:pBdr>
          <w:top w:space="0" w:sz="0" w:val="nil"/>
          <w:left w:space="0" w:sz="0" w:val="nil"/>
          <w:bottom w:space="0" w:sz="0" w:val="nil"/>
          <w:right w:space="0" w:sz="0" w:val="nil"/>
          <w:between w:space="0" w:sz="0" w:val="nil"/>
        </w:pBdr>
        <w:shd w:fill="auto" w:val="clear"/>
        <w:spacing w:after="130" w:before="130" w:line="240" w:lineRule="auto"/>
        <w:ind w:left="6480" w:hanging="360"/>
        <w:rPr/>
      </w:pPr>
      <w:r w:rsidDel="00000000" w:rsidR="00000000" w:rsidRPr="00000000">
        <w:rPr>
          <w:rFonts w:ascii="Cambria" w:cs="Cambria" w:eastAsia="Cambria" w:hAnsi="Cambria"/>
          <w:b w:val="0"/>
          <w:sz w:val="22"/>
          <w:szCs w:val="22"/>
          <w:vertAlign w:val="baseline"/>
          <w:rtl w:val="0"/>
        </w:rPr>
        <w:t xml:space="preserve">The addressee</w:t>
      </w:r>
      <w:r w:rsidDel="00000000" w:rsidR="00000000" w:rsidRPr="00000000">
        <w:rPr>
          <w:rtl w:val="0"/>
        </w:rPr>
      </w:r>
    </w:p>
    <w:p w:rsidR="00000000" w:rsidDel="00000000" w:rsidP="00000000" w:rsidRDefault="00000000" w:rsidRPr="00000000" w14:paraId="00001496">
      <w:pPr>
        <w:numPr>
          <w:ilvl w:val="8"/>
          <w:numId w:val="158"/>
        </w:numPr>
        <w:pBdr>
          <w:top w:space="0" w:sz="0" w:val="nil"/>
          <w:left w:space="0" w:sz="0" w:val="nil"/>
          <w:bottom w:space="0" w:sz="0" w:val="nil"/>
          <w:right w:space="0" w:sz="0" w:val="nil"/>
          <w:between w:space="0" w:sz="0" w:val="nil"/>
        </w:pBdr>
        <w:shd w:fill="auto" w:val="clear"/>
        <w:spacing w:after="130" w:before="130" w:line="240" w:lineRule="auto"/>
        <w:ind w:left="6480" w:hanging="360"/>
        <w:rPr/>
      </w:pPr>
      <w:r w:rsidDel="00000000" w:rsidR="00000000" w:rsidRPr="00000000">
        <w:rPr>
          <w:rFonts w:ascii="Cambria" w:cs="Cambria" w:eastAsia="Cambria" w:hAnsi="Cambria"/>
          <w:b w:val="0"/>
          <w:sz w:val="22"/>
          <w:szCs w:val="22"/>
          <w:vertAlign w:val="baseline"/>
          <w:rtl w:val="0"/>
        </w:rPr>
        <w:t xml:space="preserve">Date</w:t>
      </w:r>
      <w:r w:rsidDel="00000000" w:rsidR="00000000" w:rsidRPr="00000000">
        <w:rPr>
          <w:rtl w:val="0"/>
        </w:rPr>
      </w:r>
    </w:p>
    <w:p w:rsidR="00000000" w:rsidDel="00000000" w:rsidP="00000000" w:rsidRDefault="00000000" w:rsidRPr="00000000" w14:paraId="00001497">
      <w:pPr>
        <w:numPr>
          <w:ilvl w:val="8"/>
          <w:numId w:val="158"/>
        </w:numPr>
        <w:pBdr>
          <w:top w:space="0" w:sz="0" w:val="nil"/>
          <w:left w:space="0" w:sz="0" w:val="nil"/>
          <w:bottom w:space="0" w:sz="0" w:val="nil"/>
          <w:right w:space="0" w:sz="0" w:val="nil"/>
          <w:between w:space="0" w:sz="0" w:val="nil"/>
        </w:pBdr>
        <w:shd w:fill="auto" w:val="clear"/>
        <w:spacing w:after="130" w:before="130" w:line="240" w:lineRule="auto"/>
        <w:ind w:left="6480" w:hanging="360"/>
        <w:rPr/>
      </w:pPr>
      <w:r w:rsidDel="00000000" w:rsidR="00000000" w:rsidRPr="00000000">
        <w:rPr>
          <w:rFonts w:ascii="Cambria" w:cs="Cambria" w:eastAsia="Cambria" w:hAnsi="Cambria"/>
          <w:b w:val="0"/>
          <w:sz w:val="22"/>
          <w:szCs w:val="22"/>
          <w:vertAlign w:val="baseline"/>
          <w:rtl w:val="0"/>
        </w:rPr>
        <w:t xml:space="preserve">Branch</w:t>
      </w:r>
      <w:r w:rsidDel="00000000" w:rsidR="00000000" w:rsidRPr="00000000">
        <w:rPr>
          <w:rtl w:val="0"/>
        </w:rPr>
      </w:r>
    </w:p>
    <w:p w:rsidR="00000000" w:rsidDel="00000000" w:rsidP="00000000" w:rsidRDefault="00000000" w:rsidRPr="00000000" w14:paraId="00001498">
      <w:pPr>
        <w:numPr>
          <w:ilvl w:val="8"/>
          <w:numId w:val="158"/>
        </w:numPr>
        <w:pBdr>
          <w:top w:space="0" w:sz="0" w:val="nil"/>
          <w:left w:space="0" w:sz="0" w:val="nil"/>
          <w:bottom w:space="0" w:sz="0" w:val="nil"/>
          <w:right w:space="0" w:sz="0" w:val="nil"/>
          <w:between w:space="0" w:sz="0" w:val="nil"/>
        </w:pBdr>
        <w:shd w:fill="auto" w:val="clear"/>
        <w:spacing w:after="130" w:before="130" w:line="240" w:lineRule="auto"/>
        <w:ind w:left="6480" w:hanging="360"/>
        <w:rPr/>
      </w:pPr>
      <w:r w:rsidDel="00000000" w:rsidR="00000000" w:rsidRPr="00000000">
        <w:rPr>
          <w:rFonts w:ascii="Cambria" w:cs="Cambria" w:eastAsia="Cambria" w:hAnsi="Cambria"/>
          <w:b w:val="0"/>
          <w:sz w:val="22"/>
          <w:szCs w:val="22"/>
          <w:vertAlign w:val="baseline"/>
          <w:rtl w:val="0"/>
        </w:rPr>
        <w:t xml:space="preserve">Letter Subject</w:t>
      </w:r>
      <w:r w:rsidDel="00000000" w:rsidR="00000000" w:rsidRPr="00000000">
        <w:rPr>
          <w:rtl w:val="0"/>
        </w:rPr>
      </w:r>
    </w:p>
    <w:p w:rsidR="00000000" w:rsidDel="00000000" w:rsidP="00000000" w:rsidRDefault="00000000" w:rsidRPr="00000000" w14:paraId="00001499">
      <w:pPr>
        <w:numPr>
          <w:ilvl w:val="8"/>
          <w:numId w:val="158"/>
        </w:numPr>
        <w:pBdr>
          <w:top w:space="0" w:sz="0" w:val="nil"/>
          <w:left w:space="0" w:sz="0" w:val="nil"/>
          <w:bottom w:space="0" w:sz="0" w:val="nil"/>
          <w:right w:space="0" w:sz="0" w:val="nil"/>
          <w:between w:space="0" w:sz="0" w:val="nil"/>
        </w:pBdr>
        <w:shd w:fill="auto" w:val="clear"/>
        <w:spacing w:after="130" w:before="130" w:line="240" w:lineRule="auto"/>
        <w:ind w:left="6480" w:hanging="360"/>
        <w:rPr/>
      </w:pPr>
      <w:r w:rsidDel="00000000" w:rsidR="00000000" w:rsidRPr="00000000">
        <w:rPr>
          <w:rFonts w:ascii="Cambria" w:cs="Cambria" w:eastAsia="Cambria" w:hAnsi="Cambria"/>
          <w:b w:val="0"/>
          <w:sz w:val="22"/>
          <w:szCs w:val="22"/>
          <w:vertAlign w:val="baseline"/>
          <w:rtl w:val="0"/>
        </w:rPr>
        <w:t xml:space="preserve">Letter subject matter/details</w:t>
      </w:r>
      <w:r w:rsidDel="00000000" w:rsidR="00000000" w:rsidRPr="00000000">
        <w:rPr>
          <w:rtl w:val="0"/>
        </w:rPr>
      </w:r>
    </w:p>
    <w:p w:rsidR="00000000" w:rsidDel="00000000" w:rsidP="00000000" w:rsidRDefault="00000000" w:rsidRPr="00000000" w14:paraId="0000149A">
      <w:pPr>
        <w:numPr>
          <w:ilvl w:val="8"/>
          <w:numId w:val="158"/>
        </w:numPr>
        <w:pBdr>
          <w:top w:space="0" w:sz="0" w:val="nil"/>
          <w:left w:space="0" w:sz="0" w:val="nil"/>
          <w:bottom w:space="0" w:sz="0" w:val="nil"/>
          <w:right w:space="0" w:sz="0" w:val="nil"/>
          <w:between w:space="0" w:sz="0" w:val="nil"/>
        </w:pBdr>
        <w:shd w:fill="auto" w:val="clear"/>
        <w:spacing w:after="130" w:before="130" w:line="240" w:lineRule="auto"/>
        <w:ind w:left="6480" w:hanging="360"/>
        <w:rPr/>
      </w:pPr>
      <w:r w:rsidDel="00000000" w:rsidR="00000000" w:rsidRPr="00000000">
        <w:rPr>
          <w:rFonts w:ascii="Cambria" w:cs="Cambria" w:eastAsia="Cambria" w:hAnsi="Cambria"/>
          <w:b w:val="0"/>
          <w:sz w:val="22"/>
          <w:szCs w:val="22"/>
          <w:vertAlign w:val="baseline"/>
          <w:rtl w:val="0"/>
        </w:rPr>
        <w:t xml:space="preserve">C. C.  list</w:t>
      </w:r>
      <w:r w:rsidDel="00000000" w:rsidR="00000000" w:rsidRPr="00000000">
        <w:rPr>
          <w:rtl w:val="0"/>
        </w:rPr>
      </w:r>
    </w:p>
    <w:p w:rsidR="00000000" w:rsidDel="00000000" w:rsidP="00000000" w:rsidRDefault="00000000" w:rsidRPr="00000000" w14:paraId="0000149B">
      <w:pPr>
        <w:pBdr>
          <w:top w:space="0" w:sz="0" w:val="nil"/>
          <w:left w:space="0" w:sz="0" w:val="nil"/>
          <w:bottom w:space="0" w:sz="0" w:val="nil"/>
          <w:right w:space="0" w:sz="0" w:val="nil"/>
          <w:between w:space="0" w:sz="0" w:val="nil"/>
        </w:pBdr>
        <w:shd w:fill="auto" w:val="clear"/>
        <w:jc w:val="both"/>
        <w:rPr/>
      </w:pPr>
      <w:bookmarkStart w:colFirst="0" w:colLast="0" w:name="_23muvy2" w:id="266"/>
      <w:bookmarkEnd w:id="266"/>
      <w:r w:rsidDel="00000000" w:rsidR="00000000" w:rsidRPr="00000000">
        <w:rPr>
          <w:rtl w:val="0"/>
        </w:rPr>
      </w:r>
    </w:p>
    <w:p w:rsidR="00000000" w:rsidDel="00000000" w:rsidP="00000000" w:rsidRDefault="00000000" w:rsidRPr="00000000" w14:paraId="0000149C">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7" w:date="2013-11-05T16:40:00Z">
            <w:rPr>
              <w:rFonts w:ascii="Cambria" w:cs="Cambria" w:eastAsia="Cambria" w:hAnsi="Cambria"/>
              <w:b w:val="1"/>
              <w:smallCaps w:val="1"/>
              <w:color w:val="0000ff"/>
              <w:sz w:val="24"/>
              <w:szCs w:val="24"/>
              <w:u w:val="single"/>
              <w:vertAlign w:val="baseline"/>
            </w:rPr>
          </w:rPrChange>
        </w:rPr>
        <w:t xml:space="preserve">EMAIL FUNCTIONALITY</w:t>
      </w:r>
      <w:r w:rsidDel="00000000" w:rsidR="00000000" w:rsidRPr="00000000">
        <w:rPr>
          <w:rtl w:val="0"/>
        </w:rPr>
      </w:r>
    </w:p>
    <w:p w:rsidR="00000000" w:rsidDel="00000000" w:rsidP="00000000" w:rsidRDefault="00000000" w:rsidRPr="00000000" w14:paraId="0000149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TurnQuest system is integrated with the email to facilitate the following:</w:t>
      </w:r>
      <w:r w:rsidDel="00000000" w:rsidR="00000000" w:rsidRPr="00000000">
        <w:rPr>
          <w:rtl w:val="0"/>
        </w:rPr>
      </w:r>
    </w:p>
    <w:p w:rsidR="00000000" w:rsidDel="00000000" w:rsidP="00000000" w:rsidRDefault="00000000" w:rsidRPr="00000000" w14:paraId="0000149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send Quotations via email.  The system automatically picks the recipients email address if defined in setup and send the quotation document as an attachment. </w:t>
      </w:r>
      <w:r w:rsidDel="00000000" w:rsidR="00000000" w:rsidRPr="00000000">
        <w:rPr>
          <w:rtl w:val="0"/>
        </w:rPr>
      </w:r>
    </w:p>
    <w:p w:rsidR="00000000" w:rsidDel="00000000" w:rsidP="00000000" w:rsidRDefault="00000000" w:rsidRPr="00000000" w14:paraId="0000149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send any policy documents to agents/clients and this functionality is provided at the end of the underwriting process. </w:t>
      </w:r>
      <w:r w:rsidDel="00000000" w:rsidR="00000000" w:rsidRPr="00000000">
        <w:rPr>
          <w:rtl w:val="0"/>
        </w:rPr>
      </w:r>
    </w:p>
    <w:p w:rsidR="00000000" w:rsidDel="00000000" w:rsidP="00000000" w:rsidRDefault="00000000" w:rsidRPr="00000000" w14:paraId="000014A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send renewal documents under the renewal processing module of the system. </w:t>
      </w:r>
      <w:r w:rsidDel="00000000" w:rsidR="00000000" w:rsidRPr="00000000">
        <w:rPr>
          <w:rtl w:val="0"/>
        </w:rPr>
      </w:r>
    </w:p>
    <w:p w:rsidR="00000000" w:rsidDel="00000000" w:rsidP="00000000" w:rsidRDefault="00000000" w:rsidRPr="00000000" w14:paraId="000014A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send any letters and memos generated in the system as an attachment to the recipients</w:t>
      </w:r>
      <w:r w:rsidDel="00000000" w:rsidR="00000000" w:rsidRPr="00000000">
        <w:rPr>
          <w:rtl w:val="0"/>
        </w:rPr>
      </w:r>
    </w:p>
    <w:p w:rsidR="00000000" w:rsidDel="00000000" w:rsidP="00000000" w:rsidRDefault="00000000" w:rsidRPr="00000000" w14:paraId="000014A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Integration with the work manager to facilitate sending of alerts to the users when an incidence is created/assigned to them</w:t>
      </w:r>
      <w:r w:rsidDel="00000000" w:rsidR="00000000" w:rsidRPr="00000000">
        <w:rPr>
          <w:rtl w:val="0"/>
        </w:rPr>
      </w:r>
    </w:p>
    <w:p w:rsidR="00000000" w:rsidDel="00000000" w:rsidP="00000000" w:rsidRDefault="00000000" w:rsidRPr="00000000" w14:paraId="000014A3">
      <w:pPr>
        <w:pBdr>
          <w:top w:space="0" w:sz="0" w:val="nil"/>
          <w:left w:space="0" w:sz="0" w:val="nil"/>
          <w:bottom w:space="0" w:sz="0" w:val="nil"/>
          <w:right w:space="0" w:sz="0" w:val="nil"/>
          <w:between w:space="0" w:sz="0" w:val="nil"/>
        </w:pBdr>
        <w:shd w:fill="auto" w:val="clear"/>
        <w:jc w:val="both"/>
        <w:rPr/>
      </w:pPr>
      <w:bookmarkStart w:colFirst="0" w:colLast="0" w:name="_is565v" w:id="267"/>
      <w:bookmarkEnd w:id="267"/>
      <w:r w:rsidDel="00000000" w:rsidR="00000000" w:rsidRPr="00000000">
        <w:rPr>
          <w:rtl w:val="0"/>
        </w:rPr>
      </w:r>
    </w:p>
    <w:p w:rsidR="00000000" w:rsidDel="00000000" w:rsidP="00000000" w:rsidRDefault="00000000" w:rsidRPr="00000000" w14:paraId="000014A4">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7" w:date="2013-11-05T16:40:00Z">
            <w:rPr>
              <w:rFonts w:ascii="Cambria" w:cs="Cambria" w:eastAsia="Cambria" w:hAnsi="Cambria"/>
              <w:b w:val="1"/>
              <w:smallCaps w:val="1"/>
              <w:color w:val="0000ff"/>
              <w:sz w:val="24"/>
              <w:szCs w:val="24"/>
              <w:u w:val="single"/>
              <w:vertAlign w:val="baseline"/>
            </w:rPr>
          </w:rPrChange>
        </w:rPr>
        <w:t xml:space="preserve">SMS FUNCTIONALITY</w:t>
      </w:r>
      <w:r w:rsidDel="00000000" w:rsidR="00000000" w:rsidRPr="00000000">
        <w:rPr>
          <w:rtl w:val="0"/>
        </w:rPr>
      </w:r>
    </w:p>
    <w:p w:rsidR="00000000" w:rsidDel="00000000" w:rsidP="00000000" w:rsidRDefault="00000000" w:rsidRPr="00000000" w14:paraId="000014A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SMS module is tightly integrated with the TurnQuest suite of products and it will enable the following:</w:t>
      </w:r>
      <w:r w:rsidDel="00000000" w:rsidR="00000000" w:rsidRPr="00000000">
        <w:rPr>
          <w:rtl w:val="0"/>
        </w:rPr>
      </w:r>
    </w:p>
    <w:p w:rsidR="00000000" w:rsidDel="00000000" w:rsidP="00000000" w:rsidRDefault="00000000" w:rsidRPr="00000000" w14:paraId="000014A6">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Enable marketers to send quotation alerts to clients</w:t>
      </w:r>
      <w:r w:rsidDel="00000000" w:rsidR="00000000" w:rsidRPr="00000000">
        <w:rPr>
          <w:rtl w:val="0"/>
        </w:rPr>
      </w:r>
    </w:p>
    <w:p w:rsidR="00000000" w:rsidDel="00000000" w:rsidP="00000000" w:rsidRDefault="00000000" w:rsidRPr="00000000" w14:paraId="000014A7">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Policy Underwriting and Administration:</w:t>
      </w:r>
      <w:r w:rsidDel="00000000" w:rsidR="00000000" w:rsidRPr="00000000">
        <w:rPr>
          <w:rtl w:val="0"/>
        </w:rPr>
      </w:r>
    </w:p>
    <w:p w:rsidR="00000000" w:rsidDel="00000000" w:rsidP="00000000" w:rsidRDefault="00000000" w:rsidRPr="00000000" w14:paraId="000014A8">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Send Renewal notices</w:t>
      </w:r>
      <w:r w:rsidDel="00000000" w:rsidR="00000000" w:rsidRPr="00000000">
        <w:rPr>
          <w:rtl w:val="0"/>
        </w:rPr>
      </w:r>
    </w:p>
    <w:p w:rsidR="00000000" w:rsidDel="00000000" w:rsidP="00000000" w:rsidRDefault="00000000" w:rsidRPr="00000000" w14:paraId="000014A9">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Receive Renewal Confirmations from clients</w:t>
      </w:r>
      <w:r w:rsidDel="00000000" w:rsidR="00000000" w:rsidRPr="00000000">
        <w:rPr>
          <w:rtl w:val="0"/>
        </w:rPr>
      </w:r>
    </w:p>
    <w:p w:rsidR="00000000" w:rsidDel="00000000" w:rsidP="00000000" w:rsidRDefault="00000000" w:rsidRPr="00000000" w14:paraId="000014AA">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Send Lapsation and cancellation notifications</w:t>
      </w:r>
      <w:r w:rsidDel="00000000" w:rsidR="00000000" w:rsidRPr="00000000">
        <w:rPr>
          <w:rtl w:val="0"/>
        </w:rPr>
      </w:r>
    </w:p>
    <w:p w:rsidR="00000000" w:rsidDel="00000000" w:rsidP="00000000" w:rsidRDefault="00000000" w:rsidRPr="00000000" w14:paraId="000014AB">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Allow Clients to Query Account Status</w:t>
      </w:r>
      <w:r w:rsidDel="00000000" w:rsidR="00000000" w:rsidRPr="00000000">
        <w:rPr>
          <w:rtl w:val="0"/>
        </w:rPr>
      </w:r>
    </w:p>
    <w:p w:rsidR="00000000" w:rsidDel="00000000" w:rsidP="00000000" w:rsidRDefault="00000000" w:rsidRPr="00000000" w14:paraId="000014AC">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Send Payment Confirmations</w:t>
      </w:r>
      <w:r w:rsidDel="00000000" w:rsidR="00000000" w:rsidRPr="00000000">
        <w:rPr>
          <w:rtl w:val="0"/>
        </w:rPr>
      </w:r>
    </w:p>
    <w:p w:rsidR="00000000" w:rsidDel="00000000" w:rsidP="00000000" w:rsidRDefault="00000000" w:rsidRPr="00000000" w14:paraId="000014AD">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Send Credit Management and follow - up correspondence</w:t>
      </w:r>
      <w:r w:rsidDel="00000000" w:rsidR="00000000" w:rsidRPr="00000000">
        <w:rPr>
          <w:rtl w:val="0"/>
        </w:rPr>
      </w:r>
    </w:p>
    <w:p w:rsidR="00000000" w:rsidDel="00000000" w:rsidP="00000000" w:rsidRDefault="00000000" w:rsidRPr="00000000" w14:paraId="000014AE">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Fonts w:ascii="Cambria" w:cs="Cambria" w:eastAsia="Cambria" w:hAnsi="Cambria"/>
          <w:b w:val="0"/>
          <w:sz w:val="24"/>
          <w:szCs w:val="24"/>
          <w:vertAlign w:val="baseline"/>
          <w:rtl w:val="0"/>
        </w:rPr>
        <w:t xml:space="preserve">Claims Processing:</w:t>
      </w:r>
      <w:r w:rsidDel="00000000" w:rsidR="00000000" w:rsidRPr="00000000">
        <w:rPr>
          <w:rtl w:val="0"/>
        </w:rPr>
      </w:r>
    </w:p>
    <w:p w:rsidR="00000000" w:rsidDel="00000000" w:rsidP="00000000" w:rsidRDefault="00000000" w:rsidRPr="00000000" w14:paraId="000014AF">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Send Claim notification</w:t>
      </w:r>
      <w:r w:rsidDel="00000000" w:rsidR="00000000" w:rsidRPr="00000000">
        <w:rPr>
          <w:rtl w:val="0"/>
        </w:rPr>
      </w:r>
    </w:p>
    <w:p w:rsidR="00000000" w:rsidDel="00000000" w:rsidP="00000000" w:rsidRDefault="00000000" w:rsidRPr="00000000" w14:paraId="000014B0">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Receive Claim Info Request</w:t>
      </w:r>
      <w:r w:rsidDel="00000000" w:rsidR="00000000" w:rsidRPr="00000000">
        <w:rPr>
          <w:rtl w:val="0"/>
        </w:rPr>
      </w:r>
    </w:p>
    <w:p w:rsidR="00000000" w:rsidDel="00000000" w:rsidP="00000000" w:rsidRDefault="00000000" w:rsidRPr="00000000" w14:paraId="000014B1">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Send Payment Advice Notification</w:t>
      </w:r>
      <w:r w:rsidDel="00000000" w:rsidR="00000000" w:rsidRPr="00000000">
        <w:rPr>
          <w:rtl w:val="0"/>
        </w:rPr>
      </w:r>
    </w:p>
    <w:p w:rsidR="00000000" w:rsidDel="00000000" w:rsidP="00000000" w:rsidRDefault="00000000" w:rsidRPr="00000000" w14:paraId="000014B2">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Accept SMS/Mobile Payments Authorization from Customers</w:t>
      </w:r>
      <w:r w:rsidDel="00000000" w:rsidR="00000000" w:rsidRPr="00000000">
        <w:rPr>
          <w:rtl w:val="0"/>
        </w:rPr>
      </w:r>
    </w:p>
    <w:p w:rsidR="00000000" w:rsidDel="00000000" w:rsidP="00000000" w:rsidRDefault="00000000" w:rsidRPr="00000000" w14:paraId="000014B3">
      <w:pPr>
        <w:pBdr>
          <w:top w:space="0" w:sz="0" w:val="nil"/>
          <w:left w:space="0" w:sz="0" w:val="nil"/>
          <w:bottom w:space="0" w:sz="0" w:val="nil"/>
          <w:right w:space="0" w:sz="0" w:val="nil"/>
          <w:between w:space="0" w:sz="0" w:val="nil"/>
        </w:pBdr>
        <w:shd w:fill="auto" w:val="clear"/>
        <w:jc w:val="both"/>
        <w:rPr/>
      </w:pPr>
      <w:bookmarkStart w:colFirst="0" w:colLast="0" w:name="_32rsoto" w:id="268"/>
      <w:bookmarkEnd w:id="268"/>
      <w:r w:rsidDel="00000000" w:rsidR="00000000" w:rsidRPr="00000000">
        <w:rPr>
          <w:rtl w:val="0"/>
        </w:rPr>
      </w:r>
    </w:p>
    <w:p w:rsidR="00000000" w:rsidDel="00000000" w:rsidP="00000000" w:rsidRDefault="00000000" w:rsidRPr="00000000" w14:paraId="000014B4">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7" w:date="2013-11-05T16:40:00Z">
            <w:rPr>
              <w:rFonts w:ascii="Cambria" w:cs="Cambria" w:eastAsia="Cambria" w:hAnsi="Cambria"/>
              <w:b w:val="1"/>
              <w:smallCaps w:val="1"/>
              <w:color w:val="0000ff"/>
              <w:sz w:val="24"/>
              <w:szCs w:val="24"/>
              <w:u w:val="single"/>
              <w:vertAlign w:val="baseline"/>
            </w:rPr>
          </w:rPrChange>
        </w:rPr>
        <w:t xml:space="preserve">FILE TRACKING</w:t>
      </w:r>
      <w:r w:rsidDel="00000000" w:rsidR="00000000" w:rsidRPr="00000000">
        <w:rPr>
          <w:rtl w:val="0"/>
        </w:rPr>
      </w:r>
    </w:p>
    <w:p w:rsidR="00000000" w:rsidDel="00000000" w:rsidP="00000000" w:rsidRDefault="00000000" w:rsidRPr="00000000" w14:paraId="000014B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File tracking is a module used to track movement of files from the registry.  This module will facilitate the following:</w:t>
      </w:r>
      <w:r w:rsidDel="00000000" w:rsidR="00000000" w:rsidRPr="00000000">
        <w:rPr>
          <w:rtl w:val="0"/>
        </w:rPr>
      </w:r>
    </w:p>
    <w:p w:rsidR="00000000" w:rsidDel="00000000" w:rsidP="00000000" w:rsidRDefault="00000000" w:rsidRPr="00000000" w14:paraId="000014B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Facilitate in the management of the file movement register.  The information that will be recorded includes:</w:t>
      </w:r>
      <w:r w:rsidDel="00000000" w:rsidR="00000000" w:rsidRPr="00000000">
        <w:rPr>
          <w:rtl w:val="0"/>
        </w:rPr>
      </w:r>
    </w:p>
    <w:p w:rsidR="00000000" w:rsidDel="00000000" w:rsidP="00000000" w:rsidRDefault="00000000" w:rsidRPr="00000000" w14:paraId="000014B7">
      <w:pPr>
        <w:numPr>
          <w:ilvl w:val="0"/>
          <w:numId w:val="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the file was taken from the registry</w:t>
      </w:r>
      <w:r w:rsidDel="00000000" w:rsidR="00000000" w:rsidRPr="00000000">
        <w:rPr>
          <w:rtl w:val="0"/>
        </w:rPr>
      </w:r>
    </w:p>
    <w:p w:rsidR="00000000" w:rsidDel="00000000" w:rsidP="00000000" w:rsidRDefault="00000000" w:rsidRPr="00000000" w14:paraId="000014B8">
      <w:pPr>
        <w:numPr>
          <w:ilvl w:val="0"/>
          <w:numId w:val="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Name of the user/office who takes. the file</w:t>
      </w:r>
      <w:r w:rsidDel="00000000" w:rsidR="00000000" w:rsidRPr="00000000">
        <w:rPr>
          <w:rtl w:val="0"/>
        </w:rPr>
      </w:r>
    </w:p>
    <w:p w:rsidR="00000000" w:rsidDel="00000000" w:rsidP="00000000" w:rsidRDefault="00000000" w:rsidRPr="00000000" w14:paraId="000014B9">
      <w:pPr>
        <w:numPr>
          <w:ilvl w:val="0"/>
          <w:numId w:val="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Department of the officer/user</w:t>
      </w:r>
      <w:r w:rsidDel="00000000" w:rsidR="00000000" w:rsidRPr="00000000">
        <w:rPr>
          <w:rtl w:val="0"/>
        </w:rPr>
      </w:r>
    </w:p>
    <w:p w:rsidR="00000000" w:rsidDel="00000000" w:rsidP="00000000" w:rsidRDefault="00000000" w:rsidRPr="00000000" w14:paraId="000014BA">
      <w:pPr>
        <w:numPr>
          <w:ilvl w:val="0"/>
          <w:numId w:val="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File details (insured/class of business/policy no) </w:t>
      </w:r>
      <w:r w:rsidDel="00000000" w:rsidR="00000000" w:rsidRPr="00000000">
        <w:rPr>
          <w:rtl w:val="0"/>
        </w:rPr>
      </w:r>
    </w:p>
    <w:p w:rsidR="00000000" w:rsidDel="00000000" w:rsidP="00000000" w:rsidRDefault="00000000" w:rsidRPr="00000000" w14:paraId="000014BB">
      <w:pPr>
        <w:numPr>
          <w:ilvl w:val="0"/>
          <w:numId w:val="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Date the file was returned</w:t>
      </w:r>
      <w:r w:rsidDel="00000000" w:rsidR="00000000" w:rsidRPr="00000000">
        <w:rPr>
          <w:rtl w:val="0"/>
        </w:rPr>
      </w:r>
    </w:p>
    <w:p w:rsidR="00000000" w:rsidDel="00000000" w:rsidP="00000000" w:rsidRDefault="00000000" w:rsidRPr="00000000" w14:paraId="000014BC">
      <w:pPr>
        <w:numPr>
          <w:ilvl w:val="0"/>
          <w:numId w:val="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Provide a search facility for all files in the registry</w:t>
      </w:r>
      <w:r w:rsidDel="00000000" w:rsidR="00000000" w:rsidRPr="00000000">
        <w:rPr>
          <w:rtl w:val="0"/>
        </w:rPr>
      </w:r>
    </w:p>
    <w:p w:rsidR="00000000" w:rsidDel="00000000" w:rsidP="00000000" w:rsidRDefault="00000000" w:rsidRPr="00000000" w14:paraId="000014BD">
      <w:pPr>
        <w:numPr>
          <w:ilvl w:val="0"/>
          <w:numId w:val="4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Provide a reporting facility on all file movement</w:t>
      </w:r>
      <w:r w:rsidDel="00000000" w:rsidR="00000000" w:rsidRPr="00000000">
        <w:rPr>
          <w:rtl w:val="0"/>
        </w:rPr>
      </w:r>
    </w:p>
    <w:p w:rsidR="00000000" w:rsidDel="00000000" w:rsidP="00000000" w:rsidRDefault="00000000" w:rsidRPr="00000000" w14:paraId="000014BE">
      <w:pPr>
        <w:pBdr>
          <w:top w:space="0" w:sz="0" w:val="nil"/>
          <w:left w:space="0" w:sz="0" w:val="nil"/>
          <w:bottom w:space="0" w:sz="0" w:val="nil"/>
          <w:right w:space="0" w:sz="0" w:val="nil"/>
          <w:between w:space="0" w:sz="0" w:val="nil"/>
        </w:pBdr>
        <w:shd w:fill="auto" w:val="clear"/>
        <w:jc w:val="both"/>
        <w:rPr/>
      </w:pPr>
      <w:bookmarkStart w:colFirst="0" w:colLast="0" w:name="_1hx2z1h" w:id="269"/>
      <w:bookmarkEnd w:id="269"/>
      <w:r w:rsidDel="00000000" w:rsidR="00000000" w:rsidRPr="00000000">
        <w:rPr>
          <w:rtl w:val="0"/>
        </w:rPr>
      </w:r>
    </w:p>
    <w:p w:rsidR="00000000" w:rsidDel="00000000" w:rsidP="00000000" w:rsidRDefault="00000000" w:rsidRPr="00000000" w14:paraId="000014BF">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7" w:date="2013-11-05T16:40:00Z">
            <w:rPr>
              <w:rFonts w:ascii="Cambria" w:cs="Cambria" w:eastAsia="Cambria" w:hAnsi="Cambria"/>
              <w:b w:val="1"/>
              <w:smallCaps w:val="1"/>
              <w:color w:val="0000ff"/>
              <w:sz w:val="24"/>
              <w:szCs w:val="24"/>
              <w:u w:val="single"/>
              <w:vertAlign w:val="baseline"/>
            </w:rPr>
          </w:rPrChange>
        </w:rPr>
        <w:t xml:space="preserve">BUSINESS PROCESS MANAGEMENT (BPM)  MODULE</w:t>
      </w:r>
      <w:r w:rsidDel="00000000" w:rsidR="00000000" w:rsidRPr="00000000">
        <w:rPr>
          <w:rtl w:val="0"/>
        </w:rPr>
      </w:r>
    </w:p>
    <w:p w:rsidR="00000000" w:rsidDel="00000000" w:rsidP="00000000" w:rsidRDefault="00000000" w:rsidRPr="00000000" w14:paraId="000014C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BPM module is used by the system to manage and execute business processes in the TurnQuest System.  Primarily the BPM module is used to manage workflow in the Application. </w:t>
      </w:r>
      <w:r w:rsidDel="00000000" w:rsidR="00000000" w:rsidRPr="00000000">
        <w:rPr>
          <w:rtl w:val="0"/>
        </w:rPr>
      </w:r>
    </w:p>
    <w:p w:rsidR="00000000" w:rsidDel="00000000" w:rsidP="00000000" w:rsidRDefault="00000000" w:rsidRPr="00000000" w14:paraId="000014C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following is some of the functionality provided by the BPM Module:</w:t>
      </w:r>
      <w:r w:rsidDel="00000000" w:rsidR="00000000" w:rsidRPr="00000000">
        <w:rPr>
          <w:rtl w:val="0"/>
        </w:rPr>
      </w:r>
    </w:p>
    <w:p w:rsidR="00000000" w:rsidDel="00000000" w:rsidP="00000000" w:rsidRDefault="00000000" w:rsidRPr="00000000" w14:paraId="000014C2">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7" w:date="2013-11-05T16:40:00Z">
            <w:rPr>
              <w:rFonts w:ascii="Cambria" w:cs="Cambria" w:eastAsia="Cambria" w:hAnsi="Cambria"/>
              <w:b w:val="0"/>
              <w:color w:val="0000ff"/>
              <w:sz w:val="24"/>
              <w:szCs w:val="24"/>
              <w:u w:val="single"/>
              <w:vertAlign w:val="baseline"/>
            </w:rPr>
          </w:rPrChange>
        </w:rPr>
        <w:t xml:space="preserve">Tracking all types of tickets/tasks.  This includes:</w:t>
      </w:r>
      <w:r w:rsidDel="00000000" w:rsidR="00000000" w:rsidRPr="00000000">
        <w:rPr>
          <w:rtl w:val="0"/>
        </w:rPr>
      </w:r>
    </w:p>
    <w:p w:rsidR="00000000" w:rsidDel="00000000" w:rsidP="00000000" w:rsidRDefault="00000000" w:rsidRPr="00000000" w14:paraId="000014C3">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7" w:date="2013-11-05T16:40:00Z">
            <w:rPr>
              <w:rFonts w:ascii="Cambria" w:cs="Cambria" w:eastAsia="Cambria" w:hAnsi="Cambria"/>
              <w:b w:val="0"/>
              <w:color w:val="0000ff"/>
              <w:sz w:val="24"/>
              <w:szCs w:val="24"/>
              <w:u w:val="single"/>
              <w:vertAlign w:val="baseline"/>
            </w:rPr>
          </w:rPrChange>
        </w:rPr>
        <w:t xml:space="preserve">Diary items, reminders, customer services issues etc. </w:t>
      </w:r>
      <w:r w:rsidDel="00000000" w:rsidR="00000000" w:rsidRPr="00000000">
        <w:rPr>
          <w:rtl w:val="0"/>
        </w:rPr>
      </w:r>
    </w:p>
    <w:p w:rsidR="00000000" w:rsidDel="00000000" w:rsidP="00000000" w:rsidRDefault="00000000" w:rsidRPr="00000000" w14:paraId="000014C4">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7" w:date="2013-11-05T16:40:00Z">
            <w:rPr>
              <w:rFonts w:ascii="Cambria" w:cs="Cambria" w:eastAsia="Cambria" w:hAnsi="Cambria"/>
              <w:b w:val="0"/>
              <w:color w:val="0000ff"/>
              <w:sz w:val="24"/>
              <w:szCs w:val="24"/>
              <w:u w:val="single"/>
              <w:vertAlign w:val="baseline"/>
            </w:rPr>
          </w:rPrChange>
        </w:rPr>
        <w:t xml:space="preserve">SMS received through the SMS module</w:t>
      </w:r>
      <w:r w:rsidDel="00000000" w:rsidR="00000000" w:rsidRPr="00000000">
        <w:rPr>
          <w:rtl w:val="0"/>
        </w:rPr>
      </w:r>
    </w:p>
    <w:p w:rsidR="00000000" w:rsidDel="00000000" w:rsidP="00000000" w:rsidRDefault="00000000" w:rsidRPr="00000000" w14:paraId="000014C5">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7" w:date="2013-11-05T16:40:00Z">
            <w:rPr>
              <w:rFonts w:ascii="Cambria" w:cs="Cambria" w:eastAsia="Cambria" w:hAnsi="Cambria"/>
              <w:b w:val="0"/>
              <w:color w:val="0000ff"/>
              <w:sz w:val="24"/>
              <w:szCs w:val="24"/>
              <w:u w:val="single"/>
              <w:vertAlign w:val="baseline"/>
            </w:rPr>
          </w:rPrChange>
        </w:rPr>
        <w:t xml:space="preserve">Incoming documents scanned into the document management system and assigned to a user of the system</w:t>
      </w:r>
      <w:r w:rsidDel="00000000" w:rsidR="00000000" w:rsidRPr="00000000">
        <w:rPr>
          <w:rtl w:val="0"/>
        </w:rPr>
      </w:r>
    </w:p>
    <w:p w:rsidR="00000000" w:rsidDel="00000000" w:rsidP="00000000" w:rsidRDefault="00000000" w:rsidRPr="00000000" w14:paraId="000014C6">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7" w:date="2013-11-05T16:40:00Z">
            <w:rPr>
              <w:rFonts w:ascii="Cambria" w:cs="Cambria" w:eastAsia="Cambria" w:hAnsi="Cambria"/>
              <w:b w:val="0"/>
              <w:color w:val="0000ff"/>
              <w:sz w:val="24"/>
              <w:szCs w:val="24"/>
              <w:u w:val="single"/>
              <w:vertAlign w:val="baseline"/>
            </w:rPr>
          </w:rPrChange>
        </w:rPr>
        <w:t xml:space="preserve">Fax messages received through the fax gateway or scanned into the TurnQuest ECM</w:t>
      </w:r>
      <w:r w:rsidDel="00000000" w:rsidR="00000000" w:rsidRPr="00000000">
        <w:rPr>
          <w:rtl w:val="0"/>
        </w:rPr>
      </w:r>
    </w:p>
    <w:p w:rsidR="00000000" w:rsidDel="00000000" w:rsidP="00000000" w:rsidRDefault="00000000" w:rsidRPr="00000000" w14:paraId="000014C7">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7" w:date="2013-11-05T16:40:00Z">
            <w:rPr>
              <w:rFonts w:ascii="Cambria" w:cs="Cambria" w:eastAsia="Cambria" w:hAnsi="Cambria"/>
              <w:b w:val="0"/>
              <w:color w:val="0000ff"/>
              <w:sz w:val="24"/>
              <w:szCs w:val="24"/>
              <w:u w:val="single"/>
              <w:vertAlign w:val="baseline"/>
            </w:rPr>
          </w:rPrChange>
        </w:rPr>
        <w:t xml:space="preserve">Email received at an address assigned to the TurnQuest System.  TurnQuest also has the functionality to process incoming email, storing any attached documents and starting a Business process in the Application</w:t>
      </w:r>
      <w:r w:rsidDel="00000000" w:rsidR="00000000" w:rsidRPr="00000000">
        <w:rPr>
          <w:rtl w:val="0"/>
        </w:rPr>
      </w:r>
    </w:p>
    <w:p w:rsidR="00000000" w:rsidDel="00000000" w:rsidP="00000000" w:rsidRDefault="00000000" w:rsidRPr="00000000" w14:paraId="000014C8">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7" w:date="2013-11-05T16:40:00Z">
            <w:rPr>
              <w:rFonts w:ascii="Cambria" w:cs="Cambria" w:eastAsia="Cambria" w:hAnsi="Cambria"/>
              <w:b w:val="0"/>
              <w:color w:val="0000ff"/>
              <w:sz w:val="24"/>
              <w:szCs w:val="24"/>
              <w:u w:val="single"/>
              <w:vertAlign w:val="baseline"/>
            </w:rPr>
          </w:rPrChange>
        </w:rPr>
        <w:t xml:space="preserve">System generated tasks e.g.,  the marking of a transaction ready for authorization by somebody with authority to do so.  This then creates an task in the BPM module assigned to the person with authority to authorize. </w:t>
      </w:r>
      <w:r w:rsidDel="00000000" w:rsidR="00000000" w:rsidRPr="00000000">
        <w:rPr>
          <w:rtl w:val="0"/>
        </w:rPr>
      </w:r>
    </w:p>
    <w:p w:rsidR="00000000" w:rsidDel="00000000" w:rsidP="00000000" w:rsidRDefault="00000000" w:rsidRPr="00000000" w14:paraId="000014C9">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7" w:date="2013-11-05T16:40:00Z">
            <w:rPr>
              <w:rFonts w:ascii="Cambria" w:cs="Cambria" w:eastAsia="Cambria" w:hAnsi="Cambria"/>
              <w:b w:val="0"/>
              <w:color w:val="0000ff"/>
              <w:sz w:val="24"/>
              <w:szCs w:val="24"/>
              <w:u w:val="single"/>
              <w:vertAlign w:val="baseline"/>
            </w:rPr>
          </w:rPrChange>
        </w:rPr>
        <w:t xml:space="preserve">The system will be able to determine the next course of action for system tasks i.e., tasks inbuilt in the system work flow.  However, this functionality is not supported for user defined tasks (Ad - hoc tasks).  </w:t>
      </w:r>
      <w:r w:rsidDel="00000000" w:rsidR="00000000" w:rsidRPr="00000000">
        <w:rPr>
          <w:rtl w:val="0"/>
        </w:rPr>
      </w:r>
    </w:p>
    <w:p w:rsidR="00000000" w:rsidDel="00000000" w:rsidP="00000000" w:rsidRDefault="00000000" w:rsidRPr="00000000" w14:paraId="000014CA">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7" w:date="2013-11-05T16:40:00Z">
            <w:rPr>
              <w:rFonts w:ascii="Cambria" w:cs="Cambria" w:eastAsia="Cambria" w:hAnsi="Cambria"/>
              <w:b w:val="0"/>
              <w:color w:val="0000ff"/>
              <w:sz w:val="24"/>
              <w:szCs w:val="24"/>
              <w:u w:val="single"/>
              <w:vertAlign w:val="baseline"/>
            </w:rPr>
          </w:rPrChange>
        </w:rPr>
        <w:t xml:space="preserve">Keeps varied details (KPI’s)  for all tasks, including date created, expected action date, origin, expected next action, assigned to, and created by, </w:t>
      </w:r>
      <w:r w:rsidDel="00000000" w:rsidR="00000000" w:rsidRPr="00000000">
        <w:rPr>
          <w:rtl w:val="0"/>
        </w:rPr>
      </w:r>
    </w:p>
    <w:p w:rsidR="00000000" w:rsidDel="00000000" w:rsidP="00000000" w:rsidRDefault="00000000" w:rsidRPr="00000000" w14:paraId="000014CB">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7" w:date="2013-11-05T16:40:00Z">
            <w:rPr>
              <w:rFonts w:ascii="Cambria" w:cs="Cambria" w:eastAsia="Cambria" w:hAnsi="Cambria"/>
              <w:b w:val="0"/>
              <w:color w:val="0000ff"/>
              <w:sz w:val="24"/>
              <w:szCs w:val="24"/>
              <w:u w:val="single"/>
              <w:vertAlign w:val="baseline"/>
            </w:rPr>
          </w:rPrChange>
        </w:rPr>
        <w:t xml:space="preserve">Escalation of tasks/duties will be facilitated if defined and an action is not taken on a task for a predefined period and the person to escalate to is also defined. </w:t>
      </w:r>
      <w:r w:rsidDel="00000000" w:rsidR="00000000" w:rsidRPr="00000000">
        <w:rPr>
          <w:rtl w:val="0"/>
        </w:rPr>
      </w:r>
    </w:p>
    <w:p w:rsidR="00000000" w:rsidDel="00000000" w:rsidP="00000000" w:rsidRDefault="00000000" w:rsidRPr="00000000" w14:paraId="000014CC">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7" w:date="2013-11-05T16:40:00Z">
            <w:rPr>
              <w:rFonts w:ascii="Cambria" w:cs="Cambria" w:eastAsia="Cambria" w:hAnsi="Cambria"/>
              <w:b w:val="0"/>
              <w:color w:val="0000ff"/>
              <w:sz w:val="24"/>
              <w:szCs w:val="24"/>
              <w:u w:val="single"/>
              <w:vertAlign w:val="baseline"/>
            </w:rPr>
          </w:rPrChange>
        </w:rPr>
        <w:t xml:space="preserve">The BPM module can also be enabled to send email or SMS to the person when a task is assigned to them. </w:t>
      </w:r>
      <w:r w:rsidDel="00000000" w:rsidR="00000000" w:rsidRPr="00000000">
        <w:rPr>
          <w:rtl w:val="0"/>
        </w:rPr>
      </w:r>
    </w:p>
    <w:p w:rsidR="00000000" w:rsidDel="00000000" w:rsidP="00000000" w:rsidRDefault="00000000" w:rsidRPr="00000000" w14:paraId="000014CD">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7" w:date="2013-11-05T16:40:00Z">
            <w:rPr>
              <w:rFonts w:ascii="Cambria" w:cs="Cambria" w:eastAsia="Cambria" w:hAnsi="Cambria"/>
              <w:b w:val="0"/>
              <w:color w:val="0000ff"/>
              <w:sz w:val="24"/>
              <w:szCs w:val="24"/>
              <w:u w:val="single"/>
              <w:vertAlign w:val="baseline"/>
            </w:rPr>
          </w:rPrChange>
        </w:rPr>
        <w:t xml:space="preserve">Users can obtain a list of all the tasks assigned to them when they log into the system at any time. </w:t>
      </w:r>
      <w:r w:rsidDel="00000000" w:rsidR="00000000" w:rsidRPr="00000000">
        <w:rPr>
          <w:rtl w:val="0"/>
        </w:rPr>
      </w:r>
    </w:p>
    <w:p w:rsidR="00000000" w:rsidDel="00000000" w:rsidP="00000000" w:rsidRDefault="00000000" w:rsidRPr="00000000" w14:paraId="000014CE">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7" w:date="2013-11-05T16:40:00Z">
            <w:rPr>
              <w:rFonts w:ascii="Cambria" w:cs="Cambria" w:eastAsia="Cambria" w:hAnsi="Cambria"/>
              <w:b w:val="0"/>
              <w:color w:val="0000ff"/>
              <w:sz w:val="24"/>
              <w:szCs w:val="24"/>
              <w:u w:val="single"/>
              <w:vertAlign w:val="baseline"/>
            </w:rPr>
          </w:rPrChange>
        </w:rPr>
        <w:t xml:space="preserve">Users can create ad hoc tasks and assign them groups or other users. </w:t>
      </w:r>
      <w:r w:rsidDel="00000000" w:rsidR="00000000" w:rsidRPr="00000000">
        <w:rPr>
          <w:rtl w:val="0"/>
        </w:rPr>
      </w:r>
    </w:p>
    <w:p w:rsidR="00000000" w:rsidDel="00000000" w:rsidP="00000000" w:rsidRDefault="00000000" w:rsidRPr="00000000" w14:paraId="000014CF">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7" w:date="2013-11-05T16:40:00Z">
            <w:rPr>
              <w:rFonts w:ascii="Cambria" w:cs="Cambria" w:eastAsia="Cambria" w:hAnsi="Cambria"/>
              <w:b w:val="0"/>
              <w:color w:val="0000ff"/>
              <w:sz w:val="24"/>
              <w:szCs w:val="24"/>
              <w:u w:val="single"/>
              <w:vertAlign w:val="baseline"/>
            </w:rPr>
          </w:rPrChange>
        </w:rPr>
        <w:t xml:space="preserve">Managers and Authorized users can reassign tasks or take tasks and complete them.  </w:t>
      </w:r>
      <w:r w:rsidDel="00000000" w:rsidR="00000000" w:rsidRPr="00000000">
        <w:rPr>
          <w:rtl w:val="0"/>
        </w:rPr>
      </w:r>
    </w:p>
    <w:p w:rsidR="00000000" w:rsidDel="00000000" w:rsidP="00000000" w:rsidRDefault="00000000" w:rsidRPr="00000000" w14:paraId="000014D0">
      <w:pPr>
        <w:numPr>
          <w:ilvl w:val="8"/>
          <w:numId w:val="169"/>
        </w:numPr>
        <w:pBdr>
          <w:top w:space="0" w:sz="0" w:val="nil"/>
          <w:left w:space="0" w:sz="0" w:val="nil"/>
          <w:bottom w:space="0" w:sz="0" w:val="nil"/>
          <w:right w:space="0" w:sz="0" w:val="nil"/>
          <w:between w:space="0" w:sz="0" w:val="nil"/>
        </w:pBdr>
        <w:shd w:fill="auto" w:val="clear"/>
        <w:spacing w:after="0" w:before="0" w:line="240" w:lineRule="auto"/>
        <w:ind w:left="6480" w:hanging="360"/>
        <w:rPr/>
      </w:pPr>
      <w:r w:rsidDel="00000000" w:rsidR="00000000" w:rsidRPr="00000000">
        <w:rPr>
          <w:rFonts w:ascii="Cambria" w:cs="Cambria" w:eastAsia="Cambria" w:hAnsi="Cambria"/>
          <w:b w:val="0"/>
          <w:color w:val="000000"/>
          <w:sz w:val="24"/>
          <w:szCs w:val="24"/>
          <w:u w:val="none"/>
          <w:vertAlign w:val="baseline"/>
          <w:rtl w:val="0"/>
          <w:rPrChange w:author="Heritage Comments" w:id="847" w:date="2013-11-05T16:40:00Z">
            <w:rPr>
              <w:rFonts w:ascii="Cambria" w:cs="Cambria" w:eastAsia="Cambria" w:hAnsi="Cambria"/>
              <w:b w:val="0"/>
              <w:color w:val="0000ff"/>
              <w:sz w:val="24"/>
              <w:szCs w:val="24"/>
              <w:u w:val="single"/>
              <w:vertAlign w:val="baseline"/>
            </w:rPr>
          </w:rPrChange>
        </w:rPr>
        <w:t xml:space="preserve">BPM module provides the functionality to update the status, refer or reject a task assigned to a user. </w:t>
      </w:r>
      <w:r w:rsidDel="00000000" w:rsidR="00000000" w:rsidRPr="00000000">
        <w:rPr>
          <w:rtl w:val="0"/>
        </w:rPr>
      </w:r>
    </w:p>
    <w:p w:rsidR="00000000" w:rsidDel="00000000" w:rsidP="00000000" w:rsidRDefault="00000000" w:rsidRPr="00000000" w14:paraId="000014D1">
      <w:p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r>
    </w:p>
    <w:p w:rsidR="00000000" w:rsidDel="00000000" w:rsidP="00000000" w:rsidRDefault="00000000" w:rsidRPr="00000000" w14:paraId="000014D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Enable integration of business processes with other tertiary systems like document Management and payment gateways. </w:t>
      </w:r>
      <w:r w:rsidDel="00000000" w:rsidR="00000000" w:rsidRPr="00000000">
        <w:rPr>
          <w:rtl w:val="0"/>
        </w:rPr>
      </w:r>
    </w:p>
    <w:p w:rsidR="00000000" w:rsidDel="00000000" w:rsidP="00000000" w:rsidRDefault="00000000" w:rsidRPr="00000000" w14:paraId="000014D3">
      <w:pPr>
        <w:pBdr>
          <w:top w:space="0" w:sz="0" w:val="nil"/>
          <w:left w:space="0" w:sz="0" w:val="nil"/>
          <w:bottom w:space="0" w:sz="0" w:val="nil"/>
          <w:right w:space="0" w:sz="0" w:val="nil"/>
          <w:between w:space="0" w:sz="0" w:val="nil"/>
        </w:pBdr>
        <w:shd w:fill="auto" w:val="clear"/>
        <w:jc w:val="both"/>
        <w:rPr/>
      </w:pPr>
      <w:bookmarkStart w:colFirst="0" w:colLast="0" w:name="_41wqhpa" w:id="270"/>
      <w:bookmarkEnd w:id="270"/>
      <w:r w:rsidDel="00000000" w:rsidR="00000000" w:rsidRPr="00000000">
        <w:rPr>
          <w:rtl w:val="0"/>
        </w:rPr>
      </w:r>
    </w:p>
    <w:p w:rsidR="00000000" w:rsidDel="00000000" w:rsidP="00000000" w:rsidRDefault="00000000" w:rsidRPr="00000000" w14:paraId="000014D4">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7" w:date="2013-11-05T16:40:00Z">
            <w:rPr>
              <w:rFonts w:ascii="Cambria" w:cs="Cambria" w:eastAsia="Cambria" w:hAnsi="Cambria"/>
              <w:b w:val="1"/>
              <w:smallCaps w:val="1"/>
              <w:color w:val="0000ff"/>
              <w:sz w:val="24"/>
              <w:szCs w:val="24"/>
              <w:u w:val="single"/>
              <w:vertAlign w:val="baseline"/>
            </w:rPr>
          </w:rPrChange>
        </w:rPr>
        <w:t xml:space="preserve">REPORTS</w:t>
      </w:r>
      <w:r w:rsidDel="00000000" w:rsidR="00000000" w:rsidRPr="00000000">
        <w:rPr>
          <w:rtl w:val="0"/>
        </w:rPr>
      </w:r>
    </w:p>
    <w:p w:rsidR="00000000" w:rsidDel="00000000" w:rsidP="00000000" w:rsidRDefault="00000000" w:rsidRPr="00000000" w14:paraId="000014D5">
      <w:pPr>
        <w:pBdr>
          <w:top w:space="0" w:sz="0" w:val="nil"/>
          <w:left w:space="0" w:sz="0" w:val="nil"/>
          <w:bottom w:space="0" w:sz="0" w:val="nil"/>
          <w:right w:space="0" w:sz="0" w:val="nil"/>
          <w:between w:space="0" w:sz="0" w:val="nil"/>
        </w:pBdr>
        <w:shd w:fill="auto" w:val="clear"/>
        <w:jc w:val="both"/>
        <w:rPr/>
      </w:pPr>
      <w:bookmarkStart w:colFirst="0" w:colLast="0" w:name="_2h20rx3" w:id="271"/>
      <w:bookmarkEnd w:id="271"/>
      <w:r w:rsidDel="00000000" w:rsidR="00000000" w:rsidRPr="00000000">
        <w:rPr>
          <w:rtl w:val="0"/>
        </w:rPr>
      </w:r>
    </w:p>
    <w:p w:rsidR="00000000" w:rsidDel="00000000" w:rsidP="00000000" w:rsidRDefault="00000000" w:rsidRPr="00000000" w14:paraId="000014D6">
      <w:pPr>
        <w:pBdr>
          <w:top w:space="0" w:sz="0" w:val="nil"/>
          <w:left w:space="0" w:sz="0" w:val="nil"/>
          <w:bottom w:space="0" w:sz="0" w:val="nil"/>
          <w:right w:space="0" w:sz="0" w:val="nil"/>
          <w:between w:space="0" w:sz="0" w:val="nil"/>
        </w:pBdr>
        <w:shd w:fill="auto" w:val="clear"/>
        <w:spacing w:after="200" w:before="0" w:line="276" w:lineRule="auto"/>
        <w:ind w:left="0" w:firstLine="0"/>
        <w:jc w:val="both"/>
        <w:rPr/>
      </w:pPr>
      <w:r w:rsidDel="00000000" w:rsidR="00000000" w:rsidRPr="00000000">
        <w:rPr>
          <w:rFonts w:ascii="Cambria" w:cs="Cambria" w:eastAsia="Cambria" w:hAnsi="Cambria"/>
          <w:b w:val="1"/>
          <w:sz w:val="22"/>
          <w:szCs w:val="22"/>
          <w:vertAlign w:val="baseline"/>
          <w:rtl w:val="0"/>
        </w:rPr>
        <w:t xml:space="preserve">Core Reports</w:t>
      </w:r>
      <w:r w:rsidDel="00000000" w:rsidR="00000000" w:rsidRPr="00000000">
        <w:rPr>
          <w:rtl w:val="0"/>
        </w:rPr>
      </w:r>
    </w:p>
    <w:p w:rsidR="00000000" w:rsidDel="00000000" w:rsidP="00000000" w:rsidRDefault="00000000" w:rsidRPr="00000000" w14:paraId="000014D7">
      <w:pPr>
        <w:numPr>
          <w:ilvl w:val="0"/>
          <w:numId w:val="189"/>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Account types</w:t>
      </w:r>
      <w:r w:rsidDel="00000000" w:rsidR="00000000" w:rsidRPr="00000000">
        <w:rPr>
          <w:rtl w:val="0"/>
        </w:rPr>
      </w:r>
    </w:p>
    <w:p w:rsidR="00000000" w:rsidDel="00000000" w:rsidP="00000000" w:rsidRDefault="00000000" w:rsidRPr="00000000" w14:paraId="000014D8">
      <w:pPr>
        <w:numPr>
          <w:ilvl w:val="0"/>
          <w:numId w:val="189"/>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Agent/insurance companies</w:t>
      </w:r>
      <w:r w:rsidDel="00000000" w:rsidR="00000000" w:rsidRPr="00000000">
        <w:rPr>
          <w:rtl w:val="0"/>
        </w:rPr>
      </w:r>
    </w:p>
    <w:p w:rsidR="00000000" w:rsidDel="00000000" w:rsidP="00000000" w:rsidRDefault="00000000" w:rsidRPr="00000000" w14:paraId="000014D9">
      <w:pPr>
        <w:numPr>
          <w:ilvl w:val="0"/>
          <w:numId w:val="189"/>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Binders</w:t>
      </w:r>
      <w:r w:rsidDel="00000000" w:rsidR="00000000" w:rsidRPr="00000000">
        <w:rPr>
          <w:rtl w:val="0"/>
        </w:rPr>
      </w:r>
    </w:p>
    <w:p w:rsidR="00000000" w:rsidDel="00000000" w:rsidP="00000000" w:rsidRDefault="00000000" w:rsidRPr="00000000" w14:paraId="000014DA">
      <w:pPr>
        <w:numPr>
          <w:ilvl w:val="0"/>
          <w:numId w:val="189"/>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Classes</w:t>
      </w:r>
      <w:r w:rsidDel="00000000" w:rsidR="00000000" w:rsidRPr="00000000">
        <w:rPr>
          <w:rtl w:val="0"/>
        </w:rPr>
      </w:r>
    </w:p>
    <w:p w:rsidR="00000000" w:rsidDel="00000000" w:rsidP="00000000" w:rsidRDefault="00000000" w:rsidRPr="00000000" w14:paraId="000014DB">
      <w:pPr>
        <w:numPr>
          <w:ilvl w:val="0"/>
          <w:numId w:val="189"/>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Clauses</w:t>
      </w:r>
      <w:r w:rsidDel="00000000" w:rsidR="00000000" w:rsidRPr="00000000">
        <w:rPr>
          <w:rtl w:val="0"/>
        </w:rPr>
      </w:r>
    </w:p>
    <w:p w:rsidR="00000000" w:rsidDel="00000000" w:rsidP="00000000" w:rsidRDefault="00000000" w:rsidRPr="00000000" w14:paraId="000014DC">
      <w:pPr>
        <w:numPr>
          <w:ilvl w:val="0"/>
          <w:numId w:val="189"/>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Company details</w:t>
      </w:r>
      <w:r w:rsidDel="00000000" w:rsidR="00000000" w:rsidRPr="00000000">
        <w:rPr>
          <w:rtl w:val="0"/>
        </w:rPr>
      </w:r>
    </w:p>
    <w:p w:rsidR="00000000" w:rsidDel="00000000" w:rsidP="00000000" w:rsidRDefault="00000000" w:rsidRPr="00000000" w14:paraId="000014DD">
      <w:pPr>
        <w:numPr>
          <w:ilvl w:val="0"/>
          <w:numId w:val="189"/>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Correspondent</w:t>
      </w:r>
      <w:r w:rsidDel="00000000" w:rsidR="00000000" w:rsidRPr="00000000">
        <w:rPr>
          <w:rtl w:val="0"/>
        </w:rPr>
      </w:r>
    </w:p>
    <w:p w:rsidR="00000000" w:rsidDel="00000000" w:rsidP="00000000" w:rsidRDefault="00000000" w:rsidRPr="00000000" w14:paraId="000014DE">
      <w:pPr>
        <w:numPr>
          <w:ilvl w:val="0"/>
          <w:numId w:val="189"/>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Correspondent fees</w:t>
      </w:r>
      <w:r w:rsidDel="00000000" w:rsidR="00000000" w:rsidRPr="00000000">
        <w:rPr>
          <w:rtl w:val="0"/>
        </w:rPr>
      </w:r>
    </w:p>
    <w:p w:rsidR="00000000" w:rsidDel="00000000" w:rsidP="00000000" w:rsidRDefault="00000000" w:rsidRPr="00000000" w14:paraId="000014DF">
      <w:pPr>
        <w:numPr>
          <w:ilvl w:val="0"/>
          <w:numId w:val="189"/>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Currency details</w:t>
      </w:r>
      <w:r w:rsidDel="00000000" w:rsidR="00000000" w:rsidRPr="00000000">
        <w:rPr>
          <w:rtl w:val="0"/>
        </w:rPr>
      </w:r>
    </w:p>
    <w:p w:rsidR="00000000" w:rsidDel="00000000" w:rsidP="00000000" w:rsidRDefault="00000000" w:rsidRPr="00000000" w14:paraId="000014E0">
      <w:pPr>
        <w:numPr>
          <w:ilvl w:val="0"/>
          <w:numId w:val="189"/>
        </w:numPr>
        <w:pBdr>
          <w:top w:space="0" w:sz="0" w:val="nil"/>
          <w:left w:space="0" w:sz="0" w:val="nil"/>
          <w:bottom w:space="0" w:sz="0" w:val="nil"/>
          <w:right w:space="0" w:sz="0" w:val="nil"/>
          <w:between w:space="0" w:sz="0" w:val="nil"/>
        </w:pBdr>
        <w:shd w:fill="auto" w:val="clear"/>
        <w:spacing w:after="20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Road conditions</w:t>
      </w:r>
      <w:r w:rsidDel="00000000" w:rsidR="00000000" w:rsidRPr="00000000">
        <w:rPr>
          <w:rtl w:val="0"/>
        </w:rPr>
      </w:r>
    </w:p>
    <w:p w:rsidR="00000000" w:rsidDel="00000000" w:rsidP="00000000" w:rsidRDefault="00000000" w:rsidRPr="00000000" w14:paraId="000014E1">
      <w:pPr>
        <w:pBdr>
          <w:top w:space="0" w:sz="0" w:val="nil"/>
          <w:left w:space="0" w:sz="0" w:val="nil"/>
          <w:bottom w:space="0" w:sz="0" w:val="nil"/>
          <w:right w:space="0" w:sz="0" w:val="nil"/>
          <w:between w:space="0" w:sz="0" w:val="nil"/>
        </w:pBdr>
        <w:shd w:fill="auto" w:val="clear"/>
        <w:spacing w:after="200" w:before="0" w:line="276" w:lineRule="auto"/>
        <w:ind w:left="-270" w:firstLine="0"/>
        <w:jc w:val="both"/>
        <w:rPr/>
      </w:pPr>
      <w:bookmarkStart w:colFirst="0" w:colLast="0" w:name="_w7b24w" w:id="272"/>
      <w:bookmarkEnd w:id="272"/>
      <w:r w:rsidDel="00000000" w:rsidR="00000000" w:rsidRPr="00000000">
        <w:rPr>
          <w:rFonts w:ascii="Cambria" w:cs="Cambria" w:eastAsia="Cambria" w:hAnsi="Cambria"/>
          <w:b w:val="1"/>
          <w:sz w:val="22"/>
          <w:szCs w:val="22"/>
          <w:vertAlign w:val="baseline"/>
          <w:rtl w:val="0"/>
        </w:rPr>
        <w:tab/>
      </w:r>
      <w:r w:rsidDel="00000000" w:rsidR="00000000" w:rsidRPr="00000000">
        <w:rPr>
          <w:rtl w:val="0"/>
        </w:rPr>
      </w:r>
    </w:p>
    <w:p w:rsidR="00000000" w:rsidDel="00000000" w:rsidP="00000000" w:rsidRDefault="00000000" w:rsidRPr="00000000" w14:paraId="000014E2">
      <w:pPr>
        <w:pBdr>
          <w:top w:space="0" w:sz="0" w:val="nil"/>
          <w:left w:space="0" w:sz="0" w:val="nil"/>
          <w:bottom w:space="0" w:sz="0" w:val="nil"/>
          <w:right w:space="0" w:sz="0" w:val="nil"/>
          <w:between w:space="0" w:sz="0" w:val="nil"/>
        </w:pBdr>
        <w:shd w:fill="auto" w:val="clear"/>
        <w:spacing w:after="200" w:before="0" w:line="276" w:lineRule="auto"/>
        <w:ind w:left="-270" w:firstLine="270"/>
        <w:jc w:val="both"/>
        <w:rPr/>
      </w:pPr>
      <w:r w:rsidDel="00000000" w:rsidR="00000000" w:rsidRPr="00000000">
        <w:rPr>
          <w:rFonts w:ascii="Cambria" w:cs="Cambria" w:eastAsia="Cambria" w:hAnsi="Cambria"/>
          <w:b w:val="1"/>
          <w:sz w:val="22"/>
          <w:szCs w:val="22"/>
          <w:vertAlign w:val="baseline"/>
          <w:rtl w:val="0"/>
        </w:rPr>
        <w:t xml:space="preserve">UNDEWRITTING REPORTS</w:t>
      </w:r>
      <w:r w:rsidDel="00000000" w:rsidR="00000000" w:rsidRPr="00000000">
        <w:rPr>
          <w:rtl w:val="0"/>
        </w:rPr>
      </w:r>
    </w:p>
    <w:p w:rsidR="00000000" w:rsidDel="00000000" w:rsidP="00000000" w:rsidRDefault="00000000" w:rsidRPr="00000000" w14:paraId="000014E3">
      <w:pPr>
        <w:numPr>
          <w:ilvl w:val="0"/>
          <w:numId w:val="187"/>
        </w:numPr>
        <w:pBdr>
          <w:top w:space="0" w:sz="0" w:val="nil"/>
          <w:left w:space="0" w:sz="0" w:val="nil"/>
          <w:bottom w:space="0" w:sz="0" w:val="nil"/>
          <w:right w:space="0" w:sz="0" w:val="nil"/>
          <w:between w:space="0" w:sz="0" w:val="nil"/>
        </w:pBdr>
        <w:shd w:fill="auto" w:val="clear"/>
        <w:spacing w:after="0" w:afterAutospacing="0" w:before="0" w:line="276" w:lineRule="auto"/>
        <w:ind w:left="360" w:hanging="360"/>
        <w:jc w:val="both"/>
        <w:rPr/>
      </w:pPr>
      <w:r w:rsidDel="00000000" w:rsidR="00000000" w:rsidRPr="00000000">
        <w:rPr>
          <w:rFonts w:ascii="Cambria" w:cs="Cambria" w:eastAsia="Cambria" w:hAnsi="Cambria"/>
          <w:b w:val="1"/>
          <w:sz w:val="22"/>
          <w:szCs w:val="22"/>
          <w:vertAlign w:val="baseline"/>
          <w:rtl w:val="0"/>
        </w:rPr>
        <w:t xml:space="preserve">Setup</w:t>
      </w:r>
      <w:r w:rsidDel="00000000" w:rsidR="00000000" w:rsidRPr="00000000">
        <w:rPr>
          <w:rtl w:val="0"/>
        </w:rPr>
      </w:r>
    </w:p>
    <w:p w:rsidR="00000000" w:rsidDel="00000000" w:rsidP="00000000" w:rsidRDefault="00000000" w:rsidRPr="00000000" w14:paraId="000014E4">
      <w:pPr>
        <w:numPr>
          <w:ilvl w:val="0"/>
          <w:numId w:val="192"/>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Premium items report</w:t>
      </w:r>
      <w:r w:rsidDel="00000000" w:rsidR="00000000" w:rsidRPr="00000000">
        <w:rPr>
          <w:rtl w:val="0"/>
        </w:rPr>
      </w:r>
    </w:p>
    <w:p w:rsidR="00000000" w:rsidDel="00000000" w:rsidP="00000000" w:rsidRDefault="00000000" w:rsidRPr="00000000" w14:paraId="000014E5">
      <w:pPr>
        <w:numPr>
          <w:ilvl w:val="0"/>
          <w:numId w:val="192"/>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Products</w:t>
      </w:r>
      <w:r w:rsidDel="00000000" w:rsidR="00000000" w:rsidRPr="00000000">
        <w:rPr>
          <w:rtl w:val="0"/>
        </w:rPr>
      </w:r>
    </w:p>
    <w:p w:rsidR="00000000" w:rsidDel="00000000" w:rsidP="00000000" w:rsidRDefault="00000000" w:rsidRPr="00000000" w14:paraId="000014E6">
      <w:pPr>
        <w:numPr>
          <w:ilvl w:val="0"/>
          <w:numId w:val="192"/>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Clauses</w:t>
      </w:r>
      <w:r w:rsidDel="00000000" w:rsidR="00000000" w:rsidRPr="00000000">
        <w:rPr>
          <w:rtl w:val="0"/>
        </w:rPr>
      </w:r>
    </w:p>
    <w:p w:rsidR="00000000" w:rsidDel="00000000" w:rsidP="00000000" w:rsidRDefault="00000000" w:rsidRPr="00000000" w14:paraId="000014E7">
      <w:pPr>
        <w:numPr>
          <w:ilvl w:val="0"/>
          <w:numId w:val="192"/>
        </w:numPr>
        <w:pBdr>
          <w:top w:space="0" w:sz="0" w:val="nil"/>
          <w:left w:space="0" w:sz="0" w:val="nil"/>
          <w:bottom w:space="0" w:sz="0" w:val="nil"/>
          <w:right w:space="0" w:sz="0" w:val="nil"/>
          <w:between w:space="0" w:sz="0" w:val="nil"/>
        </w:pBdr>
        <w:shd w:fill="auto" w:val="clear"/>
        <w:spacing w:after="20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Classes</w:t>
      </w:r>
      <w:r w:rsidDel="00000000" w:rsidR="00000000" w:rsidRPr="00000000">
        <w:rPr>
          <w:rtl w:val="0"/>
        </w:rPr>
      </w:r>
    </w:p>
    <w:p w:rsidR="00000000" w:rsidDel="00000000" w:rsidP="00000000" w:rsidRDefault="00000000" w:rsidRPr="00000000" w14:paraId="000014E8">
      <w:pPr>
        <w:pBdr>
          <w:top w:space="0" w:sz="0" w:val="nil"/>
          <w:left w:space="0" w:sz="0" w:val="nil"/>
          <w:bottom w:space="0" w:sz="0" w:val="nil"/>
          <w:right w:space="0" w:sz="0" w:val="nil"/>
          <w:between w:space="0" w:sz="0" w:val="nil"/>
        </w:pBdr>
        <w:shd w:fill="auto" w:val="clear"/>
        <w:spacing w:after="200" w:before="0" w:line="276" w:lineRule="auto"/>
        <w:ind w:left="810" w:firstLine="0"/>
        <w:jc w:val="both"/>
        <w:rPr/>
      </w:pPr>
      <w:r w:rsidDel="00000000" w:rsidR="00000000" w:rsidRPr="00000000">
        <w:rPr>
          <w:rtl w:val="0"/>
        </w:rPr>
      </w:r>
    </w:p>
    <w:p w:rsidR="00000000" w:rsidDel="00000000" w:rsidP="00000000" w:rsidRDefault="00000000" w:rsidRPr="00000000" w14:paraId="000014E9">
      <w:pPr>
        <w:numPr>
          <w:ilvl w:val="0"/>
          <w:numId w:val="187"/>
        </w:numPr>
        <w:pBdr>
          <w:top w:space="0" w:sz="0" w:val="nil"/>
          <w:left w:space="0" w:sz="0" w:val="nil"/>
          <w:bottom w:space="0" w:sz="0" w:val="nil"/>
          <w:right w:space="0" w:sz="0" w:val="nil"/>
          <w:between w:space="0" w:sz="0" w:val="nil"/>
        </w:pBdr>
        <w:shd w:fill="auto" w:val="clear"/>
        <w:spacing w:after="0" w:afterAutospacing="0" w:before="0" w:line="276" w:lineRule="auto"/>
        <w:ind w:left="180" w:firstLine="0"/>
        <w:jc w:val="both"/>
        <w:rPr/>
      </w:pPr>
      <w:r w:rsidDel="00000000" w:rsidR="00000000" w:rsidRPr="00000000">
        <w:rPr>
          <w:rFonts w:ascii="Cambria" w:cs="Cambria" w:eastAsia="Cambria" w:hAnsi="Cambria"/>
          <w:b w:val="1"/>
          <w:sz w:val="22"/>
          <w:szCs w:val="22"/>
          <w:vertAlign w:val="baseline"/>
          <w:rtl w:val="0"/>
        </w:rPr>
        <w:t xml:space="preserve">Certificates Report</w:t>
      </w:r>
      <w:r w:rsidDel="00000000" w:rsidR="00000000" w:rsidRPr="00000000">
        <w:rPr>
          <w:rtl w:val="0"/>
        </w:rPr>
      </w:r>
    </w:p>
    <w:p w:rsidR="00000000" w:rsidDel="00000000" w:rsidP="00000000" w:rsidRDefault="00000000" w:rsidRPr="00000000" w14:paraId="000014EA">
      <w:pPr>
        <w:numPr>
          <w:ilvl w:val="0"/>
          <w:numId w:val="191"/>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Certificate stock</w:t>
      </w:r>
      <w:r w:rsidDel="00000000" w:rsidR="00000000" w:rsidRPr="00000000">
        <w:rPr>
          <w:rtl w:val="0"/>
        </w:rPr>
      </w:r>
    </w:p>
    <w:p w:rsidR="00000000" w:rsidDel="00000000" w:rsidP="00000000" w:rsidRDefault="00000000" w:rsidRPr="00000000" w14:paraId="000014EB">
      <w:pPr>
        <w:numPr>
          <w:ilvl w:val="0"/>
          <w:numId w:val="191"/>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Certificate usage</w:t>
      </w:r>
      <w:r w:rsidDel="00000000" w:rsidR="00000000" w:rsidRPr="00000000">
        <w:rPr>
          <w:rtl w:val="0"/>
        </w:rPr>
      </w:r>
    </w:p>
    <w:p w:rsidR="00000000" w:rsidDel="00000000" w:rsidP="00000000" w:rsidRDefault="00000000" w:rsidRPr="00000000" w14:paraId="000014EC">
      <w:pPr>
        <w:numPr>
          <w:ilvl w:val="0"/>
          <w:numId w:val="191"/>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Certificate distribution</w:t>
      </w:r>
      <w:r w:rsidDel="00000000" w:rsidR="00000000" w:rsidRPr="00000000">
        <w:rPr>
          <w:rtl w:val="0"/>
        </w:rPr>
      </w:r>
    </w:p>
    <w:p w:rsidR="00000000" w:rsidDel="00000000" w:rsidP="00000000" w:rsidRDefault="00000000" w:rsidRPr="00000000" w14:paraId="000014ED">
      <w:pPr>
        <w:numPr>
          <w:ilvl w:val="0"/>
          <w:numId w:val="191"/>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Signed Certificates</w:t>
      </w:r>
      <w:r w:rsidDel="00000000" w:rsidR="00000000" w:rsidRPr="00000000">
        <w:rPr>
          <w:rtl w:val="0"/>
        </w:rPr>
      </w:r>
    </w:p>
    <w:p w:rsidR="00000000" w:rsidDel="00000000" w:rsidP="00000000" w:rsidRDefault="00000000" w:rsidRPr="00000000" w14:paraId="000014EE">
      <w:pPr>
        <w:numPr>
          <w:ilvl w:val="0"/>
          <w:numId w:val="191"/>
        </w:numPr>
        <w:pBdr>
          <w:top w:space="0" w:sz="0" w:val="nil"/>
          <w:left w:space="0" w:sz="0" w:val="nil"/>
          <w:bottom w:space="0" w:sz="0" w:val="nil"/>
          <w:right w:space="0" w:sz="0" w:val="nil"/>
          <w:between w:space="0" w:sz="0" w:val="nil"/>
        </w:pBdr>
        <w:shd w:fill="auto" w:val="clear"/>
        <w:spacing w:after="20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Allocated certificates</w:t>
      </w:r>
      <w:r w:rsidDel="00000000" w:rsidR="00000000" w:rsidRPr="00000000">
        <w:rPr>
          <w:rtl w:val="0"/>
        </w:rPr>
      </w:r>
    </w:p>
    <w:p w:rsidR="00000000" w:rsidDel="00000000" w:rsidP="00000000" w:rsidRDefault="00000000" w:rsidRPr="00000000" w14:paraId="000014EF">
      <w:pPr>
        <w:pBdr>
          <w:top w:space="0" w:sz="0" w:val="nil"/>
          <w:left w:space="0" w:sz="0" w:val="nil"/>
          <w:bottom w:space="0" w:sz="0" w:val="nil"/>
          <w:right w:space="0" w:sz="0" w:val="nil"/>
          <w:between w:space="0" w:sz="0" w:val="nil"/>
        </w:pBdr>
        <w:shd w:fill="auto" w:val="clear"/>
        <w:spacing w:after="200" w:before="0" w:line="276" w:lineRule="auto"/>
        <w:ind w:left="90" w:firstLine="0"/>
        <w:jc w:val="both"/>
        <w:rPr/>
      </w:pPr>
      <w:r w:rsidDel="00000000" w:rsidR="00000000" w:rsidRPr="00000000">
        <w:rPr>
          <w:rtl w:val="0"/>
        </w:rPr>
      </w:r>
    </w:p>
    <w:p w:rsidR="00000000" w:rsidDel="00000000" w:rsidP="00000000" w:rsidRDefault="00000000" w:rsidRPr="00000000" w14:paraId="000014F0">
      <w:pPr>
        <w:pBdr>
          <w:top w:space="0" w:sz="0" w:val="nil"/>
          <w:left w:space="0" w:sz="0" w:val="nil"/>
          <w:bottom w:space="0" w:sz="0" w:val="nil"/>
          <w:right w:space="0" w:sz="0" w:val="nil"/>
          <w:between w:space="0" w:sz="0" w:val="nil"/>
        </w:pBdr>
        <w:shd w:fill="auto" w:val="clear"/>
        <w:spacing w:after="200" w:before="0" w:line="276" w:lineRule="auto"/>
        <w:ind w:left="90" w:firstLine="0"/>
        <w:jc w:val="both"/>
        <w:rPr/>
      </w:pPr>
      <w:r w:rsidDel="00000000" w:rsidR="00000000" w:rsidRPr="00000000">
        <w:rPr>
          <w:rtl w:val="0"/>
        </w:rPr>
      </w:r>
    </w:p>
    <w:p w:rsidR="00000000" w:rsidDel="00000000" w:rsidP="00000000" w:rsidRDefault="00000000" w:rsidRPr="00000000" w14:paraId="000014F1">
      <w:pPr>
        <w:numPr>
          <w:ilvl w:val="0"/>
          <w:numId w:val="187"/>
        </w:numPr>
        <w:pBdr>
          <w:top w:space="0" w:sz="0" w:val="nil"/>
          <w:left w:space="0" w:sz="0" w:val="nil"/>
          <w:bottom w:space="0" w:sz="0" w:val="nil"/>
          <w:right w:space="0" w:sz="0" w:val="nil"/>
          <w:between w:space="0" w:sz="0" w:val="nil"/>
        </w:pBdr>
        <w:shd w:fill="auto" w:val="clear"/>
        <w:spacing w:after="0" w:afterAutospacing="0" w:before="0" w:line="276" w:lineRule="auto"/>
        <w:ind w:left="360" w:hanging="360"/>
        <w:jc w:val="both"/>
        <w:rPr/>
      </w:pPr>
      <w:r w:rsidDel="00000000" w:rsidR="00000000" w:rsidRPr="00000000">
        <w:rPr>
          <w:rFonts w:ascii="Cambria" w:cs="Cambria" w:eastAsia="Cambria" w:hAnsi="Cambria"/>
          <w:b w:val="1"/>
          <w:sz w:val="22"/>
          <w:szCs w:val="22"/>
          <w:vertAlign w:val="baseline"/>
          <w:rtl w:val="0"/>
        </w:rPr>
        <w:t xml:space="preserve">Processing Reports</w:t>
      </w:r>
      <w:r w:rsidDel="00000000" w:rsidR="00000000" w:rsidRPr="00000000">
        <w:rPr>
          <w:rtl w:val="0"/>
        </w:rPr>
      </w:r>
    </w:p>
    <w:p w:rsidR="00000000" w:rsidDel="00000000" w:rsidP="00000000" w:rsidRDefault="00000000" w:rsidRPr="00000000" w14:paraId="000014F2">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Premium calculation normal</w:t>
      </w:r>
      <w:r w:rsidDel="00000000" w:rsidR="00000000" w:rsidRPr="00000000">
        <w:rPr>
          <w:rtl w:val="0"/>
        </w:rPr>
      </w:r>
    </w:p>
    <w:p w:rsidR="00000000" w:rsidDel="00000000" w:rsidP="00000000" w:rsidRDefault="00000000" w:rsidRPr="00000000" w14:paraId="000014F3">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Premium calculation (coinsurance) </w:t>
      </w:r>
      <w:r w:rsidDel="00000000" w:rsidR="00000000" w:rsidRPr="00000000">
        <w:rPr>
          <w:rtl w:val="0"/>
        </w:rPr>
      </w:r>
    </w:p>
    <w:p w:rsidR="00000000" w:rsidDel="00000000" w:rsidP="00000000" w:rsidRDefault="00000000" w:rsidRPr="00000000" w14:paraId="000014F4">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Monthly Premium production report</w:t>
      </w:r>
      <w:r w:rsidDel="00000000" w:rsidR="00000000" w:rsidRPr="00000000">
        <w:rPr>
          <w:rtl w:val="0"/>
        </w:rPr>
      </w:r>
    </w:p>
    <w:p w:rsidR="00000000" w:rsidDel="00000000" w:rsidP="00000000" w:rsidRDefault="00000000" w:rsidRPr="00000000" w14:paraId="000014F5">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Endorsement s list report</w:t>
      </w:r>
      <w:r w:rsidDel="00000000" w:rsidR="00000000" w:rsidRPr="00000000">
        <w:rPr>
          <w:rtl w:val="0"/>
        </w:rPr>
      </w:r>
    </w:p>
    <w:p w:rsidR="00000000" w:rsidDel="00000000" w:rsidP="00000000" w:rsidRDefault="00000000" w:rsidRPr="00000000" w14:paraId="000014F6">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Endorsement</w:t>
      </w:r>
      <w:r w:rsidDel="00000000" w:rsidR="00000000" w:rsidRPr="00000000">
        <w:rPr>
          <w:rtl w:val="0"/>
        </w:rPr>
      </w:r>
    </w:p>
    <w:p w:rsidR="00000000" w:rsidDel="00000000" w:rsidP="00000000" w:rsidRDefault="00000000" w:rsidRPr="00000000" w14:paraId="000014F7">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Collective Endorsement</w:t>
      </w:r>
      <w:r w:rsidDel="00000000" w:rsidR="00000000" w:rsidRPr="00000000">
        <w:rPr>
          <w:rtl w:val="0"/>
        </w:rPr>
      </w:r>
    </w:p>
    <w:p w:rsidR="00000000" w:rsidDel="00000000" w:rsidP="00000000" w:rsidRDefault="00000000" w:rsidRPr="00000000" w14:paraId="000014F8">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Endorsement draft</w:t>
      </w:r>
      <w:r w:rsidDel="00000000" w:rsidR="00000000" w:rsidRPr="00000000">
        <w:rPr>
          <w:rtl w:val="0"/>
        </w:rPr>
      </w:r>
    </w:p>
    <w:p w:rsidR="00000000" w:rsidDel="00000000" w:rsidP="00000000" w:rsidRDefault="00000000" w:rsidRPr="00000000" w14:paraId="000014F9">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Policy draft</w:t>
      </w:r>
      <w:r w:rsidDel="00000000" w:rsidR="00000000" w:rsidRPr="00000000">
        <w:rPr>
          <w:rtl w:val="0"/>
        </w:rPr>
      </w:r>
    </w:p>
    <w:p w:rsidR="00000000" w:rsidDel="00000000" w:rsidP="00000000" w:rsidRDefault="00000000" w:rsidRPr="00000000" w14:paraId="000014FA">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Agency debit note</w:t>
      </w:r>
      <w:r w:rsidDel="00000000" w:rsidR="00000000" w:rsidRPr="00000000">
        <w:rPr>
          <w:rtl w:val="0"/>
        </w:rPr>
      </w:r>
    </w:p>
    <w:p w:rsidR="00000000" w:rsidDel="00000000" w:rsidP="00000000" w:rsidRDefault="00000000" w:rsidRPr="00000000" w14:paraId="000014FB">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Direct client Debit note</w:t>
      </w:r>
      <w:r w:rsidDel="00000000" w:rsidR="00000000" w:rsidRPr="00000000">
        <w:rPr>
          <w:rtl w:val="0"/>
        </w:rPr>
      </w:r>
    </w:p>
    <w:p w:rsidR="00000000" w:rsidDel="00000000" w:rsidP="00000000" w:rsidRDefault="00000000" w:rsidRPr="00000000" w14:paraId="000014FC">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Charge note</w:t>
      </w:r>
      <w:r w:rsidDel="00000000" w:rsidR="00000000" w:rsidRPr="00000000">
        <w:rPr>
          <w:rtl w:val="0"/>
        </w:rPr>
      </w:r>
    </w:p>
    <w:p w:rsidR="00000000" w:rsidDel="00000000" w:rsidP="00000000" w:rsidRDefault="00000000" w:rsidRPr="00000000" w14:paraId="000014FD">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Facultative replacements</w:t>
      </w:r>
      <w:r w:rsidDel="00000000" w:rsidR="00000000" w:rsidRPr="00000000">
        <w:rPr>
          <w:rtl w:val="0"/>
        </w:rPr>
      </w:r>
    </w:p>
    <w:p w:rsidR="00000000" w:rsidDel="00000000" w:rsidP="00000000" w:rsidRDefault="00000000" w:rsidRPr="00000000" w14:paraId="000014FE">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Monthly expected renewals</w:t>
      </w:r>
      <w:r w:rsidDel="00000000" w:rsidR="00000000" w:rsidRPr="00000000">
        <w:rPr>
          <w:rtl w:val="0"/>
        </w:rPr>
      </w:r>
    </w:p>
    <w:p w:rsidR="00000000" w:rsidDel="00000000" w:rsidP="00000000" w:rsidRDefault="00000000" w:rsidRPr="00000000" w14:paraId="000014FF">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Renewal notice</w:t>
      </w:r>
      <w:r w:rsidDel="00000000" w:rsidR="00000000" w:rsidRPr="00000000">
        <w:rPr>
          <w:rtl w:val="0"/>
        </w:rPr>
      </w:r>
    </w:p>
    <w:p w:rsidR="00000000" w:rsidDel="00000000" w:rsidP="00000000" w:rsidRDefault="00000000" w:rsidRPr="00000000" w14:paraId="00001500">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Renewal notice advise list</w:t>
      </w:r>
      <w:r w:rsidDel="00000000" w:rsidR="00000000" w:rsidRPr="00000000">
        <w:rPr>
          <w:rtl w:val="0"/>
        </w:rPr>
      </w:r>
    </w:p>
    <w:p w:rsidR="00000000" w:rsidDel="00000000" w:rsidP="00000000" w:rsidRDefault="00000000" w:rsidRPr="00000000" w14:paraId="00001501">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Schedule of insurers</w:t>
      </w:r>
      <w:r w:rsidDel="00000000" w:rsidR="00000000" w:rsidRPr="00000000">
        <w:rPr>
          <w:rtl w:val="0"/>
        </w:rPr>
      </w:r>
    </w:p>
    <w:p w:rsidR="00000000" w:rsidDel="00000000" w:rsidP="00000000" w:rsidRDefault="00000000" w:rsidRPr="00000000" w14:paraId="00001502">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Coinsurance apportionment</w:t>
      </w:r>
      <w:r w:rsidDel="00000000" w:rsidR="00000000" w:rsidRPr="00000000">
        <w:rPr>
          <w:rtl w:val="0"/>
        </w:rPr>
      </w:r>
    </w:p>
    <w:p w:rsidR="00000000" w:rsidDel="00000000" w:rsidP="00000000" w:rsidRDefault="00000000" w:rsidRPr="00000000" w14:paraId="00001503">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Service fee report</w:t>
      </w:r>
      <w:r w:rsidDel="00000000" w:rsidR="00000000" w:rsidRPr="00000000">
        <w:rPr>
          <w:rtl w:val="0"/>
        </w:rPr>
      </w:r>
    </w:p>
    <w:p w:rsidR="00000000" w:rsidDel="00000000" w:rsidP="00000000" w:rsidRDefault="00000000" w:rsidRPr="00000000" w14:paraId="00001504">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Claim experience (per agent) </w:t>
      </w:r>
      <w:r w:rsidDel="00000000" w:rsidR="00000000" w:rsidRPr="00000000">
        <w:rPr>
          <w:rtl w:val="0"/>
        </w:rPr>
      </w:r>
    </w:p>
    <w:p w:rsidR="00000000" w:rsidDel="00000000" w:rsidP="00000000" w:rsidRDefault="00000000" w:rsidRPr="00000000" w14:paraId="00001505">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Claim experience (client) </w:t>
      </w:r>
      <w:r w:rsidDel="00000000" w:rsidR="00000000" w:rsidRPr="00000000">
        <w:rPr>
          <w:rtl w:val="0"/>
        </w:rPr>
      </w:r>
    </w:p>
    <w:p w:rsidR="00000000" w:rsidDel="00000000" w:rsidP="00000000" w:rsidRDefault="00000000" w:rsidRPr="00000000" w14:paraId="00001506">
      <w:pPr>
        <w:numPr>
          <w:ilvl w:val="0"/>
          <w:numId w:val="194"/>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Claim experience (branch) </w:t>
      </w:r>
      <w:r w:rsidDel="00000000" w:rsidR="00000000" w:rsidRPr="00000000">
        <w:rPr>
          <w:rtl w:val="0"/>
        </w:rPr>
      </w:r>
    </w:p>
    <w:p w:rsidR="00000000" w:rsidDel="00000000" w:rsidP="00000000" w:rsidRDefault="00000000" w:rsidRPr="00000000" w14:paraId="00001507">
      <w:pPr>
        <w:numPr>
          <w:ilvl w:val="0"/>
          <w:numId w:val="194"/>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Reinsurance Bordeaux</w:t>
      </w:r>
      <w:r w:rsidDel="00000000" w:rsidR="00000000" w:rsidRPr="00000000">
        <w:rPr>
          <w:rtl w:val="0"/>
        </w:rPr>
      </w:r>
    </w:p>
    <w:p w:rsidR="00000000" w:rsidDel="00000000" w:rsidP="00000000" w:rsidRDefault="00000000" w:rsidRPr="00000000" w14:paraId="00001508">
      <w:pPr>
        <w:pBdr>
          <w:top w:space="0" w:sz="0" w:val="nil"/>
          <w:left w:space="0" w:sz="0" w:val="nil"/>
          <w:bottom w:space="0" w:sz="0" w:val="nil"/>
          <w:right w:space="0" w:sz="0" w:val="nil"/>
          <w:between w:space="0" w:sz="0" w:val="nil"/>
        </w:pBdr>
        <w:shd w:fill="auto" w:val="clear"/>
        <w:spacing w:after="200" w:before="0" w:line="276" w:lineRule="auto"/>
        <w:ind w:left="1440" w:firstLine="0"/>
        <w:jc w:val="both"/>
        <w:rPr/>
      </w:pPr>
      <w:r w:rsidDel="00000000" w:rsidR="00000000" w:rsidRPr="00000000">
        <w:rPr>
          <w:rtl w:val="0"/>
        </w:rPr>
      </w:r>
    </w:p>
    <w:p w:rsidR="00000000" w:rsidDel="00000000" w:rsidP="00000000" w:rsidRDefault="00000000" w:rsidRPr="00000000" w14:paraId="00001509">
      <w:pPr>
        <w:numPr>
          <w:ilvl w:val="0"/>
          <w:numId w:val="187"/>
        </w:numPr>
        <w:pBdr>
          <w:top w:space="0" w:sz="0" w:val="nil"/>
          <w:left w:space="0" w:sz="0" w:val="nil"/>
          <w:bottom w:space="0" w:sz="0" w:val="nil"/>
          <w:right w:space="0" w:sz="0" w:val="nil"/>
          <w:between w:space="0" w:sz="0" w:val="nil"/>
        </w:pBdr>
        <w:shd w:fill="auto" w:val="clear"/>
        <w:spacing w:after="0" w:afterAutospacing="0" w:before="0" w:line="276" w:lineRule="auto"/>
        <w:ind w:left="360" w:hanging="360"/>
        <w:jc w:val="both"/>
        <w:rPr/>
      </w:pPr>
      <w:r w:rsidDel="00000000" w:rsidR="00000000" w:rsidRPr="00000000">
        <w:rPr>
          <w:rFonts w:ascii="Cambria" w:cs="Cambria" w:eastAsia="Cambria" w:hAnsi="Cambria"/>
          <w:b w:val="1"/>
          <w:sz w:val="22"/>
          <w:szCs w:val="22"/>
          <w:vertAlign w:val="baseline"/>
          <w:rtl w:val="0"/>
        </w:rPr>
        <w:t xml:space="preserve">Reinsurance Reports</w:t>
      </w:r>
      <w:r w:rsidDel="00000000" w:rsidR="00000000" w:rsidRPr="00000000">
        <w:rPr>
          <w:rtl w:val="0"/>
        </w:rPr>
      </w:r>
    </w:p>
    <w:p w:rsidR="00000000" w:rsidDel="00000000" w:rsidP="00000000" w:rsidRDefault="00000000" w:rsidRPr="00000000" w14:paraId="0000150A">
      <w:pPr>
        <w:numPr>
          <w:ilvl w:val="0"/>
          <w:numId w:val="234"/>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Proportional treaty summary - Treaties</w:t>
      </w:r>
      <w:r w:rsidDel="00000000" w:rsidR="00000000" w:rsidRPr="00000000">
        <w:rPr>
          <w:rtl w:val="0"/>
        </w:rPr>
      </w:r>
    </w:p>
    <w:p w:rsidR="00000000" w:rsidDel="00000000" w:rsidP="00000000" w:rsidRDefault="00000000" w:rsidRPr="00000000" w14:paraId="0000150B">
      <w:pPr>
        <w:numPr>
          <w:ilvl w:val="0"/>
          <w:numId w:val="234"/>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Proportional treaty summary - subclass</w:t>
      </w:r>
      <w:r w:rsidDel="00000000" w:rsidR="00000000" w:rsidRPr="00000000">
        <w:rPr>
          <w:rtl w:val="0"/>
        </w:rPr>
      </w:r>
    </w:p>
    <w:p w:rsidR="00000000" w:rsidDel="00000000" w:rsidP="00000000" w:rsidRDefault="00000000" w:rsidRPr="00000000" w14:paraId="0000150C">
      <w:pPr>
        <w:numPr>
          <w:ilvl w:val="0"/>
          <w:numId w:val="234"/>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Proportional treaty accounts - from transaction</w:t>
      </w:r>
      <w:r w:rsidDel="00000000" w:rsidR="00000000" w:rsidRPr="00000000">
        <w:rPr>
          <w:rtl w:val="0"/>
        </w:rPr>
      </w:r>
    </w:p>
    <w:p w:rsidR="00000000" w:rsidDel="00000000" w:rsidP="00000000" w:rsidRDefault="00000000" w:rsidRPr="00000000" w14:paraId="0000150D">
      <w:pPr>
        <w:numPr>
          <w:ilvl w:val="0"/>
          <w:numId w:val="234"/>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Proportional treaty account –from summaries</w:t>
      </w:r>
      <w:r w:rsidDel="00000000" w:rsidR="00000000" w:rsidRPr="00000000">
        <w:rPr>
          <w:rtl w:val="0"/>
        </w:rPr>
      </w:r>
    </w:p>
    <w:p w:rsidR="00000000" w:rsidDel="00000000" w:rsidP="00000000" w:rsidRDefault="00000000" w:rsidRPr="00000000" w14:paraId="0000150E">
      <w:pPr>
        <w:numPr>
          <w:ilvl w:val="0"/>
          <w:numId w:val="234"/>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Risk profile (Premium /sum insured) </w:t>
      </w:r>
      <w:r w:rsidDel="00000000" w:rsidR="00000000" w:rsidRPr="00000000">
        <w:rPr>
          <w:rtl w:val="0"/>
        </w:rPr>
      </w:r>
    </w:p>
    <w:p w:rsidR="00000000" w:rsidDel="00000000" w:rsidP="00000000" w:rsidRDefault="00000000" w:rsidRPr="00000000" w14:paraId="0000150F">
      <w:pPr>
        <w:numPr>
          <w:ilvl w:val="0"/>
          <w:numId w:val="234"/>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EQ control register (Premium/sum insured) </w:t>
      </w:r>
      <w:r w:rsidDel="00000000" w:rsidR="00000000" w:rsidRPr="00000000">
        <w:rPr>
          <w:rtl w:val="0"/>
        </w:rPr>
      </w:r>
    </w:p>
    <w:p w:rsidR="00000000" w:rsidDel="00000000" w:rsidP="00000000" w:rsidRDefault="00000000" w:rsidRPr="00000000" w14:paraId="00001510">
      <w:pPr>
        <w:numPr>
          <w:ilvl w:val="0"/>
          <w:numId w:val="234"/>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EQ accumulation (Prem/SI) (summary) </w:t>
      </w:r>
      <w:r w:rsidDel="00000000" w:rsidR="00000000" w:rsidRPr="00000000">
        <w:rPr>
          <w:rtl w:val="0"/>
        </w:rPr>
      </w:r>
    </w:p>
    <w:p w:rsidR="00000000" w:rsidDel="00000000" w:rsidP="00000000" w:rsidRDefault="00000000" w:rsidRPr="00000000" w14:paraId="00001511">
      <w:pPr>
        <w:numPr>
          <w:ilvl w:val="0"/>
          <w:numId w:val="234"/>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EQ Premium Accumulation control form (per arrangement) </w:t>
      </w:r>
      <w:r w:rsidDel="00000000" w:rsidR="00000000" w:rsidRPr="00000000">
        <w:rPr>
          <w:rtl w:val="0"/>
        </w:rPr>
      </w:r>
    </w:p>
    <w:p w:rsidR="00000000" w:rsidDel="00000000" w:rsidP="00000000" w:rsidRDefault="00000000" w:rsidRPr="00000000" w14:paraId="00001512">
      <w:pPr>
        <w:numPr>
          <w:ilvl w:val="0"/>
          <w:numId w:val="234"/>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EQ SI Accumulation control form (per arrangement) </w:t>
      </w:r>
      <w:r w:rsidDel="00000000" w:rsidR="00000000" w:rsidRPr="00000000">
        <w:rPr>
          <w:rtl w:val="0"/>
        </w:rPr>
      </w:r>
    </w:p>
    <w:p w:rsidR="00000000" w:rsidDel="00000000" w:rsidP="00000000" w:rsidRDefault="00000000" w:rsidRPr="00000000" w14:paraId="00001513">
      <w:pPr>
        <w:numPr>
          <w:ilvl w:val="0"/>
          <w:numId w:val="234"/>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EQ Premium Accumulation control form (Treaty) </w:t>
      </w:r>
      <w:r w:rsidDel="00000000" w:rsidR="00000000" w:rsidRPr="00000000">
        <w:rPr>
          <w:rtl w:val="0"/>
        </w:rPr>
      </w:r>
    </w:p>
    <w:p w:rsidR="00000000" w:rsidDel="00000000" w:rsidP="00000000" w:rsidRDefault="00000000" w:rsidRPr="00000000" w14:paraId="00001514">
      <w:pPr>
        <w:numPr>
          <w:ilvl w:val="0"/>
          <w:numId w:val="234"/>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EQ SI Accumulation control form (Treaty) </w:t>
      </w:r>
      <w:r w:rsidDel="00000000" w:rsidR="00000000" w:rsidRPr="00000000">
        <w:rPr>
          <w:rtl w:val="0"/>
        </w:rPr>
      </w:r>
    </w:p>
    <w:p w:rsidR="00000000" w:rsidDel="00000000" w:rsidP="00000000" w:rsidRDefault="00000000" w:rsidRPr="00000000" w14:paraId="00001515">
      <w:pPr>
        <w:numPr>
          <w:ilvl w:val="0"/>
          <w:numId w:val="234"/>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Premium loss portfolio on withdrawal</w:t>
      </w:r>
      <w:r w:rsidDel="00000000" w:rsidR="00000000" w:rsidRPr="00000000">
        <w:rPr>
          <w:rtl w:val="0"/>
        </w:rPr>
      </w:r>
    </w:p>
    <w:p w:rsidR="00000000" w:rsidDel="00000000" w:rsidP="00000000" w:rsidRDefault="00000000" w:rsidRPr="00000000" w14:paraId="00001516">
      <w:pPr>
        <w:numPr>
          <w:ilvl w:val="0"/>
          <w:numId w:val="234"/>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color w:val="000000"/>
          <w:sz w:val="22"/>
          <w:szCs w:val="22"/>
          <w:vertAlign w:val="baseline"/>
          <w:rtl w:val="0"/>
        </w:rPr>
        <w:t xml:space="preserve">Heritage Traveller Cession Bordeaux</w:t>
      </w:r>
      <w:r w:rsidDel="00000000" w:rsidR="00000000" w:rsidRPr="00000000">
        <w:rPr>
          <w:rtl w:val="0"/>
        </w:rPr>
      </w:r>
    </w:p>
    <w:p w:rsidR="00000000" w:rsidDel="00000000" w:rsidP="00000000" w:rsidRDefault="00000000" w:rsidRPr="00000000" w14:paraId="00001517">
      <w:pPr>
        <w:numPr>
          <w:ilvl w:val="0"/>
          <w:numId w:val="234"/>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claim register bordereaux</w:t>
      </w:r>
      <w:r w:rsidDel="00000000" w:rsidR="00000000" w:rsidRPr="00000000">
        <w:rPr>
          <w:rtl w:val="0"/>
        </w:rPr>
      </w:r>
    </w:p>
    <w:p w:rsidR="00000000" w:rsidDel="00000000" w:rsidP="00000000" w:rsidRDefault="00000000" w:rsidRPr="00000000" w14:paraId="00001518">
      <w:pPr>
        <w:numPr>
          <w:ilvl w:val="0"/>
          <w:numId w:val="234"/>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claim payment bordereaux</w:t>
      </w:r>
      <w:r w:rsidDel="00000000" w:rsidR="00000000" w:rsidRPr="00000000">
        <w:rPr>
          <w:rtl w:val="0"/>
        </w:rPr>
      </w:r>
    </w:p>
    <w:p w:rsidR="00000000" w:rsidDel="00000000" w:rsidP="00000000" w:rsidRDefault="00000000" w:rsidRPr="00000000" w14:paraId="00001519">
      <w:pPr>
        <w:numPr>
          <w:ilvl w:val="0"/>
          <w:numId w:val="234"/>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Portfolio commission report</w:t>
      </w:r>
      <w:r w:rsidDel="00000000" w:rsidR="00000000" w:rsidRPr="00000000">
        <w:rPr>
          <w:rtl w:val="0"/>
        </w:rPr>
      </w:r>
    </w:p>
    <w:p w:rsidR="00000000" w:rsidDel="00000000" w:rsidP="00000000" w:rsidRDefault="00000000" w:rsidRPr="00000000" w14:paraId="0000151A">
      <w:pPr>
        <w:numPr>
          <w:ilvl w:val="0"/>
          <w:numId w:val="234"/>
        </w:numPr>
        <w:pBdr>
          <w:top w:space="0" w:sz="0" w:val="nil"/>
          <w:left w:space="0" w:sz="0" w:val="nil"/>
          <w:bottom w:space="0" w:sz="0" w:val="nil"/>
          <w:right w:space="0" w:sz="0" w:val="nil"/>
          <w:between w:space="0" w:sz="0" w:val="nil"/>
        </w:pBdr>
        <w:shd w:fill="auto" w:val="clear"/>
        <w:spacing w:after="0" w:afterAutospacing="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Quarterly premium tax</w:t>
      </w:r>
      <w:r w:rsidDel="00000000" w:rsidR="00000000" w:rsidRPr="00000000">
        <w:rPr>
          <w:rtl w:val="0"/>
        </w:rPr>
      </w:r>
    </w:p>
    <w:p w:rsidR="00000000" w:rsidDel="00000000" w:rsidP="00000000" w:rsidRDefault="00000000" w:rsidRPr="00000000" w14:paraId="0000151B">
      <w:pPr>
        <w:numPr>
          <w:ilvl w:val="0"/>
          <w:numId w:val="234"/>
        </w:numPr>
        <w:pBdr>
          <w:top w:space="0" w:sz="0" w:val="nil"/>
          <w:left w:space="0" w:sz="0" w:val="nil"/>
          <w:bottom w:space="0" w:sz="0" w:val="nil"/>
          <w:right w:space="0" w:sz="0" w:val="nil"/>
          <w:between w:space="0" w:sz="0" w:val="nil"/>
        </w:pBdr>
        <w:shd w:fill="auto" w:val="clear"/>
        <w:spacing w:after="200" w:before="0" w:line="276" w:lineRule="auto"/>
        <w:ind w:left="810" w:hanging="360"/>
        <w:jc w:val="both"/>
        <w:rPr/>
      </w:pPr>
      <w:r w:rsidDel="00000000" w:rsidR="00000000" w:rsidRPr="00000000">
        <w:rPr>
          <w:rFonts w:ascii="Cambria" w:cs="Cambria" w:eastAsia="Cambria" w:hAnsi="Cambria"/>
          <w:b w:val="0"/>
          <w:sz w:val="22"/>
          <w:szCs w:val="22"/>
          <w:vertAlign w:val="baseline"/>
          <w:rtl w:val="0"/>
        </w:rPr>
        <w:t xml:space="preserve">claim triangulation report</w:t>
      </w:r>
      <w:r w:rsidDel="00000000" w:rsidR="00000000" w:rsidRPr="00000000">
        <w:rPr>
          <w:rtl w:val="0"/>
        </w:rPr>
      </w:r>
    </w:p>
    <w:p w:rsidR="00000000" w:rsidDel="00000000" w:rsidP="00000000" w:rsidRDefault="00000000" w:rsidRPr="00000000" w14:paraId="0000151C">
      <w:pPr>
        <w:pBdr>
          <w:top w:space="0" w:sz="0" w:val="nil"/>
          <w:left w:space="0" w:sz="0" w:val="nil"/>
          <w:bottom w:space="0" w:sz="0" w:val="nil"/>
          <w:right w:space="0" w:sz="0" w:val="nil"/>
          <w:between w:space="0" w:sz="0" w:val="nil"/>
        </w:pBdr>
        <w:shd w:fill="auto" w:val="clear"/>
        <w:spacing w:after="200" w:before="0" w:line="276" w:lineRule="auto"/>
        <w:ind w:left="720" w:firstLine="0"/>
        <w:jc w:val="both"/>
        <w:rPr/>
      </w:pPr>
      <w:r w:rsidDel="00000000" w:rsidR="00000000" w:rsidRPr="00000000">
        <w:rPr>
          <w:rtl w:val="0"/>
        </w:rPr>
      </w:r>
    </w:p>
    <w:p w:rsidR="00000000" w:rsidDel="00000000" w:rsidP="00000000" w:rsidRDefault="00000000" w:rsidRPr="00000000" w14:paraId="0000151D">
      <w:pPr>
        <w:numPr>
          <w:ilvl w:val="0"/>
          <w:numId w:val="187"/>
        </w:numPr>
        <w:pBdr>
          <w:top w:space="0" w:sz="0" w:val="nil"/>
          <w:left w:space="0" w:sz="0" w:val="nil"/>
          <w:bottom w:space="0" w:sz="0" w:val="nil"/>
          <w:right w:space="0" w:sz="0" w:val="nil"/>
          <w:between w:space="0" w:sz="0" w:val="nil"/>
        </w:pBdr>
        <w:shd w:fill="auto" w:val="clear"/>
        <w:spacing w:after="0" w:afterAutospacing="0" w:before="0" w:line="276" w:lineRule="auto"/>
        <w:ind w:left="360" w:hanging="360"/>
        <w:jc w:val="both"/>
        <w:rPr/>
      </w:pPr>
      <w:r w:rsidDel="00000000" w:rsidR="00000000" w:rsidRPr="00000000">
        <w:rPr>
          <w:rFonts w:ascii="Cambria" w:cs="Cambria" w:eastAsia="Cambria" w:hAnsi="Cambria"/>
          <w:b w:val="1"/>
          <w:sz w:val="22"/>
          <w:szCs w:val="22"/>
          <w:vertAlign w:val="baseline"/>
          <w:rtl w:val="0"/>
        </w:rPr>
        <w:t xml:space="preserve">Marketing Reports</w:t>
      </w:r>
      <w:r w:rsidDel="00000000" w:rsidR="00000000" w:rsidRPr="00000000">
        <w:rPr>
          <w:rtl w:val="0"/>
        </w:rPr>
      </w:r>
    </w:p>
    <w:p w:rsidR="00000000" w:rsidDel="00000000" w:rsidP="00000000" w:rsidRDefault="00000000" w:rsidRPr="00000000" w14:paraId="0000151E">
      <w:pPr>
        <w:numPr>
          <w:ilvl w:val="0"/>
          <w:numId w:val="233"/>
        </w:numPr>
        <w:pBdr>
          <w:top w:space="0" w:sz="0" w:val="nil"/>
          <w:left w:space="0" w:sz="0" w:val="nil"/>
          <w:bottom w:space="0" w:sz="0" w:val="nil"/>
          <w:right w:space="0" w:sz="0" w:val="nil"/>
          <w:between w:space="0" w:sz="0" w:val="nil"/>
        </w:pBdr>
        <w:shd w:fill="auto" w:val="clear"/>
        <w:spacing w:after="0" w:afterAutospacing="0" w:before="0" w:line="276" w:lineRule="auto"/>
        <w:ind w:left="990" w:firstLine="0"/>
        <w:jc w:val="both"/>
        <w:rPr/>
      </w:pPr>
      <w:r w:rsidDel="00000000" w:rsidR="00000000" w:rsidRPr="00000000">
        <w:rPr>
          <w:rFonts w:ascii="Cambria" w:cs="Cambria" w:eastAsia="Cambria" w:hAnsi="Cambria"/>
          <w:b w:val="0"/>
          <w:sz w:val="22"/>
          <w:szCs w:val="22"/>
          <w:vertAlign w:val="baseline"/>
          <w:rtl w:val="0"/>
        </w:rPr>
        <w:t xml:space="preserve">Agent budget vs.  actual premium booked</w:t>
      </w:r>
      <w:r w:rsidDel="00000000" w:rsidR="00000000" w:rsidRPr="00000000">
        <w:rPr>
          <w:rtl w:val="0"/>
        </w:rPr>
      </w:r>
    </w:p>
    <w:p w:rsidR="00000000" w:rsidDel="00000000" w:rsidP="00000000" w:rsidRDefault="00000000" w:rsidRPr="00000000" w14:paraId="0000151F">
      <w:pPr>
        <w:numPr>
          <w:ilvl w:val="0"/>
          <w:numId w:val="233"/>
        </w:numPr>
        <w:pBdr>
          <w:top w:space="0" w:sz="0" w:val="nil"/>
          <w:left w:space="0" w:sz="0" w:val="nil"/>
          <w:bottom w:space="0" w:sz="0" w:val="nil"/>
          <w:right w:space="0" w:sz="0" w:val="nil"/>
          <w:between w:space="0" w:sz="0" w:val="nil"/>
        </w:pBdr>
        <w:shd w:fill="auto" w:val="clear"/>
        <w:spacing w:after="0" w:afterAutospacing="0" w:before="0" w:line="276" w:lineRule="auto"/>
        <w:ind w:left="990" w:firstLine="0"/>
        <w:jc w:val="both"/>
        <w:rPr/>
      </w:pPr>
      <w:r w:rsidDel="00000000" w:rsidR="00000000" w:rsidRPr="00000000">
        <w:rPr>
          <w:rFonts w:ascii="Cambria" w:cs="Cambria" w:eastAsia="Cambria" w:hAnsi="Cambria"/>
          <w:b w:val="0"/>
          <w:sz w:val="22"/>
          <w:szCs w:val="22"/>
          <w:vertAlign w:val="baseline"/>
          <w:rtl w:val="0"/>
        </w:rPr>
        <w:t xml:space="preserve">Detailed Monthly production per BDM</w:t>
      </w:r>
      <w:r w:rsidDel="00000000" w:rsidR="00000000" w:rsidRPr="00000000">
        <w:rPr>
          <w:rtl w:val="0"/>
        </w:rPr>
      </w:r>
    </w:p>
    <w:p w:rsidR="00000000" w:rsidDel="00000000" w:rsidP="00000000" w:rsidRDefault="00000000" w:rsidRPr="00000000" w14:paraId="00001520">
      <w:pPr>
        <w:numPr>
          <w:ilvl w:val="0"/>
          <w:numId w:val="233"/>
        </w:numPr>
        <w:pBdr>
          <w:top w:space="0" w:sz="0" w:val="nil"/>
          <w:left w:space="0" w:sz="0" w:val="nil"/>
          <w:bottom w:space="0" w:sz="0" w:val="nil"/>
          <w:right w:space="0" w:sz="0" w:val="nil"/>
          <w:between w:space="0" w:sz="0" w:val="nil"/>
        </w:pBdr>
        <w:shd w:fill="auto" w:val="clear"/>
        <w:spacing w:after="0" w:afterAutospacing="0" w:before="0" w:line="276" w:lineRule="auto"/>
        <w:ind w:left="990" w:firstLine="0"/>
        <w:jc w:val="both"/>
        <w:rPr/>
      </w:pPr>
      <w:r w:rsidDel="00000000" w:rsidR="00000000" w:rsidRPr="00000000">
        <w:rPr>
          <w:rFonts w:ascii="Cambria" w:cs="Cambria" w:eastAsia="Cambria" w:hAnsi="Cambria"/>
          <w:b w:val="0"/>
          <w:sz w:val="22"/>
          <w:szCs w:val="22"/>
          <w:vertAlign w:val="baseline"/>
          <w:rtl w:val="0"/>
        </w:rPr>
        <w:t xml:space="preserve">Market visits report</w:t>
      </w:r>
      <w:r w:rsidDel="00000000" w:rsidR="00000000" w:rsidRPr="00000000">
        <w:rPr>
          <w:rtl w:val="0"/>
        </w:rPr>
      </w:r>
    </w:p>
    <w:p w:rsidR="00000000" w:rsidDel="00000000" w:rsidP="00000000" w:rsidRDefault="00000000" w:rsidRPr="00000000" w14:paraId="00001521">
      <w:pPr>
        <w:numPr>
          <w:ilvl w:val="0"/>
          <w:numId w:val="233"/>
        </w:numPr>
        <w:pBdr>
          <w:top w:space="0" w:sz="0" w:val="nil"/>
          <w:left w:space="0" w:sz="0" w:val="nil"/>
          <w:bottom w:space="0" w:sz="0" w:val="nil"/>
          <w:right w:space="0" w:sz="0" w:val="nil"/>
          <w:between w:space="0" w:sz="0" w:val="nil"/>
        </w:pBdr>
        <w:shd w:fill="auto" w:val="clear"/>
        <w:spacing w:after="0" w:afterAutospacing="0" w:before="0" w:line="276" w:lineRule="auto"/>
        <w:ind w:left="990" w:firstLine="0"/>
        <w:jc w:val="both"/>
        <w:rPr/>
      </w:pPr>
      <w:r w:rsidDel="00000000" w:rsidR="00000000" w:rsidRPr="00000000">
        <w:rPr>
          <w:rFonts w:ascii="Cambria" w:cs="Cambria" w:eastAsia="Cambria" w:hAnsi="Cambria"/>
          <w:b w:val="0"/>
          <w:sz w:val="22"/>
          <w:szCs w:val="22"/>
          <w:vertAlign w:val="baseline"/>
          <w:rtl w:val="0"/>
        </w:rPr>
        <w:t xml:space="preserve">Broker Performance history</w:t>
      </w:r>
      <w:r w:rsidDel="00000000" w:rsidR="00000000" w:rsidRPr="00000000">
        <w:rPr>
          <w:rtl w:val="0"/>
        </w:rPr>
      </w:r>
    </w:p>
    <w:p w:rsidR="00000000" w:rsidDel="00000000" w:rsidP="00000000" w:rsidRDefault="00000000" w:rsidRPr="00000000" w14:paraId="00001522">
      <w:pPr>
        <w:numPr>
          <w:ilvl w:val="0"/>
          <w:numId w:val="233"/>
        </w:numPr>
        <w:pBdr>
          <w:top w:space="0" w:sz="0" w:val="nil"/>
          <w:left w:space="0" w:sz="0" w:val="nil"/>
          <w:bottom w:space="0" w:sz="0" w:val="nil"/>
          <w:right w:space="0" w:sz="0" w:val="nil"/>
          <w:between w:space="0" w:sz="0" w:val="nil"/>
        </w:pBdr>
        <w:shd w:fill="auto" w:val="clear"/>
        <w:spacing w:after="0" w:afterAutospacing="0" w:before="0" w:line="276" w:lineRule="auto"/>
        <w:ind w:left="990" w:firstLine="0"/>
        <w:jc w:val="both"/>
        <w:rPr/>
      </w:pPr>
      <w:r w:rsidDel="00000000" w:rsidR="00000000" w:rsidRPr="00000000">
        <w:rPr>
          <w:rFonts w:ascii="Cambria" w:cs="Cambria" w:eastAsia="Cambria" w:hAnsi="Cambria"/>
          <w:b w:val="0"/>
          <w:sz w:val="22"/>
          <w:szCs w:val="22"/>
          <w:vertAlign w:val="baseline"/>
          <w:rtl w:val="0"/>
        </w:rPr>
        <w:t xml:space="preserve">Agency Premium by class</w:t>
      </w:r>
      <w:r w:rsidDel="00000000" w:rsidR="00000000" w:rsidRPr="00000000">
        <w:rPr>
          <w:rtl w:val="0"/>
        </w:rPr>
      </w:r>
    </w:p>
    <w:p w:rsidR="00000000" w:rsidDel="00000000" w:rsidP="00000000" w:rsidRDefault="00000000" w:rsidRPr="00000000" w14:paraId="00001523">
      <w:pPr>
        <w:numPr>
          <w:ilvl w:val="0"/>
          <w:numId w:val="236"/>
        </w:numPr>
        <w:pBdr>
          <w:top w:space="0" w:sz="0" w:val="nil"/>
          <w:left w:space="0" w:sz="0" w:val="nil"/>
          <w:bottom w:space="0" w:sz="0" w:val="nil"/>
          <w:right w:space="0" w:sz="0" w:val="nil"/>
          <w:between w:space="0" w:sz="0" w:val="nil"/>
        </w:pBdr>
        <w:shd w:fill="auto" w:val="clear"/>
        <w:spacing w:after="0" w:afterAutospacing="0" w:before="0" w:line="276" w:lineRule="auto"/>
        <w:ind w:left="990" w:firstLine="0"/>
        <w:jc w:val="both"/>
        <w:rPr/>
      </w:pPr>
      <w:r w:rsidDel="00000000" w:rsidR="00000000" w:rsidRPr="00000000">
        <w:rPr>
          <w:rFonts w:ascii="Cambria" w:cs="Cambria" w:eastAsia="Cambria" w:hAnsi="Cambria"/>
          <w:b w:val="0"/>
          <w:sz w:val="22"/>
          <w:szCs w:val="22"/>
          <w:vertAlign w:val="baseline"/>
          <w:rtl w:val="0"/>
        </w:rPr>
        <w:t xml:space="preserve">Agency Premium</w:t>
      </w:r>
      <w:r w:rsidDel="00000000" w:rsidR="00000000" w:rsidRPr="00000000">
        <w:rPr>
          <w:rtl w:val="0"/>
        </w:rPr>
      </w:r>
    </w:p>
    <w:p w:rsidR="00000000" w:rsidDel="00000000" w:rsidP="00000000" w:rsidRDefault="00000000" w:rsidRPr="00000000" w14:paraId="00001524">
      <w:pPr>
        <w:numPr>
          <w:ilvl w:val="0"/>
          <w:numId w:val="236"/>
        </w:numPr>
        <w:pBdr>
          <w:top w:space="0" w:sz="0" w:val="nil"/>
          <w:left w:space="0" w:sz="0" w:val="nil"/>
          <w:bottom w:space="0" w:sz="0" w:val="nil"/>
          <w:right w:space="0" w:sz="0" w:val="nil"/>
          <w:between w:space="0" w:sz="0" w:val="nil"/>
        </w:pBdr>
        <w:shd w:fill="auto" w:val="clear"/>
        <w:spacing w:after="0" w:afterAutospacing="0" w:before="0" w:line="276" w:lineRule="auto"/>
        <w:ind w:left="990" w:firstLine="0"/>
        <w:jc w:val="both"/>
        <w:rPr/>
      </w:pPr>
      <w:r w:rsidDel="00000000" w:rsidR="00000000" w:rsidRPr="00000000">
        <w:rPr>
          <w:rFonts w:ascii="Cambria" w:cs="Cambria" w:eastAsia="Cambria" w:hAnsi="Cambria"/>
          <w:b w:val="0"/>
          <w:sz w:val="22"/>
          <w:szCs w:val="22"/>
          <w:vertAlign w:val="baseline"/>
          <w:rtl w:val="0"/>
        </w:rPr>
        <w:t xml:space="preserve">Makeup by account</w:t>
      </w:r>
      <w:r w:rsidDel="00000000" w:rsidR="00000000" w:rsidRPr="00000000">
        <w:rPr>
          <w:rtl w:val="0"/>
        </w:rPr>
      </w:r>
    </w:p>
    <w:p w:rsidR="00000000" w:rsidDel="00000000" w:rsidP="00000000" w:rsidRDefault="00000000" w:rsidRPr="00000000" w14:paraId="00001525">
      <w:pPr>
        <w:numPr>
          <w:ilvl w:val="0"/>
          <w:numId w:val="236"/>
        </w:numPr>
        <w:pBdr>
          <w:top w:space="0" w:sz="0" w:val="nil"/>
          <w:left w:space="0" w:sz="0" w:val="nil"/>
          <w:bottom w:space="0" w:sz="0" w:val="nil"/>
          <w:right w:space="0" w:sz="0" w:val="nil"/>
          <w:between w:space="0" w:sz="0" w:val="nil"/>
        </w:pBdr>
        <w:shd w:fill="auto" w:val="clear"/>
        <w:spacing w:after="0" w:afterAutospacing="0" w:before="0" w:line="276" w:lineRule="auto"/>
        <w:ind w:left="990" w:firstLine="0"/>
        <w:jc w:val="both"/>
        <w:rPr/>
      </w:pPr>
      <w:r w:rsidDel="00000000" w:rsidR="00000000" w:rsidRPr="00000000">
        <w:rPr>
          <w:rFonts w:ascii="Cambria" w:cs="Cambria" w:eastAsia="Cambria" w:hAnsi="Cambria"/>
          <w:b w:val="0"/>
          <w:sz w:val="22"/>
          <w:szCs w:val="22"/>
          <w:vertAlign w:val="baseline"/>
          <w:rtl w:val="0"/>
        </w:rPr>
        <w:t xml:space="preserve">Tied agents</w:t>
      </w:r>
      <w:r w:rsidDel="00000000" w:rsidR="00000000" w:rsidRPr="00000000">
        <w:rPr>
          <w:rtl w:val="0"/>
        </w:rPr>
      </w:r>
    </w:p>
    <w:p w:rsidR="00000000" w:rsidDel="00000000" w:rsidP="00000000" w:rsidRDefault="00000000" w:rsidRPr="00000000" w14:paraId="00001526">
      <w:pPr>
        <w:numPr>
          <w:ilvl w:val="0"/>
          <w:numId w:val="233"/>
        </w:numPr>
        <w:pBdr>
          <w:top w:space="0" w:sz="0" w:val="nil"/>
          <w:left w:space="0" w:sz="0" w:val="nil"/>
          <w:bottom w:space="0" w:sz="0" w:val="nil"/>
          <w:right w:space="0" w:sz="0" w:val="nil"/>
          <w:between w:space="0" w:sz="0" w:val="nil"/>
        </w:pBdr>
        <w:shd w:fill="auto" w:val="clear"/>
        <w:spacing w:after="0" w:afterAutospacing="0" w:before="0" w:line="276" w:lineRule="auto"/>
        <w:ind w:left="990" w:firstLine="0"/>
        <w:jc w:val="both"/>
        <w:rPr/>
      </w:pPr>
      <w:r w:rsidDel="00000000" w:rsidR="00000000" w:rsidRPr="00000000">
        <w:rPr>
          <w:rFonts w:ascii="Cambria" w:cs="Cambria" w:eastAsia="Cambria" w:hAnsi="Cambria"/>
          <w:b w:val="0"/>
          <w:sz w:val="22"/>
          <w:szCs w:val="22"/>
          <w:vertAlign w:val="baseline"/>
          <w:rtl w:val="0"/>
        </w:rPr>
        <w:t xml:space="preserve">Top Performers</w:t>
      </w:r>
      <w:r w:rsidDel="00000000" w:rsidR="00000000" w:rsidRPr="00000000">
        <w:rPr>
          <w:rtl w:val="0"/>
        </w:rPr>
      </w:r>
    </w:p>
    <w:p w:rsidR="00000000" w:rsidDel="00000000" w:rsidP="00000000" w:rsidRDefault="00000000" w:rsidRPr="00000000" w14:paraId="00001527">
      <w:pPr>
        <w:numPr>
          <w:ilvl w:val="0"/>
          <w:numId w:val="233"/>
        </w:numPr>
        <w:pBdr>
          <w:top w:space="0" w:sz="0" w:val="nil"/>
          <w:left w:space="0" w:sz="0" w:val="nil"/>
          <w:bottom w:space="0" w:sz="0" w:val="nil"/>
          <w:right w:space="0" w:sz="0" w:val="nil"/>
          <w:between w:space="0" w:sz="0" w:val="nil"/>
        </w:pBdr>
        <w:shd w:fill="auto" w:val="clear"/>
        <w:spacing w:after="200" w:before="0" w:line="276" w:lineRule="auto"/>
        <w:ind w:left="990" w:firstLine="0"/>
        <w:jc w:val="both"/>
        <w:rPr/>
      </w:pPr>
      <w:r w:rsidDel="00000000" w:rsidR="00000000" w:rsidRPr="00000000">
        <w:rPr>
          <w:rFonts w:ascii="Cambria" w:cs="Cambria" w:eastAsia="Cambria" w:hAnsi="Cambria"/>
          <w:b w:val="0"/>
          <w:sz w:val="22"/>
          <w:szCs w:val="22"/>
          <w:vertAlign w:val="baseline"/>
          <w:rtl w:val="0"/>
        </w:rPr>
        <w:t xml:space="preserve">Renewals;</w:t>
      </w:r>
      <w:r w:rsidDel="00000000" w:rsidR="00000000" w:rsidRPr="00000000">
        <w:rPr>
          <w:rtl w:val="0"/>
        </w:rPr>
      </w:r>
    </w:p>
    <w:p w:rsidR="00000000" w:rsidDel="00000000" w:rsidP="00000000" w:rsidRDefault="00000000" w:rsidRPr="00000000" w14:paraId="00001528">
      <w:pPr>
        <w:pBdr>
          <w:top w:space="0" w:sz="0" w:val="nil"/>
          <w:left w:space="0" w:sz="0" w:val="nil"/>
          <w:bottom w:space="0" w:sz="0" w:val="nil"/>
          <w:right w:space="0" w:sz="0" w:val="nil"/>
          <w:between w:space="0" w:sz="0" w:val="nil"/>
        </w:pBdr>
        <w:shd w:fill="auto" w:val="clear"/>
        <w:spacing w:after="200" w:before="0" w:line="276" w:lineRule="auto"/>
        <w:ind w:left="990" w:firstLine="0"/>
        <w:jc w:val="both"/>
        <w:rPr/>
      </w:pPr>
      <w:r w:rsidDel="00000000" w:rsidR="00000000" w:rsidRPr="00000000">
        <w:rPr>
          <w:rtl w:val="0"/>
        </w:rPr>
      </w:r>
    </w:p>
    <w:p w:rsidR="00000000" w:rsidDel="00000000" w:rsidP="00000000" w:rsidRDefault="00000000" w:rsidRPr="00000000" w14:paraId="00001529">
      <w:pPr>
        <w:numPr>
          <w:ilvl w:val="0"/>
          <w:numId w:val="235"/>
        </w:numPr>
        <w:pBdr>
          <w:top w:space="0" w:sz="0" w:val="nil"/>
          <w:left w:space="0" w:sz="0" w:val="nil"/>
          <w:bottom w:space="0" w:sz="0" w:val="nil"/>
          <w:right w:space="0" w:sz="0" w:val="nil"/>
          <w:between w:space="0" w:sz="0" w:val="nil"/>
        </w:pBdr>
        <w:shd w:fill="auto" w:val="clear"/>
        <w:spacing w:after="0" w:afterAutospacing="0" w:before="0" w:line="276" w:lineRule="auto"/>
        <w:ind w:left="990" w:firstLine="0"/>
        <w:jc w:val="both"/>
        <w:rPr/>
      </w:pPr>
      <w:r w:rsidDel="00000000" w:rsidR="00000000" w:rsidRPr="00000000">
        <w:rPr>
          <w:rFonts w:ascii="Cambria" w:cs="Cambria" w:eastAsia="Cambria" w:hAnsi="Cambria"/>
          <w:b w:val="0"/>
          <w:sz w:val="22"/>
          <w:szCs w:val="22"/>
          <w:vertAlign w:val="baseline"/>
          <w:rtl w:val="0"/>
        </w:rPr>
        <w:t xml:space="preserve">Expected renewal listing</w:t>
      </w:r>
      <w:r w:rsidDel="00000000" w:rsidR="00000000" w:rsidRPr="00000000">
        <w:rPr>
          <w:rtl w:val="0"/>
        </w:rPr>
      </w:r>
    </w:p>
    <w:p w:rsidR="00000000" w:rsidDel="00000000" w:rsidP="00000000" w:rsidRDefault="00000000" w:rsidRPr="00000000" w14:paraId="0000152A">
      <w:pPr>
        <w:numPr>
          <w:ilvl w:val="0"/>
          <w:numId w:val="235"/>
        </w:numPr>
        <w:pBdr>
          <w:top w:space="0" w:sz="0" w:val="nil"/>
          <w:left w:space="0" w:sz="0" w:val="nil"/>
          <w:bottom w:space="0" w:sz="0" w:val="nil"/>
          <w:right w:space="0" w:sz="0" w:val="nil"/>
          <w:between w:space="0" w:sz="0" w:val="nil"/>
        </w:pBdr>
        <w:shd w:fill="auto" w:val="clear"/>
        <w:spacing w:after="0" w:afterAutospacing="0" w:before="0" w:line="276" w:lineRule="auto"/>
        <w:ind w:left="990" w:firstLine="0"/>
        <w:jc w:val="both"/>
        <w:rPr/>
      </w:pPr>
      <w:r w:rsidDel="00000000" w:rsidR="00000000" w:rsidRPr="00000000">
        <w:rPr>
          <w:rFonts w:ascii="Cambria" w:cs="Cambria" w:eastAsia="Cambria" w:hAnsi="Cambria"/>
          <w:b w:val="0"/>
          <w:sz w:val="22"/>
          <w:szCs w:val="22"/>
          <w:vertAlign w:val="baseline"/>
          <w:rtl w:val="0"/>
        </w:rPr>
        <w:t xml:space="preserve">Expected renewal listing ( product) </w:t>
      </w:r>
      <w:r w:rsidDel="00000000" w:rsidR="00000000" w:rsidRPr="00000000">
        <w:rPr>
          <w:rtl w:val="0"/>
        </w:rPr>
      </w:r>
    </w:p>
    <w:p w:rsidR="00000000" w:rsidDel="00000000" w:rsidP="00000000" w:rsidRDefault="00000000" w:rsidRPr="00000000" w14:paraId="0000152B">
      <w:pPr>
        <w:numPr>
          <w:ilvl w:val="0"/>
          <w:numId w:val="235"/>
        </w:numPr>
        <w:pBdr>
          <w:top w:space="0" w:sz="0" w:val="nil"/>
          <w:left w:space="0" w:sz="0" w:val="nil"/>
          <w:bottom w:space="0" w:sz="0" w:val="nil"/>
          <w:right w:space="0" w:sz="0" w:val="nil"/>
          <w:between w:space="0" w:sz="0" w:val="nil"/>
        </w:pBdr>
        <w:shd w:fill="auto" w:val="clear"/>
        <w:spacing w:after="0" w:afterAutospacing="0" w:before="0" w:line="276" w:lineRule="auto"/>
        <w:ind w:left="990" w:firstLine="0"/>
        <w:jc w:val="both"/>
        <w:rPr/>
      </w:pPr>
      <w:r w:rsidDel="00000000" w:rsidR="00000000" w:rsidRPr="00000000">
        <w:rPr>
          <w:rFonts w:ascii="Cambria" w:cs="Cambria" w:eastAsia="Cambria" w:hAnsi="Cambria"/>
          <w:b w:val="0"/>
          <w:sz w:val="22"/>
          <w:szCs w:val="22"/>
          <w:vertAlign w:val="baseline"/>
          <w:rtl w:val="0"/>
        </w:rPr>
        <w:t xml:space="preserve">Expected renewal listing (agency) </w:t>
      </w:r>
      <w:r w:rsidDel="00000000" w:rsidR="00000000" w:rsidRPr="00000000">
        <w:rPr>
          <w:rtl w:val="0"/>
        </w:rPr>
      </w:r>
    </w:p>
    <w:p w:rsidR="00000000" w:rsidDel="00000000" w:rsidP="00000000" w:rsidRDefault="00000000" w:rsidRPr="00000000" w14:paraId="0000152C">
      <w:pPr>
        <w:numPr>
          <w:ilvl w:val="0"/>
          <w:numId w:val="235"/>
        </w:numPr>
        <w:pBdr>
          <w:top w:space="0" w:sz="0" w:val="nil"/>
          <w:left w:space="0" w:sz="0" w:val="nil"/>
          <w:bottom w:space="0" w:sz="0" w:val="nil"/>
          <w:right w:space="0" w:sz="0" w:val="nil"/>
          <w:between w:space="0" w:sz="0" w:val="nil"/>
        </w:pBdr>
        <w:shd w:fill="auto" w:val="clear"/>
        <w:spacing w:after="0" w:afterAutospacing="0" w:before="0" w:line="276" w:lineRule="auto"/>
        <w:ind w:left="990" w:firstLine="0"/>
        <w:jc w:val="both"/>
        <w:rPr/>
      </w:pPr>
      <w:r w:rsidDel="00000000" w:rsidR="00000000" w:rsidRPr="00000000">
        <w:rPr>
          <w:rFonts w:ascii="Cambria" w:cs="Cambria" w:eastAsia="Cambria" w:hAnsi="Cambria"/>
          <w:b w:val="0"/>
          <w:sz w:val="22"/>
          <w:szCs w:val="22"/>
          <w:vertAlign w:val="baseline"/>
          <w:rtl w:val="0"/>
        </w:rPr>
        <w:t xml:space="preserve">Expected renewal listing (client) </w:t>
      </w:r>
      <w:r w:rsidDel="00000000" w:rsidR="00000000" w:rsidRPr="00000000">
        <w:rPr>
          <w:rtl w:val="0"/>
        </w:rPr>
      </w:r>
    </w:p>
    <w:p w:rsidR="00000000" w:rsidDel="00000000" w:rsidP="00000000" w:rsidRDefault="00000000" w:rsidRPr="00000000" w14:paraId="0000152D">
      <w:pPr>
        <w:numPr>
          <w:ilvl w:val="0"/>
          <w:numId w:val="235"/>
        </w:numPr>
        <w:pBdr>
          <w:top w:space="0" w:sz="0" w:val="nil"/>
          <w:left w:space="0" w:sz="0" w:val="nil"/>
          <w:bottom w:space="0" w:sz="0" w:val="nil"/>
          <w:right w:space="0" w:sz="0" w:val="nil"/>
          <w:between w:space="0" w:sz="0" w:val="nil"/>
        </w:pBdr>
        <w:shd w:fill="auto" w:val="clear"/>
        <w:spacing w:after="0" w:afterAutospacing="0" w:before="0" w:line="276" w:lineRule="auto"/>
        <w:ind w:left="990" w:firstLine="0"/>
        <w:jc w:val="both"/>
        <w:rPr/>
      </w:pPr>
      <w:r w:rsidDel="00000000" w:rsidR="00000000" w:rsidRPr="00000000">
        <w:rPr>
          <w:rFonts w:ascii="Cambria" w:cs="Cambria" w:eastAsia="Cambria" w:hAnsi="Cambria"/>
          <w:b w:val="0"/>
          <w:sz w:val="22"/>
          <w:szCs w:val="22"/>
          <w:vertAlign w:val="baseline"/>
          <w:rtl w:val="0"/>
        </w:rPr>
        <w:t xml:space="preserve">Expected lapses listing</w:t>
      </w:r>
      <w:r w:rsidDel="00000000" w:rsidR="00000000" w:rsidRPr="00000000">
        <w:rPr>
          <w:rtl w:val="0"/>
        </w:rPr>
      </w:r>
    </w:p>
    <w:p w:rsidR="00000000" w:rsidDel="00000000" w:rsidP="00000000" w:rsidRDefault="00000000" w:rsidRPr="00000000" w14:paraId="0000152E">
      <w:pPr>
        <w:numPr>
          <w:ilvl w:val="0"/>
          <w:numId w:val="235"/>
        </w:numPr>
        <w:pBdr>
          <w:top w:space="0" w:sz="0" w:val="nil"/>
          <w:left w:space="0" w:sz="0" w:val="nil"/>
          <w:bottom w:space="0" w:sz="0" w:val="nil"/>
          <w:right w:space="0" w:sz="0" w:val="nil"/>
          <w:between w:space="0" w:sz="0" w:val="nil"/>
        </w:pBdr>
        <w:shd w:fill="auto" w:val="clear"/>
        <w:spacing w:after="200" w:before="0" w:line="276" w:lineRule="auto"/>
        <w:ind w:left="990" w:firstLine="0"/>
        <w:jc w:val="both"/>
        <w:rPr/>
      </w:pPr>
      <w:r w:rsidDel="00000000" w:rsidR="00000000" w:rsidRPr="00000000">
        <w:rPr>
          <w:rFonts w:ascii="Cambria" w:cs="Cambria" w:eastAsia="Cambria" w:hAnsi="Cambria"/>
          <w:b w:val="0"/>
          <w:sz w:val="22"/>
          <w:szCs w:val="22"/>
          <w:vertAlign w:val="baseline"/>
          <w:rtl w:val="0"/>
        </w:rPr>
        <w:t xml:space="preserve">Actual lapses listing</w:t>
      </w:r>
      <w:r w:rsidDel="00000000" w:rsidR="00000000" w:rsidRPr="00000000">
        <w:rPr>
          <w:rtl w:val="0"/>
        </w:rPr>
      </w:r>
    </w:p>
    <w:p w:rsidR="00000000" w:rsidDel="00000000" w:rsidP="00000000" w:rsidRDefault="00000000" w:rsidRPr="00000000" w14:paraId="0000152F">
      <w:pPr>
        <w:pBdr>
          <w:top w:space="0" w:sz="0" w:val="nil"/>
          <w:left w:space="0" w:sz="0" w:val="nil"/>
          <w:bottom w:space="0" w:sz="0" w:val="nil"/>
          <w:right w:space="0" w:sz="0" w:val="nil"/>
          <w:between w:space="0" w:sz="0" w:val="nil"/>
        </w:pBdr>
        <w:shd w:fill="auto" w:val="clear"/>
        <w:spacing w:after="200" w:before="0" w:line="276" w:lineRule="auto"/>
        <w:ind w:left="1440" w:firstLine="0"/>
        <w:jc w:val="both"/>
        <w:rPr/>
      </w:pPr>
      <w:r w:rsidDel="00000000" w:rsidR="00000000" w:rsidRPr="00000000">
        <w:rPr>
          <w:rtl w:val="0"/>
        </w:rPr>
      </w:r>
    </w:p>
    <w:p w:rsidR="00000000" w:rsidDel="00000000" w:rsidP="00000000" w:rsidRDefault="00000000" w:rsidRPr="00000000" w14:paraId="00001530">
      <w:pPr>
        <w:numPr>
          <w:ilvl w:val="0"/>
          <w:numId w:val="187"/>
        </w:numPr>
        <w:pBdr>
          <w:top w:space="0" w:sz="0" w:val="nil"/>
          <w:left w:space="0" w:sz="0" w:val="nil"/>
          <w:bottom w:space="0" w:sz="0" w:val="nil"/>
          <w:right w:space="0" w:sz="0" w:val="nil"/>
          <w:between w:space="0" w:sz="0" w:val="nil"/>
        </w:pBdr>
        <w:shd w:fill="auto" w:val="clear"/>
        <w:spacing w:after="200" w:before="0" w:line="276" w:lineRule="auto"/>
        <w:ind w:left="360" w:hanging="360"/>
        <w:jc w:val="both"/>
        <w:rPr/>
      </w:pPr>
      <w:r w:rsidDel="00000000" w:rsidR="00000000" w:rsidRPr="00000000">
        <w:rPr>
          <w:rFonts w:ascii="Cambria" w:cs="Cambria" w:eastAsia="Cambria" w:hAnsi="Cambria"/>
          <w:b w:val="1"/>
          <w:sz w:val="22"/>
          <w:szCs w:val="22"/>
          <w:vertAlign w:val="baseline"/>
          <w:rtl w:val="0"/>
        </w:rPr>
        <w:t xml:space="preserve">Claims Reports</w:t>
      </w:r>
      <w:r w:rsidDel="00000000" w:rsidR="00000000" w:rsidRPr="00000000">
        <w:rPr>
          <w:rtl w:val="0"/>
        </w:rPr>
      </w:r>
    </w:p>
    <w:p w:rsidR="00000000" w:rsidDel="00000000" w:rsidP="00000000" w:rsidRDefault="00000000" w:rsidRPr="00000000" w14:paraId="00001531">
      <w:pPr>
        <w:pBdr>
          <w:top w:space="0" w:sz="0" w:val="nil"/>
          <w:left w:space="0" w:sz="0" w:val="nil"/>
          <w:bottom w:space="0" w:sz="0" w:val="nil"/>
          <w:right w:space="0" w:sz="0" w:val="nil"/>
          <w:between w:space="0" w:sz="0" w:val="nil"/>
        </w:pBdr>
        <w:shd w:fill="auto" w:val="clear"/>
        <w:spacing w:after="200" w:before="0" w:line="276" w:lineRule="auto"/>
        <w:ind w:left="360" w:firstLine="0"/>
        <w:jc w:val="both"/>
        <w:rPr/>
      </w:pPr>
      <w:r w:rsidDel="00000000" w:rsidR="00000000" w:rsidRPr="00000000">
        <w:rPr>
          <w:rtl w:val="0"/>
        </w:rPr>
      </w:r>
    </w:p>
    <w:p w:rsidR="00000000" w:rsidDel="00000000" w:rsidP="00000000" w:rsidRDefault="00000000" w:rsidRPr="00000000" w14:paraId="00001532">
      <w:pPr>
        <w:numPr>
          <w:ilvl w:val="0"/>
          <w:numId w:val="205"/>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Voucher</w:t>
      </w:r>
      <w:r w:rsidDel="00000000" w:rsidR="00000000" w:rsidRPr="00000000">
        <w:rPr>
          <w:rtl w:val="0"/>
        </w:rPr>
      </w:r>
    </w:p>
    <w:p w:rsidR="00000000" w:rsidDel="00000000" w:rsidP="00000000" w:rsidRDefault="00000000" w:rsidRPr="00000000" w14:paraId="00001533">
      <w:pPr>
        <w:numPr>
          <w:ilvl w:val="0"/>
          <w:numId w:val="203"/>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New claim voucher</w:t>
      </w:r>
      <w:r w:rsidDel="00000000" w:rsidR="00000000" w:rsidRPr="00000000">
        <w:rPr>
          <w:rtl w:val="0"/>
        </w:rPr>
      </w:r>
    </w:p>
    <w:p w:rsidR="00000000" w:rsidDel="00000000" w:rsidP="00000000" w:rsidRDefault="00000000" w:rsidRPr="00000000" w14:paraId="00001534">
      <w:pPr>
        <w:numPr>
          <w:ilvl w:val="0"/>
          <w:numId w:val="203"/>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Claim revision voucher</w:t>
      </w:r>
      <w:r w:rsidDel="00000000" w:rsidR="00000000" w:rsidRPr="00000000">
        <w:rPr>
          <w:rtl w:val="0"/>
        </w:rPr>
      </w:r>
    </w:p>
    <w:p w:rsidR="00000000" w:rsidDel="00000000" w:rsidP="00000000" w:rsidRDefault="00000000" w:rsidRPr="00000000" w14:paraId="00001535">
      <w:pPr>
        <w:numPr>
          <w:ilvl w:val="0"/>
          <w:numId w:val="203"/>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Claim payment voucher</w:t>
      </w:r>
      <w:r w:rsidDel="00000000" w:rsidR="00000000" w:rsidRPr="00000000">
        <w:rPr>
          <w:rtl w:val="0"/>
        </w:rPr>
      </w:r>
    </w:p>
    <w:p w:rsidR="00000000" w:rsidDel="00000000" w:rsidP="00000000" w:rsidRDefault="00000000" w:rsidRPr="00000000" w14:paraId="00001536">
      <w:pPr>
        <w:numPr>
          <w:ilvl w:val="0"/>
          <w:numId w:val="203"/>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Claim fee payment voucher</w:t>
      </w:r>
      <w:r w:rsidDel="00000000" w:rsidR="00000000" w:rsidRPr="00000000">
        <w:rPr>
          <w:rtl w:val="0"/>
        </w:rPr>
      </w:r>
    </w:p>
    <w:p w:rsidR="00000000" w:rsidDel="00000000" w:rsidP="00000000" w:rsidRDefault="00000000" w:rsidRPr="00000000" w14:paraId="00001537">
      <w:pPr>
        <w:numPr>
          <w:ilvl w:val="0"/>
          <w:numId w:val="203"/>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Recovery/salvage voucher</w:t>
      </w:r>
      <w:r w:rsidDel="00000000" w:rsidR="00000000" w:rsidRPr="00000000">
        <w:rPr>
          <w:rtl w:val="0"/>
        </w:rPr>
      </w:r>
    </w:p>
    <w:p w:rsidR="00000000" w:rsidDel="00000000" w:rsidP="00000000" w:rsidRDefault="00000000" w:rsidRPr="00000000" w14:paraId="00001538">
      <w:pPr>
        <w:numPr>
          <w:ilvl w:val="0"/>
          <w:numId w:val="203"/>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Facultative claim payment Debit/credit note</w:t>
      </w:r>
      <w:r w:rsidDel="00000000" w:rsidR="00000000" w:rsidRPr="00000000">
        <w:rPr>
          <w:rtl w:val="0"/>
        </w:rPr>
      </w:r>
    </w:p>
    <w:p w:rsidR="00000000" w:rsidDel="00000000" w:rsidP="00000000" w:rsidRDefault="00000000" w:rsidRPr="00000000" w14:paraId="00001539">
      <w:pPr>
        <w:numPr>
          <w:ilvl w:val="0"/>
          <w:numId w:val="203"/>
        </w:numPr>
        <w:pBdr>
          <w:top w:space="0" w:sz="0" w:val="nil"/>
          <w:left w:space="0" w:sz="0" w:val="nil"/>
          <w:bottom w:space="0" w:sz="0" w:val="nil"/>
          <w:right w:space="0" w:sz="0" w:val="nil"/>
          <w:between w:space="0" w:sz="0" w:val="nil"/>
        </w:pBdr>
        <w:shd w:fill="auto" w:val="clear"/>
        <w:spacing w:after="20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Facultative recovery Debit/credit note</w:t>
      </w:r>
      <w:r w:rsidDel="00000000" w:rsidR="00000000" w:rsidRPr="00000000">
        <w:rPr>
          <w:rtl w:val="0"/>
        </w:rPr>
      </w:r>
    </w:p>
    <w:p w:rsidR="00000000" w:rsidDel="00000000" w:rsidP="00000000" w:rsidRDefault="00000000" w:rsidRPr="00000000" w14:paraId="0000153A">
      <w:pPr>
        <w:pBdr>
          <w:top w:space="0" w:sz="0" w:val="nil"/>
          <w:left w:space="0" w:sz="0" w:val="nil"/>
          <w:bottom w:space="0" w:sz="0" w:val="nil"/>
          <w:right w:space="0" w:sz="0" w:val="nil"/>
          <w:between w:space="0" w:sz="0" w:val="nil"/>
        </w:pBdr>
        <w:shd w:fill="auto" w:val="clear"/>
        <w:spacing w:after="200" w:before="0" w:line="276" w:lineRule="auto"/>
        <w:ind w:left="720" w:firstLine="0"/>
        <w:jc w:val="both"/>
        <w:rPr/>
      </w:pPr>
      <w:r w:rsidDel="00000000" w:rsidR="00000000" w:rsidRPr="00000000">
        <w:rPr>
          <w:rtl w:val="0"/>
        </w:rPr>
      </w:r>
    </w:p>
    <w:p w:rsidR="00000000" w:rsidDel="00000000" w:rsidP="00000000" w:rsidRDefault="00000000" w:rsidRPr="00000000" w14:paraId="0000153B">
      <w:pPr>
        <w:numPr>
          <w:ilvl w:val="0"/>
          <w:numId w:val="205"/>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Setup</w:t>
      </w:r>
      <w:r w:rsidDel="00000000" w:rsidR="00000000" w:rsidRPr="00000000">
        <w:rPr>
          <w:rtl w:val="0"/>
        </w:rPr>
      </w:r>
    </w:p>
    <w:p w:rsidR="00000000" w:rsidDel="00000000" w:rsidP="00000000" w:rsidRDefault="00000000" w:rsidRPr="00000000" w14:paraId="0000153C">
      <w:pPr>
        <w:numPr>
          <w:ilvl w:val="0"/>
          <w:numId w:val="210"/>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Peril</w:t>
      </w:r>
      <w:r w:rsidDel="00000000" w:rsidR="00000000" w:rsidRPr="00000000">
        <w:rPr>
          <w:rtl w:val="0"/>
        </w:rPr>
      </w:r>
    </w:p>
    <w:p w:rsidR="00000000" w:rsidDel="00000000" w:rsidP="00000000" w:rsidRDefault="00000000" w:rsidRPr="00000000" w14:paraId="0000153D">
      <w:pPr>
        <w:numPr>
          <w:ilvl w:val="0"/>
          <w:numId w:val="210"/>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Causation</w:t>
      </w:r>
      <w:r w:rsidDel="00000000" w:rsidR="00000000" w:rsidRPr="00000000">
        <w:rPr>
          <w:rtl w:val="0"/>
        </w:rPr>
      </w:r>
    </w:p>
    <w:p w:rsidR="00000000" w:rsidDel="00000000" w:rsidP="00000000" w:rsidRDefault="00000000" w:rsidRPr="00000000" w14:paraId="0000153E">
      <w:pPr>
        <w:numPr>
          <w:ilvl w:val="0"/>
          <w:numId w:val="210"/>
        </w:numPr>
        <w:pBdr>
          <w:top w:space="0" w:sz="0" w:val="nil"/>
          <w:left w:space="0" w:sz="0" w:val="nil"/>
          <w:bottom w:space="0" w:sz="0" w:val="nil"/>
          <w:right w:space="0" w:sz="0" w:val="nil"/>
          <w:between w:space="0" w:sz="0" w:val="nil"/>
        </w:pBdr>
        <w:shd w:fill="auto" w:val="clear"/>
        <w:spacing w:after="20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Correspondents</w:t>
      </w:r>
      <w:r w:rsidDel="00000000" w:rsidR="00000000" w:rsidRPr="00000000">
        <w:rPr>
          <w:rtl w:val="0"/>
        </w:rPr>
      </w:r>
    </w:p>
    <w:p w:rsidR="00000000" w:rsidDel="00000000" w:rsidP="00000000" w:rsidRDefault="00000000" w:rsidRPr="00000000" w14:paraId="0000153F">
      <w:pPr>
        <w:pBdr>
          <w:top w:space="0" w:sz="0" w:val="nil"/>
          <w:left w:space="0" w:sz="0" w:val="nil"/>
          <w:bottom w:space="0" w:sz="0" w:val="nil"/>
          <w:right w:space="0" w:sz="0" w:val="nil"/>
          <w:between w:space="0" w:sz="0" w:val="nil"/>
        </w:pBdr>
        <w:shd w:fill="auto" w:val="clear"/>
        <w:spacing w:after="200" w:before="0" w:line="276" w:lineRule="auto"/>
        <w:ind w:left="450" w:firstLine="0"/>
        <w:jc w:val="both"/>
        <w:rPr/>
      </w:pPr>
      <w:r w:rsidDel="00000000" w:rsidR="00000000" w:rsidRPr="00000000">
        <w:rPr>
          <w:rtl w:val="0"/>
        </w:rPr>
      </w:r>
    </w:p>
    <w:p w:rsidR="00000000" w:rsidDel="00000000" w:rsidP="00000000" w:rsidRDefault="00000000" w:rsidRPr="00000000" w14:paraId="00001540">
      <w:pPr>
        <w:numPr>
          <w:ilvl w:val="0"/>
          <w:numId w:val="205"/>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Appointed correspondents</w:t>
      </w:r>
      <w:r w:rsidDel="00000000" w:rsidR="00000000" w:rsidRPr="00000000">
        <w:rPr>
          <w:rtl w:val="0"/>
        </w:rPr>
      </w:r>
    </w:p>
    <w:p w:rsidR="00000000" w:rsidDel="00000000" w:rsidP="00000000" w:rsidRDefault="00000000" w:rsidRPr="00000000" w14:paraId="00001541">
      <w:pPr>
        <w:numPr>
          <w:ilvl w:val="0"/>
          <w:numId w:val="205"/>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Claimant details</w:t>
      </w:r>
      <w:r w:rsidDel="00000000" w:rsidR="00000000" w:rsidRPr="00000000">
        <w:rPr>
          <w:rtl w:val="0"/>
        </w:rPr>
      </w:r>
    </w:p>
    <w:p w:rsidR="00000000" w:rsidDel="00000000" w:rsidP="00000000" w:rsidRDefault="00000000" w:rsidRPr="00000000" w14:paraId="00001542">
      <w:pPr>
        <w:numPr>
          <w:ilvl w:val="0"/>
          <w:numId w:val="205"/>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Outstanding claim register</w:t>
      </w:r>
      <w:r w:rsidDel="00000000" w:rsidR="00000000" w:rsidRPr="00000000">
        <w:rPr>
          <w:rtl w:val="0"/>
        </w:rPr>
      </w:r>
    </w:p>
    <w:p w:rsidR="00000000" w:rsidDel="00000000" w:rsidP="00000000" w:rsidRDefault="00000000" w:rsidRPr="00000000" w14:paraId="00001543">
      <w:pPr>
        <w:numPr>
          <w:ilvl w:val="0"/>
          <w:numId w:val="205"/>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Xgratia Report</w:t>
      </w:r>
      <w:r w:rsidDel="00000000" w:rsidR="00000000" w:rsidRPr="00000000">
        <w:rPr>
          <w:rtl w:val="0"/>
        </w:rPr>
      </w:r>
    </w:p>
    <w:p w:rsidR="00000000" w:rsidDel="00000000" w:rsidP="00000000" w:rsidRDefault="00000000" w:rsidRPr="00000000" w14:paraId="00001544">
      <w:pPr>
        <w:numPr>
          <w:ilvl w:val="0"/>
          <w:numId w:val="205"/>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Salvage report</w:t>
      </w:r>
      <w:r w:rsidDel="00000000" w:rsidR="00000000" w:rsidRPr="00000000">
        <w:rPr>
          <w:rtl w:val="0"/>
        </w:rPr>
      </w:r>
    </w:p>
    <w:p w:rsidR="00000000" w:rsidDel="00000000" w:rsidP="00000000" w:rsidRDefault="00000000" w:rsidRPr="00000000" w14:paraId="00001545">
      <w:pPr>
        <w:numPr>
          <w:ilvl w:val="0"/>
          <w:numId w:val="205"/>
        </w:numPr>
        <w:pBdr>
          <w:top w:space="0" w:sz="0" w:val="nil"/>
          <w:left w:space="0" w:sz="0" w:val="nil"/>
          <w:bottom w:space="0" w:sz="0" w:val="nil"/>
          <w:right w:space="0" w:sz="0" w:val="nil"/>
          <w:between w:space="0" w:sz="0" w:val="nil"/>
        </w:pBdr>
        <w:shd w:fill="auto" w:val="clear"/>
        <w:spacing w:after="20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Commissioner report (class wise) </w:t>
      </w:r>
      <w:r w:rsidDel="00000000" w:rsidR="00000000" w:rsidRPr="00000000">
        <w:rPr>
          <w:rtl w:val="0"/>
        </w:rPr>
      </w:r>
    </w:p>
    <w:p w:rsidR="00000000" w:rsidDel="00000000" w:rsidP="00000000" w:rsidRDefault="00000000" w:rsidRPr="00000000" w14:paraId="00001546">
      <w:pPr>
        <w:pBdr>
          <w:top w:space="0" w:sz="0" w:val="nil"/>
          <w:left w:space="0" w:sz="0" w:val="nil"/>
          <w:bottom w:space="0" w:sz="0" w:val="nil"/>
          <w:right w:space="0" w:sz="0" w:val="nil"/>
          <w:between w:space="0" w:sz="0" w:val="nil"/>
        </w:pBdr>
        <w:shd w:fill="auto" w:val="clear"/>
        <w:spacing w:after="200" w:before="0" w:line="276" w:lineRule="auto"/>
        <w:ind w:left="720" w:firstLine="0"/>
        <w:jc w:val="both"/>
        <w:rPr/>
      </w:pPr>
      <w:r w:rsidDel="00000000" w:rsidR="00000000" w:rsidRPr="00000000">
        <w:rPr>
          <w:rtl w:val="0"/>
        </w:rPr>
      </w:r>
    </w:p>
    <w:p w:rsidR="00000000" w:rsidDel="00000000" w:rsidP="00000000" w:rsidRDefault="00000000" w:rsidRPr="00000000" w14:paraId="00001547">
      <w:pPr>
        <w:numPr>
          <w:ilvl w:val="0"/>
          <w:numId w:val="200"/>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1"/>
          <w:sz w:val="22"/>
          <w:szCs w:val="22"/>
          <w:vertAlign w:val="baseline"/>
          <w:rtl w:val="0"/>
        </w:rPr>
        <w:t xml:space="preserve">Finance Reports</w:t>
      </w:r>
      <w:r w:rsidDel="00000000" w:rsidR="00000000" w:rsidRPr="00000000">
        <w:rPr>
          <w:rtl w:val="0"/>
        </w:rPr>
      </w:r>
    </w:p>
    <w:p w:rsidR="00000000" w:rsidDel="00000000" w:rsidP="00000000" w:rsidRDefault="00000000" w:rsidRPr="00000000" w14:paraId="00001548">
      <w:pPr>
        <w:numPr>
          <w:ilvl w:val="0"/>
          <w:numId w:val="212"/>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1"/>
          <w:sz w:val="22"/>
          <w:szCs w:val="22"/>
          <w:vertAlign w:val="baseline"/>
          <w:rtl w:val="0"/>
        </w:rPr>
        <w:t xml:space="preserve">Debtors</w:t>
      </w:r>
      <w:r w:rsidDel="00000000" w:rsidR="00000000" w:rsidRPr="00000000">
        <w:rPr>
          <w:rtl w:val="0"/>
        </w:rPr>
      </w:r>
    </w:p>
    <w:p w:rsidR="00000000" w:rsidDel="00000000" w:rsidP="00000000" w:rsidRDefault="00000000" w:rsidRPr="00000000" w14:paraId="00001549">
      <w:pPr>
        <w:numPr>
          <w:ilvl w:val="0"/>
          <w:numId w:val="13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Agent statements - 0 - 30 days, 31 - 60 days, 61 - 90 days, 91 - 120 days , 121 - 180 days, 181 - 365 days, over 365 days</w:t>
      </w:r>
      <w:r w:rsidDel="00000000" w:rsidR="00000000" w:rsidRPr="00000000">
        <w:rPr>
          <w:rtl w:val="0"/>
        </w:rPr>
      </w:r>
    </w:p>
    <w:p w:rsidR="00000000" w:rsidDel="00000000" w:rsidP="00000000" w:rsidRDefault="00000000" w:rsidRPr="00000000" w14:paraId="0000154A">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vertAlign w:val="baseline"/>
          <w:rtl w:val="0"/>
        </w:rPr>
        <w:t xml:space="preserve">Client and agents statements to use this aging (This should apply for both unallocated receipts and outstanding premiums. </w:t>
      </w:r>
      <w:r w:rsidDel="00000000" w:rsidR="00000000" w:rsidRPr="00000000">
        <w:rPr>
          <w:rtl w:val="0"/>
        </w:rPr>
      </w:r>
    </w:p>
    <w:p w:rsidR="00000000" w:rsidDel="00000000" w:rsidP="00000000" w:rsidRDefault="00000000" w:rsidRPr="00000000" w14:paraId="0000154B">
      <w:pPr>
        <w:pBdr>
          <w:top w:space="0" w:sz="0" w:val="nil"/>
          <w:left w:space="0" w:sz="0" w:val="nil"/>
          <w:bottom w:space="0" w:sz="0" w:val="nil"/>
          <w:right w:space="0" w:sz="0" w:val="nil"/>
          <w:between w:space="0" w:sz="0" w:val="nil"/>
        </w:pBdr>
        <w:shd w:fill="auto" w:val="clear"/>
        <w:spacing w:after="200" w:before="0" w:line="276" w:lineRule="auto"/>
        <w:ind w:left="450" w:firstLine="0"/>
        <w:jc w:val="both"/>
        <w:rPr/>
      </w:pPr>
      <w:r w:rsidDel="00000000" w:rsidR="00000000" w:rsidRPr="00000000">
        <w:rPr>
          <w:rtl w:val="0"/>
        </w:rPr>
      </w:r>
    </w:p>
    <w:p w:rsidR="00000000" w:rsidDel="00000000" w:rsidP="00000000" w:rsidRDefault="00000000" w:rsidRPr="00000000" w14:paraId="0000154C">
      <w:pPr>
        <w:numPr>
          <w:ilvl w:val="0"/>
          <w:numId w:val="135"/>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Reinsurance statements</w:t>
      </w:r>
      <w:r w:rsidDel="00000000" w:rsidR="00000000" w:rsidRPr="00000000">
        <w:rPr>
          <w:rtl w:val="0"/>
        </w:rPr>
      </w:r>
    </w:p>
    <w:p w:rsidR="00000000" w:rsidDel="00000000" w:rsidP="00000000" w:rsidRDefault="00000000" w:rsidRPr="00000000" w14:paraId="0000154D">
      <w:pPr>
        <w:numPr>
          <w:ilvl w:val="0"/>
          <w:numId w:val="135"/>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Direct client statement</w:t>
      </w:r>
      <w:r w:rsidDel="00000000" w:rsidR="00000000" w:rsidRPr="00000000">
        <w:rPr>
          <w:rtl w:val="0"/>
        </w:rPr>
      </w:r>
    </w:p>
    <w:p w:rsidR="00000000" w:rsidDel="00000000" w:rsidP="00000000" w:rsidRDefault="00000000" w:rsidRPr="00000000" w14:paraId="0000154E">
      <w:pPr>
        <w:numPr>
          <w:ilvl w:val="0"/>
          <w:numId w:val="135"/>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Insurance Companies statement</w:t>
      </w:r>
      <w:r w:rsidDel="00000000" w:rsidR="00000000" w:rsidRPr="00000000">
        <w:rPr>
          <w:rtl w:val="0"/>
        </w:rPr>
      </w:r>
    </w:p>
    <w:p w:rsidR="00000000" w:rsidDel="00000000" w:rsidP="00000000" w:rsidRDefault="00000000" w:rsidRPr="00000000" w14:paraId="0000154F">
      <w:pPr>
        <w:numPr>
          <w:ilvl w:val="0"/>
          <w:numId w:val="135"/>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Account aged analysis</w:t>
      </w:r>
      <w:r w:rsidDel="00000000" w:rsidR="00000000" w:rsidRPr="00000000">
        <w:rPr>
          <w:rtl w:val="0"/>
        </w:rPr>
      </w:r>
    </w:p>
    <w:p w:rsidR="00000000" w:rsidDel="00000000" w:rsidP="00000000" w:rsidRDefault="00000000" w:rsidRPr="00000000" w14:paraId="00001550">
      <w:pPr>
        <w:numPr>
          <w:ilvl w:val="0"/>
          <w:numId w:val="135"/>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Account aged analysis (grouped) </w:t>
      </w:r>
      <w:r w:rsidDel="00000000" w:rsidR="00000000" w:rsidRPr="00000000">
        <w:rPr>
          <w:rtl w:val="0"/>
        </w:rPr>
      </w:r>
    </w:p>
    <w:p w:rsidR="00000000" w:rsidDel="00000000" w:rsidP="00000000" w:rsidRDefault="00000000" w:rsidRPr="00000000" w14:paraId="00001551">
      <w:pPr>
        <w:numPr>
          <w:ilvl w:val="0"/>
          <w:numId w:val="135"/>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Premium debtors balances (Board format) </w:t>
      </w:r>
      <w:r w:rsidDel="00000000" w:rsidR="00000000" w:rsidRPr="00000000">
        <w:rPr>
          <w:rtl w:val="0"/>
        </w:rPr>
      </w:r>
    </w:p>
    <w:p w:rsidR="00000000" w:rsidDel="00000000" w:rsidP="00000000" w:rsidRDefault="00000000" w:rsidRPr="00000000" w14:paraId="00001552">
      <w:pPr>
        <w:numPr>
          <w:ilvl w:val="0"/>
          <w:numId w:val="135"/>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Account period audit list</w:t>
      </w:r>
      <w:r w:rsidDel="00000000" w:rsidR="00000000" w:rsidRPr="00000000">
        <w:rPr>
          <w:rtl w:val="0"/>
        </w:rPr>
      </w:r>
    </w:p>
    <w:p w:rsidR="00000000" w:rsidDel="00000000" w:rsidP="00000000" w:rsidRDefault="00000000" w:rsidRPr="00000000" w14:paraId="00001553">
      <w:pPr>
        <w:numPr>
          <w:ilvl w:val="0"/>
          <w:numId w:val="135"/>
        </w:numPr>
        <w:pBdr>
          <w:top w:space="0" w:sz="0" w:val="nil"/>
          <w:left w:space="0" w:sz="0" w:val="nil"/>
          <w:bottom w:space="0" w:sz="0" w:val="nil"/>
          <w:right w:space="0" w:sz="0" w:val="nil"/>
          <w:between w:space="0" w:sz="0" w:val="nil"/>
        </w:pBdr>
        <w:shd w:fill="auto" w:val="clear"/>
        <w:spacing w:after="0" w:afterAutospacing="0" w:before="0" w:line="276" w:lineRule="auto"/>
        <w:ind w:left="720" w:hanging="360"/>
        <w:jc w:val="both"/>
        <w:rPr/>
      </w:pPr>
      <w:r w:rsidDel="00000000" w:rsidR="00000000" w:rsidRPr="00000000">
        <w:rPr>
          <w:rFonts w:ascii="Cambria" w:cs="Cambria" w:eastAsia="Cambria" w:hAnsi="Cambria"/>
          <w:b w:val="0"/>
          <w:sz w:val="22"/>
          <w:szCs w:val="22"/>
          <w:vertAlign w:val="baseline"/>
          <w:rtl w:val="0"/>
        </w:rPr>
        <w:t xml:space="preserve">Account audit report</w:t>
      </w:r>
      <w:r w:rsidDel="00000000" w:rsidR="00000000" w:rsidRPr="00000000">
        <w:rPr>
          <w:rtl w:val="0"/>
        </w:rPr>
      </w:r>
    </w:p>
    <w:p w:rsidR="00000000" w:rsidDel="00000000" w:rsidP="00000000" w:rsidRDefault="00000000" w:rsidRPr="00000000" w14:paraId="00001554">
      <w:pPr>
        <w:numPr>
          <w:ilvl w:val="0"/>
          <w:numId w:val="208"/>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Debtors new items - Details</w:t>
      </w:r>
      <w:r w:rsidDel="00000000" w:rsidR="00000000" w:rsidRPr="00000000">
        <w:rPr>
          <w:rtl w:val="0"/>
        </w:rPr>
      </w:r>
    </w:p>
    <w:p w:rsidR="00000000" w:rsidDel="00000000" w:rsidP="00000000" w:rsidRDefault="00000000" w:rsidRPr="00000000" w14:paraId="00001555">
      <w:pPr>
        <w:numPr>
          <w:ilvl w:val="0"/>
          <w:numId w:val="208"/>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Debtors new items - summary</w:t>
      </w:r>
      <w:r w:rsidDel="00000000" w:rsidR="00000000" w:rsidRPr="00000000">
        <w:rPr>
          <w:rtl w:val="0"/>
        </w:rPr>
      </w:r>
    </w:p>
    <w:p w:rsidR="00000000" w:rsidDel="00000000" w:rsidP="00000000" w:rsidRDefault="00000000" w:rsidRPr="00000000" w14:paraId="00001556">
      <w:pPr>
        <w:numPr>
          <w:ilvl w:val="0"/>
          <w:numId w:val="208"/>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List of GIS Receipts</w:t>
      </w:r>
      <w:r w:rsidDel="00000000" w:rsidR="00000000" w:rsidRPr="00000000">
        <w:rPr>
          <w:rtl w:val="0"/>
        </w:rPr>
      </w:r>
    </w:p>
    <w:p w:rsidR="00000000" w:rsidDel="00000000" w:rsidP="00000000" w:rsidRDefault="00000000" w:rsidRPr="00000000" w14:paraId="00001557">
      <w:pPr>
        <w:numPr>
          <w:ilvl w:val="0"/>
          <w:numId w:val="212"/>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Premium Reports</w:t>
      </w:r>
      <w:r w:rsidDel="00000000" w:rsidR="00000000" w:rsidRPr="00000000">
        <w:rPr>
          <w:rtl w:val="0"/>
        </w:rPr>
      </w:r>
    </w:p>
    <w:p w:rsidR="00000000" w:rsidDel="00000000" w:rsidP="00000000" w:rsidRDefault="00000000" w:rsidRPr="00000000" w14:paraId="00001558">
      <w:pPr>
        <w:numPr>
          <w:ilvl w:val="0"/>
          <w:numId w:val="211"/>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Upr report</w:t>
      </w:r>
      <w:r w:rsidDel="00000000" w:rsidR="00000000" w:rsidRPr="00000000">
        <w:rPr>
          <w:rtl w:val="0"/>
        </w:rPr>
      </w:r>
    </w:p>
    <w:p w:rsidR="00000000" w:rsidDel="00000000" w:rsidP="00000000" w:rsidRDefault="00000000" w:rsidRPr="00000000" w14:paraId="00001559">
      <w:pPr>
        <w:numPr>
          <w:ilvl w:val="0"/>
          <w:numId w:val="211"/>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Premium written by agency</w:t>
      </w:r>
      <w:r w:rsidDel="00000000" w:rsidR="00000000" w:rsidRPr="00000000">
        <w:rPr>
          <w:rtl w:val="0"/>
        </w:rPr>
      </w:r>
    </w:p>
    <w:p w:rsidR="00000000" w:rsidDel="00000000" w:rsidP="00000000" w:rsidRDefault="00000000" w:rsidRPr="00000000" w14:paraId="0000155A">
      <w:pPr>
        <w:numPr>
          <w:ilvl w:val="0"/>
          <w:numId w:val="211"/>
        </w:numPr>
        <w:pBdr>
          <w:top w:space="0" w:sz="0" w:val="nil"/>
          <w:left w:space="0" w:sz="0" w:val="nil"/>
          <w:bottom w:space="0" w:sz="0" w:val="nil"/>
          <w:right w:space="0" w:sz="0" w:val="nil"/>
          <w:between w:space="0" w:sz="0" w:val="nil"/>
        </w:pBdr>
        <w:shd w:fill="auto" w:val="clear"/>
        <w:spacing w:after="20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Monthly premium summary</w:t>
      </w:r>
      <w:r w:rsidDel="00000000" w:rsidR="00000000" w:rsidRPr="00000000">
        <w:rPr>
          <w:rtl w:val="0"/>
        </w:rPr>
      </w:r>
    </w:p>
    <w:p w:rsidR="00000000" w:rsidDel="00000000" w:rsidP="00000000" w:rsidRDefault="00000000" w:rsidRPr="00000000" w14:paraId="0000155B">
      <w:pPr>
        <w:pBdr>
          <w:top w:space="0" w:sz="0" w:val="nil"/>
          <w:left w:space="0" w:sz="0" w:val="nil"/>
          <w:bottom w:space="0" w:sz="0" w:val="nil"/>
          <w:right w:space="0" w:sz="0" w:val="nil"/>
          <w:between w:space="0" w:sz="0" w:val="nil"/>
        </w:pBdr>
        <w:shd w:fill="auto" w:val="clear"/>
        <w:spacing w:after="200" w:before="0" w:line="276" w:lineRule="auto"/>
        <w:ind w:left="450" w:firstLine="0"/>
        <w:jc w:val="both"/>
        <w:rPr/>
      </w:pPr>
      <w:r w:rsidDel="00000000" w:rsidR="00000000" w:rsidRPr="00000000">
        <w:rPr>
          <w:rtl w:val="0"/>
        </w:rPr>
      </w:r>
    </w:p>
    <w:p w:rsidR="00000000" w:rsidDel="00000000" w:rsidP="00000000" w:rsidRDefault="00000000" w:rsidRPr="00000000" w14:paraId="0000155C">
      <w:pPr>
        <w:numPr>
          <w:ilvl w:val="0"/>
          <w:numId w:val="212"/>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Period registers (Product) </w:t>
      </w:r>
      <w:r w:rsidDel="00000000" w:rsidR="00000000" w:rsidRPr="00000000">
        <w:rPr>
          <w:rtl w:val="0"/>
        </w:rPr>
      </w:r>
    </w:p>
    <w:p w:rsidR="00000000" w:rsidDel="00000000" w:rsidP="00000000" w:rsidRDefault="00000000" w:rsidRPr="00000000" w14:paraId="0000155D">
      <w:pPr>
        <w:numPr>
          <w:ilvl w:val="0"/>
          <w:numId w:val="214"/>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Premium register (product) </w:t>
      </w:r>
      <w:r w:rsidDel="00000000" w:rsidR="00000000" w:rsidRPr="00000000">
        <w:rPr>
          <w:rtl w:val="0"/>
        </w:rPr>
      </w:r>
    </w:p>
    <w:p w:rsidR="00000000" w:rsidDel="00000000" w:rsidP="00000000" w:rsidRDefault="00000000" w:rsidRPr="00000000" w14:paraId="0000155E">
      <w:pPr>
        <w:numPr>
          <w:ilvl w:val="0"/>
          <w:numId w:val="214"/>
        </w:numPr>
        <w:pBdr>
          <w:top w:space="0" w:sz="0" w:val="nil"/>
          <w:left w:space="0" w:sz="0" w:val="nil"/>
          <w:bottom w:space="0" w:sz="0" w:val="nil"/>
          <w:right w:space="0" w:sz="0" w:val="nil"/>
          <w:between w:space="0" w:sz="0" w:val="nil"/>
        </w:pBdr>
        <w:shd w:fill="auto" w:val="clear"/>
        <w:spacing w:after="20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Commission register (product) </w:t>
      </w:r>
      <w:r w:rsidDel="00000000" w:rsidR="00000000" w:rsidRPr="00000000">
        <w:rPr>
          <w:rtl w:val="0"/>
        </w:rPr>
      </w:r>
    </w:p>
    <w:p w:rsidR="00000000" w:rsidDel="00000000" w:rsidP="00000000" w:rsidRDefault="00000000" w:rsidRPr="00000000" w14:paraId="0000155F">
      <w:pPr>
        <w:pBdr>
          <w:top w:space="0" w:sz="0" w:val="nil"/>
          <w:left w:space="0" w:sz="0" w:val="nil"/>
          <w:bottom w:space="0" w:sz="0" w:val="nil"/>
          <w:right w:space="0" w:sz="0" w:val="nil"/>
          <w:between w:space="0" w:sz="0" w:val="nil"/>
        </w:pBdr>
        <w:shd w:fill="auto" w:val="clear"/>
        <w:spacing w:after="200" w:before="0" w:line="276" w:lineRule="auto"/>
        <w:ind w:left="450" w:firstLine="0"/>
        <w:jc w:val="both"/>
        <w:rPr/>
      </w:pPr>
      <w:r w:rsidDel="00000000" w:rsidR="00000000" w:rsidRPr="00000000">
        <w:rPr>
          <w:rtl w:val="0"/>
        </w:rPr>
      </w:r>
    </w:p>
    <w:p w:rsidR="00000000" w:rsidDel="00000000" w:rsidP="00000000" w:rsidRDefault="00000000" w:rsidRPr="00000000" w14:paraId="00001560">
      <w:pPr>
        <w:numPr>
          <w:ilvl w:val="0"/>
          <w:numId w:val="212"/>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Period registers (subclass) </w:t>
      </w:r>
      <w:r w:rsidDel="00000000" w:rsidR="00000000" w:rsidRPr="00000000">
        <w:rPr>
          <w:rtl w:val="0"/>
        </w:rPr>
      </w:r>
    </w:p>
    <w:p w:rsidR="00000000" w:rsidDel="00000000" w:rsidP="00000000" w:rsidRDefault="00000000" w:rsidRPr="00000000" w14:paraId="00001561">
      <w:pPr>
        <w:numPr>
          <w:ilvl w:val="0"/>
          <w:numId w:val="213"/>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Premium register (subclass) </w:t>
      </w:r>
      <w:r w:rsidDel="00000000" w:rsidR="00000000" w:rsidRPr="00000000">
        <w:rPr>
          <w:rtl w:val="0"/>
        </w:rPr>
      </w:r>
    </w:p>
    <w:p w:rsidR="00000000" w:rsidDel="00000000" w:rsidP="00000000" w:rsidRDefault="00000000" w:rsidRPr="00000000" w14:paraId="00001562">
      <w:pPr>
        <w:numPr>
          <w:ilvl w:val="0"/>
          <w:numId w:val="213"/>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Commission register (subclass) </w:t>
      </w:r>
      <w:r w:rsidDel="00000000" w:rsidR="00000000" w:rsidRPr="00000000">
        <w:rPr>
          <w:rtl w:val="0"/>
        </w:rPr>
      </w:r>
    </w:p>
    <w:p w:rsidR="00000000" w:rsidDel="00000000" w:rsidP="00000000" w:rsidRDefault="00000000" w:rsidRPr="00000000" w14:paraId="00001563">
      <w:pPr>
        <w:numPr>
          <w:ilvl w:val="0"/>
          <w:numId w:val="133"/>
        </w:numPr>
        <w:pBdr>
          <w:top w:space="0" w:sz="0" w:val="nil"/>
          <w:left w:space="0" w:sz="0" w:val="nil"/>
          <w:bottom w:space="0" w:sz="0" w:val="nil"/>
          <w:right w:space="0" w:sz="0" w:val="nil"/>
          <w:between w:space="0" w:sz="0" w:val="nil"/>
        </w:pBdr>
        <w:shd w:fill="auto" w:val="clear"/>
        <w:spacing w:after="0" w:afterAutospacing="0" w:before="0" w:line="276" w:lineRule="auto"/>
        <w:ind w:left="1080" w:hanging="360"/>
        <w:jc w:val="both"/>
        <w:rPr/>
      </w:pPr>
      <w:r w:rsidDel="00000000" w:rsidR="00000000" w:rsidRPr="00000000">
        <w:rPr>
          <w:rFonts w:ascii="Cambria" w:cs="Cambria" w:eastAsia="Cambria" w:hAnsi="Cambria"/>
          <w:b w:val="0"/>
          <w:sz w:val="22"/>
          <w:szCs w:val="22"/>
          <w:vertAlign w:val="baseline"/>
          <w:rtl w:val="0"/>
        </w:rPr>
        <w:t xml:space="preserve">Outstanding premiums report</w:t>
      </w:r>
      <w:r w:rsidDel="00000000" w:rsidR="00000000" w:rsidRPr="00000000">
        <w:rPr>
          <w:rtl w:val="0"/>
        </w:rPr>
      </w:r>
    </w:p>
    <w:p w:rsidR="00000000" w:rsidDel="00000000" w:rsidP="00000000" w:rsidRDefault="00000000" w:rsidRPr="00000000" w14:paraId="00001564">
      <w:pPr>
        <w:numPr>
          <w:ilvl w:val="0"/>
          <w:numId w:val="133"/>
        </w:numPr>
        <w:pBdr>
          <w:top w:space="0" w:sz="0" w:val="nil"/>
          <w:left w:space="0" w:sz="0" w:val="nil"/>
          <w:bottom w:space="0" w:sz="0" w:val="nil"/>
          <w:right w:space="0" w:sz="0" w:val="nil"/>
          <w:between w:space="0" w:sz="0" w:val="nil"/>
        </w:pBdr>
        <w:shd w:fill="auto" w:val="clear"/>
        <w:spacing w:after="0" w:afterAutospacing="0" w:before="0" w:line="276" w:lineRule="auto"/>
        <w:ind w:left="1080" w:hanging="360"/>
        <w:jc w:val="both"/>
        <w:rPr/>
      </w:pPr>
      <w:r w:rsidDel="00000000" w:rsidR="00000000" w:rsidRPr="00000000">
        <w:rPr>
          <w:rFonts w:ascii="Cambria" w:cs="Cambria" w:eastAsia="Cambria" w:hAnsi="Cambria"/>
          <w:b w:val="1"/>
          <w:sz w:val="22"/>
          <w:szCs w:val="22"/>
          <w:vertAlign w:val="baseline"/>
          <w:rtl w:val="0"/>
        </w:rPr>
        <w:t xml:space="preserve">Un - allocated premium report (</w:t>
      </w:r>
      <w:r w:rsidDel="00000000" w:rsidR="00000000" w:rsidRPr="00000000">
        <w:rPr>
          <w:rFonts w:ascii="Cambria" w:cs="Cambria" w:eastAsia="Cambria" w:hAnsi="Cambria"/>
          <w:b w:val="0"/>
          <w:sz w:val="22"/>
          <w:szCs w:val="22"/>
          <w:vertAlign w:val="baseline"/>
          <w:rtl w:val="0"/>
        </w:rPr>
        <w:t xml:space="preserve">Receipt allocation listing) </w:t>
      </w:r>
      <w:r w:rsidDel="00000000" w:rsidR="00000000" w:rsidRPr="00000000">
        <w:rPr>
          <w:rtl w:val="0"/>
        </w:rPr>
      </w:r>
    </w:p>
    <w:p w:rsidR="00000000" w:rsidDel="00000000" w:rsidP="00000000" w:rsidRDefault="00000000" w:rsidRPr="00000000" w14:paraId="00001565">
      <w:pPr>
        <w:numPr>
          <w:ilvl w:val="3"/>
          <w:numId w:val="132"/>
        </w:numPr>
        <w:pBdr>
          <w:top w:space="0" w:sz="0" w:val="nil"/>
          <w:left w:space="0" w:sz="0" w:val="nil"/>
          <w:bottom w:space="0" w:sz="0" w:val="nil"/>
          <w:right w:space="0" w:sz="0" w:val="nil"/>
          <w:between w:space="0" w:sz="0" w:val="nil"/>
        </w:pBdr>
        <w:shd w:fill="auto" w:val="clear"/>
        <w:spacing w:after="0" w:afterAutospacing="0" w:before="0" w:line="276" w:lineRule="auto"/>
        <w:ind w:left="1620" w:hanging="360"/>
        <w:jc w:val="both"/>
        <w:rPr/>
      </w:pPr>
      <w:r w:rsidDel="00000000" w:rsidR="00000000" w:rsidRPr="00000000">
        <w:rPr>
          <w:rFonts w:ascii="Cambria" w:cs="Cambria" w:eastAsia="Cambria" w:hAnsi="Cambria"/>
          <w:b w:val="0"/>
          <w:sz w:val="22"/>
          <w:szCs w:val="22"/>
          <w:vertAlign w:val="baseline"/>
          <w:rtl w:val="0"/>
        </w:rPr>
        <w:t xml:space="preserve">Add aging for total amount and aging per receipt</w:t>
      </w:r>
      <w:r w:rsidDel="00000000" w:rsidR="00000000" w:rsidRPr="00000000">
        <w:rPr>
          <w:rtl w:val="0"/>
        </w:rPr>
      </w:r>
    </w:p>
    <w:p w:rsidR="00000000" w:rsidDel="00000000" w:rsidP="00000000" w:rsidRDefault="00000000" w:rsidRPr="00000000" w14:paraId="00001566">
      <w:pPr>
        <w:numPr>
          <w:ilvl w:val="3"/>
          <w:numId w:val="132"/>
        </w:numPr>
        <w:pBdr>
          <w:top w:space="0" w:sz="0" w:val="nil"/>
          <w:left w:space="0" w:sz="0" w:val="nil"/>
          <w:bottom w:space="0" w:sz="0" w:val="nil"/>
          <w:right w:space="0" w:sz="0" w:val="nil"/>
          <w:between w:space="0" w:sz="0" w:val="nil"/>
        </w:pBdr>
        <w:shd w:fill="auto" w:val="clear"/>
        <w:spacing w:after="0" w:afterAutospacing="0" w:before="0" w:line="276" w:lineRule="auto"/>
        <w:ind w:left="1620" w:hanging="360"/>
        <w:jc w:val="both"/>
        <w:rPr/>
      </w:pPr>
      <w:r w:rsidDel="00000000" w:rsidR="00000000" w:rsidRPr="00000000">
        <w:rPr>
          <w:rFonts w:ascii="Cambria" w:cs="Cambria" w:eastAsia="Cambria" w:hAnsi="Cambria"/>
          <w:b w:val="0"/>
          <w:sz w:val="22"/>
          <w:szCs w:val="22"/>
          <w:vertAlign w:val="baseline"/>
          <w:rtl w:val="0"/>
        </w:rPr>
        <w:t xml:space="preserve">Report to run as at date</w:t>
      </w:r>
      <w:r w:rsidDel="00000000" w:rsidR="00000000" w:rsidRPr="00000000">
        <w:rPr>
          <w:rtl w:val="0"/>
        </w:rPr>
      </w:r>
    </w:p>
    <w:p w:rsidR="00000000" w:rsidDel="00000000" w:rsidP="00000000" w:rsidRDefault="00000000" w:rsidRPr="00000000" w14:paraId="00001567">
      <w:pPr>
        <w:numPr>
          <w:ilvl w:val="3"/>
          <w:numId w:val="132"/>
        </w:numPr>
        <w:pBdr>
          <w:top w:space="0" w:sz="0" w:val="nil"/>
          <w:left w:space="0" w:sz="0" w:val="nil"/>
          <w:bottom w:space="0" w:sz="0" w:val="nil"/>
          <w:right w:space="0" w:sz="0" w:val="nil"/>
          <w:between w:space="0" w:sz="0" w:val="nil"/>
        </w:pBdr>
        <w:shd w:fill="auto" w:val="clear"/>
        <w:spacing w:after="0" w:afterAutospacing="0" w:before="0" w:line="276" w:lineRule="auto"/>
        <w:ind w:left="1620" w:hanging="360"/>
        <w:jc w:val="both"/>
        <w:rPr/>
      </w:pPr>
      <w:r w:rsidDel="00000000" w:rsidR="00000000" w:rsidRPr="00000000">
        <w:rPr>
          <w:rFonts w:ascii="Cambria" w:cs="Cambria" w:eastAsia="Cambria" w:hAnsi="Cambria"/>
          <w:b w:val="0"/>
          <w:sz w:val="22"/>
          <w:szCs w:val="22"/>
          <w:vertAlign w:val="baseline"/>
          <w:rtl w:val="0"/>
        </w:rPr>
        <w:t xml:space="preserve">Allow printing the report per source (Agents, Broker, Direct , Insurance companies and all) </w:t>
      </w:r>
      <w:r w:rsidDel="00000000" w:rsidR="00000000" w:rsidRPr="00000000">
        <w:rPr>
          <w:rtl w:val="0"/>
        </w:rPr>
      </w:r>
    </w:p>
    <w:p w:rsidR="00000000" w:rsidDel="00000000" w:rsidP="00000000" w:rsidRDefault="00000000" w:rsidRPr="00000000" w14:paraId="00001568">
      <w:pPr>
        <w:numPr>
          <w:ilvl w:val="0"/>
          <w:numId w:val="132"/>
        </w:numPr>
        <w:pBdr>
          <w:top w:space="0" w:sz="0" w:val="nil"/>
          <w:left w:space="0" w:sz="0" w:val="nil"/>
          <w:bottom w:space="0" w:sz="0" w:val="nil"/>
          <w:right w:space="0" w:sz="0" w:val="nil"/>
          <w:between w:space="0" w:sz="0" w:val="nil"/>
        </w:pBdr>
        <w:shd w:fill="auto" w:val="clear"/>
        <w:spacing w:after="0" w:afterAutospacing="0" w:before="0" w:line="276" w:lineRule="auto"/>
        <w:ind w:left="1080" w:hanging="360"/>
        <w:jc w:val="both"/>
        <w:rPr/>
      </w:pPr>
      <w:r w:rsidDel="00000000" w:rsidR="00000000" w:rsidRPr="00000000">
        <w:rPr>
          <w:rFonts w:ascii="Cambria" w:cs="Cambria" w:eastAsia="Cambria" w:hAnsi="Cambria"/>
          <w:b w:val="0"/>
          <w:sz w:val="22"/>
          <w:szCs w:val="22"/>
          <w:vertAlign w:val="baseline"/>
          <w:rtl w:val="0"/>
        </w:rPr>
        <w:t xml:space="preserve">Schedule of commissions’ payable</w:t>
      </w:r>
      <w:r w:rsidDel="00000000" w:rsidR="00000000" w:rsidRPr="00000000">
        <w:rPr>
          <w:rtl w:val="0"/>
        </w:rPr>
      </w:r>
    </w:p>
    <w:p w:rsidR="00000000" w:rsidDel="00000000" w:rsidP="00000000" w:rsidRDefault="00000000" w:rsidRPr="00000000" w14:paraId="00001569">
      <w:pPr>
        <w:numPr>
          <w:ilvl w:val="0"/>
          <w:numId w:val="73"/>
        </w:numPr>
        <w:pBdr>
          <w:top w:space="0" w:sz="0" w:val="nil"/>
          <w:left w:space="0" w:sz="0" w:val="nil"/>
          <w:bottom w:space="0" w:sz="0" w:val="nil"/>
          <w:right w:space="0" w:sz="0" w:val="nil"/>
          <w:between w:space="0" w:sz="0" w:val="nil"/>
        </w:pBdr>
        <w:shd w:fill="auto" w:val="clear"/>
        <w:spacing w:after="0" w:afterAutospacing="0" w:before="0" w:line="276" w:lineRule="auto"/>
        <w:ind w:left="1620" w:hanging="360"/>
        <w:jc w:val="both"/>
        <w:rPr/>
      </w:pPr>
      <w:r w:rsidDel="00000000" w:rsidR="00000000" w:rsidRPr="00000000">
        <w:rPr>
          <w:rFonts w:ascii="Cambria" w:cs="Cambria" w:eastAsia="Cambria" w:hAnsi="Cambria"/>
          <w:b w:val="0"/>
          <w:i w:val="1"/>
          <w:sz w:val="22"/>
          <w:szCs w:val="22"/>
          <w:vertAlign w:val="baseline"/>
          <w:rtl w:val="0"/>
        </w:rPr>
        <w:t xml:space="preserve">Name of broker /agent</w:t>
      </w:r>
      <w:r w:rsidDel="00000000" w:rsidR="00000000" w:rsidRPr="00000000">
        <w:rPr>
          <w:rtl w:val="0"/>
        </w:rPr>
      </w:r>
    </w:p>
    <w:p w:rsidR="00000000" w:rsidDel="00000000" w:rsidP="00000000" w:rsidRDefault="00000000" w:rsidRPr="00000000" w14:paraId="0000156A">
      <w:pPr>
        <w:numPr>
          <w:ilvl w:val="0"/>
          <w:numId w:val="73"/>
        </w:numPr>
        <w:pBdr>
          <w:top w:space="0" w:sz="0" w:val="nil"/>
          <w:left w:space="0" w:sz="0" w:val="nil"/>
          <w:bottom w:space="0" w:sz="0" w:val="nil"/>
          <w:right w:space="0" w:sz="0" w:val="nil"/>
          <w:between w:space="0" w:sz="0" w:val="nil"/>
        </w:pBdr>
        <w:shd w:fill="auto" w:val="clear"/>
        <w:spacing w:after="0" w:afterAutospacing="0" w:before="0" w:line="276" w:lineRule="auto"/>
        <w:ind w:left="1620" w:hanging="360"/>
        <w:jc w:val="both"/>
        <w:rPr/>
      </w:pPr>
      <w:r w:rsidDel="00000000" w:rsidR="00000000" w:rsidRPr="00000000">
        <w:rPr>
          <w:rFonts w:ascii="Cambria" w:cs="Cambria" w:eastAsia="Cambria" w:hAnsi="Cambria"/>
          <w:b w:val="0"/>
          <w:i w:val="1"/>
          <w:sz w:val="22"/>
          <w:szCs w:val="22"/>
          <w:vertAlign w:val="baseline"/>
          <w:rtl w:val="0"/>
        </w:rPr>
        <w:t xml:space="preserve">Amount payable</w:t>
      </w:r>
      <w:r w:rsidDel="00000000" w:rsidR="00000000" w:rsidRPr="00000000">
        <w:rPr>
          <w:rtl w:val="0"/>
        </w:rPr>
      </w:r>
    </w:p>
    <w:p w:rsidR="00000000" w:rsidDel="00000000" w:rsidP="00000000" w:rsidRDefault="00000000" w:rsidRPr="00000000" w14:paraId="0000156B">
      <w:pPr>
        <w:numPr>
          <w:ilvl w:val="0"/>
          <w:numId w:val="73"/>
        </w:numPr>
        <w:pBdr>
          <w:top w:space="0" w:sz="0" w:val="nil"/>
          <w:left w:space="0" w:sz="0" w:val="nil"/>
          <w:bottom w:space="0" w:sz="0" w:val="nil"/>
          <w:right w:space="0" w:sz="0" w:val="nil"/>
          <w:between w:space="0" w:sz="0" w:val="nil"/>
        </w:pBdr>
        <w:shd w:fill="auto" w:val="clear"/>
        <w:spacing w:after="0" w:afterAutospacing="0" w:before="0" w:line="276" w:lineRule="auto"/>
        <w:ind w:left="1620" w:hanging="360"/>
        <w:jc w:val="both"/>
        <w:rPr/>
      </w:pPr>
      <w:r w:rsidDel="00000000" w:rsidR="00000000" w:rsidRPr="00000000">
        <w:rPr>
          <w:rFonts w:ascii="Cambria" w:cs="Cambria" w:eastAsia="Cambria" w:hAnsi="Cambria"/>
          <w:b w:val="0"/>
          <w:i w:val="1"/>
          <w:sz w:val="22"/>
          <w:szCs w:val="22"/>
          <w:vertAlign w:val="baseline"/>
          <w:rtl w:val="0"/>
        </w:rPr>
        <w:t xml:space="preserve">Policy number</w:t>
      </w:r>
      <w:r w:rsidDel="00000000" w:rsidR="00000000" w:rsidRPr="00000000">
        <w:rPr>
          <w:rtl w:val="0"/>
        </w:rPr>
      </w:r>
    </w:p>
    <w:p w:rsidR="00000000" w:rsidDel="00000000" w:rsidP="00000000" w:rsidRDefault="00000000" w:rsidRPr="00000000" w14:paraId="0000156C">
      <w:pPr>
        <w:numPr>
          <w:ilvl w:val="0"/>
          <w:numId w:val="73"/>
        </w:numPr>
        <w:pBdr>
          <w:top w:space="0" w:sz="0" w:val="nil"/>
          <w:left w:space="0" w:sz="0" w:val="nil"/>
          <w:bottom w:space="0" w:sz="0" w:val="nil"/>
          <w:right w:space="0" w:sz="0" w:val="nil"/>
          <w:between w:space="0" w:sz="0" w:val="nil"/>
        </w:pBdr>
        <w:shd w:fill="auto" w:val="clear"/>
        <w:spacing w:after="0" w:afterAutospacing="0" w:before="0" w:line="276" w:lineRule="auto"/>
        <w:ind w:left="1620" w:hanging="360"/>
        <w:jc w:val="both"/>
        <w:rPr/>
      </w:pPr>
      <w:r w:rsidDel="00000000" w:rsidR="00000000" w:rsidRPr="00000000">
        <w:rPr>
          <w:rFonts w:ascii="Cambria" w:cs="Cambria" w:eastAsia="Cambria" w:hAnsi="Cambria"/>
          <w:b w:val="0"/>
          <w:i w:val="1"/>
          <w:sz w:val="22"/>
          <w:szCs w:val="22"/>
          <w:vertAlign w:val="baseline"/>
          <w:rtl w:val="0"/>
        </w:rPr>
        <w:t xml:space="preserve">Name of Insured</w:t>
      </w:r>
      <w:r w:rsidDel="00000000" w:rsidR="00000000" w:rsidRPr="00000000">
        <w:rPr>
          <w:rtl w:val="0"/>
        </w:rPr>
      </w:r>
    </w:p>
    <w:p w:rsidR="00000000" w:rsidDel="00000000" w:rsidP="00000000" w:rsidRDefault="00000000" w:rsidRPr="00000000" w14:paraId="0000156D">
      <w:pPr>
        <w:numPr>
          <w:ilvl w:val="0"/>
          <w:numId w:val="73"/>
        </w:numPr>
        <w:pBdr>
          <w:top w:space="0" w:sz="0" w:val="nil"/>
          <w:left w:space="0" w:sz="0" w:val="nil"/>
          <w:bottom w:space="0" w:sz="0" w:val="nil"/>
          <w:right w:space="0" w:sz="0" w:val="nil"/>
          <w:between w:space="0" w:sz="0" w:val="nil"/>
        </w:pBdr>
        <w:shd w:fill="auto" w:val="clear"/>
        <w:spacing w:after="0" w:afterAutospacing="0" w:before="0" w:line="276" w:lineRule="auto"/>
        <w:ind w:left="1620" w:hanging="360"/>
        <w:jc w:val="both"/>
        <w:rPr/>
      </w:pPr>
      <w:r w:rsidDel="00000000" w:rsidR="00000000" w:rsidRPr="00000000">
        <w:rPr>
          <w:rFonts w:ascii="Cambria" w:cs="Cambria" w:eastAsia="Cambria" w:hAnsi="Cambria"/>
          <w:b w:val="0"/>
          <w:i w:val="1"/>
          <w:sz w:val="22"/>
          <w:szCs w:val="22"/>
          <w:vertAlign w:val="baseline"/>
          <w:rtl w:val="0"/>
        </w:rPr>
        <w:t xml:space="preserve">Commission payable </w:t>
      </w:r>
      <w:r w:rsidDel="00000000" w:rsidR="00000000" w:rsidRPr="00000000">
        <w:rPr>
          <w:rtl w:val="0"/>
        </w:rPr>
      </w:r>
    </w:p>
    <w:p w:rsidR="00000000" w:rsidDel="00000000" w:rsidP="00000000" w:rsidRDefault="00000000" w:rsidRPr="00000000" w14:paraId="0000156E">
      <w:pPr>
        <w:numPr>
          <w:ilvl w:val="0"/>
          <w:numId w:val="72"/>
        </w:numPr>
        <w:pBdr>
          <w:top w:space="0" w:sz="0" w:val="nil"/>
          <w:left w:space="0" w:sz="0" w:val="nil"/>
          <w:bottom w:space="0" w:sz="0" w:val="nil"/>
          <w:right w:space="0" w:sz="0" w:val="nil"/>
          <w:between w:space="0" w:sz="0" w:val="nil"/>
        </w:pBdr>
        <w:shd w:fill="auto" w:val="clear"/>
        <w:spacing w:after="0" w:afterAutospacing="0" w:before="0" w:line="276" w:lineRule="auto"/>
        <w:ind w:left="1170" w:hanging="360"/>
        <w:jc w:val="both"/>
        <w:rPr/>
      </w:pPr>
      <w:r w:rsidDel="00000000" w:rsidR="00000000" w:rsidRPr="00000000">
        <w:rPr>
          <w:rFonts w:ascii="Cambria" w:cs="Cambria" w:eastAsia="Cambria" w:hAnsi="Cambria"/>
          <w:b w:val="0"/>
          <w:sz w:val="22"/>
          <w:szCs w:val="22"/>
          <w:vertAlign w:val="baseline"/>
          <w:rtl w:val="0"/>
        </w:rPr>
        <w:t xml:space="preserve">Debtors report/Creditor report - - 0 - 30 days, 31 - 60 days, 61 - 90 days, 91 - 120 days, 121 - 180 days, 181 - 365 days, over 365 days</w:t>
      </w:r>
      <w:r w:rsidDel="00000000" w:rsidR="00000000" w:rsidRPr="00000000">
        <w:rPr>
          <w:rtl w:val="0"/>
        </w:rPr>
      </w:r>
    </w:p>
    <w:p w:rsidR="00000000" w:rsidDel="00000000" w:rsidP="00000000" w:rsidRDefault="00000000" w:rsidRPr="00000000" w14:paraId="0000156F">
      <w:pPr>
        <w:numPr>
          <w:ilvl w:val="0"/>
          <w:numId w:val="72"/>
        </w:numPr>
        <w:pBdr>
          <w:top w:space="0" w:sz="0" w:val="nil"/>
          <w:left w:space="0" w:sz="0" w:val="nil"/>
          <w:bottom w:space="0" w:sz="0" w:val="nil"/>
          <w:right w:space="0" w:sz="0" w:val="nil"/>
          <w:between w:space="0" w:sz="0" w:val="nil"/>
        </w:pBdr>
        <w:shd w:fill="auto" w:val="clear"/>
        <w:spacing w:after="0" w:afterAutospacing="0" w:before="0" w:line="276" w:lineRule="auto"/>
        <w:ind w:left="1170" w:hanging="360"/>
        <w:jc w:val="both"/>
        <w:rPr/>
      </w:pPr>
      <w:r w:rsidDel="00000000" w:rsidR="00000000" w:rsidRPr="00000000">
        <w:rPr>
          <w:rFonts w:ascii="Cambria" w:cs="Cambria" w:eastAsia="Cambria" w:hAnsi="Cambria"/>
          <w:b w:val="0"/>
          <w:sz w:val="22"/>
          <w:szCs w:val="22"/>
          <w:vertAlign w:val="baseline"/>
          <w:rtl w:val="0"/>
        </w:rPr>
        <w:t xml:space="preserve">Debtors and Creditors aged analysis reports</w:t>
      </w:r>
      <w:r w:rsidDel="00000000" w:rsidR="00000000" w:rsidRPr="00000000">
        <w:rPr>
          <w:rtl w:val="0"/>
        </w:rPr>
      </w:r>
    </w:p>
    <w:p w:rsidR="00000000" w:rsidDel="00000000" w:rsidP="00000000" w:rsidRDefault="00000000" w:rsidRPr="00000000" w14:paraId="00001570">
      <w:pPr>
        <w:numPr>
          <w:ilvl w:val="0"/>
          <w:numId w:val="134"/>
        </w:numPr>
        <w:pBdr>
          <w:top w:space="0" w:sz="0" w:val="nil"/>
          <w:left w:space="0" w:sz="0" w:val="nil"/>
          <w:bottom w:space="0" w:sz="0" w:val="nil"/>
          <w:right w:space="0" w:sz="0" w:val="nil"/>
          <w:between w:space="0" w:sz="0" w:val="nil"/>
        </w:pBdr>
        <w:shd w:fill="auto" w:val="clear"/>
        <w:spacing w:after="0" w:afterAutospacing="0" w:before="0" w:line="276" w:lineRule="auto"/>
        <w:ind w:left="1080" w:firstLine="0"/>
        <w:jc w:val="both"/>
        <w:rPr/>
      </w:pPr>
      <w:r w:rsidDel="00000000" w:rsidR="00000000" w:rsidRPr="00000000">
        <w:rPr>
          <w:rFonts w:ascii="Cambria" w:cs="Cambria" w:eastAsia="Cambria" w:hAnsi="Cambria"/>
          <w:b w:val="0"/>
          <w:i w:val="1"/>
          <w:sz w:val="22"/>
          <w:szCs w:val="22"/>
          <w:vertAlign w:val="baseline"/>
          <w:rtl w:val="0"/>
        </w:rPr>
        <w:t xml:space="preserve">Name of debtor /creditor</w:t>
      </w:r>
      <w:r w:rsidDel="00000000" w:rsidR="00000000" w:rsidRPr="00000000">
        <w:rPr>
          <w:rtl w:val="0"/>
        </w:rPr>
      </w:r>
    </w:p>
    <w:p w:rsidR="00000000" w:rsidDel="00000000" w:rsidP="00000000" w:rsidRDefault="00000000" w:rsidRPr="00000000" w14:paraId="00001571">
      <w:pPr>
        <w:numPr>
          <w:ilvl w:val="0"/>
          <w:numId w:val="134"/>
        </w:numPr>
        <w:pBdr>
          <w:top w:space="0" w:sz="0" w:val="nil"/>
          <w:left w:space="0" w:sz="0" w:val="nil"/>
          <w:bottom w:space="0" w:sz="0" w:val="nil"/>
          <w:right w:space="0" w:sz="0" w:val="nil"/>
          <w:between w:space="0" w:sz="0" w:val="nil"/>
        </w:pBdr>
        <w:shd w:fill="auto" w:val="clear"/>
        <w:spacing w:after="0" w:afterAutospacing="0" w:before="0" w:line="276" w:lineRule="auto"/>
        <w:ind w:left="1080" w:firstLine="0"/>
        <w:jc w:val="both"/>
        <w:rPr/>
      </w:pPr>
      <w:r w:rsidDel="00000000" w:rsidR="00000000" w:rsidRPr="00000000">
        <w:rPr>
          <w:rFonts w:ascii="Cambria" w:cs="Cambria" w:eastAsia="Cambria" w:hAnsi="Cambria"/>
          <w:b w:val="0"/>
          <w:i w:val="1"/>
          <w:sz w:val="22"/>
          <w:szCs w:val="22"/>
          <w:vertAlign w:val="baseline"/>
          <w:rtl w:val="0"/>
        </w:rPr>
        <w:t xml:space="preserve">Total amount of debt /credit</w:t>
      </w:r>
      <w:r w:rsidDel="00000000" w:rsidR="00000000" w:rsidRPr="00000000">
        <w:rPr>
          <w:rtl w:val="0"/>
        </w:rPr>
      </w:r>
    </w:p>
    <w:p w:rsidR="00000000" w:rsidDel="00000000" w:rsidP="00000000" w:rsidRDefault="00000000" w:rsidRPr="00000000" w14:paraId="00001572">
      <w:pPr>
        <w:numPr>
          <w:ilvl w:val="0"/>
          <w:numId w:val="134"/>
        </w:numPr>
        <w:pBdr>
          <w:top w:space="0" w:sz="0" w:val="nil"/>
          <w:left w:space="0" w:sz="0" w:val="nil"/>
          <w:bottom w:space="0" w:sz="0" w:val="nil"/>
          <w:right w:space="0" w:sz="0" w:val="nil"/>
          <w:between w:space="0" w:sz="0" w:val="nil"/>
        </w:pBdr>
        <w:shd w:fill="auto" w:val="clear"/>
        <w:spacing w:after="0" w:afterAutospacing="0" w:before="0" w:line="276" w:lineRule="auto"/>
        <w:ind w:left="1080" w:firstLine="0"/>
        <w:jc w:val="both"/>
        <w:rPr/>
      </w:pPr>
      <w:r w:rsidDel="00000000" w:rsidR="00000000" w:rsidRPr="00000000">
        <w:rPr>
          <w:rFonts w:ascii="Cambria" w:cs="Cambria" w:eastAsia="Cambria" w:hAnsi="Cambria"/>
          <w:b w:val="0"/>
          <w:i w:val="1"/>
          <w:sz w:val="22"/>
          <w:szCs w:val="22"/>
          <w:vertAlign w:val="baseline"/>
          <w:rtl w:val="0"/>
        </w:rPr>
        <w:t xml:space="preserve">Total amount received (for period under review) </w:t>
      </w:r>
      <w:r w:rsidDel="00000000" w:rsidR="00000000" w:rsidRPr="00000000">
        <w:rPr>
          <w:rtl w:val="0"/>
        </w:rPr>
      </w:r>
    </w:p>
    <w:p w:rsidR="00000000" w:rsidDel="00000000" w:rsidP="00000000" w:rsidRDefault="00000000" w:rsidRPr="00000000" w14:paraId="00001573">
      <w:pPr>
        <w:numPr>
          <w:ilvl w:val="0"/>
          <w:numId w:val="134"/>
        </w:numPr>
        <w:pBdr>
          <w:top w:space="0" w:sz="0" w:val="nil"/>
          <w:left w:space="0" w:sz="0" w:val="nil"/>
          <w:bottom w:space="0" w:sz="0" w:val="nil"/>
          <w:right w:space="0" w:sz="0" w:val="nil"/>
          <w:between w:space="0" w:sz="0" w:val="nil"/>
        </w:pBdr>
        <w:shd w:fill="auto" w:val="clear"/>
        <w:spacing w:after="0" w:afterAutospacing="0" w:before="0" w:line="276" w:lineRule="auto"/>
        <w:ind w:left="1080" w:firstLine="0"/>
        <w:jc w:val="both"/>
        <w:rPr/>
      </w:pPr>
      <w:r w:rsidDel="00000000" w:rsidR="00000000" w:rsidRPr="00000000">
        <w:rPr>
          <w:rFonts w:ascii="Cambria" w:cs="Cambria" w:eastAsia="Cambria" w:hAnsi="Cambria"/>
          <w:b w:val="0"/>
          <w:i w:val="1"/>
          <w:sz w:val="22"/>
          <w:szCs w:val="22"/>
          <w:vertAlign w:val="baseline"/>
          <w:rtl w:val="0"/>
        </w:rPr>
        <w:t xml:space="preserve">Total amount outstanding as net of debt amount and received amounts</w:t>
      </w:r>
      <w:r w:rsidDel="00000000" w:rsidR="00000000" w:rsidRPr="00000000">
        <w:rPr>
          <w:rtl w:val="0"/>
        </w:rPr>
      </w:r>
    </w:p>
    <w:p w:rsidR="00000000" w:rsidDel="00000000" w:rsidP="00000000" w:rsidRDefault="00000000" w:rsidRPr="00000000" w14:paraId="00001574">
      <w:pPr>
        <w:numPr>
          <w:ilvl w:val="0"/>
          <w:numId w:val="134"/>
        </w:numPr>
        <w:pBdr>
          <w:top w:space="0" w:sz="0" w:val="nil"/>
          <w:left w:space="0" w:sz="0" w:val="nil"/>
          <w:bottom w:space="0" w:sz="0" w:val="nil"/>
          <w:right w:space="0" w:sz="0" w:val="nil"/>
          <w:between w:space="0" w:sz="0" w:val="nil"/>
        </w:pBdr>
        <w:shd w:fill="auto" w:val="clear"/>
        <w:spacing w:after="0" w:before="0" w:line="240" w:lineRule="auto"/>
        <w:ind w:left="1080" w:firstLine="0"/>
        <w:jc w:val="both"/>
        <w:rPr/>
      </w:pPr>
      <w:r w:rsidDel="00000000" w:rsidR="00000000" w:rsidRPr="00000000">
        <w:rPr>
          <w:rFonts w:ascii="Cambria" w:cs="Cambria" w:eastAsia="Cambria" w:hAnsi="Cambria"/>
          <w:b w:val="0"/>
          <w:i w:val="1"/>
          <w:sz w:val="22"/>
          <w:szCs w:val="22"/>
          <w:vertAlign w:val="baseline"/>
          <w:rtl w:val="0"/>
        </w:rPr>
        <w:t xml:space="preserve">Aged analysis of total amount outstanding- 0 - 30 days, 31 - 60 days, 61 - 90 days, 91 - 120 days , 121 - 180 days, 181 - 365 days, over 365 days</w:t>
      </w:r>
      <w:r w:rsidDel="00000000" w:rsidR="00000000" w:rsidRPr="00000000">
        <w:rPr>
          <w:rtl w:val="0"/>
        </w:rPr>
      </w:r>
    </w:p>
    <w:p w:rsidR="00000000" w:rsidDel="00000000" w:rsidP="00000000" w:rsidRDefault="00000000" w:rsidRPr="00000000" w14:paraId="00001575">
      <w:pPr>
        <w:numPr>
          <w:ilvl w:val="0"/>
          <w:numId w:val="137"/>
        </w:numPr>
        <w:pBdr>
          <w:top w:space="0" w:sz="0" w:val="nil"/>
          <w:left w:space="0" w:sz="0" w:val="nil"/>
          <w:bottom w:space="0" w:sz="0" w:val="nil"/>
          <w:right w:space="0" w:sz="0" w:val="nil"/>
          <w:between w:space="0" w:sz="0" w:val="nil"/>
        </w:pBdr>
        <w:shd w:fill="auto" w:val="clear"/>
        <w:spacing w:after="0" w:before="0" w:line="240" w:lineRule="auto"/>
        <w:ind w:left="990" w:hanging="360"/>
        <w:jc w:val="both"/>
        <w:rPr/>
      </w:pPr>
      <w:r w:rsidDel="00000000" w:rsidR="00000000" w:rsidRPr="00000000">
        <w:rPr>
          <w:rFonts w:ascii="Cambria" w:cs="Cambria" w:eastAsia="Cambria" w:hAnsi="Cambria"/>
          <w:b w:val="0"/>
          <w:i w:val="1"/>
          <w:sz w:val="22"/>
          <w:szCs w:val="22"/>
          <w:vertAlign w:val="baseline"/>
          <w:rtl w:val="0"/>
        </w:rPr>
        <w:t xml:space="preserve">Account aged analysis</w:t>
      </w:r>
      <w:r w:rsidDel="00000000" w:rsidR="00000000" w:rsidRPr="00000000">
        <w:rPr>
          <w:rtl w:val="0"/>
        </w:rPr>
      </w:r>
    </w:p>
    <w:p w:rsidR="00000000" w:rsidDel="00000000" w:rsidP="00000000" w:rsidRDefault="00000000" w:rsidRPr="00000000" w14:paraId="00001576">
      <w:pPr>
        <w:numPr>
          <w:ilvl w:val="0"/>
          <w:numId w:val="137"/>
        </w:numPr>
        <w:pBdr>
          <w:top w:space="0" w:sz="0" w:val="nil"/>
          <w:left w:space="0" w:sz="0" w:val="nil"/>
          <w:bottom w:space="0" w:sz="0" w:val="nil"/>
          <w:right w:space="0" w:sz="0" w:val="nil"/>
          <w:between w:space="0" w:sz="0" w:val="nil"/>
        </w:pBdr>
        <w:shd w:fill="auto" w:val="clear"/>
        <w:spacing w:after="0" w:before="0" w:line="240" w:lineRule="auto"/>
        <w:ind w:left="990" w:hanging="360"/>
        <w:jc w:val="both"/>
        <w:rPr/>
      </w:pPr>
      <w:r w:rsidDel="00000000" w:rsidR="00000000" w:rsidRPr="00000000">
        <w:rPr>
          <w:rFonts w:ascii="Cambria" w:cs="Cambria" w:eastAsia="Cambria" w:hAnsi="Cambria"/>
          <w:b w:val="0"/>
          <w:i w:val="1"/>
          <w:sz w:val="22"/>
          <w:szCs w:val="22"/>
          <w:vertAlign w:val="baseline"/>
          <w:rtl w:val="0"/>
        </w:rPr>
        <w:t xml:space="preserve">Performance report</w:t>
      </w:r>
      <w:r w:rsidDel="00000000" w:rsidR="00000000" w:rsidRPr="00000000">
        <w:rPr>
          <w:rtl w:val="0"/>
        </w:rPr>
      </w:r>
    </w:p>
    <w:p w:rsidR="00000000" w:rsidDel="00000000" w:rsidP="00000000" w:rsidRDefault="00000000" w:rsidRPr="00000000" w14:paraId="00001577">
      <w:pPr>
        <w:pBdr>
          <w:top w:space="0" w:sz="0" w:val="nil"/>
          <w:left w:space="0" w:sz="0" w:val="nil"/>
          <w:bottom w:space="0" w:sz="0" w:val="nil"/>
          <w:right w:space="0" w:sz="0" w:val="nil"/>
          <w:between w:space="0" w:sz="0" w:val="nil"/>
        </w:pBdr>
        <w:shd w:fill="auto" w:val="clear"/>
        <w:spacing w:after="200" w:before="0" w:line="276" w:lineRule="auto"/>
        <w:ind w:left="450" w:firstLine="0"/>
        <w:jc w:val="both"/>
        <w:rPr/>
      </w:pPr>
      <w:r w:rsidDel="00000000" w:rsidR="00000000" w:rsidRPr="00000000">
        <w:rPr>
          <w:rtl w:val="0"/>
        </w:rPr>
      </w:r>
    </w:p>
    <w:p w:rsidR="00000000" w:rsidDel="00000000" w:rsidP="00000000" w:rsidRDefault="00000000" w:rsidRPr="00000000" w14:paraId="00001578">
      <w:pPr>
        <w:numPr>
          <w:ilvl w:val="0"/>
          <w:numId w:val="212"/>
        </w:numPr>
        <w:pBdr>
          <w:top w:space="0" w:sz="0" w:val="nil"/>
          <w:left w:space="0" w:sz="0" w:val="nil"/>
          <w:bottom w:space="0" w:sz="0" w:val="nil"/>
          <w:right w:space="0" w:sz="0" w:val="nil"/>
          <w:between w:space="0" w:sz="0" w:val="nil"/>
        </w:pBdr>
        <w:shd w:fill="auto" w:val="clear"/>
        <w:spacing w:after="0" w:afterAutospacing="0" w:before="0" w:line="276" w:lineRule="auto"/>
        <w:ind w:left="720" w:firstLine="0"/>
        <w:jc w:val="both"/>
        <w:rPr/>
      </w:pPr>
      <w:r w:rsidDel="00000000" w:rsidR="00000000" w:rsidRPr="00000000">
        <w:rPr>
          <w:rFonts w:ascii="Cambria" w:cs="Cambria" w:eastAsia="Cambria" w:hAnsi="Cambria"/>
          <w:b w:val="1"/>
          <w:sz w:val="22"/>
          <w:szCs w:val="22"/>
          <w:vertAlign w:val="baseline"/>
          <w:rtl w:val="0"/>
        </w:rPr>
        <w:t xml:space="preserve">Regulatory Reports for finance</w:t>
      </w:r>
      <w:r w:rsidDel="00000000" w:rsidR="00000000" w:rsidRPr="00000000">
        <w:rPr>
          <w:rtl w:val="0"/>
        </w:rPr>
      </w:r>
    </w:p>
    <w:p w:rsidR="00000000" w:rsidDel="00000000" w:rsidP="00000000" w:rsidRDefault="00000000" w:rsidRPr="00000000" w14:paraId="00001579">
      <w:pPr>
        <w:numPr>
          <w:ilvl w:val="0"/>
          <w:numId w:val="141"/>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jc w:val="both"/>
        <w:rPr/>
      </w:pPr>
      <w:r w:rsidDel="00000000" w:rsidR="00000000" w:rsidRPr="00000000">
        <w:rPr>
          <w:rFonts w:ascii="Cambria" w:cs="Cambria" w:eastAsia="Cambria" w:hAnsi="Cambria"/>
          <w:b w:val="0"/>
          <w:sz w:val="22"/>
          <w:szCs w:val="22"/>
          <w:vertAlign w:val="baseline"/>
          <w:rtl w:val="0"/>
        </w:rPr>
        <w:t xml:space="preserve">Monthly withholding tax returns</w:t>
      </w:r>
      <w:r w:rsidDel="00000000" w:rsidR="00000000" w:rsidRPr="00000000">
        <w:rPr>
          <w:rtl w:val="0"/>
        </w:rPr>
      </w:r>
    </w:p>
    <w:p w:rsidR="00000000" w:rsidDel="00000000" w:rsidP="00000000" w:rsidRDefault="00000000" w:rsidRPr="00000000" w14:paraId="0000157A">
      <w:pPr>
        <w:numPr>
          <w:ilvl w:val="0"/>
          <w:numId w:val="141"/>
        </w:numPr>
        <w:pBdr>
          <w:top w:space="0" w:sz="0" w:val="nil"/>
          <w:left w:space="0" w:sz="0" w:val="nil"/>
          <w:bottom w:space="0" w:sz="0" w:val="nil"/>
          <w:right w:space="0" w:sz="0" w:val="nil"/>
          <w:between w:space="0" w:sz="0" w:val="nil"/>
        </w:pBdr>
        <w:shd w:fill="auto" w:val="clear"/>
        <w:spacing w:after="0" w:afterAutospacing="0" w:before="0" w:line="276" w:lineRule="auto"/>
        <w:ind w:left="1440" w:hanging="360"/>
        <w:jc w:val="both"/>
        <w:rPr/>
      </w:pPr>
      <w:r w:rsidDel="00000000" w:rsidR="00000000" w:rsidRPr="00000000">
        <w:rPr>
          <w:rFonts w:ascii="Cambria" w:cs="Cambria" w:eastAsia="Cambria" w:hAnsi="Cambria"/>
          <w:b w:val="0"/>
          <w:sz w:val="22"/>
          <w:szCs w:val="22"/>
          <w:vertAlign w:val="baseline"/>
          <w:rtl w:val="0"/>
        </w:rPr>
        <w:t xml:space="preserve">Annual WHT Certificates returns</w:t>
      </w:r>
      <w:r w:rsidDel="00000000" w:rsidR="00000000" w:rsidRPr="00000000">
        <w:rPr>
          <w:rtl w:val="0"/>
        </w:rPr>
      </w:r>
    </w:p>
    <w:p w:rsidR="00000000" w:rsidDel="00000000" w:rsidP="00000000" w:rsidRDefault="00000000" w:rsidRPr="00000000" w14:paraId="0000157B">
      <w:pPr>
        <w:numPr>
          <w:ilvl w:val="0"/>
          <w:numId w:val="140"/>
        </w:numPr>
        <w:pBdr>
          <w:top w:space="0" w:sz="0" w:val="nil"/>
          <w:left w:space="0" w:sz="0" w:val="nil"/>
          <w:bottom w:space="0" w:sz="0" w:val="nil"/>
          <w:right w:space="0" w:sz="0" w:val="nil"/>
          <w:between w:space="0" w:sz="0" w:val="nil"/>
        </w:pBdr>
        <w:shd w:fill="auto" w:val="clear"/>
        <w:spacing w:after="0" w:afterAutospacing="0" w:before="0" w:line="276" w:lineRule="auto"/>
        <w:ind w:left="1800" w:hanging="360"/>
        <w:jc w:val="both"/>
        <w:rPr/>
      </w:pPr>
      <w:r w:rsidDel="00000000" w:rsidR="00000000" w:rsidRPr="00000000">
        <w:rPr>
          <w:rFonts w:ascii="Cambria" w:cs="Cambria" w:eastAsia="Cambria" w:hAnsi="Cambria"/>
          <w:b w:val="0"/>
          <w:i w:val="1"/>
          <w:sz w:val="22"/>
          <w:szCs w:val="22"/>
          <w:vertAlign w:val="baseline"/>
          <w:rtl w:val="0"/>
        </w:rPr>
        <w:t xml:space="preserve">Withholding tax certificate (W44) - format by Patrick</w:t>
      </w:r>
      <w:r w:rsidDel="00000000" w:rsidR="00000000" w:rsidRPr="00000000">
        <w:rPr>
          <w:rtl w:val="0"/>
        </w:rPr>
      </w:r>
    </w:p>
    <w:p w:rsidR="00000000" w:rsidDel="00000000" w:rsidP="00000000" w:rsidRDefault="00000000" w:rsidRPr="00000000" w14:paraId="0000157C">
      <w:pPr>
        <w:numPr>
          <w:ilvl w:val="0"/>
          <w:numId w:val="140"/>
        </w:numPr>
        <w:pBdr>
          <w:top w:space="0" w:sz="0" w:val="nil"/>
          <w:left w:space="0" w:sz="0" w:val="nil"/>
          <w:bottom w:space="0" w:sz="0" w:val="nil"/>
          <w:right w:space="0" w:sz="0" w:val="nil"/>
          <w:between w:space="0" w:sz="0" w:val="nil"/>
        </w:pBdr>
        <w:shd w:fill="auto" w:val="clear"/>
        <w:spacing w:after="0" w:afterAutospacing="0" w:before="0" w:line="276" w:lineRule="auto"/>
        <w:ind w:left="1800" w:hanging="360"/>
        <w:jc w:val="both"/>
        <w:rPr/>
      </w:pPr>
      <w:r w:rsidDel="00000000" w:rsidR="00000000" w:rsidRPr="00000000">
        <w:rPr>
          <w:rFonts w:ascii="Cambria" w:cs="Cambria" w:eastAsia="Cambria" w:hAnsi="Cambria"/>
          <w:b w:val="0"/>
          <w:i w:val="1"/>
          <w:sz w:val="22"/>
          <w:szCs w:val="22"/>
          <w:vertAlign w:val="baseline"/>
          <w:rtl w:val="0"/>
        </w:rPr>
        <w:t xml:space="preserve">Withholding tax schedule (W40) </w:t>
      </w:r>
      <w:r w:rsidDel="00000000" w:rsidR="00000000" w:rsidRPr="00000000">
        <w:rPr>
          <w:rtl w:val="0"/>
        </w:rPr>
      </w:r>
    </w:p>
    <w:p w:rsidR="00000000" w:rsidDel="00000000" w:rsidP="00000000" w:rsidRDefault="00000000" w:rsidRPr="00000000" w14:paraId="0000157D">
      <w:pPr>
        <w:numPr>
          <w:ilvl w:val="0"/>
          <w:numId w:val="140"/>
        </w:numPr>
        <w:pBdr>
          <w:top w:space="0" w:sz="0" w:val="nil"/>
          <w:left w:space="0" w:sz="0" w:val="nil"/>
          <w:bottom w:space="0" w:sz="0" w:val="nil"/>
          <w:right w:space="0" w:sz="0" w:val="nil"/>
          <w:between w:space="0" w:sz="0" w:val="nil"/>
        </w:pBdr>
        <w:shd w:fill="auto" w:val="clear"/>
        <w:spacing w:after="0" w:afterAutospacing="0" w:before="0" w:line="276" w:lineRule="auto"/>
        <w:ind w:left="1800" w:hanging="360"/>
        <w:jc w:val="both"/>
        <w:rPr/>
      </w:pPr>
      <w:r w:rsidDel="00000000" w:rsidR="00000000" w:rsidRPr="00000000">
        <w:rPr>
          <w:rFonts w:ascii="Cambria" w:cs="Cambria" w:eastAsia="Cambria" w:hAnsi="Cambria"/>
          <w:b w:val="0"/>
          <w:i w:val="1"/>
          <w:sz w:val="22"/>
          <w:szCs w:val="22"/>
          <w:vertAlign w:val="baseline"/>
          <w:rtl w:val="0"/>
        </w:rPr>
        <w:t xml:space="preserve">w43</w:t>
      </w:r>
      <w:r w:rsidDel="00000000" w:rsidR="00000000" w:rsidRPr="00000000">
        <w:rPr>
          <w:rtl w:val="0"/>
        </w:rPr>
      </w:r>
    </w:p>
    <w:p w:rsidR="00000000" w:rsidDel="00000000" w:rsidP="00000000" w:rsidRDefault="00000000" w:rsidRPr="00000000" w14:paraId="0000157E">
      <w:pPr>
        <w:numPr>
          <w:ilvl w:val="0"/>
          <w:numId w:val="140"/>
        </w:numPr>
        <w:pBdr>
          <w:top w:space="0" w:sz="0" w:val="nil"/>
          <w:left w:space="0" w:sz="0" w:val="nil"/>
          <w:bottom w:space="0" w:sz="0" w:val="nil"/>
          <w:right w:space="0" w:sz="0" w:val="nil"/>
          <w:between w:space="0" w:sz="0" w:val="nil"/>
        </w:pBdr>
        <w:shd w:fill="auto" w:val="clear"/>
        <w:spacing w:after="0" w:afterAutospacing="0" w:before="0" w:line="276" w:lineRule="auto"/>
        <w:ind w:left="1800" w:hanging="360"/>
        <w:jc w:val="both"/>
        <w:rPr/>
      </w:pPr>
      <w:r w:rsidDel="00000000" w:rsidR="00000000" w:rsidRPr="00000000">
        <w:rPr>
          <w:rFonts w:ascii="Cambria" w:cs="Cambria" w:eastAsia="Cambria" w:hAnsi="Cambria"/>
          <w:b w:val="0"/>
          <w:i w:val="1"/>
          <w:sz w:val="22"/>
          <w:szCs w:val="22"/>
          <w:vertAlign w:val="baseline"/>
          <w:rtl w:val="0"/>
        </w:rPr>
        <w:t xml:space="preserve">w42</w:t>
      </w:r>
      <w:r w:rsidDel="00000000" w:rsidR="00000000" w:rsidRPr="00000000">
        <w:rPr>
          <w:rtl w:val="0"/>
        </w:rPr>
      </w:r>
    </w:p>
    <w:p w:rsidR="00000000" w:rsidDel="00000000" w:rsidP="00000000" w:rsidRDefault="00000000" w:rsidRPr="00000000" w14:paraId="0000157F">
      <w:pPr>
        <w:numPr>
          <w:ilvl w:val="0"/>
          <w:numId w:val="140"/>
        </w:numPr>
        <w:pBdr>
          <w:top w:space="0" w:sz="0" w:val="nil"/>
          <w:left w:space="0" w:sz="0" w:val="nil"/>
          <w:bottom w:space="0" w:sz="0" w:val="nil"/>
          <w:right w:space="0" w:sz="0" w:val="nil"/>
          <w:between w:space="0" w:sz="0" w:val="nil"/>
        </w:pBdr>
        <w:shd w:fill="auto" w:val="clear"/>
        <w:spacing w:after="0" w:afterAutospacing="0" w:before="0" w:line="276" w:lineRule="auto"/>
        <w:ind w:left="1800" w:hanging="360"/>
        <w:jc w:val="both"/>
        <w:rPr/>
      </w:pPr>
      <w:r w:rsidDel="00000000" w:rsidR="00000000" w:rsidRPr="00000000">
        <w:rPr>
          <w:rFonts w:ascii="Cambria" w:cs="Cambria" w:eastAsia="Cambria" w:hAnsi="Cambria"/>
          <w:b w:val="0"/>
          <w:sz w:val="22"/>
          <w:szCs w:val="22"/>
          <w:vertAlign w:val="baseline"/>
          <w:rtl w:val="0"/>
        </w:rPr>
        <w:t xml:space="preserve">PHCF</w:t>
      </w:r>
      <w:r w:rsidDel="00000000" w:rsidR="00000000" w:rsidRPr="00000000">
        <w:rPr>
          <w:rtl w:val="0"/>
        </w:rPr>
      </w:r>
    </w:p>
    <w:p w:rsidR="00000000" w:rsidDel="00000000" w:rsidP="00000000" w:rsidRDefault="00000000" w:rsidRPr="00000000" w14:paraId="00001580">
      <w:pPr>
        <w:numPr>
          <w:ilvl w:val="0"/>
          <w:numId w:val="140"/>
        </w:numPr>
        <w:pBdr>
          <w:top w:space="0" w:sz="0" w:val="nil"/>
          <w:left w:space="0" w:sz="0" w:val="nil"/>
          <w:bottom w:space="0" w:sz="0" w:val="nil"/>
          <w:right w:space="0" w:sz="0" w:val="nil"/>
          <w:between w:space="0" w:sz="0" w:val="nil"/>
        </w:pBdr>
        <w:shd w:fill="auto" w:val="clear"/>
        <w:spacing w:after="0" w:afterAutospacing="0" w:before="0" w:line="276" w:lineRule="auto"/>
        <w:ind w:left="1800" w:hanging="360"/>
        <w:jc w:val="both"/>
        <w:rPr/>
      </w:pPr>
      <w:r w:rsidDel="00000000" w:rsidR="00000000" w:rsidRPr="00000000">
        <w:rPr>
          <w:rFonts w:ascii="Cambria" w:cs="Cambria" w:eastAsia="Cambria" w:hAnsi="Cambria"/>
          <w:b w:val="0"/>
          <w:sz w:val="22"/>
          <w:szCs w:val="22"/>
          <w:vertAlign w:val="baseline"/>
          <w:rtl w:val="0"/>
        </w:rPr>
        <w:t xml:space="preserve">TL</w:t>
      </w:r>
      <w:r w:rsidDel="00000000" w:rsidR="00000000" w:rsidRPr="00000000">
        <w:rPr>
          <w:rtl w:val="0"/>
        </w:rPr>
      </w:r>
    </w:p>
    <w:p w:rsidR="00000000" w:rsidDel="00000000" w:rsidP="00000000" w:rsidRDefault="00000000" w:rsidRPr="00000000" w14:paraId="00001581">
      <w:pPr>
        <w:numPr>
          <w:ilvl w:val="0"/>
          <w:numId w:val="140"/>
        </w:numPr>
        <w:pBdr>
          <w:top w:space="0" w:sz="0" w:val="nil"/>
          <w:left w:space="0" w:sz="0" w:val="nil"/>
          <w:bottom w:space="0" w:sz="0" w:val="nil"/>
          <w:right w:space="0" w:sz="0" w:val="nil"/>
          <w:between w:space="0" w:sz="0" w:val="nil"/>
        </w:pBdr>
        <w:shd w:fill="auto" w:val="clear"/>
        <w:spacing w:after="0" w:afterAutospacing="0" w:before="0" w:line="276" w:lineRule="auto"/>
        <w:ind w:left="1800" w:hanging="360"/>
        <w:jc w:val="both"/>
        <w:rPr/>
      </w:pPr>
      <w:r w:rsidDel="00000000" w:rsidR="00000000" w:rsidRPr="00000000">
        <w:rPr>
          <w:rFonts w:ascii="Cambria" w:cs="Cambria" w:eastAsia="Cambria" w:hAnsi="Cambria"/>
          <w:b w:val="0"/>
          <w:sz w:val="22"/>
          <w:szCs w:val="22"/>
          <w:vertAlign w:val="baseline"/>
          <w:rtl w:val="0"/>
        </w:rPr>
        <w:t xml:space="preserve">Claim summary - (Annual) </w:t>
      </w:r>
      <w:r w:rsidDel="00000000" w:rsidR="00000000" w:rsidRPr="00000000">
        <w:rPr>
          <w:rtl w:val="0"/>
        </w:rPr>
      </w:r>
    </w:p>
    <w:p w:rsidR="00000000" w:rsidDel="00000000" w:rsidP="00000000" w:rsidRDefault="00000000" w:rsidRPr="00000000" w14:paraId="00001582">
      <w:pPr>
        <w:numPr>
          <w:ilvl w:val="0"/>
          <w:numId w:val="140"/>
        </w:numPr>
        <w:pBdr>
          <w:top w:space="0" w:sz="0" w:val="nil"/>
          <w:left w:space="0" w:sz="0" w:val="nil"/>
          <w:bottom w:space="0" w:sz="0" w:val="nil"/>
          <w:right w:space="0" w:sz="0" w:val="nil"/>
          <w:between w:space="0" w:sz="0" w:val="nil"/>
        </w:pBdr>
        <w:shd w:fill="auto" w:val="clear"/>
        <w:spacing w:after="0" w:afterAutospacing="0" w:before="0" w:line="276" w:lineRule="auto"/>
        <w:ind w:left="1800" w:hanging="360"/>
        <w:jc w:val="both"/>
        <w:rPr/>
      </w:pPr>
      <w:r w:rsidDel="00000000" w:rsidR="00000000" w:rsidRPr="00000000">
        <w:rPr>
          <w:rFonts w:ascii="Cambria" w:cs="Cambria" w:eastAsia="Cambria" w:hAnsi="Cambria"/>
          <w:b w:val="0"/>
          <w:sz w:val="22"/>
          <w:szCs w:val="22"/>
          <w:vertAlign w:val="baseline"/>
          <w:rtl w:val="0"/>
        </w:rPr>
        <w:t xml:space="preserve">Claim summary (Monthly) </w:t>
      </w:r>
      <w:r w:rsidDel="00000000" w:rsidR="00000000" w:rsidRPr="00000000">
        <w:rPr>
          <w:rtl w:val="0"/>
        </w:rPr>
      </w:r>
    </w:p>
    <w:p w:rsidR="00000000" w:rsidDel="00000000" w:rsidP="00000000" w:rsidRDefault="00000000" w:rsidRPr="00000000" w14:paraId="00001583">
      <w:pPr>
        <w:numPr>
          <w:ilvl w:val="0"/>
          <w:numId w:val="140"/>
        </w:numPr>
        <w:pBdr>
          <w:top w:space="0" w:sz="0" w:val="nil"/>
          <w:left w:space="0" w:sz="0" w:val="nil"/>
          <w:bottom w:space="0" w:sz="0" w:val="nil"/>
          <w:right w:space="0" w:sz="0" w:val="nil"/>
          <w:between w:space="0" w:sz="0" w:val="nil"/>
        </w:pBdr>
        <w:shd w:fill="auto" w:val="clear"/>
        <w:spacing w:after="0" w:afterAutospacing="0" w:before="0" w:line="276" w:lineRule="auto"/>
        <w:ind w:left="1800" w:hanging="360"/>
        <w:jc w:val="both"/>
        <w:rPr/>
      </w:pPr>
      <w:r w:rsidDel="00000000" w:rsidR="00000000" w:rsidRPr="00000000">
        <w:rPr>
          <w:rFonts w:ascii="Cambria" w:cs="Cambria" w:eastAsia="Cambria" w:hAnsi="Cambria"/>
          <w:b w:val="0"/>
          <w:sz w:val="22"/>
          <w:szCs w:val="22"/>
          <w:vertAlign w:val="baseline"/>
          <w:rtl w:val="0"/>
        </w:rPr>
        <w:t xml:space="preserve">Premium tax</w:t>
      </w:r>
      <w:r w:rsidDel="00000000" w:rsidR="00000000" w:rsidRPr="00000000">
        <w:rPr>
          <w:rtl w:val="0"/>
        </w:rPr>
      </w:r>
    </w:p>
    <w:p w:rsidR="00000000" w:rsidDel="00000000" w:rsidP="00000000" w:rsidRDefault="00000000" w:rsidRPr="00000000" w14:paraId="00001584">
      <w:pPr>
        <w:numPr>
          <w:ilvl w:val="0"/>
          <w:numId w:val="140"/>
        </w:numPr>
        <w:pBdr>
          <w:top w:space="0" w:sz="0" w:val="nil"/>
          <w:left w:space="0" w:sz="0" w:val="nil"/>
          <w:bottom w:space="0" w:sz="0" w:val="nil"/>
          <w:right w:space="0" w:sz="0" w:val="nil"/>
          <w:between w:space="0" w:sz="0" w:val="nil"/>
        </w:pBdr>
        <w:shd w:fill="auto" w:val="clear"/>
        <w:spacing w:after="0" w:afterAutospacing="0" w:before="0" w:line="276" w:lineRule="auto"/>
        <w:ind w:left="1800" w:hanging="360"/>
        <w:jc w:val="both"/>
        <w:rPr/>
      </w:pPr>
      <w:r w:rsidDel="00000000" w:rsidR="00000000" w:rsidRPr="00000000">
        <w:rPr>
          <w:rFonts w:ascii="Cambria" w:cs="Cambria" w:eastAsia="Cambria" w:hAnsi="Cambria"/>
          <w:b w:val="0"/>
          <w:sz w:val="22"/>
          <w:szCs w:val="22"/>
          <w:vertAlign w:val="baseline"/>
          <w:rtl w:val="0"/>
        </w:rPr>
        <w:t xml:space="preserve">Reinsurance tax returns </w:t>
      </w:r>
      <w:r w:rsidDel="00000000" w:rsidR="00000000" w:rsidRPr="00000000">
        <w:rPr>
          <w:rtl w:val="0"/>
        </w:rPr>
      </w:r>
    </w:p>
    <w:p w:rsidR="00000000" w:rsidDel="00000000" w:rsidP="00000000" w:rsidRDefault="00000000" w:rsidRPr="00000000" w14:paraId="00001585">
      <w:pPr>
        <w:numPr>
          <w:ilvl w:val="0"/>
          <w:numId w:val="140"/>
        </w:numPr>
        <w:pBdr>
          <w:top w:space="0" w:sz="0" w:val="nil"/>
          <w:left w:space="0" w:sz="0" w:val="nil"/>
          <w:bottom w:space="0" w:sz="0" w:val="nil"/>
          <w:right w:space="0" w:sz="0" w:val="nil"/>
          <w:between w:space="0" w:sz="0" w:val="nil"/>
        </w:pBdr>
        <w:shd w:fill="auto" w:val="clear"/>
        <w:spacing w:after="200" w:before="0" w:line="276" w:lineRule="auto"/>
        <w:ind w:left="2160" w:hanging="360"/>
        <w:jc w:val="both"/>
        <w:rPr/>
      </w:pPr>
      <w:r w:rsidDel="00000000" w:rsidR="00000000" w:rsidRPr="00000000">
        <w:rPr>
          <w:rFonts w:ascii="Cambria" w:cs="Cambria" w:eastAsia="Cambria" w:hAnsi="Cambria"/>
          <w:b w:val="0"/>
          <w:sz w:val="22"/>
          <w:szCs w:val="22"/>
          <w:vertAlign w:val="baseline"/>
          <w:rtl w:val="0"/>
        </w:rPr>
        <w:t xml:space="preserve">Annual Returns reports (statistics (Form 18 - 1) </w:t>
      </w:r>
      <w:r w:rsidDel="00000000" w:rsidR="00000000" w:rsidRPr="00000000">
        <w:rPr>
          <w:rtl w:val="0"/>
        </w:rPr>
      </w:r>
    </w:p>
    <w:p w:rsidR="00000000" w:rsidDel="00000000" w:rsidP="00000000" w:rsidRDefault="00000000" w:rsidRPr="00000000" w14:paraId="00001586">
      <w:pPr>
        <w:pBdr>
          <w:top w:space="0" w:sz="0" w:val="nil"/>
          <w:left w:space="0" w:sz="0" w:val="nil"/>
          <w:bottom w:space="0" w:sz="0" w:val="nil"/>
          <w:right w:space="0" w:sz="0" w:val="nil"/>
          <w:between w:space="0" w:sz="0" w:val="nil"/>
        </w:pBdr>
        <w:shd w:fill="auto" w:val="clear"/>
        <w:spacing w:after="200" w:before="0" w:line="276" w:lineRule="auto"/>
        <w:ind w:left="90" w:firstLine="0"/>
        <w:jc w:val="both"/>
        <w:rPr/>
      </w:pPr>
      <w:r w:rsidDel="00000000" w:rsidR="00000000" w:rsidRPr="00000000">
        <w:rPr>
          <w:rtl w:val="0"/>
        </w:rPr>
      </w:r>
    </w:p>
    <w:p w:rsidR="00000000" w:rsidDel="00000000" w:rsidP="00000000" w:rsidRDefault="00000000" w:rsidRPr="00000000" w14:paraId="00001587">
      <w:pPr>
        <w:numPr>
          <w:ilvl w:val="0"/>
          <w:numId w:val="212"/>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Claim registers (Prd/Scl) </w:t>
      </w:r>
      <w:r w:rsidDel="00000000" w:rsidR="00000000" w:rsidRPr="00000000">
        <w:rPr>
          <w:rtl w:val="0"/>
        </w:rPr>
      </w:r>
    </w:p>
    <w:p w:rsidR="00000000" w:rsidDel="00000000" w:rsidP="00000000" w:rsidRDefault="00000000" w:rsidRPr="00000000" w14:paraId="00001588">
      <w:pPr>
        <w:numPr>
          <w:ilvl w:val="0"/>
          <w:numId w:val="215"/>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New claim register</w:t>
      </w:r>
      <w:r w:rsidDel="00000000" w:rsidR="00000000" w:rsidRPr="00000000">
        <w:rPr>
          <w:rtl w:val="0"/>
        </w:rPr>
      </w:r>
    </w:p>
    <w:p w:rsidR="00000000" w:rsidDel="00000000" w:rsidP="00000000" w:rsidRDefault="00000000" w:rsidRPr="00000000" w14:paraId="00001589">
      <w:pPr>
        <w:numPr>
          <w:ilvl w:val="2"/>
          <w:numId w:val="193"/>
        </w:numPr>
        <w:pBdr>
          <w:top w:space="0" w:sz="0" w:val="nil"/>
          <w:left w:space="0" w:sz="0" w:val="nil"/>
          <w:bottom w:space="0" w:sz="0" w:val="nil"/>
          <w:right w:space="0" w:sz="0" w:val="nil"/>
          <w:between w:space="0" w:sz="0" w:val="nil"/>
        </w:pBdr>
        <w:shd w:fill="auto" w:val="clear"/>
        <w:spacing w:after="0" w:afterAutospacing="0" w:before="0" w:line="276" w:lineRule="auto"/>
        <w:ind w:left="1170" w:hanging="360"/>
        <w:jc w:val="both"/>
        <w:rPr/>
      </w:pPr>
      <w:r w:rsidDel="00000000" w:rsidR="00000000" w:rsidRPr="00000000">
        <w:rPr>
          <w:rFonts w:ascii="Cambria" w:cs="Cambria" w:eastAsia="Cambria" w:hAnsi="Cambria"/>
          <w:b w:val="0"/>
          <w:sz w:val="22"/>
          <w:szCs w:val="22"/>
          <w:vertAlign w:val="baseline"/>
          <w:rtl w:val="0"/>
        </w:rPr>
        <w:t xml:space="preserve">Add a parameter to specify the reserve amount e. g print claim whose reserve is above a certain amount. </w:t>
      </w:r>
      <w:r w:rsidDel="00000000" w:rsidR="00000000" w:rsidRPr="00000000">
        <w:rPr>
          <w:rtl w:val="0"/>
        </w:rPr>
      </w:r>
    </w:p>
    <w:p w:rsidR="00000000" w:rsidDel="00000000" w:rsidP="00000000" w:rsidRDefault="00000000" w:rsidRPr="00000000" w14:paraId="0000158A">
      <w:pPr>
        <w:numPr>
          <w:ilvl w:val="2"/>
          <w:numId w:val="193"/>
        </w:numPr>
        <w:pBdr>
          <w:top w:space="0" w:sz="0" w:val="nil"/>
          <w:left w:space="0" w:sz="0" w:val="nil"/>
          <w:bottom w:space="0" w:sz="0" w:val="nil"/>
          <w:right w:space="0" w:sz="0" w:val="nil"/>
          <w:between w:space="0" w:sz="0" w:val="nil"/>
        </w:pBdr>
        <w:shd w:fill="auto" w:val="clear"/>
        <w:spacing w:after="0" w:afterAutospacing="0" w:before="0" w:line="276" w:lineRule="auto"/>
        <w:ind w:left="1170" w:hanging="360"/>
        <w:jc w:val="both"/>
        <w:rPr/>
      </w:pPr>
      <w:r w:rsidDel="00000000" w:rsidR="00000000" w:rsidRPr="00000000">
        <w:rPr>
          <w:rFonts w:ascii="Cambria" w:cs="Cambria" w:eastAsia="Cambria" w:hAnsi="Cambria"/>
          <w:b w:val="0"/>
          <w:sz w:val="22"/>
          <w:szCs w:val="22"/>
          <w:vertAlign w:val="baseline"/>
          <w:rtl w:val="0"/>
        </w:rPr>
        <w:t xml:space="preserve">Add date of reporting - claim date</w:t>
      </w:r>
      <w:r w:rsidDel="00000000" w:rsidR="00000000" w:rsidRPr="00000000">
        <w:rPr>
          <w:rtl w:val="0"/>
        </w:rPr>
      </w:r>
    </w:p>
    <w:p w:rsidR="00000000" w:rsidDel="00000000" w:rsidP="00000000" w:rsidRDefault="00000000" w:rsidRPr="00000000" w14:paraId="0000158B">
      <w:pPr>
        <w:numPr>
          <w:ilvl w:val="2"/>
          <w:numId w:val="193"/>
        </w:numPr>
        <w:pBdr>
          <w:top w:space="0" w:sz="0" w:val="nil"/>
          <w:left w:space="0" w:sz="0" w:val="nil"/>
          <w:bottom w:space="0" w:sz="0" w:val="nil"/>
          <w:right w:space="0" w:sz="0" w:val="nil"/>
          <w:between w:space="0" w:sz="0" w:val="nil"/>
        </w:pBdr>
        <w:shd w:fill="auto" w:val="clear"/>
        <w:spacing w:after="0" w:afterAutospacing="0" w:before="0" w:line="276" w:lineRule="auto"/>
        <w:ind w:left="1170" w:hanging="360"/>
        <w:jc w:val="both"/>
        <w:rPr/>
      </w:pPr>
      <w:r w:rsidDel="00000000" w:rsidR="00000000" w:rsidRPr="00000000">
        <w:rPr>
          <w:rFonts w:ascii="Cambria" w:cs="Cambria" w:eastAsia="Cambria" w:hAnsi="Cambria"/>
          <w:b w:val="0"/>
          <w:sz w:val="22"/>
          <w:szCs w:val="22"/>
          <w:vertAlign w:val="baseline"/>
          <w:rtl w:val="0"/>
        </w:rPr>
        <w:t xml:space="preserve">Add Loss date</w:t>
      </w:r>
      <w:r w:rsidDel="00000000" w:rsidR="00000000" w:rsidRPr="00000000">
        <w:rPr>
          <w:rtl w:val="0"/>
        </w:rPr>
      </w:r>
    </w:p>
    <w:p w:rsidR="00000000" w:rsidDel="00000000" w:rsidP="00000000" w:rsidRDefault="00000000" w:rsidRPr="00000000" w14:paraId="0000158C">
      <w:pPr>
        <w:numPr>
          <w:ilvl w:val="2"/>
          <w:numId w:val="193"/>
        </w:numPr>
        <w:pBdr>
          <w:top w:space="0" w:sz="0" w:val="nil"/>
          <w:left w:space="0" w:sz="0" w:val="nil"/>
          <w:bottom w:space="0" w:sz="0" w:val="nil"/>
          <w:right w:space="0" w:sz="0" w:val="nil"/>
          <w:between w:space="0" w:sz="0" w:val="nil"/>
        </w:pBdr>
        <w:shd w:fill="auto" w:val="clear"/>
        <w:spacing w:after="0" w:afterAutospacing="0" w:before="0" w:line="276" w:lineRule="auto"/>
        <w:ind w:left="1170" w:hanging="360"/>
        <w:jc w:val="both"/>
        <w:rPr/>
      </w:pPr>
      <w:r w:rsidDel="00000000" w:rsidR="00000000" w:rsidRPr="00000000">
        <w:rPr>
          <w:rFonts w:ascii="Cambria" w:cs="Cambria" w:eastAsia="Cambria" w:hAnsi="Cambria"/>
          <w:b w:val="0"/>
          <w:sz w:val="22"/>
          <w:szCs w:val="22"/>
          <w:vertAlign w:val="baseline"/>
          <w:rtl w:val="0"/>
        </w:rPr>
        <w:t xml:space="preserve">Ability to define maximum and minimum reserve</w:t>
      </w:r>
      <w:r w:rsidDel="00000000" w:rsidR="00000000" w:rsidRPr="00000000">
        <w:rPr>
          <w:rtl w:val="0"/>
        </w:rPr>
      </w:r>
    </w:p>
    <w:p w:rsidR="00000000" w:rsidDel="00000000" w:rsidP="00000000" w:rsidRDefault="00000000" w:rsidRPr="00000000" w14:paraId="0000158D">
      <w:pPr>
        <w:numPr>
          <w:ilvl w:val="0"/>
          <w:numId w:val="215"/>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Claim revision register</w:t>
      </w:r>
      <w:r w:rsidDel="00000000" w:rsidR="00000000" w:rsidRPr="00000000">
        <w:rPr>
          <w:rtl w:val="0"/>
        </w:rPr>
      </w:r>
    </w:p>
    <w:p w:rsidR="00000000" w:rsidDel="00000000" w:rsidP="00000000" w:rsidRDefault="00000000" w:rsidRPr="00000000" w14:paraId="0000158E">
      <w:pPr>
        <w:numPr>
          <w:ilvl w:val="0"/>
          <w:numId w:val="215"/>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Claim Payment register</w:t>
      </w:r>
      <w:r w:rsidDel="00000000" w:rsidR="00000000" w:rsidRPr="00000000">
        <w:rPr>
          <w:rtl w:val="0"/>
        </w:rPr>
      </w:r>
    </w:p>
    <w:p w:rsidR="00000000" w:rsidDel="00000000" w:rsidP="00000000" w:rsidRDefault="00000000" w:rsidRPr="00000000" w14:paraId="0000158F">
      <w:pPr>
        <w:numPr>
          <w:ilvl w:val="0"/>
          <w:numId w:val="215"/>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Claim recovery register</w:t>
      </w:r>
      <w:r w:rsidDel="00000000" w:rsidR="00000000" w:rsidRPr="00000000">
        <w:rPr>
          <w:rtl w:val="0"/>
        </w:rPr>
      </w:r>
    </w:p>
    <w:p w:rsidR="00000000" w:rsidDel="00000000" w:rsidP="00000000" w:rsidRDefault="00000000" w:rsidRPr="00000000" w14:paraId="00001590">
      <w:pPr>
        <w:numPr>
          <w:ilvl w:val="0"/>
          <w:numId w:val="215"/>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Claim salvage register</w:t>
      </w:r>
      <w:r w:rsidDel="00000000" w:rsidR="00000000" w:rsidRPr="00000000">
        <w:rPr>
          <w:rtl w:val="0"/>
        </w:rPr>
      </w:r>
    </w:p>
    <w:p w:rsidR="00000000" w:rsidDel="00000000" w:rsidP="00000000" w:rsidRDefault="00000000" w:rsidRPr="00000000" w14:paraId="00001591">
      <w:pPr>
        <w:numPr>
          <w:ilvl w:val="0"/>
          <w:numId w:val="215"/>
        </w:numPr>
        <w:pBdr>
          <w:top w:space="0" w:sz="0" w:val="nil"/>
          <w:left w:space="0" w:sz="0" w:val="nil"/>
          <w:bottom w:space="0" w:sz="0" w:val="nil"/>
          <w:right w:space="0" w:sz="0" w:val="nil"/>
          <w:between w:space="0" w:sz="0" w:val="nil"/>
        </w:pBdr>
        <w:shd w:fill="auto" w:val="clear"/>
        <w:spacing w:after="20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Os claim register</w:t>
      </w:r>
      <w:r w:rsidDel="00000000" w:rsidR="00000000" w:rsidRPr="00000000">
        <w:rPr>
          <w:rtl w:val="0"/>
        </w:rPr>
      </w:r>
    </w:p>
    <w:p w:rsidR="00000000" w:rsidDel="00000000" w:rsidP="00000000" w:rsidRDefault="00000000" w:rsidRPr="00000000" w14:paraId="00001592">
      <w:pPr>
        <w:pBdr>
          <w:top w:space="0" w:sz="0" w:val="nil"/>
          <w:left w:space="0" w:sz="0" w:val="nil"/>
          <w:bottom w:space="0" w:sz="0" w:val="nil"/>
          <w:right w:space="0" w:sz="0" w:val="nil"/>
          <w:between w:space="0" w:sz="0" w:val="nil"/>
        </w:pBdr>
        <w:shd w:fill="auto" w:val="clear"/>
        <w:spacing w:after="200" w:before="0" w:line="276" w:lineRule="auto"/>
        <w:ind w:left="720" w:firstLine="0"/>
        <w:jc w:val="both"/>
        <w:rPr/>
      </w:pPr>
      <w:r w:rsidDel="00000000" w:rsidR="00000000" w:rsidRPr="00000000">
        <w:rPr>
          <w:rtl w:val="0"/>
        </w:rPr>
      </w:r>
    </w:p>
    <w:p w:rsidR="00000000" w:rsidDel="00000000" w:rsidP="00000000" w:rsidRDefault="00000000" w:rsidRPr="00000000" w14:paraId="00001593">
      <w:pPr>
        <w:numPr>
          <w:ilvl w:val="0"/>
          <w:numId w:val="212"/>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Production reports</w:t>
      </w:r>
      <w:r w:rsidDel="00000000" w:rsidR="00000000" w:rsidRPr="00000000">
        <w:rPr>
          <w:rtl w:val="0"/>
        </w:rPr>
      </w:r>
    </w:p>
    <w:p w:rsidR="00000000" w:rsidDel="00000000" w:rsidP="00000000" w:rsidRDefault="00000000" w:rsidRPr="00000000" w14:paraId="00001594">
      <w:pPr>
        <w:numPr>
          <w:ilvl w:val="0"/>
          <w:numId w:val="181"/>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Production report</w:t>
      </w:r>
      <w:r w:rsidDel="00000000" w:rsidR="00000000" w:rsidRPr="00000000">
        <w:rPr>
          <w:rtl w:val="0"/>
        </w:rPr>
      </w:r>
    </w:p>
    <w:p w:rsidR="00000000" w:rsidDel="00000000" w:rsidP="00000000" w:rsidRDefault="00000000" w:rsidRPr="00000000" w14:paraId="00001595">
      <w:pPr>
        <w:numPr>
          <w:ilvl w:val="0"/>
          <w:numId w:val="181"/>
        </w:numPr>
        <w:pBdr>
          <w:top w:space="0" w:sz="0" w:val="nil"/>
          <w:left w:space="0" w:sz="0" w:val="nil"/>
          <w:bottom w:space="0" w:sz="0" w:val="nil"/>
          <w:right w:space="0" w:sz="0" w:val="nil"/>
          <w:between w:space="0" w:sz="0" w:val="nil"/>
        </w:pBdr>
        <w:shd w:fill="auto" w:val="clear"/>
        <w:spacing w:after="20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Gross to net</w:t>
      </w:r>
      <w:r w:rsidDel="00000000" w:rsidR="00000000" w:rsidRPr="00000000">
        <w:rPr>
          <w:rtl w:val="0"/>
        </w:rPr>
      </w:r>
    </w:p>
    <w:p w:rsidR="00000000" w:rsidDel="00000000" w:rsidP="00000000" w:rsidRDefault="00000000" w:rsidRPr="00000000" w14:paraId="00001596">
      <w:pPr>
        <w:pBdr>
          <w:top w:space="0" w:sz="0" w:val="nil"/>
          <w:left w:space="0" w:sz="0" w:val="nil"/>
          <w:bottom w:space="0" w:sz="0" w:val="nil"/>
          <w:right w:space="0" w:sz="0" w:val="nil"/>
          <w:between w:space="0" w:sz="0" w:val="nil"/>
        </w:pBdr>
        <w:shd w:fill="auto" w:val="clear"/>
        <w:spacing w:after="200" w:before="0" w:line="276" w:lineRule="auto"/>
        <w:ind w:left="720" w:firstLine="0"/>
        <w:jc w:val="both"/>
        <w:rPr/>
      </w:pPr>
      <w:r w:rsidDel="00000000" w:rsidR="00000000" w:rsidRPr="00000000">
        <w:rPr>
          <w:rtl w:val="0"/>
        </w:rPr>
      </w:r>
    </w:p>
    <w:p w:rsidR="00000000" w:rsidDel="00000000" w:rsidP="00000000" w:rsidRDefault="00000000" w:rsidRPr="00000000" w14:paraId="00001597">
      <w:pPr>
        <w:numPr>
          <w:ilvl w:val="0"/>
          <w:numId w:val="212"/>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Claim reports</w:t>
      </w:r>
      <w:r w:rsidDel="00000000" w:rsidR="00000000" w:rsidRPr="00000000">
        <w:rPr>
          <w:rtl w:val="0"/>
        </w:rPr>
      </w:r>
    </w:p>
    <w:p w:rsidR="00000000" w:rsidDel="00000000" w:rsidP="00000000" w:rsidRDefault="00000000" w:rsidRPr="00000000" w14:paraId="00001598">
      <w:pPr>
        <w:numPr>
          <w:ilvl w:val="0"/>
          <w:numId w:val="179"/>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All claim register by company (current reserve) </w:t>
      </w:r>
      <w:r w:rsidDel="00000000" w:rsidR="00000000" w:rsidRPr="00000000">
        <w:rPr>
          <w:rtl w:val="0"/>
        </w:rPr>
      </w:r>
    </w:p>
    <w:p w:rsidR="00000000" w:rsidDel="00000000" w:rsidP="00000000" w:rsidRDefault="00000000" w:rsidRPr="00000000" w14:paraId="00001599">
      <w:pPr>
        <w:numPr>
          <w:ilvl w:val="0"/>
          <w:numId w:val="179"/>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All claim register by company (Total claims) </w:t>
      </w:r>
      <w:r w:rsidDel="00000000" w:rsidR="00000000" w:rsidRPr="00000000">
        <w:rPr>
          <w:rtl w:val="0"/>
        </w:rPr>
      </w:r>
    </w:p>
    <w:p w:rsidR="00000000" w:rsidDel="00000000" w:rsidP="00000000" w:rsidRDefault="00000000" w:rsidRPr="00000000" w14:paraId="0000159A">
      <w:pPr>
        <w:numPr>
          <w:ilvl w:val="0"/>
          <w:numId w:val="179"/>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Incurred and outstanding claim summary</w:t>
      </w:r>
      <w:r w:rsidDel="00000000" w:rsidR="00000000" w:rsidRPr="00000000">
        <w:rPr>
          <w:rtl w:val="0"/>
        </w:rPr>
      </w:r>
    </w:p>
    <w:p w:rsidR="00000000" w:rsidDel="00000000" w:rsidP="00000000" w:rsidRDefault="00000000" w:rsidRPr="00000000" w14:paraId="0000159B">
      <w:pPr>
        <w:numPr>
          <w:ilvl w:val="0"/>
          <w:numId w:val="179"/>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Outstanding claim summary (active/inactive) </w:t>
      </w:r>
      <w:r w:rsidDel="00000000" w:rsidR="00000000" w:rsidRPr="00000000">
        <w:rPr>
          <w:rtl w:val="0"/>
        </w:rPr>
      </w:r>
    </w:p>
    <w:p w:rsidR="00000000" w:rsidDel="00000000" w:rsidP="00000000" w:rsidRDefault="00000000" w:rsidRPr="00000000" w14:paraId="0000159C">
      <w:pPr>
        <w:numPr>
          <w:ilvl w:val="0"/>
          <w:numId w:val="179"/>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Claims by status</w:t>
      </w:r>
      <w:r w:rsidDel="00000000" w:rsidR="00000000" w:rsidRPr="00000000">
        <w:rPr>
          <w:rtl w:val="0"/>
        </w:rPr>
      </w:r>
    </w:p>
    <w:p w:rsidR="00000000" w:rsidDel="00000000" w:rsidP="00000000" w:rsidRDefault="00000000" w:rsidRPr="00000000" w14:paraId="0000159D">
      <w:pPr>
        <w:numPr>
          <w:ilvl w:val="0"/>
          <w:numId w:val="179"/>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Stolen vehicles report</w:t>
      </w:r>
      <w:r w:rsidDel="00000000" w:rsidR="00000000" w:rsidRPr="00000000">
        <w:rPr>
          <w:rtl w:val="0"/>
        </w:rPr>
      </w:r>
    </w:p>
    <w:p w:rsidR="00000000" w:rsidDel="00000000" w:rsidP="00000000" w:rsidRDefault="00000000" w:rsidRPr="00000000" w14:paraId="0000159E">
      <w:pPr>
        <w:numPr>
          <w:ilvl w:val="0"/>
          <w:numId w:val="179"/>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Write - off vehicles</w:t>
      </w:r>
      <w:r w:rsidDel="00000000" w:rsidR="00000000" w:rsidRPr="00000000">
        <w:rPr>
          <w:rtl w:val="0"/>
        </w:rPr>
      </w:r>
    </w:p>
    <w:p w:rsidR="00000000" w:rsidDel="00000000" w:rsidP="00000000" w:rsidRDefault="00000000" w:rsidRPr="00000000" w14:paraId="0000159F">
      <w:pPr>
        <w:numPr>
          <w:ilvl w:val="0"/>
          <w:numId w:val="179"/>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Comparative figures report</w:t>
      </w:r>
      <w:r w:rsidDel="00000000" w:rsidR="00000000" w:rsidRPr="00000000">
        <w:rPr>
          <w:rtl w:val="0"/>
        </w:rPr>
      </w:r>
    </w:p>
    <w:p w:rsidR="00000000" w:rsidDel="00000000" w:rsidP="00000000" w:rsidRDefault="00000000" w:rsidRPr="00000000" w14:paraId="000015A0">
      <w:pPr>
        <w:numPr>
          <w:ilvl w:val="0"/>
          <w:numId w:val="179"/>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Adjusters register report</w:t>
      </w:r>
      <w:r w:rsidDel="00000000" w:rsidR="00000000" w:rsidRPr="00000000">
        <w:rPr>
          <w:rtl w:val="0"/>
        </w:rPr>
      </w:r>
    </w:p>
    <w:p w:rsidR="00000000" w:rsidDel="00000000" w:rsidP="00000000" w:rsidRDefault="00000000" w:rsidRPr="00000000" w14:paraId="000015A1">
      <w:pPr>
        <w:numPr>
          <w:ilvl w:val="0"/>
          <w:numId w:val="179"/>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Assessment register</w:t>
      </w:r>
      <w:r w:rsidDel="00000000" w:rsidR="00000000" w:rsidRPr="00000000">
        <w:rPr>
          <w:rtl w:val="0"/>
        </w:rPr>
      </w:r>
    </w:p>
    <w:p w:rsidR="00000000" w:rsidDel="00000000" w:rsidP="00000000" w:rsidRDefault="00000000" w:rsidRPr="00000000" w14:paraId="000015A2">
      <w:pPr>
        <w:numPr>
          <w:ilvl w:val="0"/>
          <w:numId w:val="179"/>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Salvage aging report</w:t>
      </w:r>
      <w:r w:rsidDel="00000000" w:rsidR="00000000" w:rsidRPr="00000000">
        <w:rPr>
          <w:rtl w:val="0"/>
        </w:rPr>
      </w:r>
    </w:p>
    <w:p w:rsidR="00000000" w:rsidDel="00000000" w:rsidP="00000000" w:rsidRDefault="00000000" w:rsidRPr="00000000" w14:paraId="000015A3">
      <w:pPr>
        <w:numPr>
          <w:ilvl w:val="0"/>
          <w:numId w:val="179"/>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Recoveries from insurers register</w:t>
      </w:r>
      <w:r w:rsidDel="00000000" w:rsidR="00000000" w:rsidRPr="00000000">
        <w:rPr>
          <w:rtl w:val="0"/>
        </w:rPr>
      </w:r>
    </w:p>
    <w:p w:rsidR="00000000" w:rsidDel="00000000" w:rsidP="00000000" w:rsidRDefault="00000000" w:rsidRPr="00000000" w14:paraId="000015A4">
      <w:pPr>
        <w:numPr>
          <w:ilvl w:val="0"/>
          <w:numId w:val="179"/>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In-house settlement register</w:t>
      </w:r>
      <w:r w:rsidDel="00000000" w:rsidR="00000000" w:rsidRPr="00000000">
        <w:rPr>
          <w:rtl w:val="0"/>
        </w:rPr>
      </w:r>
    </w:p>
    <w:p w:rsidR="00000000" w:rsidDel="00000000" w:rsidP="00000000" w:rsidRDefault="00000000" w:rsidRPr="00000000" w14:paraId="000015A5">
      <w:pPr>
        <w:numPr>
          <w:ilvl w:val="0"/>
          <w:numId w:val="179"/>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Hearing dates register</w:t>
      </w:r>
      <w:r w:rsidDel="00000000" w:rsidR="00000000" w:rsidRPr="00000000">
        <w:rPr>
          <w:rtl w:val="0"/>
        </w:rPr>
      </w:r>
    </w:p>
    <w:p w:rsidR="00000000" w:rsidDel="00000000" w:rsidP="00000000" w:rsidRDefault="00000000" w:rsidRPr="00000000" w14:paraId="000015A6">
      <w:pPr>
        <w:numPr>
          <w:ilvl w:val="0"/>
          <w:numId w:val="179"/>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Payment movement register for judgements</w:t>
      </w:r>
      <w:r w:rsidDel="00000000" w:rsidR="00000000" w:rsidRPr="00000000">
        <w:rPr>
          <w:rtl w:val="0"/>
        </w:rPr>
      </w:r>
    </w:p>
    <w:p w:rsidR="00000000" w:rsidDel="00000000" w:rsidP="00000000" w:rsidRDefault="00000000" w:rsidRPr="00000000" w14:paraId="000015A7">
      <w:pPr>
        <w:numPr>
          <w:ilvl w:val="0"/>
          <w:numId w:val="179"/>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Summon register</w:t>
      </w:r>
      <w:r w:rsidDel="00000000" w:rsidR="00000000" w:rsidRPr="00000000">
        <w:rPr>
          <w:rtl w:val="0"/>
        </w:rPr>
      </w:r>
    </w:p>
    <w:p w:rsidR="00000000" w:rsidDel="00000000" w:rsidP="00000000" w:rsidRDefault="00000000" w:rsidRPr="00000000" w14:paraId="000015A8">
      <w:pPr>
        <w:numPr>
          <w:ilvl w:val="0"/>
          <w:numId w:val="179"/>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Declined/ex gratia claim register</w:t>
      </w:r>
      <w:r w:rsidDel="00000000" w:rsidR="00000000" w:rsidRPr="00000000">
        <w:rPr>
          <w:rtl w:val="0"/>
        </w:rPr>
      </w:r>
    </w:p>
    <w:p w:rsidR="00000000" w:rsidDel="00000000" w:rsidP="00000000" w:rsidRDefault="00000000" w:rsidRPr="00000000" w14:paraId="000015A9">
      <w:pPr>
        <w:numPr>
          <w:ilvl w:val="0"/>
          <w:numId w:val="179"/>
        </w:numPr>
        <w:pBdr>
          <w:top w:space="0" w:sz="0" w:val="nil"/>
          <w:left w:space="0" w:sz="0" w:val="nil"/>
          <w:bottom w:space="0" w:sz="0" w:val="nil"/>
          <w:right w:space="0" w:sz="0" w:val="nil"/>
          <w:between w:space="0" w:sz="0" w:val="nil"/>
        </w:pBdr>
        <w:shd w:fill="auto" w:val="clear"/>
        <w:spacing w:after="200" w:before="0" w:line="276" w:lineRule="auto"/>
        <w:ind w:left="360" w:firstLine="0"/>
        <w:jc w:val="both"/>
        <w:rPr/>
      </w:pPr>
      <w:r w:rsidDel="00000000" w:rsidR="00000000" w:rsidRPr="00000000">
        <w:rPr>
          <w:rFonts w:ascii="Cambria" w:cs="Cambria" w:eastAsia="Cambria" w:hAnsi="Cambria"/>
          <w:b w:val="0"/>
          <w:sz w:val="22"/>
          <w:szCs w:val="22"/>
          <w:vertAlign w:val="baseline"/>
          <w:rtl w:val="0"/>
        </w:rPr>
        <w:t xml:space="preserve"> summary of claim experience - subclass summary and class summary (Measure premium vs. claims) - This for measuring performance per class and subclass</w:t>
      </w:r>
      <w:r w:rsidDel="00000000" w:rsidR="00000000" w:rsidRPr="00000000">
        <w:rPr>
          <w:rtl w:val="0"/>
        </w:rPr>
      </w:r>
    </w:p>
    <w:p w:rsidR="00000000" w:rsidDel="00000000" w:rsidP="00000000" w:rsidRDefault="00000000" w:rsidRPr="00000000" w14:paraId="000015AA">
      <w:pPr>
        <w:pBdr>
          <w:top w:space="0" w:sz="0" w:val="nil"/>
          <w:left w:space="0" w:sz="0" w:val="nil"/>
          <w:bottom w:space="0" w:sz="0" w:val="nil"/>
          <w:right w:space="0" w:sz="0" w:val="nil"/>
          <w:between w:space="0" w:sz="0" w:val="nil"/>
        </w:pBdr>
        <w:shd w:fill="auto" w:val="clear"/>
        <w:spacing w:after="200" w:before="0" w:line="276" w:lineRule="auto"/>
        <w:ind w:left="720" w:firstLine="0"/>
        <w:jc w:val="both"/>
        <w:rPr/>
      </w:pPr>
      <w:r w:rsidDel="00000000" w:rsidR="00000000" w:rsidRPr="00000000">
        <w:rPr>
          <w:rtl w:val="0"/>
        </w:rPr>
      </w:r>
    </w:p>
    <w:p w:rsidR="00000000" w:rsidDel="00000000" w:rsidP="00000000" w:rsidRDefault="00000000" w:rsidRPr="00000000" w14:paraId="000015AB">
      <w:pPr>
        <w:numPr>
          <w:ilvl w:val="0"/>
          <w:numId w:val="212"/>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1"/>
          <w:sz w:val="22"/>
          <w:szCs w:val="22"/>
          <w:vertAlign w:val="baseline"/>
          <w:rtl w:val="0"/>
        </w:rPr>
        <w:t xml:space="preserve">Other registers</w:t>
      </w:r>
      <w:r w:rsidDel="00000000" w:rsidR="00000000" w:rsidRPr="00000000">
        <w:rPr>
          <w:rtl w:val="0"/>
        </w:rPr>
      </w:r>
    </w:p>
    <w:p w:rsidR="00000000" w:rsidDel="00000000" w:rsidP="00000000" w:rsidRDefault="00000000" w:rsidRPr="00000000" w14:paraId="000015AC">
      <w:pPr>
        <w:numPr>
          <w:ilvl w:val="0"/>
          <w:numId w:val="185"/>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Service fee register</w:t>
      </w:r>
      <w:r w:rsidDel="00000000" w:rsidR="00000000" w:rsidRPr="00000000">
        <w:rPr>
          <w:rtl w:val="0"/>
        </w:rPr>
      </w:r>
    </w:p>
    <w:p w:rsidR="00000000" w:rsidDel="00000000" w:rsidP="00000000" w:rsidRDefault="00000000" w:rsidRPr="00000000" w14:paraId="000015AD">
      <w:pPr>
        <w:numPr>
          <w:ilvl w:val="0"/>
          <w:numId w:val="185"/>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Receipts/journals/payments</w:t>
      </w:r>
      <w:r w:rsidDel="00000000" w:rsidR="00000000" w:rsidRPr="00000000">
        <w:rPr>
          <w:rtl w:val="0"/>
        </w:rPr>
      </w:r>
    </w:p>
    <w:p w:rsidR="00000000" w:rsidDel="00000000" w:rsidP="00000000" w:rsidRDefault="00000000" w:rsidRPr="00000000" w14:paraId="000015AE">
      <w:pPr>
        <w:numPr>
          <w:ilvl w:val="0"/>
          <w:numId w:val="185"/>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Withholding tax</w:t>
      </w:r>
      <w:r w:rsidDel="00000000" w:rsidR="00000000" w:rsidRPr="00000000">
        <w:rPr>
          <w:rtl w:val="0"/>
        </w:rPr>
      </w:r>
    </w:p>
    <w:p w:rsidR="00000000" w:rsidDel="00000000" w:rsidP="00000000" w:rsidRDefault="00000000" w:rsidRPr="00000000" w14:paraId="000015AF">
      <w:pPr>
        <w:numPr>
          <w:ilvl w:val="0"/>
          <w:numId w:val="185"/>
        </w:numPr>
        <w:pBdr>
          <w:top w:space="0" w:sz="0" w:val="nil"/>
          <w:left w:space="0" w:sz="0" w:val="nil"/>
          <w:bottom w:space="0" w:sz="0" w:val="nil"/>
          <w:right w:space="0" w:sz="0" w:val="nil"/>
          <w:between w:space="0" w:sz="0" w:val="nil"/>
        </w:pBdr>
        <w:shd w:fill="auto" w:val="clear"/>
        <w:spacing w:after="20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Policy fee register</w:t>
      </w:r>
      <w:r w:rsidDel="00000000" w:rsidR="00000000" w:rsidRPr="00000000">
        <w:rPr>
          <w:rtl w:val="0"/>
        </w:rPr>
      </w:r>
    </w:p>
    <w:p w:rsidR="00000000" w:rsidDel="00000000" w:rsidP="00000000" w:rsidRDefault="00000000" w:rsidRPr="00000000" w14:paraId="000015B0">
      <w:pPr>
        <w:pBdr>
          <w:top w:space="0" w:sz="0" w:val="nil"/>
          <w:left w:space="0" w:sz="0" w:val="nil"/>
          <w:bottom w:space="0" w:sz="0" w:val="nil"/>
          <w:right w:space="0" w:sz="0" w:val="nil"/>
          <w:between w:space="0" w:sz="0" w:val="nil"/>
        </w:pBdr>
        <w:shd w:fill="auto" w:val="clear"/>
        <w:spacing w:after="200" w:before="0" w:line="276" w:lineRule="auto"/>
        <w:ind w:left="720" w:firstLine="0"/>
        <w:jc w:val="both"/>
        <w:rPr/>
      </w:pPr>
      <w:r w:rsidDel="00000000" w:rsidR="00000000" w:rsidRPr="00000000">
        <w:rPr>
          <w:rtl w:val="0"/>
        </w:rPr>
      </w:r>
    </w:p>
    <w:p w:rsidR="00000000" w:rsidDel="00000000" w:rsidP="00000000" w:rsidRDefault="00000000" w:rsidRPr="00000000" w14:paraId="000015B1">
      <w:pPr>
        <w:numPr>
          <w:ilvl w:val="0"/>
          <w:numId w:val="212"/>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Audit</w:t>
      </w:r>
      <w:r w:rsidDel="00000000" w:rsidR="00000000" w:rsidRPr="00000000">
        <w:rPr>
          <w:rtl w:val="0"/>
        </w:rPr>
      </w:r>
    </w:p>
    <w:p w:rsidR="00000000" w:rsidDel="00000000" w:rsidP="00000000" w:rsidRDefault="00000000" w:rsidRPr="00000000" w14:paraId="000015B2">
      <w:pPr>
        <w:numPr>
          <w:ilvl w:val="0"/>
          <w:numId w:val="183"/>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Exception reports</w:t>
      </w:r>
      <w:r w:rsidDel="00000000" w:rsidR="00000000" w:rsidRPr="00000000">
        <w:rPr>
          <w:rtl w:val="0"/>
        </w:rPr>
      </w:r>
    </w:p>
    <w:p w:rsidR="00000000" w:rsidDel="00000000" w:rsidP="00000000" w:rsidRDefault="00000000" w:rsidRPr="00000000" w14:paraId="000015B3">
      <w:pPr>
        <w:numPr>
          <w:ilvl w:val="0"/>
          <w:numId w:val="183"/>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Users list</w:t>
      </w:r>
      <w:r w:rsidDel="00000000" w:rsidR="00000000" w:rsidRPr="00000000">
        <w:rPr>
          <w:rtl w:val="0"/>
        </w:rPr>
      </w:r>
    </w:p>
    <w:p w:rsidR="00000000" w:rsidDel="00000000" w:rsidP="00000000" w:rsidRDefault="00000000" w:rsidRPr="00000000" w14:paraId="000015B4">
      <w:pPr>
        <w:numPr>
          <w:ilvl w:val="0"/>
          <w:numId w:val="183"/>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User access report</w:t>
      </w:r>
      <w:r w:rsidDel="00000000" w:rsidR="00000000" w:rsidRPr="00000000">
        <w:rPr>
          <w:rtl w:val="0"/>
        </w:rPr>
      </w:r>
    </w:p>
    <w:p w:rsidR="00000000" w:rsidDel="00000000" w:rsidP="00000000" w:rsidRDefault="00000000" w:rsidRPr="00000000" w14:paraId="000015B5">
      <w:pPr>
        <w:numPr>
          <w:ilvl w:val="0"/>
          <w:numId w:val="183"/>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User authorization rights report</w:t>
      </w:r>
      <w:r w:rsidDel="00000000" w:rsidR="00000000" w:rsidRPr="00000000">
        <w:rPr>
          <w:rtl w:val="0"/>
        </w:rPr>
      </w:r>
    </w:p>
    <w:p w:rsidR="00000000" w:rsidDel="00000000" w:rsidP="00000000" w:rsidRDefault="00000000" w:rsidRPr="00000000" w14:paraId="000015B6">
      <w:pPr>
        <w:numPr>
          <w:ilvl w:val="0"/>
          <w:numId w:val="183"/>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View premium transaction report</w:t>
      </w:r>
      <w:r w:rsidDel="00000000" w:rsidR="00000000" w:rsidRPr="00000000">
        <w:rPr>
          <w:rtl w:val="0"/>
        </w:rPr>
      </w:r>
    </w:p>
    <w:p w:rsidR="00000000" w:rsidDel="00000000" w:rsidP="00000000" w:rsidRDefault="00000000" w:rsidRPr="00000000" w14:paraId="000015B7">
      <w:pPr>
        <w:numPr>
          <w:ilvl w:val="0"/>
          <w:numId w:val="183"/>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View unauthorized transaction report</w:t>
      </w:r>
      <w:r w:rsidDel="00000000" w:rsidR="00000000" w:rsidRPr="00000000">
        <w:rPr>
          <w:rtl w:val="0"/>
        </w:rPr>
      </w:r>
    </w:p>
    <w:p w:rsidR="00000000" w:rsidDel="00000000" w:rsidP="00000000" w:rsidRDefault="00000000" w:rsidRPr="00000000" w14:paraId="000015B8">
      <w:pPr>
        <w:numPr>
          <w:ilvl w:val="0"/>
          <w:numId w:val="183"/>
        </w:numPr>
        <w:pBdr>
          <w:top w:space="0" w:sz="0" w:val="nil"/>
          <w:left w:space="0" w:sz="0" w:val="nil"/>
          <w:bottom w:space="0" w:sz="0" w:val="nil"/>
          <w:right w:space="0" w:sz="0" w:val="nil"/>
          <w:between w:space="0" w:sz="0" w:val="nil"/>
        </w:pBdr>
        <w:shd w:fill="auto" w:val="clear"/>
        <w:spacing w:after="0" w:afterAutospacing="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View claim transaction report</w:t>
      </w:r>
      <w:r w:rsidDel="00000000" w:rsidR="00000000" w:rsidRPr="00000000">
        <w:rPr>
          <w:rtl w:val="0"/>
        </w:rPr>
      </w:r>
    </w:p>
    <w:p w:rsidR="00000000" w:rsidDel="00000000" w:rsidP="00000000" w:rsidRDefault="00000000" w:rsidRPr="00000000" w14:paraId="000015B9">
      <w:pPr>
        <w:numPr>
          <w:ilvl w:val="0"/>
          <w:numId w:val="183"/>
        </w:numPr>
        <w:pBdr>
          <w:top w:space="0" w:sz="0" w:val="nil"/>
          <w:left w:space="0" w:sz="0" w:val="nil"/>
          <w:bottom w:space="0" w:sz="0" w:val="nil"/>
          <w:right w:space="0" w:sz="0" w:val="nil"/>
          <w:between w:space="0" w:sz="0" w:val="nil"/>
        </w:pBdr>
        <w:shd w:fill="auto" w:val="clear"/>
        <w:spacing w:after="200" w:before="0" w:line="276" w:lineRule="auto"/>
        <w:ind w:left="450" w:firstLine="0"/>
        <w:jc w:val="both"/>
        <w:rPr/>
      </w:pPr>
      <w:r w:rsidDel="00000000" w:rsidR="00000000" w:rsidRPr="00000000">
        <w:rPr>
          <w:rFonts w:ascii="Cambria" w:cs="Cambria" w:eastAsia="Cambria" w:hAnsi="Cambria"/>
          <w:b w:val="0"/>
          <w:sz w:val="22"/>
          <w:szCs w:val="22"/>
          <w:vertAlign w:val="baseline"/>
          <w:rtl w:val="0"/>
        </w:rPr>
        <w:t xml:space="preserve">Currency rates report</w:t>
      </w:r>
      <w:r w:rsidDel="00000000" w:rsidR="00000000" w:rsidRPr="00000000">
        <w:rPr>
          <w:rtl w:val="0"/>
        </w:rPr>
      </w:r>
    </w:p>
    <w:p w:rsidR="00000000" w:rsidDel="00000000" w:rsidP="00000000" w:rsidRDefault="00000000" w:rsidRPr="00000000" w14:paraId="000015BA">
      <w:pPr>
        <w:pBdr>
          <w:top w:space="0" w:sz="0" w:val="nil"/>
          <w:left w:space="0" w:sz="0" w:val="nil"/>
          <w:bottom w:space="0" w:sz="0" w:val="nil"/>
          <w:right w:space="0" w:sz="0" w:val="nil"/>
          <w:between w:space="0" w:sz="0" w:val="nil"/>
        </w:pBdr>
        <w:shd w:fill="auto" w:val="clear"/>
        <w:spacing w:after="200" w:before="0" w:line="276" w:lineRule="auto"/>
        <w:ind w:left="720" w:firstLine="0"/>
        <w:jc w:val="both"/>
        <w:rPr/>
      </w:pPr>
      <w:bookmarkStart w:colFirst="0" w:colLast="0" w:name="_3g6yksp" w:id="273"/>
      <w:bookmarkEnd w:id="273"/>
      <w:r w:rsidDel="00000000" w:rsidR="00000000" w:rsidRPr="00000000">
        <w:rPr>
          <w:rtl w:val="0"/>
        </w:rPr>
      </w:r>
    </w:p>
    <w:p w:rsidR="00000000" w:rsidDel="00000000" w:rsidP="00000000" w:rsidRDefault="00000000" w:rsidRPr="00000000" w14:paraId="000015BB">
      <w:pPr>
        <w:pStyle w:val="Heading1"/>
        <w:numPr>
          <w:ilvl w:val="8"/>
          <w:numId w:val="94"/>
        </w:numPr>
        <w:pBdr>
          <w:top w:space="0" w:sz="0" w:val="nil"/>
          <w:left w:space="0" w:sz="0" w:val="nil"/>
          <w:bottom w:space="0" w:sz="0" w:val="nil"/>
          <w:right w:space="0" w:sz="0" w:val="nil"/>
          <w:between w:space="0" w:sz="0" w:val="nil"/>
        </w:pBdr>
        <w:shd w:fill="auto" w:val="clear"/>
        <w:ind w:left="450" w:firstLine="0"/>
        <w:jc w:val="both"/>
        <w:rPr/>
      </w:pPr>
      <w:bookmarkStart w:colFirst="0" w:colLast="0" w:name="_1vc8v0i" w:id="274"/>
      <w:bookmarkEnd w:id="274"/>
      <w:r w:rsidDel="00000000" w:rsidR="00000000" w:rsidRPr="00000000">
        <w:br w:type="page"/>
      </w:r>
      <w:r w:rsidDel="00000000" w:rsidR="00000000" w:rsidRPr="00000000">
        <w:rPr>
          <w:b w:val="1"/>
          <w:color w:val="000000"/>
          <w:u w:val="none"/>
          <w:vertAlign w:val="baseline"/>
          <w:rtl w:val="0"/>
          <w:rPrChange w:author="Heritage Comments" w:id="848" w:date="2013-11-05T16:40:00Z">
            <w:rPr>
              <w:color w:val="0000ff"/>
              <w:u w:val="single"/>
              <w:vertAlign w:val="baseline"/>
            </w:rPr>
          </w:rPrChange>
        </w:rPr>
        <w:t xml:space="preserve">SYSTEM SECURITY AND AUDIT</w:t>
      </w:r>
      <w:r w:rsidDel="00000000" w:rsidR="00000000" w:rsidRPr="00000000">
        <w:rPr>
          <w:rtl w:val="0"/>
        </w:rPr>
      </w:r>
    </w:p>
    <w:p w:rsidR="00000000" w:rsidDel="00000000" w:rsidP="00000000" w:rsidRDefault="00000000" w:rsidRPr="00000000" w14:paraId="000015BC">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9" w:date="2013-11-05T16:40:00Z">
            <w:rPr>
              <w:rFonts w:ascii="Cambria" w:cs="Cambria" w:eastAsia="Cambria" w:hAnsi="Cambria"/>
              <w:b w:val="1"/>
              <w:smallCaps w:val="1"/>
              <w:color w:val="0000ff"/>
              <w:sz w:val="24"/>
              <w:szCs w:val="24"/>
              <w:u w:val="single"/>
              <w:vertAlign w:val="baseline"/>
            </w:rPr>
          </w:rPrChange>
        </w:rPr>
        <w:t xml:space="preserve">SYSTEM SECURITY</w:t>
      </w:r>
      <w:r w:rsidDel="00000000" w:rsidR="00000000" w:rsidRPr="00000000">
        <w:rPr>
          <w:rtl w:val="0"/>
        </w:rPr>
      </w:r>
    </w:p>
    <w:p w:rsidR="00000000" w:rsidDel="00000000" w:rsidP="00000000" w:rsidRDefault="00000000" w:rsidRPr="00000000" w14:paraId="000015B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system will provide structured security that can be easily managed by the administrator. </w:t>
      </w:r>
      <w:r w:rsidDel="00000000" w:rsidR="00000000" w:rsidRPr="00000000">
        <w:rPr>
          <w:rtl w:val="0"/>
        </w:rPr>
      </w:r>
    </w:p>
    <w:p w:rsidR="00000000" w:rsidDel="00000000" w:rsidP="00000000" w:rsidRDefault="00000000" w:rsidRPr="00000000" w14:paraId="000015B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The security levels will be:</w:t>
      </w:r>
      <w:r w:rsidDel="00000000" w:rsidR="00000000" w:rsidRPr="00000000">
        <w:rPr>
          <w:rtl w:val="0"/>
        </w:rPr>
      </w:r>
    </w:p>
    <w:p w:rsidR="00000000" w:rsidDel="00000000" w:rsidP="00000000" w:rsidRDefault="00000000" w:rsidRPr="00000000" w14:paraId="000015BF">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Password controlled access to the system. </w:t>
      </w:r>
      <w:r w:rsidDel="00000000" w:rsidR="00000000" w:rsidRPr="00000000">
        <w:rPr>
          <w:rtl w:val="0"/>
        </w:rPr>
      </w:r>
    </w:p>
    <w:p w:rsidR="00000000" w:rsidDel="00000000" w:rsidP="00000000" w:rsidRDefault="00000000" w:rsidRPr="00000000" w14:paraId="000015C0">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Every transaction should end by authorization</w:t>
      </w:r>
      <w:r w:rsidDel="00000000" w:rsidR="00000000" w:rsidRPr="00000000">
        <w:rPr>
          <w:rtl w:val="0"/>
        </w:rPr>
      </w:r>
    </w:p>
    <w:p w:rsidR="00000000" w:rsidDel="00000000" w:rsidP="00000000" w:rsidRDefault="00000000" w:rsidRPr="00000000" w14:paraId="000015C1">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The system will allow the super user to be able to assign the various systems access i.e., a user in finance may not be allowed to access the general business system.  </w:t>
      </w:r>
      <w:r w:rsidDel="00000000" w:rsidR="00000000" w:rsidRPr="00000000">
        <w:rPr>
          <w:rtl w:val="0"/>
        </w:rPr>
      </w:r>
    </w:p>
    <w:p w:rsidR="00000000" w:rsidDel="00000000" w:rsidP="00000000" w:rsidRDefault="00000000" w:rsidRPr="00000000" w14:paraId="000015C2">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The system users could be also organized in groups which will facilitate tasks allocation to a group which cannot be seen by another group of users. </w:t>
      </w:r>
      <w:r w:rsidDel="00000000" w:rsidR="00000000" w:rsidRPr="00000000">
        <w:rPr>
          <w:rtl w:val="0"/>
        </w:rPr>
      </w:r>
    </w:p>
    <w:p w:rsidR="00000000" w:rsidDel="00000000" w:rsidP="00000000" w:rsidRDefault="00000000" w:rsidRPr="00000000" w14:paraId="000015C3">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Users in one branch may be denied access to transactions for other branches i.e., limit access based on branch and region. </w:t>
      </w:r>
      <w:r w:rsidDel="00000000" w:rsidR="00000000" w:rsidRPr="00000000">
        <w:rPr>
          <w:rtl w:val="0"/>
        </w:rPr>
      </w:r>
    </w:p>
    <w:p w:rsidR="00000000" w:rsidDel="00000000" w:rsidP="00000000" w:rsidRDefault="00000000" w:rsidRPr="00000000" w14:paraId="000015C4">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Privileged access to various functions of the system according to user roles</w:t>
      </w:r>
      <w:r w:rsidDel="00000000" w:rsidR="00000000" w:rsidRPr="00000000">
        <w:rPr>
          <w:rtl w:val="0"/>
        </w:rPr>
      </w:r>
    </w:p>
    <w:p w:rsidR="00000000" w:rsidDel="00000000" w:rsidP="00000000" w:rsidRDefault="00000000" w:rsidRPr="00000000" w14:paraId="000015C5">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Ease of user to manage their passwords. </w:t>
      </w:r>
      <w:r w:rsidDel="00000000" w:rsidR="00000000" w:rsidRPr="00000000">
        <w:rPr>
          <w:rtl w:val="0"/>
        </w:rPr>
      </w:r>
    </w:p>
    <w:p w:rsidR="00000000" w:rsidDel="00000000" w:rsidP="00000000" w:rsidRDefault="00000000" w:rsidRPr="00000000" w14:paraId="000015C6">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Authorization roles to be set such that parameters like limit of role authority can be regulated by the administrator. </w:t>
      </w:r>
      <w:r w:rsidDel="00000000" w:rsidR="00000000" w:rsidRPr="00000000">
        <w:rPr>
          <w:rtl w:val="0"/>
        </w:rPr>
      </w:r>
    </w:p>
    <w:p w:rsidR="00000000" w:rsidDel="00000000" w:rsidP="00000000" w:rsidRDefault="00000000" w:rsidRPr="00000000" w14:paraId="000015C7">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The password should have a minimum of six characters and this can be broken down to numbers, uppercase characters, lowercase characters, special characters and numbers. </w:t>
      </w:r>
      <w:r w:rsidDel="00000000" w:rsidR="00000000" w:rsidRPr="00000000">
        <w:rPr>
          <w:rtl w:val="0"/>
        </w:rPr>
      </w:r>
    </w:p>
    <w:p w:rsidR="00000000" w:rsidDel="00000000" w:rsidP="00000000" w:rsidRDefault="00000000" w:rsidRPr="00000000" w14:paraId="000015C8">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The password should be able to expire after stated time. </w:t>
      </w:r>
      <w:r w:rsidDel="00000000" w:rsidR="00000000" w:rsidRPr="00000000">
        <w:rPr>
          <w:rtl w:val="0"/>
        </w:rPr>
      </w:r>
    </w:p>
    <w:p w:rsidR="00000000" w:rsidDel="00000000" w:rsidP="00000000" w:rsidRDefault="00000000" w:rsidRPr="00000000" w14:paraId="000015C9">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The system will be able to alert the user over a given period of time before the password expires. </w:t>
      </w:r>
      <w:r w:rsidDel="00000000" w:rsidR="00000000" w:rsidRPr="00000000">
        <w:rPr>
          <w:rtl w:val="0"/>
        </w:rPr>
      </w:r>
    </w:p>
    <w:p w:rsidR="00000000" w:rsidDel="00000000" w:rsidP="00000000" w:rsidRDefault="00000000" w:rsidRPr="00000000" w14:paraId="000015CA">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The administrator will be able to activate/deactivate a user from using the system. </w:t>
      </w:r>
      <w:r w:rsidDel="00000000" w:rsidR="00000000" w:rsidRPr="00000000">
        <w:rPr>
          <w:rtl w:val="0"/>
        </w:rPr>
      </w:r>
    </w:p>
    <w:p w:rsidR="00000000" w:rsidDel="00000000" w:rsidP="00000000" w:rsidRDefault="00000000" w:rsidRPr="00000000" w14:paraId="000015CB">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Since the system runs on oracle, other security levels at the database level come inbuilt with the database installed and are all managed by the database administrator. </w:t>
      </w:r>
      <w:r w:rsidDel="00000000" w:rsidR="00000000" w:rsidRPr="00000000">
        <w:rPr>
          <w:rtl w:val="0"/>
        </w:rPr>
      </w:r>
    </w:p>
    <w:p w:rsidR="00000000" w:rsidDel="00000000" w:rsidP="00000000" w:rsidRDefault="00000000" w:rsidRPr="00000000" w14:paraId="000015CC">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Cambria" w:cs="Cambria" w:eastAsia="Cambria" w:hAnsi="Cambria"/>
          <w:b w:val="0"/>
          <w:sz w:val="24"/>
          <w:szCs w:val="24"/>
          <w:vertAlign w:val="baseline"/>
          <w:rtl w:val="0"/>
        </w:rPr>
        <w:t xml:space="preserve">The system inherits weblogic security settings such as timing and terminating of user sessions and also clearing of session information from the server. </w:t>
      </w:r>
      <w:r w:rsidDel="00000000" w:rsidR="00000000" w:rsidRPr="00000000">
        <w:rPr>
          <w:rtl w:val="0"/>
        </w:rPr>
      </w:r>
    </w:p>
    <w:p w:rsidR="00000000" w:rsidDel="00000000" w:rsidP="00000000" w:rsidRDefault="00000000" w:rsidRPr="00000000" w14:paraId="000015CD">
      <w:pPr>
        <w:pBdr>
          <w:top w:space="0" w:sz="0" w:val="nil"/>
          <w:left w:space="0" w:sz="0" w:val="nil"/>
          <w:bottom w:space="0" w:sz="0" w:val="nil"/>
          <w:right w:space="0" w:sz="0" w:val="nil"/>
          <w:between w:space="0" w:sz="0" w:val="nil"/>
        </w:pBdr>
        <w:shd w:fill="auto" w:val="clear"/>
        <w:jc w:val="both"/>
        <w:rPr/>
      </w:pPr>
      <w:bookmarkStart w:colFirst="0" w:colLast="0" w:name="_4fbwdob" w:id="275"/>
      <w:bookmarkEnd w:id="275"/>
      <w:r w:rsidDel="00000000" w:rsidR="00000000" w:rsidRPr="00000000">
        <w:rPr>
          <w:rtl w:val="0"/>
        </w:rPr>
      </w:r>
    </w:p>
    <w:p w:rsidR="00000000" w:rsidDel="00000000" w:rsidP="00000000" w:rsidRDefault="00000000" w:rsidRPr="00000000" w14:paraId="000015CE">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49" w:date="2013-11-05T16:40:00Z">
            <w:rPr>
              <w:rFonts w:ascii="Cambria" w:cs="Cambria" w:eastAsia="Cambria" w:hAnsi="Cambria"/>
              <w:b w:val="1"/>
              <w:smallCaps w:val="1"/>
              <w:color w:val="0000ff"/>
              <w:sz w:val="24"/>
              <w:szCs w:val="24"/>
              <w:u w:val="single"/>
              <w:vertAlign w:val="baseline"/>
            </w:rPr>
          </w:rPrChange>
        </w:rPr>
        <w:t xml:space="preserve">AUDIT FUNCTION</w:t>
      </w:r>
      <w:r w:rsidDel="00000000" w:rsidR="00000000" w:rsidRPr="00000000">
        <w:rPr>
          <w:rtl w:val="0"/>
        </w:rPr>
      </w:r>
    </w:p>
    <w:p w:rsidR="00000000" w:rsidDel="00000000" w:rsidP="00000000" w:rsidRDefault="00000000" w:rsidRPr="00000000" w14:paraId="000015CF">
      <w:pPr>
        <w:numPr>
          <w:ilvl w:val="0"/>
          <w:numId w:val="1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system will have audit function that facilitates:</w:t>
      </w:r>
      <w:r w:rsidDel="00000000" w:rsidR="00000000" w:rsidRPr="00000000">
        <w:rPr>
          <w:rtl w:val="0"/>
        </w:rPr>
      </w:r>
    </w:p>
    <w:p w:rsidR="00000000" w:rsidDel="00000000" w:rsidP="00000000" w:rsidRDefault="00000000" w:rsidRPr="00000000" w14:paraId="000015D0">
      <w:pPr>
        <w:numPr>
          <w:ilvl w:val="0"/>
          <w:numId w:val="1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audit transactions initiated in the system and by which user at which branch. </w:t>
      </w:r>
      <w:r w:rsidDel="00000000" w:rsidR="00000000" w:rsidRPr="00000000">
        <w:rPr>
          <w:rtl w:val="0"/>
        </w:rPr>
      </w:r>
    </w:p>
    <w:p w:rsidR="00000000" w:rsidDel="00000000" w:rsidP="00000000" w:rsidRDefault="00000000" w:rsidRPr="00000000" w14:paraId="000015D1">
      <w:pPr>
        <w:numPr>
          <w:ilvl w:val="0"/>
          <w:numId w:val="1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tag the user that authorizes a transaction and the date this is done. </w:t>
      </w:r>
      <w:r w:rsidDel="00000000" w:rsidR="00000000" w:rsidRPr="00000000">
        <w:rPr>
          <w:rtl w:val="0"/>
        </w:rPr>
      </w:r>
    </w:p>
    <w:p w:rsidR="00000000" w:rsidDel="00000000" w:rsidP="00000000" w:rsidRDefault="00000000" w:rsidRPr="00000000" w14:paraId="000015D2">
      <w:pPr>
        <w:numPr>
          <w:ilvl w:val="0"/>
          <w:numId w:val="1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log any exceptions that may arise in the system that go against setups done e.g.,  changing of the premium or commission rate. </w:t>
      </w:r>
      <w:r w:rsidDel="00000000" w:rsidR="00000000" w:rsidRPr="00000000">
        <w:rPr>
          <w:rtl w:val="0"/>
        </w:rPr>
      </w:r>
    </w:p>
    <w:p w:rsidR="00000000" w:rsidDel="00000000" w:rsidP="00000000" w:rsidRDefault="00000000" w:rsidRPr="00000000" w14:paraId="000015D3">
      <w:pPr>
        <w:numPr>
          <w:ilvl w:val="0"/>
          <w:numId w:val="1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tag a user that accesses a certain form and when. </w:t>
      </w:r>
      <w:r w:rsidDel="00000000" w:rsidR="00000000" w:rsidRPr="00000000">
        <w:rPr>
          <w:rtl w:val="0"/>
        </w:rPr>
      </w:r>
    </w:p>
    <w:p w:rsidR="00000000" w:rsidDel="00000000" w:rsidP="00000000" w:rsidRDefault="00000000" w:rsidRPr="00000000" w14:paraId="000015D4">
      <w:pPr>
        <w:numPr>
          <w:ilvl w:val="0"/>
          <w:numId w:val="1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Ability to do various queries in the system regarding the various activities done by a user</w:t>
      </w:r>
      <w:r w:rsidDel="00000000" w:rsidR="00000000" w:rsidRPr="00000000">
        <w:rPr>
          <w:rtl w:val="0"/>
        </w:rPr>
      </w:r>
    </w:p>
    <w:p w:rsidR="00000000" w:rsidDel="00000000" w:rsidP="00000000" w:rsidRDefault="00000000" w:rsidRPr="00000000" w14:paraId="000015D5">
      <w:pPr>
        <w:numPr>
          <w:ilvl w:val="0"/>
          <w:numId w:val="1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system will be able to save a log of when a user logs in and when they logged out. </w:t>
      </w:r>
      <w:r w:rsidDel="00000000" w:rsidR="00000000" w:rsidRPr="00000000">
        <w:rPr>
          <w:rtl w:val="0"/>
        </w:rPr>
      </w:r>
    </w:p>
    <w:p w:rsidR="00000000" w:rsidDel="00000000" w:rsidP="00000000" w:rsidRDefault="00000000" w:rsidRPr="00000000" w14:paraId="000015D6">
      <w:pPr>
        <w:numPr>
          <w:ilvl w:val="0"/>
          <w:numId w:val="11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oracle database which the system runs on comes within built log capabilities that can be used for audit at the database level. </w:t>
      </w:r>
      <w:r w:rsidDel="00000000" w:rsidR="00000000" w:rsidRPr="00000000">
        <w:rPr>
          <w:rtl w:val="0"/>
        </w:rPr>
      </w:r>
    </w:p>
    <w:p w:rsidR="00000000" w:rsidDel="00000000" w:rsidP="00000000" w:rsidRDefault="00000000" w:rsidRPr="00000000" w14:paraId="000015D7">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2uh6nw4" w:id="276"/>
      <w:bookmarkEnd w:id="276"/>
      <w:r w:rsidDel="00000000" w:rsidR="00000000" w:rsidRPr="00000000">
        <w:br w:type="page"/>
      </w:r>
      <w:r w:rsidDel="00000000" w:rsidR="00000000" w:rsidRPr="00000000">
        <w:rPr>
          <w:b w:val="1"/>
          <w:color w:val="000000"/>
          <w:u w:val="none"/>
          <w:vertAlign w:val="baseline"/>
          <w:rtl w:val="0"/>
          <w:rPrChange w:author="Heritage Comments" w:id="850" w:date="2013-11-05T16:40:00Z">
            <w:rPr>
              <w:color w:val="0000ff"/>
              <w:u w:val="single"/>
              <w:vertAlign w:val="baseline"/>
            </w:rPr>
          </w:rPrChange>
        </w:rPr>
        <w:t xml:space="preserve">APPENDICES</w:t>
      </w:r>
      <w:r w:rsidDel="00000000" w:rsidR="00000000" w:rsidRPr="00000000">
        <w:rPr>
          <w:rtl w:val="0"/>
        </w:rPr>
      </w:r>
    </w:p>
    <w:p w:rsidR="00000000" w:rsidDel="00000000" w:rsidP="00000000" w:rsidRDefault="00000000" w:rsidRPr="00000000" w14:paraId="000015D8">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0"/>
          <w:szCs w:val="20"/>
          <w:u w:val="none"/>
          <w:vertAlign w:val="baseline"/>
          <w:rtl w:val="0"/>
          <w:rPrChange w:author="Heritage Comments" w:id="851" w:date="2013-11-05T16:40:00Z">
            <w:rPr>
              <w:rFonts w:ascii="Cambria" w:cs="Cambria" w:eastAsia="Cambria" w:hAnsi="Cambria"/>
              <w:b w:val="1"/>
              <w:smallCaps w:val="1"/>
              <w:color w:val="0000ff"/>
              <w:sz w:val="20"/>
              <w:szCs w:val="20"/>
              <w:u w:val="single"/>
              <w:vertAlign w:val="baseline"/>
            </w:rPr>
          </w:rPrChange>
        </w:rPr>
        <w:t xml:space="preserve">APPENDIX 1- QUOTATIONS PROCESS FLOW CHART</w:t>
      </w:r>
      <w:r w:rsidDel="00000000" w:rsidR="00000000" w:rsidRPr="00000000">
        <w:rPr>
          <w:rtl w:val="0"/>
        </w:rPr>
      </w:r>
    </w:p>
    <w:p w:rsidR="00000000" w:rsidDel="00000000" w:rsidP="00000000" w:rsidRDefault="00000000" w:rsidRPr="00000000" w14:paraId="000015D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5DA">
      <w:pPr>
        <w:pBdr>
          <w:top w:space="0" w:sz="0" w:val="nil"/>
          <w:left w:space="0" w:sz="0" w:val="nil"/>
          <w:bottom w:space="0" w:sz="0" w:val="nil"/>
          <w:right w:space="0" w:sz="0" w:val="nil"/>
          <w:between w:space="0" w:sz="0" w:val="nil"/>
        </w:pBdr>
        <w:shd w:fill="auto" w:val="clear"/>
        <w:jc w:val="both"/>
        <w:rPr/>
      </w:pPr>
      <w:bookmarkStart w:colFirst="0" w:colLast="0" w:name="_19mgy3x" w:id="277"/>
      <w:bookmarkEnd w:id="277"/>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76200</wp:posOffset>
                </wp:positionV>
                <wp:extent cx="6337300" cy="7061200"/>
                <wp:effectExtent b="0" l="0" r="0" t="0"/>
                <wp:wrapSquare wrapText="bothSides" distB="0" distT="0" distL="114300" distR="114300"/>
                <wp:docPr id="2" name=""/>
                <a:graphic>
                  <a:graphicData uri="http://schemas.microsoft.com/office/word/2010/wordprocessingGroup">
                    <wpg:wgp>
                      <wpg:cNvGrpSpPr/>
                      <wpg:grpSpPr>
                        <a:xfrm>
                          <a:off x="2176080" y="244320"/>
                          <a:ext cx="6337300" cy="7061200"/>
                          <a:chOff x="2176080" y="244320"/>
                          <a:chExt cx="6339840" cy="7071360"/>
                        </a:xfrm>
                      </wpg:grpSpPr>
                      <wpg:grpSp>
                        <wpg:cNvGrpSpPr/>
                        <wpg:grpSpPr>
                          <a:xfrm>
                            <a:off x="2176080" y="244320"/>
                            <a:ext cx="6339840" cy="7071360"/>
                            <a:chOff x="1206" y="2448"/>
                            <a:chExt cx="9984" cy="13152"/>
                          </a:xfrm>
                        </wpg:grpSpPr>
                        <wps:wsp>
                          <wps:cNvSpPr/>
                          <wps:cNvPr id="26" name="Shape 26"/>
                          <wps:spPr>
                            <a:xfrm>
                              <a:off x="1206" y="2448"/>
                              <a:ext cx="9975" cy="1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0" name="Shape 60"/>
                          <wps:spPr>
                            <a:xfrm>
                              <a:off x="1362" y="2448"/>
                              <a:ext cx="1638" cy="480"/>
                            </a:xfrm>
                            <a:prstGeom prst="flowChartTerminator">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START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p>
                            </w:txbxContent>
                          </wps:txbx>
                          <wps:bodyPr anchorCtr="0" anchor="ctr" bIns="91425" lIns="91425" spcFirstLastPara="1" rIns="91425" wrap="square" tIns="91425"/>
                        </wps:wsp>
                        <wps:wsp>
                          <wps:cNvSpPr/>
                          <wps:cNvPr id="61" name="Shape 61"/>
                          <wps:spPr>
                            <a:xfrm>
                              <a:off x="1206" y="3528"/>
                              <a:ext cx="2028" cy="1600"/>
                            </a:xfrm>
                            <a:prstGeom prst="flowChartDecision">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NEW?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p>
                            </w:txbxContent>
                          </wps:txbx>
                          <wps:bodyPr anchorCtr="0" anchor="ctr" bIns="91425" lIns="91425" spcFirstLastPara="1" rIns="91425" wrap="square" tIns="91425"/>
                        </wps:wsp>
                        <wps:wsp>
                          <wps:cNvSpPr/>
                          <wps:cNvPr id="62" name="Shape 62"/>
                          <wps:spPr>
                            <a:xfrm>
                              <a:off x="8442" y="7648"/>
                              <a:ext cx="1638" cy="1480"/>
                            </a:xfrm>
                            <a:prstGeom prst="flowChartDecision">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RISK DETAIL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ctr" bIns="91425" lIns="91425" spcFirstLastPara="1" rIns="91425" wrap="square" tIns="91425"/>
                        </wps:wsp>
                        <wps:wsp>
                          <wps:cNvSpPr/>
                          <wps:cNvPr id="63" name="Shape 63"/>
                          <wps:spPr>
                            <a:xfrm>
                              <a:off x="8382" y="11088"/>
                              <a:ext cx="1638" cy="1280"/>
                            </a:xfrm>
                            <a:prstGeom prst="flowChartDecision">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OTHER PDT?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p>
                            </w:txbxContent>
                          </wps:txbx>
                          <wps:bodyPr anchorCtr="0" anchor="ctr" bIns="91425" lIns="91425" spcFirstLastPara="1" rIns="91425" wrap="square" tIns="91425"/>
                        </wps:wsp>
                        <wps:wsp>
                          <wps:cNvSpPr/>
                          <wps:cNvPr id="64" name="Shape 64"/>
                          <wps:spPr>
                            <a:xfrm>
                              <a:off x="7134" y="4128"/>
                              <a:ext cx="3588" cy="400"/>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GENERATE QUOTE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p>
                            </w:txbxContent>
                          </wps:txbx>
                          <wps:bodyPr anchorCtr="0" anchor="ctr" bIns="91425" lIns="91425" spcFirstLastPara="1" rIns="91425" wrap="square" tIns="91425"/>
                        </wps:wsp>
                        <wps:wsp>
                          <wps:cNvSpPr/>
                          <wps:cNvPr id="65" name="Shape 65"/>
                          <wps:spPr>
                            <a:xfrm>
                              <a:off x="6978" y="5688"/>
                              <a:ext cx="3510" cy="600"/>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ahoma" w:cs="Tahoma" w:eastAsia="Tahoma" w:hAnsi="Tahoma"/>
                                    <w:b w:val="0"/>
                                    <w:i w:val="0"/>
                                    <w:smallCaps w:val="0"/>
                                    <w:strike w:val="0"/>
                                    <w:color w:val="000000"/>
                                    <w:sz w:val="18"/>
                                    <w:vertAlign w:val="baseline"/>
                                  </w:rPr>
                                  <w:t xml:space="preserve">PROVIDE QUOTATION LEVEL DETAILS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18"/>
                                    <w:vertAlign w:val="baseline"/>
                                  </w:rPr>
                                </w:r>
                              </w:p>
                            </w:txbxContent>
                          </wps:txbx>
                          <wps:bodyPr anchorCtr="0" anchor="ctr" bIns="91425" lIns="91425" spcFirstLastPara="1" rIns="91425" wrap="square" tIns="91425"/>
                        </wps:wsp>
                        <wps:wsp>
                          <wps:cNvSpPr/>
                          <wps:cNvPr id="66" name="Shape 66"/>
                          <wps:spPr>
                            <a:xfrm>
                              <a:off x="6978" y="6608"/>
                              <a:ext cx="3510" cy="600"/>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ahoma" w:cs="Tahoma" w:eastAsia="Tahoma" w:hAnsi="Tahoma"/>
                                    <w:b w:val="0"/>
                                    <w:i w:val="0"/>
                                    <w:smallCaps w:val="0"/>
                                    <w:strike w:val="0"/>
                                    <w:color w:val="000000"/>
                                    <w:sz w:val="18"/>
                                    <w:vertAlign w:val="baseline"/>
                                  </w:rPr>
                                  <w:t xml:space="preserve">PROVIDE PRODUCT LEVEL DETAILS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0000"/>
                                    <w:sz w:val="18"/>
                                    <w:vertAlign w:val="baseline"/>
                                  </w:rPr>
                                </w:r>
                              </w:p>
                            </w:txbxContent>
                          </wps:txbx>
                          <wps:bodyPr anchorCtr="0" anchor="ctr" bIns="91425" lIns="91425" spcFirstLastPara="1" rIns="91425" wrap="square" tIns="91425"/>
                        </wps:wsp>
                        <wps:wsp>
                          <wps:cNvSpPr/>
                          <wps:cNvPr id="67" name="Shape 67"/>
                          <wps:spPr>
                            <a:xfrm>
                              <a:off x="3546" y="4752"/>
                              <a:ext cx="2886" cy="1160"/>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GENERATE VERSION NUMBER BASED ON ORIGINAL QUOTATION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p>
                            </w:txbxContent>
                          </wps:txbx>
                          <wps:bodyPr anchorCtr="0" anchor="ctr" bIns="91425" lIns="91425" spcFirstLastPara="1" rIns="91425" wrap="square" tIns="91425"/>
                        </wps:wsp>
                        <wps:wsp>
                          <wps:cNvCnPr/>
                          <wps:spPr>
                            <a:xfrm>
                              <a:off x="2220" y="2928"/>
                              <a:ext cx="0" cy="60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3234" y="4328"/>
                              <a:ext cx="3822"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2220" y="5128"/>
                              <a:ext cx="1326"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8772" y="4528"/>
                              <a:ext cx="0" cy="112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6432" y="5248"/>
                              <a:ext cx="2340"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9216" y="6288"/>
                              <a:ext cx="0" cy="28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74" name="Shape 74"/>
                          <wps:spPr>
                            <a:xfrm>
                              <a:off x="3546" y="8208"/>
                              <a:ext cx="3198" cy="52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RISK SPECIFICATION DETAILS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p>
                            </w:txbxContent>
                          </wps:txbx>
                          <wps:bodyPr anchorCtr="0" anchor="ctr" bIns="91425" lIns="91425" spcFirstLastPara="1" rIns="91425" wrap="square" tIns="91425"/>
                        </wps:wsp>
                        <wps:wsp>
                          <wps:cNvSpPr/>
                          <wps:cNvPr id="75" name="Shape 75"/>
                          <wps:spPr>
                            <a:xfrm>
                              <a:off x="3546" y="9008"/>
                              <a:ext cx="3276" cy="52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PREMIUM REGIME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p>
                            </w:txbxContent>
                          </wps:txbx>
                          <wps:bodyPr anchorCtr="0" anchor="ctr" bIns="91425" lIns="91425" spcFirstLastPara="1" rIns="91425" wrap="square" tIns="91425"/>
                        </wps:wsp>
                        <wps:wsp>
                          <wps:cNvCnPr/>
                          <wps:spPr>
                            <a:xfrm rot="10800000">
                              <a:off x="6768" y="8410"/>
                              <a:ext cx="1728"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9216" y="7248"/>
                              <a:ext cx="0" cy="40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78" name="Shape 78"/>
                          <wps:spPr>
                            <a:xfrm>
                              <a:off x="8106" y="9608"/>
                              <a:ext cx="2262" cy="52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COMPUTE PREMIUM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p>
                            </w:txbxContent>
                          </wps:txbx>
                          <wps:bodyPr anchorCtr="0" anchor="ctr" bIns="91425" lIns="91425" spcFirstLastPara="1" rIns="91425" wrap="square" tIns="91425"/>
                        </wps:wsp>
                        <wps:wsp>
                          <wps:cNvCnPr/>
                          <wps:spPr>
                            <a:xfrm>
                              <a:off x="9216" y="9128"/>
                              <a:ext cx="0" cy="48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10488" y="6888"/>
                              <a:ext cx="702"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9216" y="10168"/>
                              <a:ext cx="0" cy="92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10020" y="11729"/>
                              <a:ext cx="1170"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83" name="Shape 83"/>
                          <wps:spPr>
                            <a:xfrm>
                              <a:off x="4482" y="10048"/>
                              <a:ext cx="1440" cy="960"/>
                            </a:xfrm>
                            <a:prstGeom prst="flowChartDecision">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OTHER RISKS?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4"/>
                                    <w:vertAlign w:val="baseline"/>
                                  </w:rPr>
                                </w:r>
                              </w:p>
                            </w:txbxContent>
                          </wps:txbx>
                          <wps:bodyPr anchorCtr="0" anchor="ctr" bIns="91425" lIns="91425" spcFirstLastPara="1" rIns="91425" wrap="square" tIns="91425"/>
                        </wps:wsp>
                        <wps:wsp>
                          <wps:cNvCnPr/>
                          <wps:spPr>
                            <a:xfrm>
                              <a:off x="5184" y="9528"/>
                              <a:ext cx="0" cy="52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5184" y="8728"/>
                              <a:ext cx="0" cy="28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flipH="1" rot="10800000">
                              <a:off x="5886" y="10512"/>
                              <a:ext cx="3186" cy="16"/>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87" name="Shape 87"/>
                          <wps:spPr>
                            <a:xfrm>
                              <a:off x="3456" y="12096"/>
                              <a:ext cx="2826" cy="72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COMPELETE QUOTATION PREMIUM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p>
                            </w:txbxContent>
                          </wps:txbx>
                          <wps:bodyPr anchorCtr="0" anchor="ctr" bIns="91425" lIns="91425" spcFirstLastPara="1" rIns="91425" wrap="square" tIns="91425"/>
                        </wps:wsp>
                        <wps:wsp>
                          <wps:cNvSpPr/>
                          <wps:cNvPr id="88" name="Shape 88"/>
                          <wps:spPr>
                            <a:xfrm>
                              <a:off x="3600" y="13104"/>
                              <a:ext cx="2592" cy="544"/>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AUTHORISATION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p>
                            </w:txbxContent>
                          </wps:txbx>
                          <wps:bodyPr anchorCtr="0" anchor="ctr" bIns="91425" lIns="91425" spcFirstLastPara="1" rIns="91425" wrap="square" tIns="91425"/>
                        </wps:wsp>
                        <wps:wsp>
                          <wps:cNvCnPr/>
                          <wps:spPr>
                            <a:xfrm>
                              <a:off x="4896" y="12816"/>
                              <a:ext cx="0" cy="28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90" name="Shape 90"/>
                          <wps:spPr>
                            <a:xfrm>
                              <a:off x="3810" y="13914"/>
                              <a:ext cx="2106" cy="920"/>
                            </a:xfrm>
                            <a:prstGeom prst="flowChartMultidocumen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1" name="Shape 91"/>
                          <wps:spPr>
                            <a:xfrm>
                              <a:off x="4320" y="15120"/>
                              <a:ext cx="1248" cy="480"/>
                            </a:xfrm>
                            <a:prstGeom prst="flowChartTerminator">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p>
                            </w:txbxContent>
                          </wps:txbx>
                          <wps:bodyPr anchorCtr="0" anchor="ctr" bIns="91425" lIns="91425" spcFirstLastPara="1" rIns="91425" wrap="square" tIns="91425"/>
                        </wps:wsp>
                        <wps:wsp>
                          <wps:cNvCnPr/>
                          <wps:spPr>
                            <a:xfrm>
                              <a:off x="4896" y="13644"/>
                              <a:ext cx="0" cy="28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4896" y="14760"/>
                              <a:ext cx="0" cy="36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94" name="Shape 94"/>
                          <wps:spPr>
                            <a:xfrm>
                              <a:off x="3600" y="3888"/>
                              <a:ext cx="720" cy="3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p>
                            </w:txbxContent>
                          </wps:txbx>
                          <wps:bodyPr anchorCtr="0" anchor="ctr" bIns="91425" lIns="91425" spcFirstLastPara="1" rIns="91425" wrap="square" tIns="91425"/>
                        </wps:wsp>
                        <wps:wsp>
                          <wps:cNvSpPr/>
                          <wps:cNvPr id="95" name="Shape 95"/>
                          <wps:spPr>
                            <a:xfrm>
                              <a:off x="2448" y="5184"/>
                              <a:ext cx="720" cy="3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91425" lIns="91425" spcFirstLastPara="1" rIns="91425" wrap="square" tIns="91425"/>
                        </wps:wsp>
                        <wps:wsp>
                          <wps:cNvCnPr/>
                          <wps:spPr>
                            <a:xfrm rot="10800000">
                              <a:off x="6336" y="12384"/>
                              <a:ext cx="2851"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rot="10800000">
                              <a:off x="2592" y="8496"/>
                              <a:ext cx="1008"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rot="10800000">
                              <a:off x="2592" y="10512"/>
                              <a:ext cx="1872"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2592" y="8496"/>
                              <a:ext cx="0" cy="2016"/>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11178" y="6858"/>
                              <a:ext cx="0" cy="4896"/>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76200</wp:posOffset>
                </wp:positionV>
                <wp:extent cx="6337300" cy="706120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7300" cy="7061200"/>
                        </a:xfrm>
                        <a:prstGeom prst="rect"/>
                        <a:ln/>
                      </pic:spPr>
                    </pic:pic>
                  </a:graphicData>
                </a:graphic>
              </wp:anchor>
            </w:drawing>
          </mc:Fallback>
        </mc:AlternateContent>
      </w:r>
    </w:p>
    <w:p w:rsidR="00000000" w:rsidDel="00000000" w:rsidP="00000000" w:rsidRDefault="00000000" w:rsidRPr="00000000" w14:paraId="000015D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15DC">
      <w:pPr>
        <w:keepNext w:val="1"/>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p w:rsidR="00000000" w:rsidDel="00000000" w:rsidP="00000000" w:rsidRDefault="00000000" w:rsidRPr="00000000" w14:paraId="000015DD">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bookmarkStart w:colFirst="0" w:colLast="0" w:name="_3tm4grq" w:id="278"/>
      <w:bookmarkEnd w:id="278"/>
      <w:r w:rsidDel="00000000" w:rsidR="00000000" w:rsidRPr="00000000">
        <w:rPr>
          <w:rFonts w:ascii="Cambria" w:cs="Cambria" w:eastAsia="Cambria" w:hAnsi="Cambria"/>
          <w:b w:val="1"/>
          <w:smallCaps w:val="1"/>
          <w:color w:val="000000"/>
          <w:sz w:val="24"/>
          <w:szCs w:val="24"/>
          <w:u w:val="none"/>
          <w:vertAlign w:val="baseline"/>
          <w:rtl w:val="0"/>
          <w:rPrChange w:author="Heritage Comments" w:id="851" w:date="2013-11-05T16:40:00Z">
            <w:rPr>
              <w:rFonts w:ascii="Cambria" w:cs="Cambria" w:eastAsia="Cambria" w:hAnsi="Cambria"/>
              <w:b w:val="1"/>
              <w:smallCaps w:val="1"/>
              <w:color w:val="0000ff"/>
              <w:sz w:val="24"/>
              <w:szCs w:val="24"/>
              <w:u w:val="single"/>
              <w:vertAlign w:val="baseline"/>
            </w:rPr>
          </w:rPrChange>
        </w:rPr>
        <w:t xml:space="preserve">APPENDIX 2- UNDERWRITING PROCESS FLOW CHART</w:t>
      </w:r>
      <w:r w:rsidDel="00000000" w:rsidR="00000000" w:rsidRPr="00000000">
        <w:rPr>
          <w:rtl w:val="0"/>
        </w:rPr>
      </w:r>
    </w:p>
    <w:p w:rsidR="00000000" w:rsidDel="00000000" w:rsidP="00000000" w:rsidRDefault="00000000" w:rsidRPr="00000000" w14:paraId="000015D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15D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15E0">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bookmarkStart w:colFirst="0" w:colLast="0" w:name="_28reqzj" w:id="279"/>
      <w:bookmarkEnd w:id="279"/>
      <w:r w:rsidDel="00000000" w:rsidR="00000000" w:rsidRPr="00000000">
        <w:rPr>
          <w:rFonts w:ascii="Cambria" w:cs="Cambria" w:eastAsia="Cambria" w:hAnsi="Cambria"/>
          <w:b w:val="1"/>
          <w:smallCaps w:val="1"/>
          <w:color w:val="000000"/>
          <w:sz w:val="24"/>
          <w:szCs w:val="24"/>
          <w:u w:val="none"/>
          <w:vertAlign w:val="baseline"/>
          <w:rtl w:val="0"/>
          <w:rPrChange w:author="Heritage Comments" w:id="851" w:date="2013-11-05T16:40:00Z">
            <w:rPr>
              <w:rFonts w:ascii="Cambria" w:cs="Cambria" w:eastAsia="Cambria" w:hAnsi="Cambria"/>
              <w:b w:val="1"/>
              <w:smallCaps w:val="1"/>
              <w:color w:val="0000ff"/>
              <w:sz w:val="24"/>
              <w:szCs w:val="24"/>
              <w:u w:val="single"/>
              <w:vertAlign w:val="baseline"/>
            </w:rPr>
          </w:rPrChange>
        </w:rPr>
        <w:t xml:space="preserve">APPENDIX 3- PRODUCTS LISTING</w:t>
      </w:r>
      <w:r w:rsidDel="00000000" w:rsidR="00000000" w:rsidRPr="00000000">
        <w:rPr>
          <w:rtl w:val="0"/>
        </w:rPr>
      </w:r>
      <w:del w:author="Heritage Comments" w:id="852" w:date="2013-11-05T16:40:00Z">
        <w:r w:rsidDel="00000000" w:rsidR="00000000" w:rsidRPr="00000000">
          <mc:AlternateContent>
            <mc:Choice Requires="wpg">
              <w:drawing>
                <wp:anchor allowOverlap="1" behindDoc="0" distB="182880" distT="182880" distL="114300" distR="114300" hidden="0" layoutInCell="1" locked="0" relativeHeight="0" simplePos="0">
                  <wp:simplePos x="0" y="0"/>
                  <wp:positionH relativeFrom="column">
                    <wp:posOffset>-25399</wp:posOffset>
                  </wp:positionH>
                  <wp:positionV relativeFrom="paragraph">
                    <wp:posOffset>500380</wp:posOffset>
                  </wp:positionV>
                  <wp:extent cx="5943600" cy="7759700"/>
                  <wp:effectExtent b="0" l="0" r="0" t="0"/>
                  <wp:wrapTopAndBottom distB="182880" distT="182880"/>
                  <wp:docPr id="1" name=""/>
                  <a:graphic>
                    <a:graphicData uri="http://schemas.microsoft.com/office/word/2010/wordprocessingGroup">
                      <wpg:wgp>
                        <wpg:cNvGrpSpPr/>
                        <wpg:grpSpPr>
                          <a:xfrm>
                            <a:off x="2374200" y="0"/>
                            <a:ext cx="5943600" cy="7759700"/>
                            <a:chOff x="2374200" y="0"/>
                            <a:chExt cx="5943600" cy="7560000"/>
                          </a:xfrm>
                        </wpg:grpSpPr>
                        <wpg:grpSp>
                          <wpg:cNvGrpSpPr/>
                          <wpg:grpSpPr>
                            <a:xfrm>
                              <a:off x="2374200" y="0"/>
                              <a:ext cx="5943600" cy="7560000"/>
                              <a:chOff x="936" y="2688"/>
                              <a:chExt cx="9360" cy="12096"/>
                            </a:xfrm>
                          </wpg:grpSpPr>
                          <wps:wsp>
                            <wps:cNvSpPr/>
                            <wps:cNvPr id="3" name="Shape 3"/>
                            <wps:spPr>
                              <a:xfrm>
                                <a:off x="9256" y="9626"/>
                                <a:ext cx="412" cy="3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4" name="Shape 4"/>
                            <wps:spPr>
                              <a:xfrm>
                                <a:off x="5377" y="7503"/>
                                <a:ext cx="412" cy="32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5" name="Shape 5"/>
                            <wps:spPr>
                              <a:xfrm>
                                <a:off x="2297" y="6218"/>
                                <a:ext cx="464" cy="32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6" name="Shape 6"/>
                            <wps:spPr>
                              <a:xfrm>
                                <a:off x="4771" y="8977"/>
                                <a:ext cx="464" cy="3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7" name="Shape 7"/>
                            <wps:spPr>
                              <a:xfrm>
                                <a:off x="1524" y="2688"/>
                                <a:ext cx="1546" cy="649"/>
                              </a:xfrm>
                              <a:prstGeom prst="ellipse">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60" w:before="240" w:line="240"/>
                                    <w:ind w:left="1296.0000610351562"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8" name="Shape 8"/>
                            <wps:spPr>
                              <a:xfrm>
                                <a:off x="1511" y="4905"/>
                                <a:ext cx="1546" cy="974"/>
                              </a:xfrm>
                              <a:prstGeom prst="flowChartDecision">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2297" y="3296"/>
                                <a:ext cx="0" cy="487"/>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10" name="Shape 10"/>
                            <wps:spPr>
                              <a:xfrm>
                                <a:off x="4449" y="4629"/>
                                <a:ext cx="2011" cy="1250"/>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3057" y="5392"/>
                                <a:ext cx="1392"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12" name="Shape 12"/>
                            <wps:spPr>
                              <a:xfrm>
                                <a:off x="3057" y="5068"/>
                                <a:ext cx="619" cy="324"/>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3" name="Shape 13"/>
                            <wps:spPr>
                              <a:xfrm>
                                <a:off x="1511" y="6204"/>
                                <a:ext cx="1546" cy="974"/>
                              </a:xfrm>
                              <a:prstGeom prst="flowChartDecision">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2284" y="5879"/>
                                <a:ext cx="0" cy="325"/>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15" name="Shape 15"/>
                            <wps:spPr>
                              <a:xfrm>
                                <a:off x="4294" y="6366"/>
                                <a:ext cx="1238" cy="650"/>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3057" y="6691"/>
                                <a:ext cx="1237"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17" name="Shape 17"/>
                            <wps:spPr>
                              <a:xfrm>
                                <a:off x="3057" y="6366"/>
                                <a:ext cx="619" cy="3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8" name="Shape 18"/>
                            <wps:spPr>
                              <a:xfrm>
                                <a:off x="1820" y="7665"/>
                                <a:ext cx="1237" cy="649"/>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2297" y="7096"/>
                                <a:ext cx="0" cy="572"/>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20" name="Shape 20"/>
                            <wps:spPr>
                              <a:xfrm>
                                <a:off x="3830" y="7503"/>
                                <a:ext cx="1856" cy="974"/>
                              </a:xfrm>
                              <a:prstGeom prst="flowChartDecision">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3057" y="7990"/>
                                <a:ext cx="928"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rot="10800000">
                                <a:off x="5686" y="5879"/>
                                <a:ext cx="0" cy="2111"/>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23" name="Shape 23"/>
                            <wps:spPr>
                              <a:xfrm>
                                <a:off x="1678" y="3783"/>
                                <a:ext cx="1237" cy="324"/>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2297" y="4107"/>
                                <a:ext cx="0" cy="781"/>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g:grpSp>
                            <wpg:cNvGrpSpPr/>
                            <wpg:grpSpPr>
                              <a:xfrm>
                                <a:off x="936" y="3100"/>
                                <a:ext cx="7169" cy="10715"/>
                                <a:chOff x="540" y="2688"/>
                                <a:chExt cx="9746" cy="12075"/>
                              </a:xfrm>
                            </wpg:grpSpPr>
                            <wps:wsp>
                              <wps:cNvSpPr/>
                              <wps:cNvPr id="26" name="Shape 26"/>
                              <wps:spPr>
                                <a:xfrm>
                                  <a:off x="936" y="2688"/>
                                  <a:ext cx="9350" cy="12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5760" y="8640"/>
                                  <a:ext cx="0" cy="108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rot="10800000">
                                  <a:off x="540" y="9720"/>
                                  <a:ext cx="5220"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rot="10800000">
                                  <a:off x="540" y="3240"/>
                                  <a:ext cx="0" cy="648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540" y="3240"/>
                                  <a:ext cx="1620"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g:grpSp>
                          <wps:wsp>
                            <wps:cNvSpPr/>
                            <wps:cNvPr id="31" name="Shape 31"/>
                            <wps:spPr>
                              <a:xfrm>
                                <a:off x="7416" y="4527"/>
                                <a:ext cx="1701" cy="1352"/>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6408" y="5424"/>
                                <a:ext cx="1008"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33" name="Shape 33"/>
                            <wps:spPr>
                              <a:xfrm>
                                <a:off x="7005" y="6432"/>
                                <a:ext cx="2571" cy="379"/>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34" name="Shape 34"/>
                            <wps:spPr>
                              <a:xfrm>
                                <a:off x="6957" y="7152"/>
                                <a:ext cx="2619" cy="378"/>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8280" y="5856"/>
                                <a:ext cx="0" cy="576"/>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8280" y="6824"/>
                                <a:ext cx="0" cy="328"/>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37" name="Shape 37"/>
                            <wps:spPr>
                              <a:xfrm>
                                <a:off x="7005" y="7841"/>
                                <a:ext cx="2571" cy="379"/>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8280" y="7516"/>
                                <a:ext cx="0" cy="325"/>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39" name="Shape 39"/>
                            <wps:spPr>
                              <a:xfrm>
                                <a:off x="7400" y="9464"/>
                                <a:ext cx="1856" cy="974"/>
                              </a:xfrm>
                              <a:prstGeom prst="flowChartDecision">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8328" y="8977"/>
                                <a:ext cx="0" cy="487"/>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9256" y="9958"/>
                                <a:ext cx="608"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rot="10800000">
                                <a:off x="9864" y="5712"/>
                                <a:ext cx="0" cy="4248"/>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rot="10800000">
                                <a:off x="9144" y="5712"/>
                                <a:ext cx="720"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44" name="Shape 44"/>
                            <wps:spPr>
                              <a:xfrm>
                                <a:off x="7128" y="10805"/>
                                <a:ext cx="2475" cy="379"/>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45" name="Shape 45"/>
                            <wps:spPr>
                              <a:xfrm>
                                <a:off x="7128" y="11525"/>
                                <a:ext cx="2448" cy="379"/>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46" name="Shape 46"/>
                            <wps:spPr>
                              <a:xfrm>
                                <a:off x="6760" y="12403"/>
                                <a:ext cx="3248" cy="379"/>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47" name="Shape 47"/>
                            <wps:spPr>
                              <a:xfrm>
                                <a:off x="7704" y="13323"/>
                                <a:ext cx="1238" cy="1461"/>
                              </a:xfrm>
                              <a:prstGeom prst="flowChartDocumen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48" name="Shape 48"/>
                            <wps:spPr>
                              <a:xfrm>
                                <a:off x="9059" y="13269"/>
                                <a:ext cx="1237" cy="866"/>
                              </a:xfrm>
                              <a:prstGeom prst="flowChartDocumen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8328" y="10438"/>
                                <a:ext cx="0" cy="325"/>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8328" y="11184"/>
                                <a:ext cx="0" cy="325"/>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8280" y="11904"/>
                                <a:ext cx="0" cy="432"/>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8280" y="12768"/>
                                <a:ext cx="0" cy="555"/>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9720" y="12768"/>
                                <a:ext cx="0" cy="555"/>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54" name="Shape 54"/>
                            <wps:spPr>
                              <a:xfrm>
                                <a:off x="6323" y="13776"/>
                                <a:ext cx="1237" cy="433"/>
                              </a:xfrm>
                              <a:prstGeom prst="flowChartTerminator">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6984" y="12768"/>
                                <a:ext cx="0" cy="974"/>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56" name="Shape 56"/>
                            <wps:spPr>
                              <a:xfrm>
                                <a:off x="6984" y="8592"/>
                                <a:ext cx="2592" cy="649"/>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8280" y="8249"/>
                                <a:ext cx="0" cy="343"/>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rot="10800000">
                                <a:off x="4895" y="5838"/>
                                <a:ext cx="0" cy="519"/>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g:grpSp>
                      </wpg:wgp>
                    </a:graphicData>
                  </a:graphic>
                </wp:anchor>
              </w:drawing>
            </mc:Choice>
            <mc:Fallback>
              <w:drawing>
                <wp:anchor allowOverlap="1" behindDoc="0" distB="182880" distT="182880" distL="114300" distR="114300" hidden="0" layoutInCell="1" locked="0" relativeHeight="0" simplePos="0">
                  <wp:simplePos x="0" y="0"/>
                  <wp:positionH relativeFrom="column">
                    <wp:posOffset>-25399</wp:posOffset>
                  </wp:positionH>
                  <wp:positionV relativeFrom="paragraph">
                    <wp:posOffset>500380</wp:posOffset>
                  </wp:positionV>
                  <wp:extent cx="5943600" cy="7759700"/>
                  <wp:effectExtent b="0" l="0" r="0" t="0"/>
                  <wp:wrapTopAndBottom distB="182880" distT="18288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7759700"/>
                          </a:xfrm>
                          <a:prstGeom prst="rect"/>
                          <a:ln/>
                        </pic:spPr>
                      </pic:pic>
                    </a:graphicData>
                  </a:graphic>
                </wp:anchor>
              </w:drawing>
            </mc:Fallback>
          </mc:AlternateContent>
        </w:r>
      </w:del>
    </w:p>
    <w:p w:rsidR="00000000" w:rsidDel="00000000" w:rsidP="00000000" w:rsidRDefault="00000000" w:rsidRPr="00000000" w14:paraId="000015E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5E2">
      <w:pPr>
        <w:pBdr>
          <w:top w:space="0" w:sz="0" w:val="nil"/>
          <w:left w:space="0" w:sz="0" w:val="nil"/>
          <w:bottom w:space="0" w:sz="0" w:val="nil"/>
          <w:right w:space="0" w:sz="0" w:val="nil"/>
          <w:between w:space="0" w:sz="0" w:val="nil"/>
        </w:pBdr>
        <w:shd w:fill="auto" w:val="clear"/>
        <w:jc w:val="both"/>
        <w:rPr/>
      </w:pPr>
      <w:r w:rsidDel="00000000" w:rsidR="00000000" w:rsidRPr="00000000">
        <w:rPr>
          <w:b w:val="1"/>
          <w:vertAlign w:val="baseline"/>
          <w:rtl w:val="0"/>
        </w:rPr>
        <w:t xml:space="preserve">Motor Class</w:t>
      </w:r>
      <w:r w:rsidDel="00000000" w:rsidR="00000000" w:rsidRPr="00000000">
        <w:rPr>
          <w:rtl w:val="0"/>
        </w:rPr>
      </w:r>
    </w:p>
    <w:p w:rsidR="00000000" w:rsidDel="00000000" w:rsidP="00000000" w:rsidRDefault="00000000" w:rsidRPr="00000000" w14:paraId="000015E3">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Agriculture &amp; Forestry Vehicle</w:t>
      </w:r>
      <w:r w:rsidDel="00000000" w:rsidR="00000000" w:rsidRPr="00000000">
        <w:rPr>
          <w:rtl w:val="0"/>
        </w:rPr>
      </w:r>
    </w:p>
    <w:p w:rsidR="00000000" w:rsidDel="00000000" w:rsidP="00000000" w:rsidRDefault="00000000" w:rsidRPr="00000000" w14:paraId="000015E4">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Com General Cartage</w:t>
      </w:r>
      <w:r w:rsidDel="00000000" w:rsidR="00000000" w:rsidRPr="00000000">
        <w:rPr>
          <w:rtl w:val="0"/>
        </w:rPr>
      </w:r>
    </w:p>
    <w:p w:rsidR="00000000" w:rsidDel="00000000" w:rsidP="00000000" w:rsidRDefault="00000000" w:rsidRPr="00000000" w14:paraId="000015E5">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Com Institutional</w:t>
      </w:r>
      <w:r w:rsidDel="00000000" w:rsidR="00000000" w:rsidRPr="00000000">
        <w:rPr>
          <w:rtl w:val="0"/>
        </w:rPr>
      </w:r>
    </w:p>
    <w:p w:rsidR="00000000" w:rsidDel="00000000" w:rsidP="00000000" w:rsidRDefault="00000000" w:rsidRPr="00000000" w14:paraId="000015E6">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Com Own Goods</w:t>
      </w:r>
      <w:r w:rsidDel="00000000" w:rsidR="00000000" w:rsidRPr="00000000">
        <w:rPr>
          <w:rtl w:val="0"/>
        </w:rPr>
      </w:r>
    </w:p>
    <w:p w:rsidR="00000000" w:rsidDel="00000000" w:rsidP="00000000" w:rsidRDefault="00000000" w:rsidRPr="00000000" w14:paraId="000015E7">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Driving Schools</w:t>
      </w:r>
      <w:r w:rsidDel="00000000" w:rsidR="00000000" w:rsidRPr="00000000">
        <w:rPr>
          <w:rtl w:val="0"/>
        </w:rPr>
      </w:r>
    </w:p>
    <w:p w:rsidR="00000000" w:rsidDel="00000000" w:rsidP="00000000" w:rsidRDefault="00000000" w:rsidRPr="00000000" w14:paraId="000015E8">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Psv Buses</w:t>
      </w:r>
      <w:r w:rsidDel="00000000" w:rsidR="00000000" w:rsidRPr="00000000">
        <w:rPr>
          <w:rtl w:val="0"/>
        </w:rPr>
      </w:r>
    </w:p>
    <w:p w:rsidR="00000000" w:rsidDel="00000000" w:rsidP="00000000" w:rsidRDefault="00000000" w:rsidRPr="00000000" w14:paraId="000015E9">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Psv Chauffer Driven</w:t>
      </w:r>
      <w:r w:rsidDel="00000000" w:rsidR="00000000" w:rsidRPr="00000000">
        <w:rPr>
          <w:rtl w:val="0"/>
        </w:rPr>
      </w:r>
    </w:p>
    <w:p w:rsidR="00000000" w:rsidDel="00000000" w:rsidP="00000000" w:rsidRDefault="00000000" w:rsidRPr="00000000" w14:paraId="000015EA">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Psv Matatus</w:t>
      </w:r>
      <w:r w:rsidDel="00000000" w:rsidR="00000000" w:rsidRPr="00000000">
        <w:rPr>
          <w:rtl w:val="0"/>
        </w:rPr>
      </w:r>
    </w:p>
    <w:p w:rsidR="00000000" w:rsidDel="00000000" w:rsidP="00000000" w:rsidRDefault="00000000" w:rsidRPr="00000000" w14:paraId="000015EB">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Psv Self Drive</w:t>
      </w:r>
      <w:r w:rsidDel="00000000" w:rsidR="00000000" w:rsidRPr="00000000">
        <w:rPr>
          <w:rtl w:val="0"/>
        </w:rPr>
      </w:r>
    </w:p>
    <w:p w:rsidR="00000000" w:rsidDel="00000000" w:rsidP="00000000" w:rsidRDefault="00000000" w:rsidRPr="00000000" w14:paraId="000015EC">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Psv Taxis</w:t>
      </w:r>
      <w:r w:rsidDel="00000000" w:rsidR="00000000" w:rsidRPr="00000000">
        <w:rPr>
          <w:rtl w:val="0"/>
        </w:rPr>
      </w:r>
    </w:p>
    <w:p w:rsidR="00000000" w:rsidDel="00000000" w:rsidP="00000000" w:rsidRDefault="00000000" w:rsidRPr="00000000" w14:paraId="000015ED">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Special Vehicles</w:t>
      </w:r>
      <w:r w:rsidDel="00000000" w:rsidR="00000000" w:rsidRPr="00000000">
        <w:rPr>
          <w:rtl w:val="0"/>
        </w:rPr>
      </w:r>
    </w:p>
    <w:p w:rsidR="00000000" w:rsidDel="00000000" w:rsidP="00000000" w:rsidRDefault="00000000" w:rsidRPr="00000000" w14:paraId="000015EE">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Tankers</w:t>
      </w:r>
      <w:r w:rsidDel="00000000" w:rsidR="00000000" w:rsidRPr="00000000">
        <w:rPr>
          <w:rtl w:val="0"/>
        </w:rPr>
      </w:r>
    </w:p>
    <w:p w:rsidR="00000000" w:rsidDel="00000000" w:rsidP="00000000" w:rsidRDefault="00000000" w:rsidRPr="00000000" w14:paraId="000015EF">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Contingent</w:t>
      </w:r>
      <w:r w:rsidDel="00000000" w:rsidR="00000000" w:rsidRPr="00000000">
        <w:rPr>
          <w:rtl w:val="0"/>
        </w:rPr>
      </w:r>
    </w:p>
    <w:p w:rsidR="00000000" w:rsidDel="00000000" w:rsidP="00000000" w:rsidRDefault="00000000" w:rsidRPr="00000000" w14:paraId="000015F0">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Cycle</w:t>
      </w:r>
      <w:r w:rsidDel="00000000" w:rsidR="00000000" w:rsidRPr="00000000">
        <w:rPr>
          <w:rtl w:val="0"/>
        </w:rPr>
      </w:r>
    </w:p>
    <w:p w:rsidR="00000000" w:rsidDel="00000000" w:rsidP="00000000" w:rsidRDefault="00000000" w:rsidRPr="00000000" w14:paraId="000015F1">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Cycle Psv Boda Boda</w:t>
      </w:r>
      <w:r w:rsidDel="00000000" w:rsidR="00000000" w:rsidRPr="00000000">
        <w:rPr>
          <w:rtl w:val="0"/>
        </w:rPr>
      </w:r>
    </w:p>
    <w:p w:rsidR="00000000" w:rsidDel="00000000" w:rsidP="00000000" w:rsidRDefault="00000000" w:rsidRPr="00000000" w14:paraId="000015F2">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Pool Runoff</w:t>
      </w:r>
      <w:r w:rsidDel="00000000" w:rsidR="00000000" w:rsidRPr="00000000">
        <w:rPr>
          <w:rtl w:val="0"/>
        </w:rPr>
      </w:r>
    </w:p>
    <w:p w:rsidR="00000000" w:rsidDel="00000000" w:rsidP="00000000" w:rsidRDefault="00000000" w:rsidRPr="00000000" w14:paraId="000015F3">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Pool Written</w:t>
      </w:r>
      <w:r w:rsidDel="00000000" w:rsidR="00000000" w:rsidRPr="00000000">
        <w:rPr>
          <w:rtl w:val="0"/>
        </w:rPr>
      </w:r>
    </w:p>
    <w:p w:rsidR="00000000" w:rsidDel="00000000" w:rsidP="00000000" w:rsidRDefault="00000000" w:rsidRPr="00000000" w14:paraId="000015F4">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Trade Internal Risks</w:t>
      </w:r>
      <w:r w:rsidDel="00000000" w:rsidR="00000000" w:rsidRPr="00000000">
        <w:rPr>
          <w:rtl w:val="0"/>
        </w:rPr>
      </w:r>
    </w:p>
    <w:p w:rsidR="00000000" w:rsidDel="00000000" w:rsidP="00000000" w:rsidRDefault="00000000" w:rsidRPr="00000000" w14:paraId="000015F5">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Trade Road and Internal Risks</w:t>
      </w:r>
      <w:r w:rsidDel="00000000" w:rsidR="00000000" w:rsidRPr="00000000">
        <w:rPr>
          <w:rtl w:val="0"/>
        </w:rPr>
      </w:r>
    </w:p>
    <w:p w:rsidR="00000000" w:rsidDel="00000000" w:rsidP="00000000" w:rsidRDefault="00000000" w:rsidRPr="00000000" w14:paraId="000015F6">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Motor Trade Road Risks</w:t>
      </w:r>
      <w:r w:rsidDel="00000000" w:rsidR="00000000" w:rsidRPr="00000000">
        <w:rPr>
          <w:rtl w:val="0"/>
        </w:rPr>
      </w:r>
    </w:p>
    <w:p w:rsidR="00000000" w:rsidDel="00000000" w:rsidP="00000000" w:rsidRDefault="00000000" w:rsidRPr="00000000" w14:paraId="000015F7">
      <w:pPr>
        <w:numPr>
          <w:ilvl w:val="0"/>
          <w:numId w:val="16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Cambria" w:cs="Cambria" w:eastAsia="Cambria" w:hAnsi="Cambria"/>
          <w:b w:val="0"/>
          <w:sz w:val="24"/>
          <w:szCs w:val="24"/>
          <w:vertAlign w:val="baseline"/>
          <w:rtl w:val="0"/>
        </w:rPr>
        <w:t xml:space="preserve">Private Car</w:t>
      </w:r>
      <w:r w:rsidDel="00000000" w:rsidR="00000000" w:rsidRPr="00000000">
        <w:rPr>
          <w:rtl w:val="0"/>
        </w:rPr>
      </w:r>
    </w:p>
    <w:p w:rsidR="00000000" w:rsidDel="00000000" w:rsidP="00000000" w:rsidRDefault="00000000" w:rsidRPr="00000000" w14:paraId="000015F8">
      <w:pPr>
        <w:numPr>
          <w:ilvl w:val="0"/>
          <w:numId w:val="16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Pedal Cycle</w:t>
      </w:r>
      <w:r w:rsidDel="00000000" w:rsidR="00000000" w:rsidRPr="00000000">
        <w:rPr>
          <w:rtl w:val="0"/>
        </w:rPr>
      </w:r>
    </w:p>
    <w:p w:rsidR="00000000" w:rsidDel="00000000" w:rsidP="00000000" w:rsidRDefault="00000000" w:rsidRPr="00000000" w14:paraId="000015F9">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15FA">
      <w:pPr>
        <w:pBdr>
          <w:top w:space="0" w:sz="0" w:val="nil"/>
          <w:left w:space="0" w:sz="0" w:val="nil"/>
          <w:bottom w:space="0" w:sz="0" w:val="nil"/>
          <w:right w:space="0" w:sz="0" w:val="nil"/>
          <w:between w:space="0" w:sz="0" w:val="nil"/>
        </w:pBdr>
        <w:shd w:fill="auto" w:val="clea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15FB">
      <w:pPr>
        <w:pBdr>
          <w:top w:space="0" w:sz="0" w:val="nil"/>
          <w:left w:space="0" w:sz="0" w:val="nil"/>
          <w:bottom w:space="0" w:sz="0" w:val="nil"/>
          <w:right w:space="0" w:sz="0" w:val="nil"/>
          <w:between w:space="0" w:sz="0" w:val="nil"/>
        </w:pBdr>
        <w:shd w:fill="auto" w:val="clear"/>
        <w:spacing w:after="0" w:before="0" w:line="240" w:lineRule="auto"/>
        <w:ind w:left="720" w:firstLine="0"/>
        <w:rPr/>
      </w:pPr>
      <w:r w:rsidDel="00000000" w:rsidR="00000000" w:rsidRPr="00000000">
        <w:rPr>
          <w:rtl w:val="0"/>
        </w:rPr>
      </w:r>
    </w:p>
    <w:p w:rsidR="00000000" w:rsidDel="00000000" w:rsidP="00000000" w:rsidRDefault="00000000" w:rsidRPr="00000000" w14:paraId="000015FC">
      <w:pPr>
        <w:keepNext w:val="1"/>
        <w:pBdr>
          <w:top w:space="0" w:sz="0" w:val="nil"/>
          <w:left w:space="0" w:sz="0" w:val="nil"/>
          <w:bottom w:space="0" w:sz="0" w:val="nil"/>
          <w:right w:space="0" w:sz="0" w:val="nil"/>
          <w:between w:space="0" w:sz="0" w:val="nil"/>
        </w:pBdr>
        <w:shd w:fill="auto" w:val="clear"/>
        <w:spacing w:after="0" w:before="0" w:line="240" w:lineRule="auto"/>
        <w:ind w:left="360" w:firstLine="0"/>
        <w:jc w:val="both"/>
        <w:rPr/>
      </w:pPr>
      <w:bookmarkStart w:colFirst="0" w:colLast="0" w:name="_nwp17c" w:id="280"/>
      <w:bookmarkEnd w:id="280"/>
      <w:r w:rsidDel="00000000" w:rsidR="00000000" w:rsidRPr="00000000">
        <w:rPr>
          <w:rtl w:val="0"/>
        </w:rPr>
      </w:r>
    </w:p>
    <w:p w:rsidR="00000000" w:rsidDel="00000000" w:rsidP="00000000" w:rsidRDefault="00000000" w:rsidRPr="00000000" w14:paraId="000015FD">
      <w:pPr>
        <w:pBdr>
          <w:top w:space="0" w:sz="0" w:val="nil"/>
          <w:left w:space="0" w:sz="0" w:val="nil"/>
          <w:bottom w:space="0" w:sz="0" w:val="nil"/>
          <w:right w:space="0" w:sz="0" w:val="nil"/>
          <w:between w:space="0" w:sz="0" w:val="nil"/>
        </w:pBdr>
        <w:shd w:fill="auto" w:val="clear"/>
        <w:jc w:val="both"/>
        <w:rPr/>
      </w:pPr>
      <w:r w:rsidDel="00000000" w:rsidR="00000000" w:rsidRPr="00000000">
        <w:rPr>
          <w:b w:val="1"/>
          <w:vertAlign w:val="baseline"/>
          <w:rtl w:val="0"/>
        </w:rPr>
        <w:t xml:space="preserve">Non- Motor products</w:t>
      </w:r>
      <w:r w:rsidDel="00000000" w:rsidR="00000000" w:rsidRPr="00000000">
        <w:rPr>
          <w:rtl w:val="0"/>
        </w:rPr>
      </w:r>
    </w:p>
    <w:p w:rsidR="00000000" w:rsidDel="00000000" w:rsidP="00000000" w:rsidRDefault="00000000" w:rsidRPr="00000000" w14:paraId="000015FE">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Agriculture Crop- Barley</w:t>
      </w:r>
      <w:r w:rsidDel="00000000" w:rsidR="00000000" w:rsidRPr="00000000">
        <w:rPr>
          <w:rtl w:val="0"/>
        </w:rPr>
      </w:r>
    </w:p>
    <w:p w:rsidR="00000000" w:rsidDel="00000000" w:rsidP="00000000" w:rsidRDefault="00000000" w:rsidRPr="00000000" w14:paraId="000015FF">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Agriculture Crop- Coffee</w:t>
      </w:r>
      <w:r w:rsidDel="00000000" w:rsidR="00000000" w:rsidRPr="00000000">
        <w:rPr>
          <w:rtl w:val="0"/>
        </w:rPr>
      </w:r>
    </w:p>
    <w:p w:rsidR="00000000" w:rsidDel="00000000" w:rsidP="00000000" w:rsidRDefault="00000000" w:rsidRPr="00000000" w14:paraId="00001600">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Agriculture Crop- Floriculture</w:t>
      </w:r>
      <w:r w:rsidDel="00000000" w:rsidR="00000000" w:rsidRPr="00000000">
        <w:rPr>
          <w:rtl w:val="0"/>
        </w:rPr>
      </w:r>
    </w:p>
    <w:p w:rsidR="00000000" w:rsidDel="00000000" w:rsidP="00000000" w:rsidRDefault="00000000" w:rsidRPr="00000000" w14:paraId="00001601">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Agriculture Crop- Sugar</w:t>
      </w:r>
      <w:r w:rsidDel="00000000" w:rsidR="00000000" w:rsidRPr="00000000">
        <w:rPr>
          <w:rtl w:val="0"/>
        </w:rPr>
      </w:r>
    </w:p>
    <w:p w:rsidR="00000000" w:rsidDel="00000000" w:rsidP="00000000" w:rsidRDefault="00000000" w:rsidRPr="00000000" w14:paraId="00001602">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Agriculture Crop- Tea</w:t>
      </w:r>
      <w:r w:rsidDel="00000000" w:rsidR="00000000" w:rsidRPr="00000000">
        <w:rPr>
          <w:rtl w:val="0"/>
        </w:rPr>
      </w:r>
    </w:p>
    <w:p w:rsidR="00000000" w:rsidDel="00000000" w:rsidP="00000000" w:rsidRDefault="00000000" w:rsidRPr="00000000" w14:paraId="00001603">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Agriculture Crop- Tobacco</w:t>
      </w:r>
      <w:r w:rsidDel="00000000" w:rsidR="00000000" w:rsidRPr="00000000">
        <w:rPr>
          <w:rtl w:val="0"/>
        </w:rPr>
      </w:r>
    </w:p>
    <w:p w:rsidR="00000000" w:rsidDel="00000000" w:rsidP="00000000" w:rsidRDefault="00000000" w:rsidRPr="00000000" w14:paraId="00001604">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Agriculture Crop- Tree/Forestry</w:t>
      </w:r>
      <w:r w:rsidDel="00000000" w:rsidR="00000000" w:rsidRPr="00000000">
        <w:rPr>
          <w:rtl w:val="0"/>
        </w:rPr>
      </w:r>
    </w:p>
    <w:p w:rsidR="00000000" w:rsidDel="00000000" w:rsidP="00000000" w:rsidRDefault="00000000" w:rsidRPr="00000000" w14:paraId="00001605">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Agriculture Crop- Vegetables</w:t>
      </w:r>
      <w:r w:rsidDel="00000000" w:rsidR="00000000" w:rsidRPr="00000000">
        <w:rPr>
          <w:rtl w:val="0"/>
        </w:rPr>
      </w:r>
    </w:p>
    <w:p w:rsidR="00000000" w:rsidDel="00000000" w:rsidP="00000000" w:rsidRDefault="00000000" w:rsidRPr="00000000" w14:paraId="00001606">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Agriculture Crop- Wheat</w:t>
      </w:r>
      <w:r w:rsidDel="00000000" w:rsidR="00000000" w:rsidRPr="00000000">
        <w:rPr>
          <w:rtl w:val="0"/>
        </w:rPr>
      </w:r>
    </w:p>
    <w:p w:rsidR="00000000" w:rsidDel="00000000" w:rsidP="00000000" w:rsidRDefault="00000000" w:rsidRPr="00000000" w14:paraId="00001607">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Agriculture L/Stock- Cattle</w:t>
      </w:r>
      <w:r w:rsidDel="00000000" w:rsidR="00000000" w:rsidRPr="00000000">
        <w:rPr>
          <w:rtl w:val="0"/>
        </w:rPr>
      </w:r>
    </w:p>
    <w:p w:rsidR="00000000" w:rsidDel="00000000" w:rsidP="00000000" w:rsidRDefault="00000000" w:rsidRPr="00000000" w14:paraId="00001608">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Agriculture L/Stock- Dogs</w:t>
      </w:r>
      <w:r w:rsidDel="00000000" w:rsidR="00000000" w:rsidRPr="00000000">
        <w:rPr>
          <w:rtl w:val="0"/>
        </w:rPr>
      </w:r>
    </w:p>
    <w:p w:rsidR="00000000" w:rsidDel="00000000" w:rsidP="00000000" w:rsidRDefault="00000000" w:rsidRPr="00000000" w14:paraId="00001609">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Agriculture L/Stock- Horses</w:t>
      </w:r>
      <w:r w:rsidDel="00000000" w:rsidR="00000000" w:rsidRPr="00000000">
        <w:rPr>
          <w:rtl w:val="0"/>
        </w:rPr>
      </w:r>
    </w:p>
    <w:p w:rsidR="00000000" w:rsidDel="00000000" w:rsidP="00000000" w:rsidRDefault="00000000" w:rsidRPr="00000000" w14:paraId="0000160A">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Agriculture L/Stock- Poultry</w:t>
      </w:r>
      <w:r w:rsidDel="00000000" w:rsidR="00000000" w:rsidRPr="00000000">
        <w:rPr>
          <w:rtl w:val="0"/>
        </w:rPr>
      </w:r>
    </w:p>
    <w:p w:rsidR="00000000" w:rsidDel="00000000" w:rsidP="00000000" w:rsidRDefault="00000000" w:rsidRPr="00000000" w14:paraId="0000160B">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Agriculture- Crop- Maize</w:t>
      </w:r>
      <w:r w:rsidDel="00000000" w:rsidR="00000000" w:rsidRPr="00000000">
        <w:rPr>
          <w:rtl w:val="0"/>
        </w:rPr>
      </w:r>
    </w:p>
    <w:p w:rsidR="00000000" w:rsidDel="00000000" w:rsidP="00000000" w:rsidRDefault="00000000" w:rsidRPr="00000000" w14:paraId="0000160C">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Agriculture- Crop- Potatoes</w:t>
      </w:r>
      <w:r w:rsidDel="00000000" w:rsidR="00000000" w:rsidRPr="00000000">
        <w:rPr>
          <w:rtl w:val="0"/>
        </w:rPr>
      </w:r>
    </w:p>
    <w:p w:rsidR="00000000" w:rsidDel="00000000" w:rsidP="00000000" w:rsidRDefault="00000000" w:rsidRPr="00000000" w14:paraId="0000160D">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All Risks</w:t>
      </w:r>
      <w:r w:rsidDel="00000000" w:rsidR="00000000" w:rsidRPr="00000000">
        <w:rPr>
          <w:rtl w:val="0"/>
        </w:rPr>
      </w:r>
    </w:p>
    <w:p w:rsidR="00000000" w:rsidDel="00000000" w:rsidP="00000000" w:rsidRDefault="00000000" w:rsidRPr="00000000" w14:paraId="0000160E">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Assets All Risks</w:t>
      </w:r>
      <w:r w:rsidDel="00000000" w:rsidR="00000000" w:rsidRPr="00000000">
        <w:rPr>
          <w:rtl w:val="0"/>
        </w:rPr>
      </w:r>
    </w:p>
    <w:p w:rsidR="00000000" w:rsidDel="00000000" w:rsidP="00000000" w:rsidRDefault="00000000" w:rsidRPr="00000000" w14:paraId="0000160F">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Aviation</w:t>
      </w:r>
      <w:r w:rsidDel="00000000" w:rsidR="00000000" w:rsidRPr="00000000">
        <w:rPr>
          <w:rtl w:val="0"/>
        </w:rPr>
      </w:r>
    </w:p>
    <w:p w:rsidR="00000000" w:rsidDel="00000000" w:rsidP="00000000" w:rsidRDefault="00000000" w:rsidRPr="00000000" w14:paraId="00001610">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Bankers Blanket Bond</w:t>
      </w:r>
      <w:r w:rsidDel="00000000" w:rsidR="00000000" w:rsidRPr="00000000">
        <w:rPr>
          <w:rtl w:val="0"/>
        </w:rPr>
      </w:r>
    </w:p>
    <w:p w:rsidR="00000000" w:rsidDel="00000000" w:rsidP="00000000" w:rsidRDefault="00000000" w:rsidRPr="00000000" w14:paraId="00001611">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Boiler And Pressure Vessels</w:t>
      </w:r>
      <w:r w:rsidDel="00000000" w:rsidR="00000000" w:rsidRPr="00000000">
        <w:rPr>
          <w:rtl w:val="0"/>
        </w:rPr>
      </w:r>
    </w:p>
    <w:p w:rsidR="00000000" w:rsidDel="00000000" w:rsidP="00000000" w:rsidRDefault="00000000" w:rsidRPr="00000000" w14:paraId="00001612">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Bonds</w:t>
      </w:r>
      <w:r w:rsidDel="00000000" w:rsidR="00000000" w:rsidRPr="00000000">
        <w:rPr>
          <w:rtl w:val="0"/>
        </w:rPr>
      </w:r>
    </w:p>
    <w:p w:rsidR="00000000" w:rsidDel="00000000" w:rsidP="00000000" w:rsidRDefault="00000000" w:rsidRPr="00000000" w14:paraId="00001613">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Book Debt Insurance</w:t>
      </w:r>
      <w:r w:rsidDel="00000000" w:rsidR="00000000" w:rsidRPr="00000000">
        <w:rPr>
          <w:rtl w:val="0"/>
        </w:rPr>
      </w:r>
    </w:p>
    <w:p w:rsidR="00000000" w:rsidDel="00000000" w:rsidP="00000000" w:rsidRDefault="00000000" w:rsidRPr="00000000" w14:paraId="00001614">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Burglary/Theft</w:t>
      </w:r>
      <w:r w:rsidDel="00000000" w:rsidR="00000000" w:rsidRPr="00000000">
        <w:rPr>
          <w:rtl w:val="0"/>
        </w:rPr>
      </w:r>
    </w:p>
    <w:p w:rsidR="00000000" w:rsidDel="00000000" w:rsidP="00000000" w:rsidRDefault="00000000" w:rsidRPr="00000000" w14:paraId="00001615">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Businessman Commercial</w:t>
      </w:r>
      <w:r w:rsidDel="00000000" w:rsidR="00000000" w:rsidRPr="00000000">
        <w:rPr>
          <w:rtl w:val="0"/>
        </w:rPr>
      </w:r>
    </w:p>
    <w:p w:rsidR="00000000" w:rsidDel="00000000" w:rsidP="00000000" w:rsidRDefault="00000000" w:rsidRPr="00000000" w14:paraId="00001616">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Carriers’s Liability Insurance</w:t>
      </w:r>
      <w:r w:rsidDel="00000000" w:rsidR="00000000" w:rsidRPr="00000000">
        <w:rPr>
          <w:rtl w:val="0"/>
        </w:rPr>
      </w:r>
    </w:p>
    <w:p w:rsidR="00000000" w:rsidDel="00000000" w:rsidP="00000000" w:rsidRDefault="00000000" w:rsidRPr="00000000" w14:paraId="00001617">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Cit And Liab &amp; Terrorism</w:t>
      </w:r>
      <w:r w:rsidDel="00000000" w:rsidR="00000000" w:rsidRPr="00000000">
        <w:rPr>
          <w:rtl w:val="0"/>
        </w:rPr>
      </w:r>
    </w:p>
    <w:p w:rsidR="00000000" w:rsidDel="00000000" w:rsidP="00000000" w:rsidRDefault="00000000" w:rsidRPr="00000000" w14:paraId="00001618">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Civil Engineering Completed Risk</w:t>
      </w:r>
      <w:r w:rsidDel="00000000" w:rsidR="00000000" w:rsidRPr="00000000">
        <w:rPr>
          <w:rtl w:val="0"/>
        </w:rPr>
      </w:r>
    </w:p>
    <w:p w:rsidR="00000000" w:rsidDel="00000000" w:rsidP="00000000" w:rsidRDefault="00000000" w:rsidRPr="00000000" w14:paraId="00001619">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Commercial Vehicle</w:t>
      </w:r>
      <w:r w:rsidDel="00000000" w:rsidR="00000000" w:rsidRPr="00000000">
        <w:rPr>
          <w:rtl w:val="0"/>
        </w:rPr>
      </w:r>
    </w:p>
    <w:p w:rsidR="00000000" w:rsidDel="00000000" w:rsidP="00000000" w:rsidRDefault="00000000" w:rsidRPr="00000000" w14:paraId="0000161A">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CONTRACTOR'S All Risks</w:t>
      </w:r>
      <w:r w:rsidDel="00000000" w:rsidR="00000000" w:rsidRPr="00000000">
        <w:rPr>
          <w:rtl w:val="0"/>
        </w:rPr>
      </w:r>
    </w:p>
    <w:p w:rsidR="00000000" w:rsidDel="00000000" w:rsidP="00000000" w:rsidRDefault="00000000" w:rsidRPr="00000000" w14:paraId="0000161B">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Contractors' Plant And Machinery</w:t>
      </w:r>
      <w:r w:rsidDel="00000000" w:rsidR="00000000" w:rsidRPr="00000000">
        <w:rPr>
          <w:rtl w:val="0"/>
        </w:rPr>
      </w:r>
    </w:p>
    <w:p w:rsidR="00000000" w:rsidDel="00000000" w:rsidP="00000000" w:rsidRDefault="00000000" w:rsidRPr="00000000" w14:paraId="0000161C">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Customs Bonds</w:t>
      </w:r>
      <w:r w:rsidDel="00000000" w:rsidR="00000000" w:rsidRPr="00000000">
        <w:rPr>
          <w:rtl w:val="0"/>
        </w:rPr>
      </w:r>
    </w:p>
    <w:p w:rsidR="00000000" w:rsidDel="00000000" w:rsidP="00000000" w:rsidRDefault="00000000" w:rsidRPr="00000000" w14:paraId="0000161D">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Deterioration Of Stock</w:t>
      </w:r>
      <w:r w:rsidDel="00000000" w:rsidR="00000000" w:rsidRPr="00000000">
        <w:rPr>
          <w:rtl w:val="0"/>
        </w:rPr>
      </w:r>
    </w:p>
    <w:p w:rsidR="00000000" w:rsidDel="00000000" w:rsidP="00000000" w:rsidRDefault="00000000" w:rsidRPr="00000000" w14:paraId="0000161E">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Directors And Officers Liability</w:t>
      </w:r>
      <w:r w:rsidDel="00000000" w:rsidR="00000000" w:rsidRPr="00000000">
        <w:rPr>
          <w:rtl w:val="0"/>
        </w:rPr>
      </w:r>
    </w:p>
    <w:p w:rsidR="00000000" w:rsidDel="00000000" w:rsidP="00000000" w:rsidRDefault="00000000" w:rsidRPr="00000000" w14:paraId="0000161F">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Domestic Package (DP) </w:t>
      </w:r>
      <w:r w:rsidDel="00000000" w:rsidR="00000000" w:rsidRPr="00000000">
        <w:rPr>
          <w:rtl w:val="0"/>
        </w:rPr>
      </w:r>
    </w:p>
    <w:p w:rsidR="00000000" w:rsidDel="00000000" w:rsidP="00000000" w:rsidRDefault="00000000" w:rsidRPr="00000000" w14:paraId="00001620">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Electronic Equipment</w:t>
      </w:r>
      <w:r w:rsidDel="00000000" w:rsidR="00000000" w:rsidRPr="00000000">
        <w:rPr>
          <w:rtl w:val="0"/>
        </w:rPr>
      </w:r>
    </w:p>
    <w:p w:rsidR="00000000" w:rsidDel="00000000" w:rsidP="00000000" w:rsidRDefault="00000000" w:rsidRPr="00000000" w14:paraId="00001621">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Emigration Bonds</w:t>
      </w:r>
      <w:r w:rsidDel="00000000" w:rsidR="00000000" w:rsidRPr="00000000">
        <w:rPr>
          <w:rtl w:val="0"/>
        </w:rPr>
      </w:r>
    </w:p>
    <w:p w:rsidR="00000000" w:rsidDel="00000000" w:rsidP="00000000" w:rsidRDefault="00000000" w:rsidRPr="00000000" w14:paraId="00001622">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Employees Benefits Package</w:t>
      </w:r>
      <w:r w:rsidDel="00000000" w:rsidR="00000000" w:rsidRPr="00000000">
        <w:rPr>
          <w:rtl w:val="0"/>
        </w:rPr>
      </w:r>
    </w:p>
    <w:p w:rsidR="00000000" w:rsidDel="00000000" w:rsidP="00000000" w:rsidRDefault="00000000" w:rsidRPr="00000000" w14:paraId="00001623">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Employer / Principal Bonds</w:t>
      </w:r>
      <w:r w:rsidDel="00000000" w:rsidR="00000000" w:rsidRPr="00000000">
        <w:rPr>
          <w:rtl w:val="0"/>
        </w:rPr>
      </w:r>
    </w:p>
    <w:p w:rsidR="00000000" w:rsidDel="00000000" w:rsidP="00000000" w:rsidRDefault="00000000" w:rsidRPr="00000000" w14:paraId="00001624">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Energy Exploration And Development</w:t>
      </w:r>
      <w:r w:rsidDel="00000000" w:rsidR="00000000" w:rsidRPr="00000000">
        <w:rPr>
          <w:rtl w:val="0"/>
        </w:rPr>
      </w:r>
    </w:p>
    <w:p w:rsidR="00000000" w:rsidDel="00000000" w:rsidP="00000000" w:rsidRDefault="00000000" w:rsidRPr="00000000" w14:paraId="00001625">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Erection All Risks</w:t>
      </w:r>
      <w:r w:rsidDel="00000000" w:rsidR="00000000" w:rsidRPr="00000000">
        <w:rPr>
          <w:rtl w:val="0"/>
        </w:rPr>
      </w:r>
    </w:p>
    <w:p w:rsidR="00000000" w:rsidDel="00000000" w:rsidP="00000000" w:rsidRDefault="00000000" w:rsidRPr="00000000" w14:paraId="00001626">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Fidelity Guarantee</w:t>
      </w:r>
      <w:r w:rsidDel="00000000" w:rsidR="00000000" w:rsidRPr="00000000">
        <w:rPr>
          <w:rtl w:val="0"/>
        </w:rPr>
      </w:r>
    </w:p>
    <w:p w:rsidR="00000000" w:rsidDel="00000000" w:rsidP="00000000" w:rsidRDefault="00000000" w:rsidRPr="00000000" w14:paraId="00001627">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Financial Guarantee Bonds</w:t>
      </w:r>
      <w:r w:rsidDel="00000000" w:rsidR="00000000" w:rsidRPr="00000000">
        <w:rPr>
          <w:rtl w:val="0"/>
        </w:rPr>
      </w:r>
    </w:p>
    <w:p w:rsidR="00000000" w:rsidDel="00000000" w:rsidP="00000000" w:rsidRDefault="00000000" w:rsidRPr="00000000" w14:paraId="00001628">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Fire- Material Damage</w:t>
      </w:r>
      <w:r w:rsidDel="00000000" w:rsidR="00000000" w:rsidRPr="00000000">
        <w:rPr>
          <w:rtl w:val="0"/>
        </w:rPr>
      </w:r>
    </w:p>
    <w:p w:rsidR="00000000" w:rsidDel="00000000" w:rsidP="00000000" w:rsidRDefault="00000000" w:rsidRPr="00000000" w14:paraId="00001629">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Fire Loss Of Profits Indust.  Large</w:t>
      </w:r>
      <w:r w:rsidDel="00000000" w:rsidR="00000000" w:rsidRPr="00000000">
        <w:rPr>
          <w:rtl w:val="0"/>
        </w:rPr>
      </w:r>
    </w:p>
    <w:p w:rsidR="00000000" w:rsidDel="00000000" w:rsidP="00000000" w:rsidRDefault="00000000" w:rsidRPr="00000000" w14:paraId="0000162A">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Fire Loss Of Profits Indust.  Small</w:t>
      </w:r>
      <w:r w:rsidDel="00000000" w:rsidR="00000000" w:rsidRPr="00000000">
        <w:rPr>
          <w:rtl w:val="0"/>
        </w:rPr>
      </w:r>
    </w:p>
    <w:p w:rsidR="00000000" w:rsidDel="00000000" w:rsidP="00000000" w:rsidRDefault="00000000" w:rsidRPr="00000000" w14:paraId="0000162B">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Fire Loss Of Profits Merc.  &amp; Comm. </w:t>
      </w:r>
      <w:r w:rsidDel="00000000" w:rsidR="00000000" w:rsidRPr="00000000">
        <w:rPr>
          <w:rtl w:val="0"/>
        </w:rPr>
      </w:r>
    </w:p>
    <w:p w:rsidR="00000000" w:rsidDel="00000000" w:rsidP="00000000" w:rsidRDefault="00000000" w:rsidRPr="00000000" w14:paraId="0000162C">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Fire Material Damage Indust Large</w:t>
      </w:r>
      <w:r w:rsidDel="00000000" w:rsidR="00000000" w:rsidRPr="00000000">
        <w:rPr>
          <w:rtl w:val="0"/>
        </w:rPr>
      </w:r>
    </w:p>
    <w:p w:rsidR="00000000" w:rsidDel="00000000" w:rsidP="00000000" w:rsidRDefault="00000000" w:rsidRPr="00000000" w14:paraId="0000162D">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Fire Material Damage Indust Small</w:t>
      </w:r>
      <w:r w:rsidDel="00000000" w:rsidR="00000000" w:rsidRPr="00000000">
        <w:rPr>
          <w:rtl w:val="0"/>
        </w:rPr>
      </w:r>
    </w:p>
    <w:p w:rsidR="00000000" w:rsidDel="00000000" w:rsidP="00000000" w:rsidRDefault="00000000" w:rsidRPr="00000000" w14:paraId="0000162E">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Floriculture</w:t>
      </w:r>
      <w:r w:rsidDel="00000000" w:rsidR="00000000" w:rsidRPr="00000000">
        <w:rPr>
          <w:rtl w:val="0"/>
        </w:rPr>
      </w:r>
    </w:p>
    <w:p w:rsidR="00000000" w:rsidDel="00000000" w:rsidP="00000000" w:rsidRDefault="00000000" w:rsidRPr="00000000" w14:paraId="0000162F">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General Public Liability</w:t>
      </w:r>
      <w:r w:rsidDel="00000000" w:rsidR="00000000" w:rsidRPr="00000000">
        <w:rPr>
          <w:rtl w:val="0"/>
        </w:rPr>
      </w:r>
    </w:p>
    <w:p w:rsidR="00000000" w:rsidDel="00000000" w:rsidP="00000000" w:rsidRDefault="00000000" w:rsidRPr="00000000" w14:paraId="00001630">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Glass</w:t>
      </w:r>
      <w:r w:rsidDel="00000000" w:rsidR="00000000" w:rsidRPr="00000000">
        <w:rPr>
          <w:rtl w:val="0"/>
        </w:rPr>
      </w:r>
    </w:p>
    <w:p w:rsidR="00000000" w:rsidDel="00000000" w:rsidP="00000000" w:rsidRDefault="00000000" w:rsidRPr="00000000" w14:paraId="00001631">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Golfers Policy</w:t>
      </w:r>
      <w:r w:rsidDel="00000000" w:rsidR="00000000" w:rsidRPr="00000000">
        <w:rPr>
          <w:rtl w:val="0"/>
        </w:rPr>
      </w:r>
    </w:p>
    <w:p w:rsidR="00000000" w:rsidDel="00000000" w:rsidP="00000000" w:rsidRDefault="00000000" w:rsidRPr="00000000" w14:paraId="00001632">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Goods In Transit</w:t>
      </w:r>
      <w:r w:rsidDel="00000000" w:rsidR="00000000" w:rsidRPr="00000000">
        <w:rPr>
          <w:rtl w:val="0"/>
        </w:rPr>
      </w:r>
    </w:p>
    <w:p w:rsidR="00000000" w:rsidDel="00000000" w:rsidP="00000000" w:rsidRDefault="00000000" w:rsidRPr="00000000" w14:paraId="00001633">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Gpa- Accident Guard</w:t>
      </w:r>
      <w:r w:rsidDel="00000000" w:rsidR="00000000" w:rsidRPr="00000000">
        <w:rPr>
          <w:rtl w:val="0"/>
        </w:rPr>
      </w:r>
    </w:p>
    <w:p w:rsidR="00000000" w:rsidDel="00000000" w:rsidP="00000000" w:rsidRDefault="00000000" w:rsidRPr="00000000" w14:paraId="00001634">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Gpa- Students</w:t>
      </w:r>
      <w:r w:rsidDel="00000000" w:rsidR="00000000" w:rsidRPr="00000000">
        <w:rPr>
          <w:rtl w:val="0"/>
        </w:rPr>
      </w:r>
    </w:p>
    <w:p w:rsidR="00000000" w:rsidDel="00000000" w:rsidP="00000000" w:rsidRDefault="00000000" w:rsidRPr="00000000" w14:paraId="00001635">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Gpa - Wiba Package</w:t>
      </w:r>
      <w:r w:rsidDel="00000000" w:rsidR="00000000" w:rsidRPr="00000000">
        <w:rPr>
          <w:rtl w:val="0"/>
        </w:rPr>
      </w:r>
    </w:p>
    <w:p w:rsidR="00000000" w:rsidDel="00000000" w:rsidP="00000000" w:rsidRDefault="00000000" w:rsidRPr="00000000" w14:paraId="00001636">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Group Medical- Agency</w:t>
      </w:r>
      <w:r w:rsidDel="00000000" w:rsidR="00000000" w:rsidRPr="00000000">
        <w:rPr>
          <w:rtl w:val="0"/>
        </w:rPr>
      </w:r>
    </w:p>
    <w:p w:rsidR="00000000" w:rsidDel="00000000" w:rsidP="00000000" w:rsidRDefault="00000000" w:rsidRPr="00000000" w14:paraId="00001637">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Group Medical- Direct</w:t>
      </w:r>
      <w:r w:rsidDel="00000000" w:rsidR="00000000" w:rsidRPr="00000000">
        <w:rPr>
          <w:rtl w:val="0"/>
        </w:rPr>
      </w:r>
    </w:p>
    <w:p w:rsidR="00000000" w:rsidDel="00000000" w:rsidP="00000000" w:rsidRDefault="00000000" w:rsidRPr="00000000" w14:paraId="00001638">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Group Personal Accident</w:t>
      </w:r>
      <w:r w:rsidDel="00000000" w:rsidR="00000000" w:rsidRPr="00000000">
        <w:rPr>
          <w:rtl w:val="0"/>
        </w:rPr>
      </w:r>
    </w:p>
    <w:p w:rsidR="00000000" w:rsidDel="00000000" w:rsidP="00000000" w:rsidRDefault="00000000" w:rsidRPr="00000000" w14:paraId="00001639">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Group Personal Accident</w:t>
      </w:r>
      <w:r w:rsidDel="00000000" w:rsidR="00000000" w:rsidRPr="00000000">
        <w:rPr>
          <w:rtl w:val="0"/>
        </w:rPr>
      </w:r>
    </w:p>
    <w:p w:rsidR="00000000" w:rsidDel="00000000" w:rsidP="00000000" w:rsidRDefault="00000000" w:rsidRPr="00000000" w14:paraId="0000163A">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Heritage Blue- Medical</w:t>
      </w:r>
      <w:r w:rsidDel="00000000" w:rsidR="00000000" w:rsidRPr="00000000">
        <w:rPr>
          <w:rtl w:val="0"/>
        </w:rPr>
      </w:r>
    </w:p>
    <w:p w:rsidR="00000000" w:rsidDel="00000000" w:rsidP="00000000" w:rsidRDefault="00000000" w:rsidRPr="00000000" w14:paraId="0000163B">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Hotel Protector</w:t>
      </w:r>
      <w:r w:rsidDel="00000000" w:rsidR="00000000" w:rsidRPr="00000000">
        <w:rPr>
          <w:rtl w:val="0"/>
        </w:rPr>
      </w:r>
    </w:p>
    <w:p w:rsidR="00000000" w:rsidDel="00000000" w:rsidP="00000000" w:rsidRDefault="00000000" w:rsidRPr="00000000" w14:paraId="0000163C">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Hotel Sure</w:t>
      </w:r>
      <w:r w:rsidDel="00000000" w:rsidR="00000000" w:rsidRPr="00000000">
        <w:rPr>
          <w:rtl w:val="0"/>
        </w:rPr>
      </w:r>
    </w:p>
    <w:p w:rsidR="00000000" w:rsidDel="00000000" w:rsidP="00000000" w:rsidRDefault="00000000" w:rsidRPr="00000000" w14:paraId="0000163D">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Immigration Bonds</w:t>
      </w:r>
      <w:r w:rsidDel="00000000" w:rsidR="00000000" w:rsidRPr="00000000">
        <w:rPr>
          <w:rtl w:val="0"/>
        </w:rPr>
      </w:r>
    </w:p>
    <w:p w:rsidR="00000000" w:rsidDel="00000000" w:rsidP="00000000" w:rsidRDefault="00000000" w:rsidRPr="00000000" w14:paraId="0000163E">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Industrial All Risks Material Damage</w:t>
      </w:r>
      <w:r w:rsidDel="00000000" w:rsidR="00000000" w:rsidRPr="00000000">
        <w:rPr>
          <w:rtl w:val="0"/>
        </w:rPr>
      </w:r>
    </w:p>
    <w:p w:rsidR="00000000" w:rsidDel="00000000" w:rsidP="00000000" w:rsidRDefault="00000000" w:rsidRPr="00000000" w14:paraId="0000163F">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 &amp; C Liab. - Courier Services</w:t>
      </w:r>
      <w:r w:rsidDel="00000000" w:rsidR="00000000" w:rsidRPr="00000000">
        <w:rPr>
          <w:rtl w:val="0"/>
        </w:rPr>
      </w:r>
    </w:p>
    <w:p w:rsidR="00000000" w:rsidDel="00000000" w:rsidP="00000000" w:rsidRDefault="00000000" w:rsidRPr="00000000" w14:paraId="00001640">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L&amp;C Liab- Money In Vault</w:t>
      </w:r>
      <w:r w:rsidDel="00000000" w:rsidR="00000000" w:rsidRPr="00000000">
        <w:rPr>
          <w:rtl w:val="0"/>
        </w:rPr>
      </w:r>
    </w:p>
    <w:p w:rsidR="00000000" w:rsidDel="00000000" w:rsidP="00000000" w:rsidRDefault="00000000" w:rsidRPr="00000000" w14:paraId="00001641">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Legal &amp; Contractual Liab. - Cash - In - Transit</w:t>
      </w:r>
      <w:r w:rsidDel="00000000" w:rsidR="00000000" w:rsidRPr="00000000">
        <w:rPr>
          <w:rtl w:val="0"/>
        </w:rPr>
      </w:r>
    </w:p>
    <w:p w:rsidR="00000000" w:rsidDel="00000000" w:rsidP="00000000" w:rsidRDefault="00000000" w:rsidRPr="00000000" w14:paraId="00001642">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Legal &amp; Contractual Liab. - Guard Services</w:t>
      </w:r>
      <w:r w:rsidDel="00000000" w:rsidR="00000000" w:rsidRPr="00000000">
        <w:rPr>
          <w:rtl w:val="0"/>
        </w:rPr>
      </w:r>
    </w:p>
    <w:p w:rsidR="00000000" w:rsidDel="00000000" w:rsidP="00000000" w:rsidRDefault="00000000" w:rsidRPr="00000000" w14:paraId="00001643">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Legal And Contractual Liab - Doc Management</w:t>
      </w:r>
      <w:r w:rsidDel="00000000" w:rsidR="00000000" w:rsidRPr="00000000">
        <w:rPr>
          <w:rtl w:val="0"/>
        </w:rPr>
      </w:r>
    </w:p>
    <w:p w:rsidR="00000000" w:rsidDel="00000000" w:rsidP="00000000" w:rsidRDefault="00000000" w:rsidRPr="00000000" w14:paraId="00001644">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Machinery Breakdown Lop</w:t>
      </w:r>
      <w:r w:rsidDel="00000000" w:rsidR="00000000" w:rsidRPr="00000000">
        <w:rPr>
          <w:rtl w:val="0"/>
        </w:rPr>
      </w:r>
    </w:p>
    <w:p w:rsidR="00000000" w:rsidDel="00000000" w:rsidP="00000000" w:rsidRDefault="00000000" w:rsidRPr="00000000" w14:paraId="00001645">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Machinery Breakdown Material Damage</w:t>
      </w:r>
      <w:r w:rsidDel="00000000" w:rsidR="00000000" w:rsidRPr="00000000">
        <w:rPr>
          <w:rtl w:val="0"/>
        </w:rPr>
      </w:r>
    </w:p>
    <w:p w:rsidR="00000000" w:rsidDel="00000000" w:rsidP="00000000" w:rsidRDefault="00000000" w:rsidRPr="00000000" w14:paraId="00001646">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Marine Cargo- One Off Cases</w:t>
      </w:r>
      <w:r w:rsidDel="00000000" w:rsidR="00000000" w:rsidRPr="00000000">
        <w:rPr>
          <w:rtl w:val="0"/>
        </w:rPr>
      </w:r>
    </w:p>
    <w:p w:rsidR="00000000" w:rsidDel="00000000" w:rsidP="00000000" w:rsidRDefault="00000000" w:rsidRPr="00000000" w14:paraId="00001647">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Marine Cargo- Open Cover</w:t>
      </w:r>
      <w:r w:rsidDel="00000000" w:rsidR="00000000" w:rsidRPr="00000000">
        <w:rPr>
          <w:rtl w:val="0"/>
        </w:rPr>
      </w:r>
    </w:p>
    <w:p w:rsidR="00000000" w:rsidDel="00000000" w:rsidP="00000000" w:rsidRDefault="00000000" w:rsidRPr="00000000" w14:paraId="00001648">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Marine Hull</w:t>
      </w:r>
      <w:r w:rsidDel="00000000" w:rsidR="00000000" w:rsidRPr="00000000">
        <w:rPr>
          <w:rtl w:val="0"/>
        </w:rPr>
      </w:r>
    </w:p>
    <w:p w:rsidR="00000000" w:rsidDel="00000000" w:rsidP="00000000" w:rsidRDefault="00000000" w:rsidRPr="00000000" w14:paraId="00001649">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Medical Aid- Direct</w:t>
      </w:r>
      <w:r w:rsidDel="00000000" w:rsidR="00000000" w:rsidRPr="00000000">
        <w:rPr>
          <w:rtl w:val="0"/>
        </w:rPr>
      </w:r>
    </w:p>
    <w:p w:rsidR="00000000" w:rsidDel="00000000" w:rsidP="00000000" w:rsidRDefault="00000000" w:rsidRPr="00000000" w14:paraId="0000164A">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Medical Aid Agency</w:t>
      </w:r>
      <w:r w:rsidDel="00000000" w:rsidR="00000000" w:rsidRPr="00000000">
        <w:rPr>
          <w:rtl w:val="0"/>
        </w:rPr>
      </w:r>
    </w:p>
    <w:p w:rsidR="00000000" w:rsidDel="00000000" w:rsidP="00000000" w:rsidRDefault="00000000" w:rsidRPr="00000000" w14:paraId="0000164B">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Medical Blue Products</w:t>
      </w:r>
      <w:r w:rsidDel="00000000" w:rsidR="00000000" w:rsidRPr="00000000">
        <w:rPr>
          <w:rtl w:val="0"/>
        </w:rPr>
      </w:r>
    </w:p>
    <w:p w:rsidR="00000000" w:rsidDel="00000000" w:rsidP="00000000" w:rsidRDefault="00000000" w:rsidRPr="00000000" w14:paraId="0000164C">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Merger Runoff</w:t>
      </w:r>
      <w:r w:rsidDel="00000000" w:rsidR="00000000" w:rsidRPr="00000000">
        <w:rPr>
          <w:rtl w:val="0"/>
        </w:rPr>
      </w:r>
    </w:p>
    <w:p w:rsidR="00000000" w:rsidDel="00000000" w:rsidP="00000000" w:rsidRDefault="00000000" w:rsidRPr="00000000" w14:paraId="0000164D">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Money</w:t>
      </w:r>
      <w:r w:rsidDel="00000000" w:rsidR="00000000" w:rsidRPr="00000000">
        <w:rPr>
          <w:rtl w:val="0"/>
        </w:rPr>
      </w:r>
    </w:p>
    <w:p w:rsidR="00000000" w:rsidDel="00000000" w:rsidP="00000000" w:rsidRDefault="00000000" w:rsidRPr="00000000" w14:paraId="0000164E">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Office Plus</w:t>
      </w:r>
      <w:r w:rsidDel="00000000" w:rsidR="00000000" w:rsidRPr="00000000">
        <w:rPr>
          <w:rtl w:val="0"/>
        </w:rPr>
      </w:r>
    </w:p>
    <w:p w:rsidR="00000000" w:rsidDel="00000000" w:rsidP="00000000" w:rsidRDefault="00000000" w:rsidRPr="00000000" w14:paraId="0000164F">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 Acc.  &amp; Dismemberment</w:t>
      </w:r>
      <w:r w:rsidDel="00000000" w:rsidR="00000000" w:rsidRPr="00000000">
        <w:rPr>
          <w:rtl w:val="0"/>
        </w:rPr>
      </w:r>
    </w:p>
    <w:p w:rsidR="00000000" w:rsidDel="00000000" w:rsidP="00000000" w:rsidRDefault="00000000" w:rsidRPr="00000000" w14:paraId="00001650">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 Acc.  &amp; Sickness</w:t>
      </w:r>
      <w:r w:rsidDel="00000000" w:rsidR="00000000" w:rsidRPr="00000000">
        <w:rPr>
          <w:rtl w:val="0"/>
        </w:rPr>
      </w:r>
    </w:p>
    <w:p w:rsidR="00000000" w:rsidDel="00000000" w:rsidP="00000000" w:rsidRDefault="00000000" w:rsidRPr="00000000" w14:paraId="00001651">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 Accident Guard</w:t>
      </w:r>
      <w:r w:rsidDel="00000000" w:rsidR="00000000" w:rsidRPr="00000000">
        <w:rPr>
          <w:rtl w:val="0"/>
        </w:rPr>
      </w:r>
    </w:p>
    <w:p w:rsidR="00000000" w:rsidDel="00000000" w:rsidP="00000000" w:rsidRDefault="00000000" w:rsidRPr="00000000" w14:paraId="00001652">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 Accident Health</w:t>
      </w:r>
      <w:r w:rsidDel="00000000" w:rsidR="00000000" w:rsidRPr="00000000">
        <w:rPr>
          <w:rtl w:val="0"/>
        </w:rPr>
      </w:r>
    </w:p>
    <w:p w:rsidR="00000000" w:rsidDel="00000000" w:rsidP="00000000" w:rsidRDefault="00000000" w:rsidRPr="00000000" w14:paraId="00001653">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 Accident Medical</w:t>
      </w:r>
      <w:r w:rsidDel="00000000" w:rsidR="00000000" w:rsidRPr="00000000">
        <w:rPr>
          <w:rtl w:val="0"/>
        </w:rPr>
      </w:r>
    </w:p>
    <w:p w:rsidR="00000000" w:rsidDel="00000000" w:rsidP="00000000" w:rsidRDefault="00000000" w:rsidRPr="00000000" w14:paraId="00001654">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 Annuity</w:t>
      </w:r>
      <w:r w:rsidDel="00000000" w:rsidR="00000000" w:rsidRPr="00000000">
        <w:rPr>
          <w:rtl w:val="0"/>
        </w:rPr>
      </w:r>
    </w:p>
    <w:p w:rsidR="00000000" w:rsidDel="00000000" w:rsidP="00000000" w:rsidRDefault="00000000" w:rsidRPr="00000000" w14:paraId="00001655">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 Family Protector</w:t>
      </w:r>
      <w:r w:rsidDel="00000000" w:rsidR="00000000" w:rsidRPr="00000000">
        <w:rPr>
          <w:rtl w:val="0"/>
        </w:rPr>
      </w:r>
    </w:p>
    <w:p w:rsidR="00000000" w:rsidDel="00000000" w:rsidP="00000000" w:rsidRDefault="00000000" w:rsidRPr="00000000" w14:paraId="00001656">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 Flexi Pack</w:t>
      </w:r>
      <w:r w:rsidDel="00000000" w:rsidR="00000000" w:rsidRPr="00000000">
        <w:rPr>
          <w:rtl w:val="0"/>
        </w:rPr>
      </w:r>
    </w:p>
    <w:p w:rsidR="00000000" w:rsidDel="00000000" w:rsidP="00000000" w:rsidRDefault="00000000" w:rsidRPr="00000000" w14:paraId="00001657">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 Ipa Critical Illness Protection Plan</w:t>
      </w:r>
      <w:r w:rsidDel="00000000" w:rsidR="00000000" w:rsidRPr="00000000">
        <w:rPr>
          <w:rtl w:val="0"/>
        </w:rPr>
      </w:r>
    </w:p>
    <w:p w:rsidR="00000000" w:rsidDel="00000000" w:rsidP="00000000" w:rsidRDefault="00000000" w:rsidRPr="00000000" w14:paraId="00001658">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 Kenya Cash Protector</w:t>
      </w:r>
      <w:r w:rsidDel="00000000" w:rsidR="00000000" w:rsidRPr="00000000">
        <w:rPr>
          <w:rtl w:val="0"/>
        </w:rPr>
      </w:r>
    </w:p>
    <w:p w:rsidR="00000000" w:rsidDel="00000000" w:rsidP="00000000" w:rsidRDefault="00000000" w:rsidRPr="00000000" w14:paraId="00001659">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 Lawyers Package</w:t>
      </w:r>
      <w:r w:rsidDel="00000000" w:rsidR="00000000" w:rsidRPr="00000000">
        <w:rPr>
          <w:rtl w:val="0"/>
        </w:rPr>
      </w:r>
    </w:p>
    <w:p w:rsidR="00000000" w:rsidDel="00000000" w:rsidP="00000000" w:rsidRDefault="00000000" w:rsidRPr="00000000" w14:paraId="0000165A">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 Pa Total Protector</w:t>
      </w:r>
      <w:r w:rsidDel="00000000" w:rsidR="00000000" w:rsidRPr="00000000">
        <w:rPr>
          <w:rtl w:val="0"/>
        </w:rPr>
      </w:r>
    </w:p>
    <w:p w:rsidR="00000000" w:rsidDel="00000000" w:rsidP="00000000" w:rsidRDefault="00000000" w:rsidRPr="00000000" w14:paraId="0000165B">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 Student Acc.  Guard</w:t>
      </w:r>
      <w:r w:rsidDel="00000000" w:rsidR="00000000" w:rsidRPr="00000000">
        <w:rPr>
          <w:rtl w:val="0"/>
        </w:rPr>
      </w:r>
    </w:p>
    <w:p w:rsidR="00000000" w:rsidDel="00000000" w:rsidP="00000000" w:rsidRDefault="00000000" w:rsidRPr="00000000" w14:paraId="0000165C">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Pa - Hc Bank Assurance</w:t>
      </w:r>
      <w:r w:rsidDel="00000000" w:rsidR="00000000" w:rsidRPr="00000000">
        <w:rPr>
          <w:rtl w:val="0"/>
        </w:rPr>
      </w:r>
    </w:p>
    <w:p w:rsidR="00000000" w:rsidDel="00000000" w:rsidP="00000000" w:rsidRDefault="00000000" w:rsidRPr="00000000" w14:paraId="0000165D">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Performance / Contractors Bonds</w:t>
      </w:r>
      <w:r w:rsidDel="00000000" w:rsidR="00000000" w:rsidRPr="00000000">
        <w:rPr>
          <w:rtl w:val="0"/>
        </w:rPr>
      </w:r>
    </w:p>
    <w:p w:rsidR="00000000" w:rsidDel="00000000" w:rsidP="00000000" w:rsidRDefault="00000000" w:rsidRPr="00000000" w14:paraId="0000165E">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Personal Accident</w:t>
      </w:r>
      <w:r w:rsidDel="00000000" w:rsidR="00000000" w:rsidRPr="00000000">
        <w:rPr>
          <w:rtl w:val="0"/>
        </w:rPr>
      </w:r>
    </w:p>
    <w:p w:rsidR="00000000" w:rsidDel="00000000" w:rsidP="00000000" w:rsidRDefault="00000000" w:rsidRPr="00000000" w14:paraId="0000165F">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Personal Liability</w:t>
      </w:r>
      <w:r w:rsidDel="00000000" w:rsidR="00000000" w:rsidRPr="00000000">
        <w:rPr>
          <w:rtl w:val="0"/>
        </w:rPr>
      </w:r>
    </w:p>
    <w:p w:rsidR="00000000" w:rsidDel="00000000" w:rsidP="00000000" w:rsidRDefault="00000000" w:rsidRPr="00000000" w14:paraId="00001660">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Personal Lines Combined</w:t>
      </w:r>
      <w:r w:rsidDel="00000000" w:rsidR="00000000" w:rsidRPr="00000000">
        <w:rPr>
          <w:rtl w:val="0"/>
        </w:rPr>
      </w:r>
    </w:p>
    <w:p w:rsidR="00000000" w:rsidDel="00000000" w:rsidP="00000000" w:rsidRDefault="00000000" w:rsidRPr="00000000" w14:paraId="00001661">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Pi Medical Malpractice</w:t>
      </w:r>
      <w:r w:rsidDel="00000000" w:rsidR="00000000" w:rsidRPr="00000000">
        <w:rPr>
          <w:rtl w:val="0"/>
        </w:rPr>
      </w:r>
    </w:p>
    <w:p w:rsidR="00000000" w:rsidDel="00000000" w:rsidP="00000000" w:rsidRDefault="00000000" w:rsidRPr="00000000" w14:paraId="00001662">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Plant All Risks</w:t>
      </w:r>
      <w:r w:rsidDel="00000000" w:rsidR="00000000" w:rsidRPr="00000000">
        <w:rPr>
          <w:rtl w:val="0"/>
        </w:rPr>
      </w:r>
    </w:p>
    <w:p w:rsidR="00000000" w:rsidDel="00000000" w:rsidP="00000000" w:rsidRDefault="00000000" w:rsidRPr="00000000" w14:paraId="00001663">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Plant And Machinery</w:t>
      </w:r>
      <w:r w:rsidDel="00000000" w:rsidR="00000000" w:rsidRPr="00000000">
        <w:rPr>
          <w:rtl w:val="0"/>
        </w:rPr>
      </w:r>
    </w:p>
    <w:p w:rsidR="00000000" w:rsidDel="00000000" w:rsidP="00000000" w:rsidRDefault="00000000" w:rsidRPr="00000000" w14:paraId="00001664">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Professional Indemnity- (Medical Prac) </w:t>
      </w:r>
      <w:r w:rsidDel="00000000" w:rsidR="00000000" w:rsidRPr="00000000">
        <w:rPr>
          <w:rtl w:val="0"/>
        </w:rPr>
      </w:r>
    </w:p>
    <w:p w:rsidR="00000000" w:rsidDel="00000000" w:rsidP="00000000" w:rsidRDefault="00000000" w:rsidRPr="00000000" w14:paraId="00001665">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Professional Indemnity- Accountants</w:t>
      </w:r>
      <w:r w:rsidDel="00000000" w:rsidR="00000000" w:rsidRPr="00000000">
        <w:rPr>
          <w:rtl w:val="0"/>
        </w:rPr>
      </w:r>
    </w:p>
    <w:p w:rsidR="00000000" w:rsidDel="00000000" w:rsidP="00000000" w:rsidRDefault="00000000" w:rsidRPr="00000000" w14:paraId="00001666">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Professional Indemnity- Lawyers</w:t>
      </w:r>
      <w:r w:rsidDel="00000000" w:rsidR="00000000" w:rsidRPr="00000000">
        <w:rPr>
          <w:rtl w:val="0"/>
        </w:rPr>
      </w:r>
    </w:p>
    <w:p w:rsidR="00000000" w:rsidDel="00000000" w:rsidP="00000000" w:rsidRDefault="00000000" w:rsidRPr="00000000" w14:paraId="00001667">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Professional Indemnity- Med Institutes</w:t>
      </w:r>
      <w:r w:rsidDel="00000000" w:rsidR="00000000" w:rsidRPr="00000000">
        <w:rPr>
          <w:rtl w:val="0"/>
        </w:rPr>
      </w:r>
    </w:p>
    <w:p w:rsidR="00000000" w:rsidDel="00000000" w:rsidP="00000000" w:rsidRDefault="00000000" w:rsidRPr="00000000" w14:paraId="00001668">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Professional Indemnity- Trust Fund Ac</w:t>
      </w:r>
      <w:r w:rsidDel="00000000" w:rsidR="00000000" w:rsidRPr="00000000">
        <w:rPr>
          <w:rtl w:val="0"/>
        </w:rPr>
      </w:r>
    </w:p>
    <w:p w:rsidR="00000000" w:rsidDel="00000000" w:rsidP="00000000" w:rsidRDefault="00000000" w:rsidRPr="00000000" w14:paraId="00001669">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Professional Indemnity- Trust Fund Att</w:t>
      </w:r>
      <w:r w:rsidDel="00000000" w:rsidR="00000000" w:rsidRPr="00000000">
        <w:rPr>
          <w:rtl w:val="0"/>
        </w:rPr>
      </w:r>
    </w:p>
    <w:p w:rsidR="00000000" w:rsidDel="00000000" w:rsidP="00000000" w:rsidRDefault="00000000" w:rsidRPr="00000000" w14:paraId="0000166A">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Professional Indemnity General</w:t>
      </w:r>
      <w:r w:rsidDel="00000000" w:rsidR="00000000" w:rsidRPr="00000000">
        <w:rPr>
          <w:rtl w:val="0"/>
        </w:rPr>
      </w:r>
    </w:p>
    <w:p w:rsidR="00000000" w:rsidDel="00000000" w:rsidP="00000000" w:rsidRDefault="00000000" w:rsidRPr="00000000" w14:paraId="0000166B">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Professional Indemnity - Trustees</w:t>
      </w:r>
      <w:r w:rsidDel="00000000" w:rsidR="00000000" w:rsidRPr="00000000">
        <w:rPr>
          <w:rtl w:val="0"/>
        </w:rPr>
      </w:r>
    </w:p>
    <w:p w:rsidR="00000000" w:rsidDel="00000000" w:rsidP="00000000" w:rsidRDefault="00000000" w:rsidRPr="00000000" w14:paraId="0000166C">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Red Carpet</w:t>
      </w:r>
      <w:r w:rsidDel="00000000" w:rsidR="00000000" w:rsidRPr="00000000">
        <w:rPr>
          <w:rtl w:val="0"/>
        </w:rPr>
      </w:r>
    </w:p>
    <w:p w:rsidR="00000000" w:rsidDel="00000000" w:rsidP="00000000" w:rsidRDefault="00000000" w:rsidRPr="00000000" w14:paraId="0000166D">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Special Field Trip Policy</w:t>
      </w:r>
      <w:r w:rsidDel="00000000" w:rsidR="00000000" w:rsidRPr="00000000">
        <w:rPr>
          <w:rtl w:val="0"/>
        </w:rPr>
      </w:r>
    </w:p>
    <w:p w:rsidR="00000000" w:rsidDel="00000000" w:rsidP="00000000" w:rsidRDefault="00000000" w:rsidRPr="00000000" w14:paraId="0000166E">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Sports Policy</w:t>
      </w:r>
      <w:r w:rsidDel="00000000" w:rsidR="00000000" w:rsidRPr="00000000">
        <w:rPr>
          <w:rtl w:val="0"/>
        </w:rPr>
      </w:r>
    </w:p>
    <w:p w:rsidR="00000000" w:rsidDel="00000000" w:rsidP="00000000" w:rsidRDefault="00000000" w:rsidRPr="00000000" w14:paraId="0000166F">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Stock Floater</w:t>
      </w:r>
      <w:r w:rsidDel="00000000" w:rsidR="00000000" w:rsidRPr="00000000">
        <w:rPr>
          <w:rtl w:val="0"/>
        </w:rPr>
      </w:r>
    </w:p>
    <w:p w:rsidR="00000000" w:rsidDel="00000000" w:rsidP="00000000" w:rsidRDefault="00000000" w:rsidRPr="00000000" w14:paraId="00001670">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Tender / Bid Bonds</w:t>
      </w:r>
      <w:r w:rsidDel="00000000" w:rsidR="00000000" w:rsidRPr="00000000">
        <w:rPr>
          <w:rtl w:val="0"/>
        </w:rPr>
      </w:r>
    </w:p>
    <w:p w:rsidR="00000000" w:rsidDel="00000000" w:rsidP="00000000" w:rsidRDefault="00000000" w:rsidRPr="00000000" w14:paraId="00001671">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Terrorism</w:t>
      </w:r>
      <w:r w:rsidDel="00000000" w:rsidR="00000000" w:rsidRPr="00000000">
        <w:rPr>
          <w:rtl w:val="0"/>
        </w:rPr>
      </w:r>
    </w:p>
    <w:p w:rsidR="00000000" w:rsidDel="00000000" w:rsidP="00000000" w:rsidRDefault="00000000" w:rsidRPr="00000000" w14:paraId="00001672">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Terrorism- Motor</w:t>
      </w:r>
      <w:r w:rsidDel="00000000" w:rsidR="00000000" w:rsidRPr="00000000">
        <w:rPr>
          <w:rtl w:val="0"/>
        </w:rPr>
      </w:r>
    </w:p>
    <w:p w:rsidR="00000000" w:rsidDel="00000000" w:rsidP="00000000" w:rsidRDefault="00000000" w:rsidRPr="00000000" w14:paraId="00001673">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Terrorism And Sabotage - Wiba &amp; Gpa</w:t>
      </w:r>
      <w:r w:rsidDel="00000000" w:rsidR="00000000" w:rsidRPr="00000000">
        <w:rPr>
          <w:rtl w:val="0"/>
        </w:rPr>
      </w:r>
    </w:p>
    <w:p w:rsidR="00000000" w:rsidDel="00000000" w:rsidP="00000000" w:rsidRDefault="00000000" w:rsidRPr="00000000" w14:paraId="00001674">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Heritage Traveller</w:t>
      </w:r>
      <w:r w:rsidDel="00000000" w:rsidR="00000000" w:rsidRPr="00000000">
        <w:rPr>
          <w:rtl w:val="0"/>
        </w:rPr>
      </w:r>
    </w:p>
    <w:p w:rsidR="00000000" w:rsidDel="00000000" w:rsidP="00000000" w:rsidRDefault="00000000" w:rsidRPr="00000000" w14:paraId="00001675">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Heritage Traveller- Gsafari</w:t>
      </w:r>
      <w:r w:rsidDel="00000000" w:rsidR="00000000" w:rsidRPr="00000000">
        <w:rPr>
          <w:rtl w:val="0"/>
        </w:rPr>
      </w:r>
    </w:p>
    <w:p w:rsidR="00000000" w:rsidDel="00000000" w:rsidP="00000000" w:rsidRDefault="00000000" w:rsidRPr="00000000" w14:paraId="00001676">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The Heritage Traveller- Gsafari Ag - Br</w:t>
      </w:r>
      <w:r w:rsidDel="00000000" w:rsidR="00000000" w:rsidRPr="00000000">
        <w:rPr>
          <w:rtl w:val="0"/>
        </w:rPr>
      </w:r>
    </w:p>
    <w:p w:rsidR="00000000" w:rsidDel="00000000" w:rsidP="00000000" w:rsidRDefault="00000000" w:rsidRPr="00000000" w14:paraId="00001677">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Travellers Policy</w:t>
      </w:r>
      <w:r w:rsidDel="00000000" w:rsidR="00000000" w:rsidRPr="00000000">
        <w:rPr>
          <w:rtl w:val="0"/>
        </w:rPr>
      </w:r>
    </w:p>
    <w:p w:rsidR="00000000" w:rsidDel="00000000" w:rsidP="00000000" w:rsidRDefault="00000000" w:rsidRPr="00000000" w14:paraId="00001678">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Trendsetter</w:t>
      </w:r>
      <w:r w:rsidDel="00000000" w:rsidR="00000000" w:rsidRPr="00000000">
        <w:rPr>
          <w:rtl w:val="0"/>
        </w:rPr>
      </w:r>
    </w:p>
    <w:p w:rsidR="00000000" w:rsidDel="00000000" w:rsidP="00000000" w:rsidRDefault="00000000" w:rsidRPr="00000000" w14:paraId="00001679">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Work Injury Benefits</w:t>
      </w:r>
      <w:r w:rsidDel="00000000" w:rsidR="00000000" w:rsidRPr="00000000">
        <w:rPr>
          <w:rtl w:val="0"/>
        </w:rPr>
      </w:r>
    </w:p>
    <w:p w:rsidR="00000000" w:rsidDel="00000000" w:rsidP="00000000" w:rsidRDefault="00000000" w:rsidRPr="00000000" w14:paraId="0000167A">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Workmen’s Compensation Act Limit</w:t>
      </w:r>
      <w:r w:rsidDel="00000000" w:rsidR="00000000" w:rsidRPr="00000000">
        <w:rPr>
          <w:rtl w:val="0"/>
        </w:rPr>
      </w:r>
    </w:p>
    <w:p w:rsidR="00000000" w:rsidDel="00000000" w:rsidP="00000000" w:rsidRDefault="00000000" w:rsidRPr="00000000" w14:paraId="0000167B">
      <w:pPr>
        <w:numPr>
          <w:ilvl w:val="0"/>
          <w:numId w:val="13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vertAlign w:val="baseline"/>
          <w:rtl w:val="0"/>
        </w:rPr>
        <w:t xml:space="preserve">Workmen’s Compensation Common Law</w:t>
      </w:r>
      <w:r w:rsidDel="00000000" w:rsidR="00000000" w:rsidRPr="00000000">
        <w:rPr>
          <w:rtl w:val="0"/>
        </w:rPr>
      </w:r>
    </w:p>
    <w:p w:rsidR="00000000" w:rsidDel="00000000" w:rsidP="00000000" w:rsidRDefault="00000000" w:rsidRPr="00000000" w14:paraId="0000167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7D">
      <w:pPr>
        <w:keepNext w:val="1"/>
        <w:pBdr>
          <w:top w:space="0" w:sz="0" w:val="nil"/>
          <w:left w:space="0" w:sz="0" w:val="nil"/>
          <w:bottom w:space="0" w:sz="0" w:val="nil"/>
          <w:right w:space="0" w:sz="0" w:val="nil"/>
          <w:between w:space="0" w:sz="0" w:val="nil"/>
        </w:pBdr>
        <w:shd w:fill="auto" w:val="clear"/>
        <w:spacing w:after="0" w:before="0" w:line="240" w:lineRule="auto"/>
        <w:ind w:left="576" w:firstLine="0"/>
        <w:jc w:val="both"/>
        <w:rPr/>
      </w:pPr>
      <w:bookmarkStart w:colFirst="0" w:colLast="0" w:name="_37wcjv5" w:id="281"/>
      <w:bookmarkEnd w:id="281"/>
      <w:r w:rsidDel="00000000" w:rsidR="00000000" w:rsidRPr="00000000">
        <w:rPr>
          <w:rtl w:val="0"/>
        </w:rPr>
      </w:r>
    </w:p>
    <w:p w:rsidR="00000000" w:rsidDel="00000000" w:rsidP="00000000" w:rsidRDefault="00000000" w:rsidRPr="00000000" w14:paraId="0000167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7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8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8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8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8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8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8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8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8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8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8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8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8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8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8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8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8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9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9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9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9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9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9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9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9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98">
      <w:pPr>
        <w:pBdr>
          <w:top w:space="0" w:sz="0" w:val="nil"/>
          <w:left w:space="0" w:sz="0" w:val="nil"/>
          <w:bottom w:space="0" w:sz="0" w:val="nil"/>
          <w:right w:space="0" w:sz="0" w:val="nil"/>
          <w:between w:space="0" w:sz="0" w:val="nil"/>
        </w:pBdr>
        <w:shd w:fill="auto" w:val="clear"/>
        <w:jc w:val="both"/>
        <w:rPr/>
      </w:pPr>
      <w:bookmarkStart w:colFirst="0" w:colLast="0" w:name="_1n1mu2y" w:id="282"/>
      <w:bookmarkEnd w:id="282"/>
      <w:r w:rsidDel="00000000" w:rsidR="00000000" w:rsidRPr="00000000">
        <w:rPr>
          <w:rtl w:val="0"/>
        </w:rPr>
      </w:r>
    </w:p>
    <w:p w:rsidR="00000000" w:rsidDel="00000000" w:rsidP="00000000" w:rsidRDefault="00000000" w:rsidRPr="00000000" w14:paraId="00001699">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51" w:date="2013-11-05T16:40:00Z">
            <w:rPr>
              <w:rFonts w:ascii="Cambria" w:cs="Cambria" w:eastAsia="Cambria" w:hAnsi="Cambria"/>
              <w:b w:val="1"/>
              <w:smallCaps w:val="1"/>
              <w:color w:val="0000ff"/>
              <w:sz w:val="24"/>
              <w:szCs w:val="24"/>
              <w:u w:val="single"/>
              <w:vertAlign w:val="baseline"/>
            </w:rPr>
          </w:rPrChange>
        </w:rPr>
        <w:t xml:space="preserve">APPENDIX 4- CLAIMS PROCESS FLOW CHART</w:t>
      </w:r>
      <w:r w:rsidDel="00000000" w:rsidR="00000000" w:rsidRPr="00000000">
        <w:rPr>
          <w:rtl w:val="0"/>
        </w:rPr>
      </w:r>
    </w:p>
    <w:p w:rsidR="00000000" w:rsidDel="00000000" w:rsidP="00000000" w:rsidRDefault="00000000" w:rsidRPr="00000000" w14:paraId="0000169A">
      <w:pPr>
        <w:pBdr>
          <w:top w:space="0" w:sz="0" w:val="nil"/>
          <w:left w:space="0" w:sz="0" w:val="nil"/>
          <w:bottom w:space="0" w:sz="0" w:val="nil"/>
          <w:right w:space="0" w:sz="0" w:val="nil"/>
          <w:between w:space="0" w:sz="0" w:val="nil"/>
        </w:pBdr>
        <w:shd w:fill="auto" w:val="clear"/>
        <w:jc w:val="both"/>
        <w:rPr/>
      </w:pPr>
      <w:bookmarkStart w:colFirst="0" w:colLast="0" w:name="_471acqr" w:id="283"/>
      <w:bookmarkEnd w:id="283"/>
      <w:r w:rsidDel="00000000" w:rsidR="00000000" w:rsidRPr="00000000">
        <w:rPr>
          <w:rtl w:val="0"/>
        </w:rPr>
      </w:r>
      <w:r w:rsidDel="00000000" w:rsidR="00000000" w:rsidRPr="00000000">
        <mc:AlternateContent>
          <mc:Choice Requires="wpg">
            <w:drawing>
              <wp:anchor allowOverlap="1" behindDoc="0" distB="182880" distT="182880" distL="114300" distR="114300" hidden="0" layoutInCell="1" locked="0" relativeHeight="0" simplePos="0">
                <wp:simplePos x="0" y="0"/>
                <wp:positionH relativeFrom="column">
                  <wp:posOffset>-38099</wp:posOffset>
                </wp:positionH>
                <wp:positionV relativeFrom="paragraph">
                  <wp:posOffset>741680</wp:posOffset>
                </wp:positionV>
                <wp:extent cx="5930900" cy="7391400"/>
                <wp:effectExtent b="0" l="0" r="0" t="0"/>
                <wp:wrapTopAndBottom distB="182880" distT="182880"/>
                <wp:docPr id="3" name=""/>
                <a:graphic>
                  <a:graphicData uri="http://schemas.microsoft.com/office/word/2010/wordprocessingGroup">
                    <wpg:wgp>
                      <wpg:cNvGrpSpPr/>
                      <wpg:grpSpPr>
                        <a:xfrm>
                          <a:off x="2380550" y="79220"/>
                          <a:ext cx="5930900" cy="7391400"/>
                          <a:chOff x="2380550" y="79220"/>
                          <a:chExt cx="5930900" cy="7401560"/>
                        </a:xfrm>
                      </wpg:grpSpPr>
                      <wpg:grpSp>
                        <wpg:cNvGrpSpPr/>
                        <wpg:grpSpPr>
                          <a:xfrm>
                            <a:off x="2380550" y="79220"/>
                            <a:ext cx="5930900" cy="7401560"/>
                            <a:chOff x="420" y="1012"/>
                            <a:chExt cx="11232" cy="13966"/>
                          </a:xfrm>
                        </wpg:grpSpPr>
                        <wps:wsp>
                          <wps:cNvSpPr/>
                          <wps:cNvPr id="26" name="Shape 26"/>
                          <wps:spPr>
                            <a:xfrm>
                              <a:off x="420" y="1012"/>
                              <a:ext cx="11225" cy="13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2" name="Shape 102"/>
                          <wps:spPr>
                            <a:xfrm>
                              <a:off x="498" y="3946"/>
                              <a:ext cx="2886" cy="84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CLAIM - NO, POLICY - NO,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DATE –LOSS, DATE ADVISED (LOP)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SpPr/>
                          <wps:cNvPr id="103" name="Shape 103"/>
                          <wps:spPr>
                            <a:xfrm>
                              <a:off x="420" y="5106"/>
                              <a:ext cx="2964" cy="108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U/W DATA - INSURED, RISK - IDENTIFIER, COVER, REINSAPPOINTMENT, SET PERILS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CnPr/>
                          <wps:spPr>
                            <a:xfrm>
                              <a:off x="1746" y="3426"/>
                              <a:ext cx="0" cy="52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1746" y="4786"/>
                              <a:ext cx="0" cy="28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106" name="Shape 106"/>
                          <wps:spPr>
                            <a:xfrm>
                              <a:off x="420" y="6746"/>
                              <a:ext cx="2964" cy="60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SET RESERVE ON PERILS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SpPr/>
                          <wps:cNvPr id="107" name="Shape 107"/>
                          <wps:spPr>
                            <a:xfrm>
                              <a:off x="498" y="9488"/>
                              <a:ext cx="2652" cy="52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CLAIMANT DETAILS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SpPr/>
                          <wps:cNvPr id="108" name="Shape 108"/>
                          <wps:spPr>
                            <a:xfrm>
                              <a:off x="498" y="10806"/>
                              <a:ext cx="2652" cy="68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APPPOINT CORRESPONDENTS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SpPr/>
                          <wps:cNvPr id="109" name="Shape 109"/>
                          <wps:spPr>
                            <a:xfrm>
                              <a:off x="498" y="13418"/>
                              <a:ext cx="2652" cy="52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AUTHORISATION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SpPr/>
                          <wps:cNvPr id="110" name="Shape 110"/>
                          <wps:spPr>
                            <a:xfrm>
                              <a:off x="498" y="12046"/>
                              <a:ext cx="2652" cy="96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CALL FOR MISSING DOCUMENTS AND DIARISE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SpPr/>
                          <wps:cNvPr id="111" name="Shape 111"/>
                          <wps:spPr>
                            <a:xfrm>
                              <a:off x="810" y="14498"/>
                              <a:ext cx="1440" cy="480"/>
                            </a:xfrm>
                            <a:prstGeom prst="flowChartTerminator">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SpPr/>
                          <wps:cNvPr id="112" name="Shape 112"/>
                          <wps:spPr>
                            <a:xfrm>
                              <a:off x="3150" y="2208"/>
                              <a:ext cx="1404" cy="60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CALL UP CLAIM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SpPr/>
                          <wps:cNvPr id="113" name="Shape 113"/>
                          <wps:spPr>
                            <a:xfrm>
                              <a:off x="1044" y="1012"/>
                              <a:ext cx="1560" cy="480"/>
                            </a:xfrm>
                            <a:prstGeom prst="flowChartTerminator">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START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p>
                            </w:txbxContent>
                          </wps:txbx>
                          <wps:bodyPr anchorCtr="0" anchor="ctr" bIns="91425" lIns="91425" spcFirstLastPara="1" rIns="91425" wrap="square" tIns="91425"/>
                        </wps:wsp>
                        <wps:wsp>
                          <wps:cNvSpPr/>
                          <wps:cNvPr id="114" name="Shape 114"/>
                          <wps:spPr>
                            <a:xfrm>
                              <a:off x="888" y="1894"/>
                              <a:ext cx="1716" cy="1520"/>
                            </a:xfrm>
                            <a:prstGeom prst="flowChartDecision">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NEW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CLAIM?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CnPr/>
                          <wps:spPr>
                            <a:xfrm>
                              <a:off x="1746" y="1492"/>
                              <a:ext cx="0" cy="40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2604" y="2648"/>
                              <a:ext cx="546"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117" name="Shape 117"/>
                          <wps:spPr>
                            <a:xfrm>
                              <a:off x="4944" y="1808"/>
                              <a:ext cx="1752" cy="1200"/>
                            </a:xfrm>
                            <a:prstGeom prst="flowChartDecision">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TRANSACT?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SpPr/>
                          <wps:cNvPr id="118" name="Shape 118"/>
                          <wps:spPr>
                            <a:xfrm>
                              <a:off x="7050" y="1808"/>
                              <a:ext cx="1440" cy="1160"/>
                            </a:xfrm>
                            <a:prstGeom prst="flowChartDecision">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REVISE?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CnPr/>
                          <wps:spPr>
                            <a:xfrm>
                              <a:off x="4554" y="2408"/>
                              <a:ext cx="390"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6660" y="2408"/>
                              <a:ext cx="390"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8454" y="2368"/>
                              <a:ext cx="468"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122" name="Shape 122"/>
                          <wps:spPr>
                            <a:xfrm>
                              <a:off x="8922" y="1768"/>
                              <a:ext cx="2496" cy="128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PAY TYPE &amp; METHOD TO EITHER CLAIMANT OR CORRESPONDENT (CPO/I; CFO/I; CRI/O; CSI//O)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SpPr/>
                          <wps:cNvPr id="123" name="Shape 123"/>
                          <wps:spPr>
                            <a:xfrm>
                              <a:off x="9000" y="3568"/>
                              <a:ext cx="2496" cy="132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APPORTION TO PERILS THE PAYMENT AMMOUNT,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SET CLAIMANT 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SpPr/>
                          <wps:cNvPr id="124" name="Shape 124"/>
                          <wps:spPr>
                            <a:xfrm>
                              <a:off x="9390" y="5328"/>
                              <a:ext cx="1638" cy="1200"/>
                            </a:xfrm>
                            <a:prstGeom prst="flowChartDecision">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OTHER PAY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CnPr/>
                          <wps:spPr>
                            <a:xfrm>
                              <a:off x="10170" y="3088"/>
                              <a:ext cx="0" cy="48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11418" y="2288"/>
                              <a:ext cx="234"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11652" y="2248"/>
                              <a:ext cx="0" cy="372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11028" y="5968"/>
                              <a:ext cx="624"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129" name="Shape 129"/>
                          <wps:spPr>
                            <a:xfrm>
                              <a:off x="5022" y="3328"/>
                              <a:ext cx="1950" cy="88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HANDLE MAIL, DIARISE, AND ENQUIRY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CnPr/>
                          <wps:spPr>
                            <a:xfrm>
                              <a:off x="5802" y="2968"/>
                              <a:ext cx="0" cy="32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131" name="Shape 131"/>
                          <wps:spPr>
                            <a:xfrm>
                              <a:off x="5256" y="4448"/>
                              <a:ext cx="1440" cy="480"/>
                            </a:xfrm>
                            <a:prstGeom prst="flowChartTerminator">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p>
                            </w:txbxContent>
                          </wps:txbx>
                          <wps:bodyPr anchorCtr="0" anchor="ctr" bIns="91425" lIns="91425" spcFirstLastPara="1" rIns="91425" wrap="square" tIns="91425"/>
                        </wps:wsp>
                        <wps:wsp>
                          <wps:cNvCnPr/>
                          <wps:spPr>
                            <a:xfrm>
                              <a:off x="6036" y="4248"/>
                              <a:ext cx="0" cy="20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133" name="Shape 133"/>
                          <wps:spPr>
                            <a:xfrm>
                              <a:off x="9324" y="7328"/>
                              <a:ext cx="1872" cy="1960"/>
                            </a:xfrm>
                            <a:prstGeom prst="flowChartDecision">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KEEP NEW 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CnPr/>
                          <wps:spPr>
                            <a:xfrm>
                              <a:off x="10248" y="6568"/>
                              <a:ext cx="0" cy="72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7752" y="2968"/>
                              <a:ext cx="0" cy="240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136" name="Shape 136"/>
                          <wps:spPr>
                            <a:xfrm>
                              <a:off x="6582" y="5408"/>
                              <a:ext cx="2184" cy="104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SET RESERVE ON EXISTING OR NEW PERILS (LRV)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8"/>
                                    <w:vertAlign w:val="baseline"/>
                                  </w:rPr>
                                </w:r>
                              </w:p>
                            </w:txbxContent>
                          </wps:txbx>
                          <wps:bodyPr anchorCtr="0" anchor="ctr" bIns="91425" lIns="91425" spcFirstLastPara="1" rIns="91425" wrap="square" tIns="91425"/>
                        </wps:wsp>
                        <wps:wsp>
                          <wps:cNvCnPr/>
                          <wps:spPr>
                            <a:xfrm>
                              <a:off x="7752" y="5084"/>
                              <a:ext cx="1248"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9012" y="5084"/>
                              <a:ext cx="0" cy="324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rot="10800000">
                              <a:off x="9000" y="8288"/>
                              <a:ext cx="312"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140" name="Shape 140"/>
                          <wps:spPr>
                            <a:xfrm>
                              <a:off x="6738" y="6968"/>
                              <a:ext cx="1518" cy="1960"/>
                            </a:xfrm>
                            <a:prstGeom prst="flowChartDecision">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NEW CLAIMANT?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SpPr/>
                          <wps:cNvPr id="141" name="Shape 141"/>
                          <wps:spPr>
                            <a:xfrm>
                              <a:off x="6714" y="9500"/>
                              <a:ext cx="1650" cy="1930"/>
                            </a:xfrm>
                            <a:prstGeom prst="flowChartDecision">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IF RSV=0 CLOSE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CnPr/>
                          <wps:spPr>
                            <a:xfrm>
                              <a:off x="7518" y="6448"/>
                              <a:ext cx="0" cy="52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7518" y="8928"/>
                              <a:ext cx="0" cy="56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8376" y="10448"/>
                              <a:ext cx="1950"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10248" y="9288"/>
                              <a:ext cx="0" cy="116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146" name="Shape 146"/>
                          <wps:spPr>
                            <a:xfrm>
                              <a:off x="6582" y="12208"/>
                              <a:ext cx="2418" cy="44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AUTHORISATION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SpPr/>
                          <wps:cNvPr id="147" name="Shape 147"/>
                          <wps:spPr>
                            <a:xfrm>
                              <a:off x="6660" y="13248"/>
                              <a:ext cx="2496" cy="48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CLOSE CLAIM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CnPr/>
                          <wps:spPr>
                            <a:xfrm>
                              <a:off x="7518" y="11408"/>
                              <a:ext cx="0" cy="80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7596" y="12648"/>
                              <a:ext cx="0" cy="60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7752" y="13768"/>
                              <a:ext cx="0" cy="48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151" name="Shape 151"/>
                          <wps:spPr>
                            <a:xfrm>
                              <a:off x="7050" y="14248"/>
                              <a:ext cx="1440" cy="480"/>
                            </a:xfrm>
                            <a:prstGeom prst="flowChartTerminator">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r>
                              </w:p>
                            </w:txbxContent>
                          </wps:txbx>
                          <wps:bodyPr anchorCtr="0" anchor="ctr" bIns="91425" lIns="91425" spcFirstLastPara="1" rIns="91425" wrap="square" tIns="91425"/>
                        </wps:wsp>
                        <wps:wsp>
                          <wps:cNvCnPr/>
                          <wps:spPr>
                            <a:xfrm>
                              <a:off x="1668" y="10008"/>
                              <a:ext cx="0" cy="80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1668" y="11488"/>
                              <a:ext cx="0" cy="56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1590" y="13048"/>
                              <a:ext cx="0" cy="36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1512" y="13968"/>
                              <a:ext cx="0" cy="52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rot="10800000">
                              <a:off x="1668" y="10448"/>
                              <a:ext cx="5070"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1512" y="6168"/>
                              <a:ext cx="0" cy="52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1512" y="7368"/>
                              <a:ext cx="0" cy="208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rot="10800000">
                              <a:off x="1512" y="7968"/>
                              <a:ext cx="5226"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10170" y="4848"/>
                              <a:ext cx="0" cy="44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g:grpSp>
                    </wpg:wgp>
                  </a:graphicData>
                </a:graphic>
              </wp:anchor>
            </w:drawing>
          </mc:Choice>
          <mc:Fallback>
            <w:drawing>
              <wp:anchor allowOverlap="1" behindDoc="0" distB="182880" distT="182880" distL="114300" distR="114300" hidden="0" layoutInCell="1" locked="0" relativeHeight="0" simplePos="0">
                <wp:simplePos x="0" y="0"/>
                <wp:positionH relativeFrom="column">
                  <wp:posOffset>-38099</wp:posOffset>
                </wp:positionH>
                <wp:positionV relativeFrom="paragraph">
                  <wp:posOffset>741680</wp:posOffset>
                </wp:positionV>
                <wp:extent cx="5930900" cy="7391400"/>
                <wp:effectExtent b="0" l="0" r="0" t="0"/>
                <wp:wrapTopAndBottom distB="182880" distT="182880"/>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930900" cy="7391400"/>
                        </a:xfrm>
                        <a:prstGeom prst="rect"/>
                        <a:ln/>
                      </pic:spPr>
                    </pic:pic>
                  </a:graphicData>
                </a:graphic>
              </wp:anchor>
            </w:drawing>
          </mc:Fallback>
        </mc:AlternateContent>
      </w:r>
    </w:p>
    <w:p w:rsidR="00000000" w:rsidDel="00000000" w:rsidP="00000000" w:rsidRDefault="00000000" w:rsidRPr="00000000" w14:paraId="0000169B">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r w:rsidDel="00000000" w:rsidR="00000000" w:rsidRPr="00000000">
        <w:rPr>
          <w:rFonts w:ascii="Cambria" w:cs="Cambria" w:eastAsia="Cambria" w:hAnsi="Cambria"/>
          <w:b w:val="1"/>
          <w:smallCaps w:val="1"/>
          <w:color w:val="000000"/>
          <w:sz w:val="24"/>
          <w:szCs w:val="24"/>
          <w:u w:val="none"/>
          <w:vertAlign w:val="baseline"/>
          <w:rtl w:val="0"/>
          <w:rPrChange w:author="Heritage Comments" w:id="851" w:date="2013-11-05T16:40:00Z">
            <w:rPr>
              <w:rFonts w:ascii="Cambria" w:cs="Cambria" w:eastAsia="Cambria" w:hAnsi="Cambria"/>
              <w:b w:val="1"/>
              <w:smallCaps w:val="1"/>
              <w:color w:val="0000ff"/>
              <w:sz w:val="24"/>
              <w:szCs w:val="24"/>
              <w:u w:val="single"/>
              <w:vertAlign w:val="baseline"/>
            </w:rPr>
          </w:rPrChange>
        </w:rPr>
        <w:t xml:space="preserve">APPENDIX 5- FUNCTIONAL DECOMPOSITION DIAGRAM (FDD) </w:t>
      </w:r>
      <w:r w:rsidDel="00000000" w:rsidR="00000000" w:rsidRPr="00000000">
        <w:rPr>
          <w:rtl w:val="0"/>
        </w:rPr>
      </w:r>
    </w:p>
    <w:p w:rsidR="00000000" w:rsidDel="00000000" w:rsidP="00000000" w:rsidRDefault="00000000" w:rsidRPr="00000000" w14:paraId="0000169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9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169E">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bookmarkStart w:colFirst="0" w:colLast="0" w:name="_2m6kmyk" w:id="284"/>
      <w:bookmarkEnd w:id="284"/>
      <w:r w:rsidDel="00000000" w:rsidR="00000000" w:rsidRPr="00000000">
        <w:rPr>
          <w:rFonts w:ascii="Cambria" w:cs="Cambria" w:eastAsia="Cambria" w:hAnsi="Cambria"/>
          <w:b w:val="1"/>
          <w:smallCaps w:val="1"/>
          <w:color w:val="000000"/>
          <w:sz w:val="24"/>
          <w:szCs w:val="24"/>
          <w:u w:val="none"/>
          <w:vertAlign w:val="baseline"/>
          <w:rtl w:val="0"/>
          <w:rPrChange w:author="Heritage Comments" w:id="851" w:date="2013-11-05T16:40:00Z">
            <w:rPr>
              <w:rFonts w:ascii="Cambria" w:cs="Cambria" w:eastAsia="Cambria" w:hAnsi="Cambria"/>
              <w:b w:val="1"/>
              <w:smallCaps w:val="1"/>
              <w:color w:val="0000ff"/>
              <w:sz w:val="24"/>
              <w:szCs w:val="24"/>
              <w:u w:val="single"/>
              <w:vertAlign w:val="baseline"/>
            </w:rPr>
          </w:rPrChange>
        </w:rPr>
        <w:t xml:space="preserve">APPENDIX 6- MANAGEMENT OVERVIEW DIAGRAM</w:t>
      </w:r>
      <w:r w:rsidDel="00000000" w:rsidR="00000000" w:rsidRPr="00000000">
        <w:rPr>
          <w:rtl w:val="0"/>
        </w:rPr>
      </w:r>
      <w:del w:author="Heritage Comments" w:id="853" w:date="2013-11-05T16:40:00Z">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355600</wp:posOffset>
                  </wp:positionV>
                  <wp:extent cx="6426200" cy="7048500"/>
                  <wp:effectExtent b="0" l="0" r="0" t="0"/>
                  <wp:wrapNone/>
                  <wp:docPr id="4" name=""/>
                  <a:graphic>
                    <a:graphicData uri="http://schemas.microsoft.com/office/word/2010/wordprocessingGroup">
                      <wpg:wgp>
                        <wpg:cNvGrpSpPr/>
                        <wpg:grpSpPr>
                          <a:xfrm>
                            <a:off x="2131313" y="252893"/>
                            <a:ext cx="6426200" cy="7048500"/>
                            <a:chOff x="2131313" y="252893"/>
                            <a:chExt cx="6429375" cy="7054215"/>
                          </a:xfrm>
                        </wpg:grpSpPr>
                        <wpg:grpSp>
                          <wpg:cNvGrpSpPr/>
                          <wpg:grpSpPr>
                            <a:xfrm>
                              <a:off x="2131313" y="252893"/>
                              <a:ext cx="6429375" cy="7054215"/>
                              <a:chOff x="1008" y="2880"/>
                              <a:chExt cx="10440" cy="11520"/>
                            </a:xfrm>
                          </wpg:grpSpPr>
                          <wps:wsp>
                            <wps:cNvSpPr/>
                            <wps:cNvPr id="26" name="Shape 26"/>
                            <wps:spPr>
                              <a:xfrm>
                                <a:off x="1008" y="2880"/>
                                <a:ext cx="10425" cy="1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2" name="Shape 162"/>
                            <wps:spPr>
                              <a:xfrm>
                                <a:off x="4320" y="2880"/>
                                <a:ext cx="3888" cy="432"/>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60" w:before="240" w:line="240"/>
                                    <w:ind w:left="144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63" name="Shape 163"/>
                            <wps:spPr>
                              <a:xfrm>
                                <a:off x="1008" y="5051"/>
                                <a:ext cx="1800" cy="432"/>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64" name="Shape 164"/>
                            <wps:spPr>
                              <a:xfrm>
                                <a:off x="5328" y="5051"/>
                                <a:ext cx="1800" cy="432"/>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65" name="Shape 165"/>
                            <wps:spPr>
                              <a:xfrm>
                                <a:off x="7488" y="5051"/>
                                <a:ext cx="1800" cy="432"/>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66" name="Shape 166"/>
                            <wps:spPr>
                              <a:xfrm>
                                <a:off x="9648" y="5051"/>
                                <a:ext cx="1800" cy="432"/>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1872" y="4320"/>
                                <a:ext cx="8496"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1872" y="4320"/>
                                <a:ext cx="0" cy="703"/>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4032" y="4348"/>
                                <a:ext cx="0" cy="703"/>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192" y="4348"/>
                                <a:ext cx="0" cy="703"/>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8352" y="4348"/>
                                <a:ext cx="0" cy="703"/>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10368" y="4348"/>
                                <a:ext cx="0" cy="703"/>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192" y="3295"/>
                                <a:ext cx="0" cy="1053"/>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174" name="Shape 174"/>
                            <wps:spPr>
                              <a:xfrm>
                                <a:off x="7056" y="6048"/>
                                <a:ext cx="1728" cy="527"/>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75" name="Shape 175"/>
                            <wps:spPr>
                              <a:xfrm>
                                <a:off x="7056" y="6814"/>
                                <a:ext cx="1751" cy="527"/>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76" name="Shape 176"/>
                            <wps:spPr>
                              <a:xfrm>
                                <a:off x="7056" y="7516"/>
                                <a:ext cx="1872" cy="527"/>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77" name="Shape 177"/>
                            <wps:spPr>
                              <a:xfrm>
                                <a:off x="7056" y="8219"/>
                                <a:ext cx="1872" cy="527"/>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6768" y="5472"/>
                                <a:ext cx="0" cy="5472"/>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768" y="8496"/>
                                <a:ext cx="288"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768" y="7776"/>
                                <a:ext cx="288"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768" y="7056"/>
                                <a:ext cx="288"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768" y="6336"/>
                                <a:ext cx="288"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183" name="Shape 183"/>
                            <wps:spPr>
                              <a:xfrm>
                                <a:off x="7033" y="8921"/>
                                <a:ext cx="1872" cy="648"/>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6768" y="9216"/>
                                <a:ext cx="288"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185" name="Shape 185"/>
                            <wps:spPr>
                              <a:xfrm>
                                <a:off x="9270" y="6034"/>
                                <a:ext cx="1530" cy="734"/>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86" name="Shape 186"/>
                            <wps:spPr>
                              <a:xfrm>
                                <a:off x="9360" y="7074"/>
                                <a:ext cx="1440" cy="702"/>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9072" y="5472"/>
                                <a:ext cx="0" cy="1872"/>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9057" y="7341"/>
                                <a:ext cx="303" cy="3"/>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9057" y="6463"/>
                                <a:ext cx="159"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312" y="14256"/>
                                <a:ext cx="288"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191" name="Shape 191"/>
                            <wps:spPr>
                              <a:xfrm>
                                <a:off x="3168" y="5085"/>
                                <a:ext cx="1800" cy="432"/>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92" name="Shape 192"/>
                            <wps:spPr>
                              <a:xfrm>
                                <a:off x="3600" y="5760"/>
                                <a:ext cx="2016" cy="527"/>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93" name="Shape 193"/>
                            <wps:spPr>
                              <a:xfrm>
                                <a:off x="3600" y="6480"/>
                                <a:ext cx="2016" cy="527"/>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94" name="Shape 194"/>
                            <wps:spPr>
                              <a:xfrm>
                                <a:off x="4248" y="7272"/>
                                <a:ext cx="2304" cy="36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3312" y="5472"/>
                                <a:ext cx="0" cy="8784"/>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312" y="6048"/>
                                <a:ext cx="288"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197" name="Shape 197"/>
                            <wps:spPr>
                              <a:xfrm>
                                <a:off x="4248" y="7824"/>
                                <a:ext cx="2304" cy="36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98" name="Shape 198"/>
                            <wps:spPr>
                              <a:xfrm>
                                <a:off x="4248" y="8351"/>
                                <a:ext cx="2304" cy="36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199" name="Shape 199"/>
                            <wps:spPr>
                              <a:xfrm>
                                <a:off x="4248" y="8878"/>
                                <a:ext cx="2304" cy="36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200" name="Shape 200"/>
                            <wps:spPr>
                              <a:xfrm>
                                <a:off x="4248" y="9404"/>
                                <a:ext cx="2304" cy="36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201" name="Shape 201"/>
                            <wps:spPr>
                              <a:xfrm>
                                <a:off x="4248" y="9834"/>
                                <a:ext cx="2304" cy="36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202" name="Shape 202"/>
                            <wps:spPr>
                              <a:xfrm>
                                <a:off x="4248" y="10368"/>
                                <a:ext cx="2304" cy="36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3744" y="7056"/>
                                <a:ext cx="0" cy="3456"/>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744" y="7473"/>
                                <a:ext cx="479"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744" y="7999"/>
                                <a:ext cx="479"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744" y="8526"/>
                                <a:ext cx="479"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744" y="9053"/>
                                <a:ext cx="479"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744" y="9580"/>
                                <a:ext cx="479"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744" y="10009"/>
                                <a:ext cx="479"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744" y="10512"/>
                                <a:ext cx="479"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312" y="6768"/>
                                <a:ext cx="288"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212" name="Shape 212"/>
                            <wps:spPr>
                              <a:xfrm>
                                <a:off x="3533" y="11063"/>
                                <a:ext cx="3091" cy="527"/>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213" name="Shape 213"/>
                            <wps:spPr>
                              <a:xfrm>
                                <a:off x="3533" y="11766"/>
                                <a:ext cx="3091" cy="526"/>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214" name="Shape 214"/>
                            <wps:spPr>
                              <a:xfrm>
                                <a:off x="3533" y="12468"/>
                                <a:ext cx="3091" cy="527"/>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215" name="Shape 215"/>
                            <wps:spPr>
                              <a:xfrm>
                                <a:off x="3533" y="13171"/>
                                <a:ext cx="3091" cy="526"/>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216" name="Shape 216"/>
                            <wps:spPr>
                              <a:xfrm>
                                <a:off x="3533" y="13873"/>
                                <a:ext cx="3091" cy="527"/>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3312" y="11232"/>
                                <a:ext cx="221" cy="7"/>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312" y="12096"/>
                                <a:ext cx="230"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312" y="12816"/>
                                <a:ext cx="221" cy="3"/>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312" y="13392"/>
                                <a:ext cx="230"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221" name="Shape 221"/>
                            <wps:spPr>
                              <a:xfrm>
                                <a:off x="1728" y="5760"/>
                                <a:ext cx="1440" cy="720"/>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222" name="Shape 222"/>
                            <wps:spPr>
                              <a:xfrm>
                                <a:off x="1728" y="6768"/>
                                <a:ext cx="1440" cy="432"/>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223" name="Shape 223"/>
                            <wps:spPr>
                              <a:xfrm>
                                <a:off x="1728" y="7632"/>
                                <a:ext cx="1440" cy="432"/>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1296" y="5472"/>
                                <a:ext cx="0" cy="2283"/>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1296" y="7776"/>
                                <a:ext cx="432"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1296" y="6912"/>
                                <a:ext cx="432"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1296" y="6048"/>
                                <a:ext cx="432"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228" name="Shape 228"/>
                            <wps:spPr>
                              <a:xfrm>
                                <a:off x="7033" y="9768"/>
                                <a:ext cx="1872" cy="648"/>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6768" y="10080"/>
                                <a:ext cx="288"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230" name="Shape 230"/>
                            <wps:spPr>
                              <a:xfrm>
                                <a:off x="7056" y="10584"/>
                                <a:ext cx="1872" cy="648"/>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6768" y="10944"/>
                                <a:ext cx="288"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232" name="Shape 232"/>
                            <wps:spPr>
                              <a:xfrm>
                                <a:off x="9446" y="8215"/>
                                <a:ext cx="1758" cy="527"/>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233" name="Shape 233"/>
                            <wps:spPr>
                              <a:xfrm>
                                <a:off x="9446" y="8918"/>
                                <a:ext cx="1758" cy="677"/>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234" name="Shape 234"/>
                            <wps:spPr>
                              <a:xfrm>
                                <a:off x="9446" y="9971"/>
                                <a:ext cx="1758" cy="527"/>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235" name="Shape 235"/>
                            <wps:spPr>
                              <a:xfrm>
                                <a:off x="9446" y="10818"/>
                                <a:ext cx="1758" cy="414"/>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11376" y="5472"/>
                                <a:ext cx="0" cy="5616"/>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rot="10800000">
                                <a:off x="11204" y="11088"/>
                                <a:ext cx="160"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rot="10800000">
                                <a:off x="11204" y="10224"/>
                                <a:ext cx="160"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rot="10800000">
                                <a:off x="11204" y="9216"/>
                                <a:ext cx="160"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rot="10800000">
                                <a:off x="11204" y="8496"/>
                                <a:ext cx="160"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355600</wp:posOffset>
                  </wp:positionV>
                  <wp:extent cx="6426200" cy="7048500"/>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26200" cy="7048500"/>
                          </a:xfrm>
                          <a:prstGeom prst="rect"/>
                          <a:ln/>
                        </pic:spPr>
                      </pic:pic>
                    </a:graphicData>
                  </a:graphic>
                </wp:anchor>
              </w:drawing>
            </mc:Fallback>
          </mc:AlternateContent>
        </w:r>
      </w:del>
    </w:p>
    <w:p w:rsidR="00000000" w:rsidDel="00000000" w:rsidP="00000000" w:rsidRDefault="00000000" w:rsidRPr="00000000" w14:paraId="0000169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A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A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16A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16A3">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bookmarkStart w:colFirst="0" w:colLast="0" w:name="_11bux6d" w:id="285"/>
      <w:bookmarkEnd w:id="285"/>
      <w:r w:rsidDel="00000000" w:rsidR="00000000" w:rsidRPr="00000000">
        <w:rPr>
          <w:rFonts w:ascii="Cambria" w:cs="Cambria" w:eastAsia="Cambria" w:hAnsi="Cambria"/>
          <w:b w:val="1"/>
          <w:smallCaps w:val="1"/>
          <w:color w:val="000000"/>
          <w:sz w:val="24"/>
          <w:szCs w:val="24"/>
          <w:u w:val="none"/>
          <w:vertAlign w:val="baseline"/>
          <w:rtl w:val="0"/>
          <w:rPrChange w:author="Heritage Comments" w:id="851" w:date="2013-11-05T16:40:00Z">
            <w:rPr>
              <w:rFonts w:ascii="Cambria" w:cs="Cambria" w:eastAsia="Cambria" w:hAnsi="Cambria"/>
              <w:b w:val="1"/>
              <w:smallCaps w:val="1"/>
              <w:color w:val="0000ff"/>
              <w:sz w:val="24"/>
              <w:szCs w:val="24"/>
              <w:u w:val="single"/>
              <w:vertAlign w:val="baseline"/>
            </w:rPr>
          </w:rPrChange>
        </w:rPr>
        <w:t xml:space="preserve">APPENDIX 7 – GL MAPPING</w:t>
      </w:r>
      <w:r w:rsidDel="00000000" w:rsidR="00000000" w:rsidRPr="00000000">
        <w:rPr>
          <w:rtl w:val="0"/>
        </w:rPr>
      </w:r>
      <w:del w:author="Heritage Comments" w:id="854" w:date="2013-11-05T16:40:00Z">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-482599</wp:posOffset>
                  </wp:positionH>
                  <wp:positionV relativeFrom="paragraph">
                    <wp:posOffset>584200</wp:posOffset>
                  </wp:positionV>
                  <wp:extent cx="8699500" cy="4902200"/>
                  <wp:effectExtent b="0" l="0" r="0" t="0"/>
                  <wp:wrapTopAndBottom distB="0" distT="0"/>
                  <wp:docPr id="5" name=""/>
                  <a:graphic>
                    <a:graphicData uri="http://schemas.microsoft.com/office/word/2010/wordprocessingGroup">
                      <wpg:wgp>
                        <wpg:cNvGrpSpPr/>
                        <wpg:grpSpPr>
                          <a:xfrm>
                            <a:off x="992758" y="-2902586"/>
                            <a:ext cx="8699500" cy="4902200"/>
                            <a:chOff x="992758" y="-2902586"/>
                            <a:chExt cx="8706484" cy="9136861"/>
                          </a:xfrm>
                        </wpg:grpSpPr>
                        <wpg:grpSp>
                          <wpg:cNvGrpSpPr/>
                          <wpg:grpSpPr>
                            <a:xfrm>
                              <a:off x="992758" y="-2902586"/>
                              <a:ext cx="8706484" cy="9136861"/>
                              <a:chOff x="547" y="-6093"/>
                              <a:chExt cx="14975" cy="16271"/>
                            </a:xfrm>
                          </wpg:grpSpPr>
                          <wps:wsp>
                            <wps:cNvSpPr/>
                            <wps:cNvPr id="242" name="Shape 242"/>
                            <wps:spPr>
                              <a:xfrm>
                                <a:off x="548" y="2667"/>
                                <a:ext cx="1331" cy="492"/>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243" name="Shape 243"/>
                            <wps:spPr>
                              <a:xfrm>
                                <a:off x="4421" y="1437"/>
                                <a:ext cx="6507" cy="6888"/>
                              </a:xfrm>
                              <a:prstGeom prst="rect">
                                <a:avLst/>
                              </a:prstGeom>
                              <a:solidFill>
                                <a:srgbClr val="FFFFFF"/>
                              </a:solidFill>
                              <a:ln cap="rnd" cmpd="sng" w="317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4" name="Shape 244"/>
                            <wps:spPr>
                              <a:xfrm>
                                <a:off x="4717" y="1682"/>
                                <a:ext cx="2958" cy="862"/>
                              </a:xfrm>
                              <a:prstGeom prst="rect">
                                <a:avLst/>
                              </a:prstGeom>
                              <a:solidFill>
                                <a:srgbClr val="FFFFFF"/>
                              </a:solidFill>
                              <a:ln cap="rnd"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245" name="Shape 245"/>
                            <wps:spPr>
                              <a:xfrm>
                                <a:off x="4717" y="3010"/>
                                <a:ext cx="2958" cy="2240"/>
                              </a:xfrm>
                              <a:prstGeom prst="rect">
                                <a:avLst/>
                              </a:prstGeom>
                              <a:solidFill>
                                <a:srgbClr val="FFFFFF"/>
                              </a:solidFill>
                              <a:ln cap="rnd"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246" name="Shape 246"/>
                            <wps:spPr>
                              <a:xfrm>
                                <a:off x="4717" y="5733"/>
                                <a:ext cx="2958" cy="2362"/>
                              </a:xfrm>
                              <a:prstGeom prst="rect">
                                <a:avLst/>
                              </a:prstGeom>
                              <a:solidFill>
                                <a:srgbClr val="FFFFFF"/>
                              </a:solidFill>
                              <a:ln cap="rnd"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g:grpSp>
                            <wpg:cNvGrpSpPr/>
                            <wpg:grpSpPr>
                              <a:xfrm>
                                <a:off x="586" y="-6093"/>
                                <a:ext cx="9235" cy="9252"/>
                                <a:chOff x="547" y="1437"/>
                                <a:chExt cx="14975" cy="13539"/>
                              </a:xfrm>
                            </wpg:grpSpPr>
                            <wps:wsp>
                              <wps:cNvSpPr/>
                              <wps:cNvPr id="26" name="Shape 26"/>
                              <wps:spPr>
                                <a:xfrm>
                                  <a:off x="547" y="1437"/>
                                  <a:ext cx="14975" cy="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3168" y="14256"/>
                                  <a:ext cx="288" cy="72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5760" y="14256"/>
                                  <a:ext cx="288" cy="72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168" y="14976"/>
                                  <a:ext cx="2592"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456" y="14256"/>
                                  <a:ext cx="2592"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252" name="Shape 252"/>
                              <wps:spPr>
                                <a:xfrm>
                                  <a:off x="3456" y="14400"/>
                                  <a:ext cx="2304" cy="576"/>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g:grpSp>
                          <wpg:grpSp>
                            <wpg:cNvGrpSpPr/>
                            <wpg:grpSpPr>
                              <a:xfrm>
                                <a:off x="2225" y="3896"/>
                                <a:ext cx="1775" cy="493"/>
                                <a:chOff x="3168" y="14256"/>
                                <a:chExt cx="2880" cy="720"/>
                              </a:xfrm>
                            </wpg:grpSpPr>
                            <wps:wsp>
                              <wps:cNvCnPr/>
                              <wps:spPr>
                                <a:xfrm flipH="1">
                                  <a:off x="3168" y="14256"/>
                                  <a:ext cx="288" cy="72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5760" y="14256"/>
                                  <a:ext cx="288" cy="72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168" y="14976"/>
                                  <a:ext cx="2592"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456" y="14256"/>
                                  <a:ext cx="2592"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258" name="Shape 258"/>
                              <wps:spPr>
                                <a:xfrm>
                                  <a:off x="3456" y="14400"/>
                                  <a:ext cx="2304" cy="576"/>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g:grpSp>
                          <wpg:grpSp>
                            <wpg:cNvGrpSpPr/>
                            <wpg:grpSpPr>
                              <a:xfrm>
                                <a:off x="2227" y="5003"/>
                                <a:ext cx="1773" cy="615"/>
                                <a:chOff x="3168" y="14256"/>
                                <a:chExt cx="2880" cy="720"/>
                              </a:xfrm>
                            </wpg:grpSpPr>
                            <wps:wsp>
                              <wps:cNvCnPr/>
                              <wps:spPr>
                                <a:xfrm flipH="1">
                                  <a:off x="3168" y="14256"/>
                                  <a:ext cx="288" cy="72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5760" y="14256"/>
                                  <a:ext cx="288" cy="72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168" y="14976"/>
                                  <a:ext cx="2592"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456" y="14256"/>
                                  <a:ext cx="2592"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264" name="Shape 264"/>
                              <wps:spPr>
                                <a:xfrm>
                                  <a:off x="3456" y="14400"/>
                                  <a:ext cx="2304" cy="576"/>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g:grpSp>
                          <wpg:grpSp>
                            <wpg:cNvGrpSpPr/>
                            <wpg:grpSpPr>
                              <a:xfrm>
                                <a:off x="2227" y="6172"/>
                                <a:ext cx="1773" cy="492"/>
                                <a:chOff x="3168" y="14256"/>
                                <a:chExt cx="2880" cy="720"/>
                              </a:xfrm>
                            </wpg:grpSpPr>
                            <wps:wsp>
                              <wps:cNvCnPr/>
                              <wps:spPr>
                                <a:xfrm flipH="1">
                                  <a:off x="3168" y="14256"/>
                                  <a:ext cx="288" cy="72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5760" y="14256"/>
                                  <a:ext cx="288" cy="72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168" y="14976"/>
                                  <a:ext cx="2592"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456" y="14256"/>
                                  <a:ext cx="2592"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270" name="Shape 270"/>
                              <wps:spPr>
                                <a:xfrm>
                                  <a:off x="3456" y="14400"/>
                                  <a:ext cx="2304" cy="576"/>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g:grpSp>
                          <wps:wsp>
                            <wps:cNvSpPr/>
                            <wps:cNvPr id="271" name="Shape 271"/>
                            <wps:spPr>
                              <a:xfrm>
                                <a:off x="8415" y="1807"/>
                                <a:ext cx="2070" cy="1597"/>
                              </a:xfrm>
                              <a:prstGeom prst="rect">
                                <a:avLst/>
                              </a:prstGeom>
                              <a:solidFill>
                                <a:srgbClr val="FFFFFF"/>
                              </a:solidFill>
                              <a:ln cap="rnd"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7675" y="3282"/>
                                <a:ext cx="740"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flipH="1" rot="10800000">
                                <a:off x="7675" y="3404"/>
                                <a:ext cx="740" cy="2584"/>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274" name="Shape 274"/>
                            <wps:spPr>
                              <a:xfrm>
                                <a:off x="8415" y="4143"/>
                                <a:ext cx="2070" cy="1968"/>
                              </a:xfrm>
                              <a:prstGeom prst="rect">
                                <a:avLst/>
                              </a:prstGeom>
                              <a:solidFill>
                                <a:srgbClr val="FFFFFF"/>
                              </a:solidFill>
                              <a:ln cap="rnd"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7675" y="4635"/>
                                <a:ext cx="740"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7675" y="5250"/>
                                <a:ext cx="740" cy="123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1879" y="2913"/>
                                <a:ext cx="463"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3923" y="2913"/>
                                <a:ext cx="463"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3923" y="4143"/>
                                <a:ext cx="463"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3923" y="5373"/>
                                <a:ext cx="463"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3923" y="6418"/>
                                <a:ext cx="463"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5034" y="5252"/>
                                <a:ext cx="0" cy="481"/>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rot="10800000">
                                <a:off x="7104" y="5250"/>
                                <a:ext cx="0" cy="483"/>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rot="10800000">
                                <a:off x="8858" y="3404"/>
                                <a:ext cx="0" cy="739"/>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g:grpSp>
                            <wpg:cNvGrpSpPr/>
                            <wpg:grpSpPr>
                              <a:xfrm>
                                <a:off x="5900" y="8456"/>
                                <a:ext cx="4141" cy="492"/>
                                <a:chOff x="6192" y="9216"/>
                                <a:chExt cx="4032" cy="576"/>
                              </a:xfrm>
                            </wpg:grpSpPr>
                            <wps:wsp>
                              <wps:cNvCnPr/>
                              <wps:spPr>
                                <a:xfrm flipH="1">
                                  <a:off x="6192" y="9216"/>
                                  <a:ext cx="288" cy="576"/>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9936" y="9216"/>
                                  <a:ext cx="288" cy="576"/>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192" y="9792"/>
                                  <a:ext cx="3744"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480" y="9216"/>
                                  <a:ext cx="3744"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290" name="Shape 290"/>
                              <wps:spPr>
                                <a:xfrm>
                                  <a:off x="6480" y="9360"/>
                                  <a:ext cx="3456" cy="432"/>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g:grpSp>
                          <wpg:grpSp>
                            <wpg:cNvGrpSpPr/>
                            <wpg:grpSpPr>
                              <a:xfrm>
                                <a:off x="5900" y="9071"/>
                                <a:ext cx="4141" cy="492"/>
                                <a:chOff x="6192" y="9216"/>
                                <a:chExt cx="4032" cy="576"/>
                              </a:xfrm>
                            </wpg:grpSpPr>
                            <wps:wsp>
                              <wps:cNvCnPr/>
                              <wps:spPr>
                                <a:xfrm flipH="1">
                                  <a:off x="6192" y="9216"/>
                                  <a:ext cx="288" cy="576"/>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9936" y="9216"/>
                                  <a:ext cx="288" cy="576"/>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192" y="9792"/>
                                  <a:ext cx="3744"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480" y="9216"/>
                                  <a:ext cx="3744"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296" name="Shape 296"/>
                              <wps:spPr>
                                <a:xfrm>
                                  <a:off x="6480" y="9360"/>
                                  <a:ext cx="3456" cy="432"/>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g:grpSp>
                          <wpg:grpSp>
                            <wpg:cNvGrpSpPr/>
                            <wpg:grpSpPr>
                              <a:xfrm>
                                <a:off x="5900" y="9686"/>
                                <a:ext cx="4141" cy="492"/>
                                <a:chOff x="6192" y="9216"/>
                                <a:chExt cx="4032" cy="576"/>
                              </a:xfrm>
                            </wpg:grpSpPr>
                            <wps:wsp>
                              <wps:cNvCnPr/>
                              <wps:spPr>
                                <a:xfrm flipH="1">
                                  <a:off x="6192" y="9216"/>
                                  <a:ext cx="288" cy="576"/>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9936" y="9216"/>
                                  <a:ext cx="288" cy="576"/>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192" y="9792"/>
                                  <a:ext cx="3744"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6480" y="9216"/>
                                  <a:ext cx="3744"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302" name="Shape 302"/>
                              <wps:spPr>
                                <a:xfrm>
                                  <a:off x="6480" y="9360"/>
                                  <a:ext cx="3456" cy="432"/>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g:grpSp>
                          <wps:wsp>
                            <wps:cNvCnPr/>
                            <wps:spPr>
                              <a:xfrm rot="10800000">
                                <a:off x="9893" y="8702"/>
                                <a:ext cx="1923" cy="0"/>
                              </a:xfrm>
                              <a:prstGeom prst="straightConnector1">
                                <a:avLst/>
                              </a:prstGeom>
                              <a:solidFill>
                                <a:srgbClr val="FFFFFF"/>
                              </a:solidFill>
                              <a:ln cap="rnd" cmpd="sng" w="222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rot="10800000">
                                <a:off x="9893" y="9317"/>
                                <a:ext cx="1923" cy="0"/>
                              </a:xfrm>
                              <a:prstGeom prst="straightConnector1">
                                <a:avLst/>
                              </a:prstGeom>
                              <a:solidFill>
                                <a:srgbClr val="FFFFFF"/>
                              </a:solidFill>
                              <a:ln cap="rnd" cmpd="sng" w="222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rot="10800000">
                                <a:off x="9893" y="9933"/>
                                <a:ext cx="1923" cy="0"/>
                              </a:xfrm>
                              <a:prstGeom prst="straightConnector1">
                                <a:avLst/>
                              </a:prstGeom>
                              <a:solidFill>
                                <a:srgbClr val="FFFFFF"/>
                              </a:solidFill>
                              <a:ln cap="rnd" cmpd="sng" w="222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flipH="1">
                                <a:off x="11809" y="7955"/>
                                <a:ext cx="7" cy="1943"/>
                              </a:xfrm>
                              <a:prstGeom prst="straightConnector1">
                                <a:avLst/>
                              </a:prstGeom>
                              <a:solidFill>
                                <a:srgbClr val="FFFFFF"/>
                              </a:solidFill>
                              <a:ln cap="rnd" cmpd="sng" w="222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10928" y="7955"/>
                                <a:ext cx="888" cy="0"/>
                              </a:xfrm>
                              <a:prstGeom prst="straightConnector1">
                                <a:avLst/>
                              </a:prstGeom>
                              <a:solidFill>
                                <a:srgbClr val="FFFFFF"/>
                              </a:solidFill>
                              <a:ln cap="rnd" cmpd="sng" w="222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2964" y="7955"/>
                                <a:ext cx="0" cy="1943"/>
                              </a:xfrm>
                              <a:prstGeom prst="straightConnector1">
                                <a:avLst/>
                              </a:prstGeom>
                              <a:solidFill>
                                <a:srgbClr val="FFFFFF"/>
                              </a:solidFill>
                              <a:ln cap="rnd" cmpd="sng" w="222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rot="10800000">
                                <a:off x="2943" y="9933"/>
                                <a:ext cx="3106" cy="0"/>
                              </a:xfrm>
                              <a:prstGeom prst="straightConnector1">
                                <a:avLst/>
                              </a:prstGeom>
                              <a:solidFill>
                                <a:srgbClr val="FFFFFF"/>
                              </a:solidFill>
                              <a:ln cap="rnd" cmpd="sng" w="222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rot="10800000">
                                <a:off x="2943" y="9317"/>
                                <a:ext cx="3106" cy="0"/>
                              </a:xfrm>
                              <a:prstGeom prst="straightConnector1">
                                <a:avLst/>
                              </a:prstGeom>
                              <a:solidFill>
                                <a:srgbClr val="FFFFFF"/>
                              </a:solidFill>
                              <a:ln cap="rnd" cmpd="sng" w="222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rot="10800000">
                                <a:off x="2943" y="8702"/>
                                <a:ext cx="3106" cy="0"/>
                              </a:xfrm>
                              <a:prstGeom prst="straightConnector1">
                                <a:avLst/>
                              </a:prstGeom>
                              <a:solidFill>
                                <a:srgbClr val="FFFFFF"/>
                              </a:solidFill>
                              <a:ln cap="rnd" cmpd="sng" w="222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2943" y="7955"/>
                                <a:ext cx="1478" cy="0"/>
                              </a:xfrm>
                              <a:prstGeom prst="straightConnector1">
                                <a:avLst/>
                              </a:prstGeom>
                              <a:solidFill>
                                <a:srgbClr val="FFFFFF"/>
                              </a:solidFill>
                              <a:ln cap="rnd" cmpd="sng" w="222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313" name="Shape 313"/>
                            <wps:spPr>
                              <a:xfrm>
                                <a:off x="8415" y="6480"/>
                                <a:ext cx="2070" cy="1599"/>
                              </a:xfrm>
                              <a:prstGeom prst="rect">
                                <a:avLst/>
                              </a:prstGeom>
                              <a:solidFill>
                                <a:srgbClr val="FFFFFF"/>
                              </a:solidFill>
                              <a:ln cap="rnd" cmpd="sng" w="1905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314" name="Shape 314"/>
                            <wps:spPr>
                              <a:xfrm>
                                <a:off x="547" y="3838"/>
                                <a:ext cx="1332" cy="493"/>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1879" y="4085"/>
                                <a:ext cx="463"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316" name="Shape 316"/>
                            <wps:spPr>
                              <a:xfrm>
                                <a:off x="548" y="5068"/>
                                <a:ext cx="1331" cy="492"/>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1879" y="5315"/>
                                <a:ext cx="463"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318" name="Shape 318"/>
                            <wps:spPr>
                              <a:xfrm>
                                <a:off x="624" y="6147"/>
                                <a:ext cx="1255" cy="492"/>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1879" y="6392"/>
                                <a:ext cx="463"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g:grpSp>
                            <wpg:cNvGrpSpPr/>
                            <wpg:grpSpPr>
                              <a:xfrm>
                                <a:off x="2225" y="7084"/>
                                <a:ext cx="1775" cy="691"/>
                                <a:chOff x="3168" y="14256"/>
                                <a:chExt cx="2880" cy="720"/>
                              </a:xfrm>
                            </wpg:grpSpPr>
                            <wps:wsp>
                              <wps:cNvCnPr/>
                              <wps:spPr>
                                <a:xfrm flipH="1">
                                  <a:off x="3168" y="14256"/>
                                  <a:ext cx="288" cy="72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flipH="1">
                                  <a:off x="5760" y="14256"/>
                                  <a:ext cx="288" cy="72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168" y="14976"/>
                                  <a:ext cx="2592"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CnPr/>
                              <wps:spPr>
                                <a:xfrm>
                                  <a:off x="3456" y="14256"/>
                                  <a:ext cx="2592" cy="0"/>
                                </a:xfrm>
                                <a:prstGeom prst="straightConnector1">
                                  <a:avLst/>
                                </a:prstGeom>
                                <a:solidFill>
                                  <a:srgbClr val="FFFFFF"/>
                                </a:solid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wps:wsp>
                              <wps:cNvSpPr/>
                              <wps:cNvPr id="325" name="Shape 325"/>
                              <wps:spPr>
                                <a:xfrm>
                                  <a:off x="3456" y="14400"/>
                                  <a:ext cx="2304" cy="576"/>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g:grpSp>
                          <wps:wsp>
                            <wps:cNvCnPr/>
                            <wps:spPr>
                              <a:xfrm>
                                <a:off x="3893" y="7331"/>
                                <a:ext cx="463"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327" name="Shape 327"/>
                            <wps:spPr>
                              <a:xfrm>
                                <a:off x="655" y="7028"/>
                                <a:ext cx="1224" cy="492"/>
                              </a:xfrm>
                              <a:prstGeom prst="rec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CnPr/>
                            <wps:spPr>
                              <a:xfrm>
                                <a:off x="1879" y="7275"/>
                                <a:ext cx="463" cy="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CnPr/>
                            <wps:spPr>
                              <a:xfrm>
                                <a:off x="6164" y="2530"/>
                                <a:ext cx="0" cy="480"/>
                              </a:xfrm>
                              <a:prstGeom prst="straightConnector1">
                                <a:avLst/>
                              </a:prstGeom>
                              <a:solidFill>
                                <a:srgbClr val="FFFFFF"/>
                              </a:solidFill>
                              <a:ln cap="rnd" cmpd="sng" w="9525">
                                <a:solidFill>
                                  <a:srgbClr val="000000"/>
                                </a:solidFill>
                                <a:prstDash val="solid"/>
                                <a:miter lim="8000"/>
                                <a:headEnd len="sm" w="sm" type="none"/>
                                <a:tailEnd len="med" w="med" type="triangle"/>
                              </a:ln>
                            </wps:spPr>
                            <wps:bodyPr anchorCtr="0" anchor="ctr" bIns="91425" lIns="91425" spcFirstLastPara="1" rIns="91425" wrap="square" tIns="91425"/>
                          </wps:wsp>
                          <wps:wsp>
                            <wps:cNvSpPr/>
                            <wps:cNvPr id="330" name="Shape 330"/>
                            <wps:spPr>
                              <a:xfrm>
                                <a:off x="11733" y="1933"/>
                                <a:ext cx="1479" cy="768"/>
                              </a:xfrm>
                              <a:prstGeom prst="flowChartDocumen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331" name="Shape 331"/>
                            <wps:spPr>
                              <a:xfrm>
                                <a:off x="13952" y="1933"/>
                                <a:ext cx="1478" cy="615"/>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332" name="Shape 332"/>
                            <wps:spPr>
                              <a:xfrm>
                                <a:off x="10994" y="2086"/>
                                <a:ext cx="739" cy="308"/>
                              </a:xfrm>
                              <a:prstGeom prst="rightArrow">
                                <a:avLst>
                                  <a:gd fmla="val 50000" name="adj1"/>
                                  <a:gd fmla="val 50000" name="adj2"/>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33" name="Shape 333"/>
                            <wps:spPr>
                              <a:xfrm>
                                <a:off x="13212" y="2086"/>
                                <a:ext cx="740" cy="308"/>
                              </a:xfrm>
                              <a:prstGeom prst="rightArrow">
                                <a:avLst>
                                  <a:gd fmla="val 50000" name="adj1"/>
                                  <a:gd fmla="val 50000" name="adj2"/>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34" name="Shape 334"/>
                            <wps:spPr>
                              <a:xfrm>
                                <a:off x="11721" y="2844"/>
                                <a:ext cx="1731" cy="1087"/>
                              </a:xfrm>
                              <a:prstGeom prst="flowChartDocumen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335" name="Shape 335"/>
                            <wps:spPr>
                              <a:xfrm>
                                <a:off x="14007" y="2947"/>
                                <a:ext cx="1294" cy="615"/>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336" name="Shape 336"/>
                            <wps:spPr>
                              <a:xfrm>
                                <a:off x="10981" y="2999"/>
                                <a:ext cx="740" cy="307"/>
                              </a:xfrm>
                              <a:prstGeom prst="rightArrow">
                                <a:avLst>
                                  <a:gd fmla="val 50000" name="adj1"/>
                                  <a:gd fmla="val 50000" name="adj2"/>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37" name="Shape 337"/>
                            <wps:spPr>
                              <a:xfrm>
                                <a:off x="13507" y="2947"/>
                                <a:ext cx="500" cy="369"/>
                              </a:xfrm>
                              <a:prstGeom prst="rightArrow">
                                <a:avLst>
                                  <a:gd fmla="val 50000" name="adj1"/>
                                  <a:gd fmla="val 50000" name="adj2"/>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38" name="Shape 338"/>
                            <wps:spPr>
                              <a:xfrm>
                                <a:off x="11721" y="4089"/>
                                <a:ext cx="1478" cy="770"/>
                              </a:xfrm>
                              <a:prstGeom prst="flowChartDocumen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339" name="Shape 339"/>
                            <wps:spPr>
                              <a:xfrm>
                                <a:off x="13939" y="4089"/>
                                <a:ext cx="1480" cy="615"/>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340" name="Shape 340"/>
                            <wps:spPr>
                              <a:xfrm>
                                <a:off x="10981" y="4244"/>
                                <a:ext cx="740" cy="308"/>
                              </a:xfrm>
                              <a:prstGeom prst="rightArrow">
                                <a:avLst>
                                  <a:gd fmla="val 50000" name="adj1"/>
                                  <a:gd fmla="val 50000" name="adj2"/>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1" name="Shape 341"/>
                            <wps:spPr>
                              <a:xfrm>
                                <a:off x="13199" y="4244"/>
                                <a:ext cx="740" cy="308"/>
                              </a:xfrm>
                              <a:prstGeom prst="rightArrow">
                                <a:avLst>
                                  <a:gd fmla="val 50000" name="adj1"/>
                                  <a:gd fmla="val 50000" name="adj2"/>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2" name="Shape 342"/>
                            <wps:spPr>
                              <a:xfrm>
                                <a:off x="11715" y="5181"/>
                                <a:ext cx="1480" cy="769"/>
                              </a:xfrm>
                              <a:prstGeom prst="flowChartDocumen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343" name="Shape 343"/>
                            <wps:spPr>
                              <a:xfrm>
                                <a:off x="13901" y="5260"/>
                                <a:ext cx="1478" cy="616"/>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344" name="Shape 344"/>
                            <wps:spPr>
                              <a:xfrm>
                                <a:off x="10994" y="5361"/>
                                <a:ext cx="739" cy="308"/>
                              </a:xfrm>
                              <a:prstGeom prst="rightArrow">
                                <a:avLst>
                                  <a:gd fmla="val 50000" name="adj1"/>
                                  <a:gd fmla="val 50000" name="adj2"/>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5" name="Shape 345"/>
                            <wps:spPr>
                              <a:xfrm>
                                <a:off x="13195" y="5336"/>
                                <a:ext cx="739" cy="306"/>
                              </a:xfrm>
                              <a:prstGeom prst="rightArrow">
                                <a:avLst>
                                  <a:gd fmla="val 50000" name="adj1"/>
                                  <a:gd fmla="val 50000" name="adj2"/>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6" name="Shape 346"/>
                            <wps:spPr>
                              <a:xfrm>
                                <a:off x="11715" y="6201"/>
                                <a:ext cx="1480" cy="769"/>
                              </a:xfrm>
                              <a:prstGeom prst="flowChartDocumen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347" name="Shape 347"/>
                            <wps:spPr>
                              <a:xfrm>
                                <a:off x="14029" y="6201"/>
                                <a:ext cx="1480" cy="615"/>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348" name="Shape 348"/>
                            <wps:spPr>
                              <a:xfrm>
                                <a:off x="10999" y="6381"/>
                                <a:ext cx="739" cy="307"/>
                              </a:xfrm>
                              <a:prstGeom prst="rightArrow">
                                <a:avLst>
                                  <a:gd fmla="val 50000" name="adj1"/>
                                  <a:gd fmla="val 50000" name="adj2"/>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9" name="Shape 349"/>
                            <wps:spPr>
                              <a:xfrm>
                                <a:off x="13195" y="6355"/>
                                <a:ext cx="738" cy="307"/>
                              </a:xfrm>
                              <a:prstGeom prst="rightArrow">
                                <a:avLst>
                                  <a:gd fmla="val 50000" name="adj1"/>
                                  <a:gd fmla="val 50000" name="adj2"/>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50" name="Shape 350"/>
                            <wps:spPr>
                              <a:xfrm>
                                <a:off x="11715" y="7165"/>
                                <a:ext cx="1480" cy="769"/>
                              </a:xfrm>
                              <a:prstGeom prst="flowChartDocument">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351" name="Shape 351"/>
                            <wps:spPr>
                              <a:xfrm>
                                <a:off x="13981" y="7165"/>
                                <a:ext cx="1541" cy="614"/>
                              </a:xfrm>
                              <a:prstGeom prst="flowChartProcess">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352" name="Shape 352"/>
                            <wps:spPr>
                              <a:xfrm>
                                <a:off x="11031" y="7344"/>
                                <a:ext cx="739" cy="308"/>
                              </a:xfrm>
                              <a:prstGeom prst="rightArrow">
                                <a:avLst>
                                  <a:gd fmla="val 50000" name="adj1"/>
                                  <a:gd fmla="val 50000" name="adj2"/>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53" name="Shape 353"/>
                            <wps:spPr>
                              <a:xfrm>
                                <a:off x="13195" y="7318"/>
                                <a:ext cx="739" cy="308"/>
                              </a:xfrm>
                              <a:prstGeom prst="rightArrow">
                                <a:avLst>
                                  <a:gd fmla="val 50000" name="adj1"/>
                                  <a:gd fmla="val 50000" name="adj2"/>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-482599</wp:posOffset>
                  </wp:positionH>
                  <wp:positionV relativeFrom="paragraph">
                    <wp:posOffset>584200</wp:posOffset>
                  </wp:positionV>
                  <wp:extent cx="8699500" cy="4902200"/>
                  <wp:effectExtent b="0" l="0" r="0" t="0"/>
                  <wp:wrapTopAndBottom distB="0" distT="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8699500" cy="4902200"/>
                          </a:xfrm>
                          <a:prstGeom prst="rect"/>
                          <a:ln/>
                        </pic:spPr>
                      </pic:pic>
                    </a:graphicData>
                  </a:graphic>
                </wp:anchor>
              </w:drawing>
            </mc:Fallback>
          </mc:AlternateContent>
        </w:r>
      </w:del>
    </w:p>
    <w:p w:rsidR="00000000" w:rsidDel="00000000" w:rsidP="00000000" w:rsidRDefault="00000000" w:rsidRPr="00000000" w14:paraId="000016A4">
      <w:pPr>
        <w:pBdr>
          <w:top w:space="0" w:sz="0" w:val="nil"/>
          <w:left w:space="0" w:sz="0" w:val="nil"/>
          <w:bottom w:space="0" w:sz="0" w:val="nil"/>
          <w:right w:space="0" w:sz="0" w:val="nil"/>
          <w:between w:space="0" w:sz="0" w:val="nil"/>
        </w:pBdr>
        <w:shd w:fill="auto" w:val="clear"/>
        <w:jc w:val="both"/>
        <w:rPr/>
      </w:pPr>
      <w:r w:rsidDel="00000000" w:rsidR="00000000" w:rsidRPr="00000000">
        <w:rPr>
          <w:b w:val="1"/>
          <w:vertAlign w:val="baseline"/>
          <w:rtl w:val="0"/>
        </w:rPr>
        <w:t xml:space="preserve">Underwriting (Including Coinsurance &amp; Reinsurance) </w:t>
      </w:r>
      <w:r w:rsidDel="00000000" w:rsidR="00000000" w:rsidRPr="00000000">
        <w:rPr>
          <w:rtl w:val="0"/>
        </w:rPr>
      </w:r>
    </w:p>
    <w:p w:rsidR="00000000" w:rsidDel="00000000" w:rsidP="00000000" w:rsidRDefault="00000000" w:rsidRPr="00000000" w14:paraId="000016A5">
      <w:pPr>
        <w:keepNext w:val="1"/>
        <w:pBdr>
          <w:top w:space="0" w:sz="0" w:val="nil"/>
          <w:left w:space="0" w:sz="0" w:val="nil"/>
          <w:bottom w:space="0" w:sz="0" w:val="nil"/>
          <w:right w:space="0" w:sz="0" w:val="nil"/>
          <w:between w:space="0" w:sz="0" w:val="nil"/>
        </w:pBdr>
        <w:shd w:fill="auto" w:val="clear"/>
        <w:spacing w:after="0" w:before="0" w:line="240" w:lineRule="auto"/>
        <w:ind w:left="360" w:firstLine="0"/>
        <w:jc w:val="both"/>
        <w:rPr/>
      </w:pPr>
      <w:r w:rsidDel="00000000" w:rsidR="00000000" w:rsidRPr="00000000">
        <w:rPr>
          <w:rtl w:val="0"/>
        </w:rPr>
      </w:r>
    </w:p>
    <w:tbl>
      <w:tblPr>
        <w:tblStyle w:val="Table39"/>
        <w:tblW w:w="8729.0" w:type="dxa"/>
        <w:jc w:val="left"/>
        <w:tblInd w:w="-4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1350"/>
        <w:gridCol w:w="2071"/>
        <w:gridCol w:w="2790"/>
        <w:tblGridChange w:id="0">
          <w:tblGrid>
            <w:gridCol w:w="2518"/>
            <w:gridCol w:w="1350"/>
            <w:gridCol w:w="2071"/>
            <w:gridCol w:w="2790"/>
          </w:tblGrid>
        </w:tblGridChange>
      </w:tblGrid>
      <w:tr>
        <w:tc>
          <w:tcPr>
            <w:shd w:fill="c6d9f1" w:val="clear"/>
            <w:vAlign w:val="top"/>
          </w:tcPr>
          <w:p w:rsidR="00000000" w:rsidDel="00000000" w:rsidP="00000000" w:rsidRDefault="00000000" w:rsidRPr="00000000" w14:paraId="000016A6">
            <w:pPr>
              <w:pBdr>
                <w:top w:space="0" w:sz="0" w:val="nil"/>
                <w:left w:space="0" w:sz="0" w:val="nil"/>
                <w:bottom w:space="0" w:sz="0" w:val="nil"/>
                <w:right w:space="0" w:sz="0" w:val="nil"/>
                <w:between w:space="0" w:sz="0" w:val="nil"/>
              </w:pBdr>
              <w:shd w:fill="auto" w:val="clear"/>
              <w:jc w:val="both"/>
              <w:rPr/>
            </w:pPr>
            <w:r w:rsidDel="00000000" w:rsidR="00000000" w:rsidRPr="00000000">
              <w:rPr>
                <w:b w:val="1"/>
                <w:sz w:val="16"/>
                <w:szCs w:val="16"/>
                <w:vertAlign w:val="baseline"/>
                <w:rtl w:val="0"/>
              </w:rPr>
              <w:t xml:space="preserve">Transaction</w:t>
            </w:r>
            <w:r w:rsidDel="00000000" w:rsidR="00000000" w:rsidRPr="00000000">
              <w:rPr>
                <w:rtl w:val="0"/>
              </w:rPr>
            </w:r>
          </w:p>
        </w:tc>
        <w:tc>
          <w:tcPr>
            <w:shd w:fill="c6d9f1" w:val="clear"/>
            <w:vAlign w:val="top"/>
          </w:tcPr>
          <w:p w:rsidR="00000000" w:rsidDel="00000000" w:rsidP="00000000" w:rsidRDefault="00000000" w:rsidRPr="00000000" w14:paraId="000016A7">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Transaction Component</w:t>
            </w:r>
            <w:r w:rsidDel="00000000" w:rsidR="00000000" w:rsidRPr="00000000">
              <w:rPr>
                <w:rtl w:val="0"/>
              </w:rPr>
            </w:r>
          </w:p>
        </w:tc>
        <w:tc>
          <w:tcPr>
            <w:shd w:fill="c6d9f1" w:val="clear"/>
            <w:vAlign w:val="top"/>
          </w:tcPr>
          <w:p w:rsidR="00000000" w:rsidDel="00000000" w:rsidP="00000000" w:rsidRDefault="00000000" w:rsidRPr="00000000" w14:paraId="000016A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shd w:fill="c6d9f1" w:val="clear"/>
            <w:vAlign w:val="top"/>
          </w:tcPr>
          <w:p w:rsidR="00000000" w:rsidDel="00000000" w:rsidP="00000000" w:rsidRDefault="00000000" w:rsidRPr="00000000" w14:paraId="000016A9">
            <w:pPr>
              <w:pBdr>
                <w:top w:space="0" w:sz="0" w:val="nil"/>
                <w:left w:space="0" w:sz="0" w:val="nil"/>
                <w:bottom w:space="0" w:sz="0" w:val="nil"/>
                <w:right w:space="0" w:sz="0" w:val="nil"/>
                <w:between w:space="0" w:sz="0" w:val="nil"/>
              </w:pBdr>
              <w:shd w:fill="auto" w:val="clear"/>
              <w:ind w:left="360" w:firstLine="0"/>
              <w:jc w:val="both"/>
              <w:rPr/>
            </w:pPr>
            <w:r w:rsidDel="00000000" w:rsidR="00000000" w:rsidRPr="00000000">
              <w:rPr>
                <w:b w:val="1"/>
                <w:sz w:val="16"/>
                <w:szCs w:val="16"/>
                <w:vertAlign w:val="baseline"/>
                <w:rtl w:val="0"/>
              </w:rPr>
              <w:t xml:space="preserve">Comments </w:t>
            </w:r>
            <w:r w:rsidDel="00000000" w:rsidR="00000000" w:rsidRPr="00000000">
              <w:rPr>
                <w:rtl w:val="0"/>
              </w:rPr>
            </w:r>
          </w:p>
        </w:tc>
      </w:tr>
      <w:tr>
        <w:trPr>
          <w:trHeight w:val="540" w:hRule="atLeast"/>
        </w:trPr>
        <w:tc>
          <w:tcPr>
            <w:vAlign w:val="top"/>
          </w:tcPr>
          <w:p w:rsidR="00000000" w:rsidDel="00000000" w:rsidP="00000000" w:rsidRDefault="00000000" w:rsidRPr="00000000" w14:paraId="000016AA">
            <w:pPr>
              <w:pBdr>
                <w:top w:space="0" w:sz="0" w:val="nil"/>
                <w:left w:space="0" w:sz="0" w:val="nil"/>
                <w:bottom w:space="0" w:sz="0" w:val="nil"/>
                <w:right w:space="0" w:sz="0" w:val="nil"/>
                <w:between w:space="0" w:sz="0" w:val="nil"/>
              </w:pBdr>
              <w:shd w:fill="auto" w:val="clear"/>
              <w:jc w:val="both"/>
              <w:rPr/>
            </w:pPr>
            <w:r w:rsidDel="00000000" w:rsidR="00000000" w:rsidRPr="00000000">
              <w:rPr>
                <w:b w:val="1"/>
                <w:sz w:val="16"/>
                <w:szCs w:val="16"/>
                <w:vertAlign w:val="baseline"/>
                <w:rtl w:val="0"/>
              </w:rPr>
              <w:t xml:space="preserve">Underwriting Transactions (Direct, Agents, Brokers) </w:t>
            </w:r>
            <w:r w:rsidDel="00000000" w:rsidR="00000000" w:rsidRPr="00000000">
              <w:rPr>
                <w:rtl w:val="0"/>
              </w:rPr>
            </w:r>
          </w:p>
          <w:p w:rsidR="00000000" w:rsidDel="00000000" w:rsidP="00000000" w:rsidRDefault="00000000" w:rsidRPr="00000000" w14:paraId="000016A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AC">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 (Debiting and Crediting shown applies to Underwriting Debit Notes i.e., New Business, Renewal, Extension, Short Period, Additional Premium) </w:t>
            </w:r>
            <w:r w:rsidDel="00000000" w:rsidR="00000000" w:rsidRPr="00000000">
              <w:rPr>
                <w:rtl w:val="0"/>
              </w:rPr>
            </w:r>
          </w:p>
          <w:p w:rsidR="00000000" w:rsidDel="00000000" w:rsidP="00000000" w:rsidRDefault="00000000" w:rsidRPr="00000000" w14:paraId="000016A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AE">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For Underwriting Credit Notes (Refunds) including contras, Cancellations etc, the Debiting/Crediting is reversed. </w:t>
            </w:r>
            <w:r w:rsidDel="00000000" w:rsidR="00000000" w:rsidRPr="00000000">
              <w:rPr>
                <w:rtl w:val="0"/>
              </w:rPr>
            </w:r>
          </w:p>
        </w:tc>
        <w:tc>
          <w:tcPr>
            <w:vAlign w:val="top"/>
          </w:tcPr>
          <w:p w:rsidR="00000000" w:rsidDel="00000000" w:rsidP="00000000" w:rsidRDefault="00000000" w:rsidRPr="00000000" w14:paraId="000016AF">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Premium (Direct, Agents, Brokers) </w:t>
            </w:r>
            <w:r w:rsidDel="00000000" w:rsidR="00000000" w:rsidRPr="00000000">
              <w:rPr>
                <w:rtl w:val="0"/>
              </w:rPr>
            </w:r>
          </w:p>
        </w:tc>
        <w:tc>
          <w:tcPr>
            <w:vAlign w:val="top"/>
          </w:tcPr>
          <w:p w:rsidR="00000000" w:rsidDel="00000000" w:rsidP="00000000" w:rsidRDefault="00000000" w:rsidRPr="00000000" w14:paraId="000016B0">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Source control Account (Asset) </w:t>
            </w:r>
            <w:r w:rsidDel="00000000" w:rsidR="00000000" w:rsidRPr="00000000">
              <w:rPr>
                <w:rtl w:val="0"/>
              </w:rPr>
            </w:r>
          </w:p>
          <w:p w:rsidR="00000000" w:rsidDel="00000000" w:rsidP="00000000" w:rsidRDefault="00000000" w:rsidRPr="00000000" w14:paraId="000016B1">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Premium Account. (Income) </w:t>
            </w:r>
            <w:r w:rsidDel="00000000" w:rsidR="00000000" w:rsidRPr="00000000">
              <w:rPr>
                <w:rtl w:val="0"/>
              </w:rPr>
            </w:r>
          </w:p>
          <w:p w:rsidR="00000000" w:rsidDel="00000000" w:rsidP="00000000" w:rsidRDefault="00000000" w:rsidRPr="00000000" w14:paraId="000016B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6B3">
            <w:pPr>
              <w:numPr>
                <w:ilvl w:val="0"/>
                <w:numId w:val="124"/>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Source Control accounts are setup in FMS System&gt;&gt;External Interfaces.  These control accounts depend on the source of business i.e., Agents, Brokers and Direct Accounts. </w:t>
            </w:r>
            <w:r w:rsidDel="00000000" w:rsidR="00000000" w:rsidRPr="00000000">
              <w:rPr>
                <w:rtl w:val="0"/>
              </w:rPr>
            </w:r>
          </w:p>
          <w:p w:rsidR="00000000" w:rsidDel="00000000" w:rsidP="00000000" w:rsidRDefault="00000000" w:rsidRPr="00000000" w14:paraId="000016B4">
            <w:pPr>
              <w:numPr>
                <w:ilvl w:val="0"/>
                <w:numId w:val="124"/>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Premium Account is mapped as GL Code (or GL Account No if at sub class level) </w:t>
            </w:r>
            <w:r w:rsidDel="00000000" w:rsidR="00000000" w:rsidRPr="00000000">
              <w:rPr>
                <w:rtl w:val="0"/>
              </w:rPr>
            </w:r>
          </w:p>
        </w:tc>
      </w:tr>
      <w:tr>
        <w:trPr>
          <w:trHeight w:val="540" w:hRule="atLeast"/>
        </w:trPr>
        <w:tc>
          <w:tcPr>
            <w:vAlign w:val="top"/>
          </w:tcPr>
          <w:p w:rsidR="00000000" w:rsidDel="00000000" w:rsidP="00000000" w:rsidRDefault="00000000" w:rsidRPr="00000000" w14:paraId="000016B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6B6">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Premium (Facultative Inward) </w:t>
            </w:r>
            <w:r w:rsidDel="00000000" w:rsidR="00000000" w:rsidRPr="00000000">
              <w:rPr>
                <w:rtl w:val="0"/>
              </w:rPr>
            </w:r>
          </w:p>
        </w:tc>
        <w:tc>
          <w:tcPr>
            <w:vAlign w:val="top"/>
          </w:tcPr>
          <w:p w:rsidR="00000000" w:rsidDel="00000000" w:rsidP="00000000" w:rsidRDefault="00000000" w:rsidRPr="00000000" w14:paraId="000016B7">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color w:val="000000"/>
                <w:sz w:val="16"/>
                <w:szCs w:val="16"/>
                <w:vertAlign w:val="baseline"/>
                <w:rtl w:val="0"/>
              </w:rPr>
              <w:t xml:space="preserve">DR: Facre in control account (Asset) </w:t>
            </w:r>
            <w:r w:rsidDel="00000000" w:rsidR="00000000" w:rsidRPr="00000000">
              <w:rPr>
                <w:rtl w:val="0"/>
              </w:rPr>
            </w:r>
          </w:p>
          <w:p w:rsidR="00000000" w:rsidDel="00000000" w:rsidP="00000000" w:rsidRDefault="00000000" w:rsidRPr="00000000" w14:paraId="000016B8">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color w:val="000000"/>
                <w:sz w:val="16"/>
                <w:szCs w:val="16"/>
                <w:vertAlign w:val="baseline"/>
                <w:rtl w:val="0"/>
              </w:rPr>
              <w:t xml:space="preserve">CR: Facre in Premium Account (Income) </w:t>
            </w:r>
            <w:r w:rsidDel="00000000" w:rsidR="00000000" w:rsidRPr="00000000">
              <w:rPr>
                <w:rtl w:val="0"/>
              </w:rPr>
            </w:r>
          </w:p>
          <w:p w:rsidR="00000000" w:rsidDel="00000000" w:rsidP="00000000" w:rsidRDefault="00000000" w:rsidRPr="00000000" w14:paraId="000016B9">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rtl w:val="0"/>
              </w:rPr>
            </w:r>
          </w:p>
        </w:tc>
        <w:tc>
          <w:tcPr>
            <w:vAlign w:val="top"/>
          </w:tcPr>
          <w:p w:rsidR="00000000" w:rsidDel="00000000" w:rsidP="00000000" w:rsidRDefault="00000000" w:rsidRPr="00000000" w14:paraId="000016BA">
            <w:pPr>
              <w:numPr>
                <w:ilvl w:val="0"/>
                <w:numId w:val="126"/>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A control account in FMS system from the External interfaces under Facre in account type. </w:t>
            </w:r>
            <w:r w:rsidDel="00000000" w:rsidR="00000000" w:rsidRPr="00000000">
              <w:rPr>
                <w:rtl w:val="0"/>
              </w:rPr>
            </w:r>
          </w:p>
          <w:p w:rsidR="00000000" w:rsidDel="00000000" w:rsidP="00000000" w:rsidRDefault="00000000" w:rsidRPr="00000000" w14:paraId="000016BB">
            <w:pPr>
              <w:numPr>
                <w:ilvl w:val="0"/>
                <w:numId w:val="126"/>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color w:val="000000"/>
                <w:sz w:val="16"/>
                <w:szCs w:val="16"/>
                <w:vertAlign w:val="baseline"/>
                <w:rtl w:val="0"/>
              </w:rPr>
              <w:t xml:space="preserve">Facre in Premium Account</w:t>
            </w:r>
            <w:r w:rsidDel="00000000" w:rsidR="00000000" w:rsidRPr="00000000">
              <w:rPr>
                <w:sz w:val="16"/>
                <w:szCs w:val="16"/>
                <w:vertAlign w:val="baseline"/>
                <w:rtl w:val="0"/>
              </w:rPr>
              <w:t xml:space="preserve"> mapped as GL Code (or GL Account No if at sub class level) </w:t>
            </w:r>
            <w:r w:rsidDel="00000000" w:rsidR="00000000" w:rsidRPr="00000000">
              <w:rPr>
                <w:rtl w:val="0"/>
              </w:rPr>
            </w:r>
          </w:p>
        </w:tc>
      </w:tr>
      <w:tr>
        <w:trPr>
          <w:trHeight w:val="540" w:hRule="atLeast"/>
        </w:trPr>
        <w:tc>
          <w:tcPr>
            <w:vAlign w:val="top"/>
          </w:tcPr>
          <w:p w:rsidR="00000000" w:rsidDel="00000000" w:rsidP="00000000" w:rsidRDefault="00000000" w:rsidRPr="00000000" w14:paraId="000016B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6BD">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Policy Holders Fund (Tax.  Where applicable) </w:t>
            </w:r>
            <w:r w:rsidDel="00000000" w:rsidR="00000000" w:rsidRPr="00000000">
              <w:rPr>
                <w:rtl w:val="0"/>
              </w:rPr>
            </w:r>
          </w:p>
        </w:tc>
        <w:tc>
          <w:tcPr>
            <w:vAlign w:val="top"/>
          </w:tcPr>
          <w:p w:rsidR="00000000" w:rsidDel="00000000" w:rsidP="00000000" w:rsidRDefault="00000000" w:rsidRPr="00000000" w14:paraId="000016BE">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Source control Account. (Asset) </w:t>
            </w:r>
            <w:r w:rsidDel="00000000" w:rsidR="00000000" w:rsidRPr="00000000">
              <w:rPr>
                <w:rtl w:val="0"/>
              </w:rPr>
            </w:r>
          </w:p>
          <w:p w:rsidR="00000000" w:rsidDel="00000000" w:rsidP="00000000" w:rsidRDefault="00000000" w:rsidRPr="00000000" w14:paraId="000016BF">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Policy Holders Account (Liability) </w:t>
            </w:r>
            <w:r w:rsidDel="00000000" w:rsidR="00000000" w:rsidRPr="00000000">
              <w:rPr>
                <w:rtl w:val="0"/>
              </w:rPr>
            </w:r>
          </w:p>
        </w:tc>
        <w:tc>
          <w:tcPr>
            <w:vAlign w:val="top"/>
          </w:tcPr>
          <w:p w:rsidR="00000000" w:rsidDel="00000000" w:rsidP="00000000" w:rsidRDefault="00000000" w:rsidRPr="00000000" w14:paraId="000016C0">
            <w:pPr>
              <w:numPr>
                <w:ilvl w:val="0"/>
                <w:numId w:val="124"/>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A Source control account in FMS system from the External interfaces under agents , broker and direct account types</w:t>
            </w:r>
            <w:r w:rsidDel="00000000" w:rsidR="00000000" w:rsidRPr="00000000">
              <w:rPr>
                <w:rtl w:val="0"/>
              </w:rPr>
            </w:r>
          </w:p>
          <w:p w:rsidR="00000000" w:rsidDel="00000000" w:rsidP="00000000" w:rsidRDefault="00000000" w:rsidRPr="00000000" w14:paraId="000016C1">
            <w:pPr>
              <w:numPr>
                <w:ilvl w:val="0"/>
                <w:numId w:val="124"/>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Policy Holders Account is mapped as GL Code (or GL Account No if at sub class level) </w:t>
            </w:r>
            <w:r w:rsidDel="00000000" w:rsidR="00000000" w:rsidRPr="00000000">
              <w:rPr>
                <w:rtl w:val="0"/>
              </w:rPr>
            </w:r>
          </w:p>
        </w:tc>
      </w:tr>
      <w:tr>
        <w:trPr>
          <w:trHeight w:val="540" w:hRule="atLeast"/>
        </w:trPr>
        <w:tc>
          <w:tcPr>
            <w:vAlign w:val="top"/>
          </w:tcPr>
          <w:p w:rsidR="00000000" w:rsidDel="00000000" w:rsidP="00000000" w:rsidRDefault="00000000" w:rsidRPr="00000000" w14:paraId="000016C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6C3">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Stamp Duty (Tax.  Where applicable) </w:t>
            </w:r>
            <w:r w:rsidDel="00000000" w:rsidR="00000000" w:rsidRPr="00000000">
              <w:rPr>
                <w:rtl w:val="0"/>
              </w:rPr>
            </w:r>
          </w:p>
        </w:tc>
        <w:tc>
          <w:tcPr>
            <w:vAlign w:val="top"/>
          </w:tcPr>
          <w:p w:rsidR="00000000" w:rsidDel="00000000" w:rsidP="00000000" w:rsidRDefault="00000000" w:rsidRPr="00000000" w14:paraId="000016C4">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Source control Account. (Asset) </w:t>
            </w:r>
            <w:r w:rsidDel="00000000" w:rsidR="00000000" w:rsidRPr="00000000">
              <w:rPr>
                <w:rtl w:val="0"/>
              </w:rPr>
            </w:r>
          </w:p>
          <w:p w:rsidR="00000000" w:rsidDel="00000000" w:rsidP="00000000" w:rsidRDefault="00000000" w:rsidRPr="00000000" w14:paraId="000016C5">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Stamp Duty Account (Liability) </w:t>
            </w:r>
            <w:r w:rsidDel="00000000" w:rsidR="00000000" w:rsidRPr="00000000">
              <w:rPr>
                <w:rtl w:val="0"/>
              </w:rPr>
            </w:r>
          </w:p>
          <w:p w:rsidR="00000000" w:rsidDel="00000000" w:rsidP="00000000" w:rsidRDefault="00000000" w:rsidRPr="00000000" w14:paraId="000016C6">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rtl w:val="0"/>
              </w:rPr>
            </w:r>
          </w:p>
        </w:tc>
        <w:tc>
          <w:tcPr>
            <w:vAlign w:val="top"/>
          </w:tcPr>
          <w:p w:rsidR="00000000" w:rsidDel="00000000" w:rsidP="00000000" w:rsidRDefault="00000000" w:rsidRPr="00000000" w14:paraId="000016C7">
            <w:pPr>
              <w:numPr>
                <w:ilvl w:val="0"/>
                <w:numId w:val="124"/>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A control account in FMS system from the External interfaces under agents, broker and direct account types. </w:t>
            </w:r>
            <w:r w:rsidDel="00000000" w:rsidR="00000000" w:rsidRPr="00000000">
              <w:rPr>
                <w:rtl w:val="0"/>
              </w:rPr>
            </w:r>
          </w:p>
          <w:p w:rsidR="00000000" w:rsidDel="00000000" w:rsidP="00000000" w:rsidRDefault="00000000" w:rsidRPr="00000000" w14:paraId="000016C8">
            <w:pPr>
              <w:numPr>
                <w:ilvl w:val="0"/>
                <w:numId w:val="124"/>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Stamp Duty Account is mapped as GL Code (or GL Account No if at sub class level)  </w:t>
            </w:r>
            <w:r w:rsidDel="00000000" w:rsidR="00000000" w:rsidRPr="00000000">
              <w:rPr>
                <w:rtl w:val="0"/>
              </w:rPr>
            </w:r>
          </w:p>
        </w:tc>
      </w:tr>
      <w:tr>
        <w:trPr>
          <w:trHeight w:val="540" w:hRule="atLeast"/>
        </w:trPr>
        <w:tc>
          <w:tcPr>
            <w:vAlign w:val="top"/>
          </w:tcPr>
          <w:p w:rsidR="00000000" w:rsidDel="00000000" w:rsidP="00000000" w:rsidRDefault="00000000" w:rsidRPr="00000000" w14:paraId="000016C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6CA">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Training Levy (Tax.  Where applicable) </w:t>
            </w:r>
            <w:r w:rsidDel="00000000" w:rsidR="00000000" w:rsidRPr="00000000">
              <w:rPr>
                <w:rtl w:val="0"/>
              </w:rPr>
            </w:r>
          </w:p>
        </w:tc>
        <w:tc>
          <w:tcPr>
            <w:vAlign w:val="top"/>
          </w:tcPr>
          <w:p w:rsidR="00000000" w:rsidDel="00000000" w:rsidP="00000000" w:rsidRDefault="00000000" w:rsidRPr="00000000" w14:paraId="000016CB">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Source control Account. (Asset) </w:t>
            </w:r>
            <w:r w:rsidDel="00000000" w:rsidR="00000000" w:rsidRPr="00000000">
              <w:rPr>
                <w:rtl w:val="0"/>
              </w:rPr>
            </w:r>
          </w:p>
          <w:p w:rsidR="00000000" w:rsidDel="00000000" w:rsidP="00000000" w:rsidRDefault="00000000" w:rsidRPr="00000000" w14:paraId="000016CC">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Training Levy Account (Liability) </w:t>
            </w:r>
            <w:r w:rsidDel="00000000" w:rsidR="00000000" w:rsidRPr="00000000">
              <w:rPr>
                <w:rtl w:val="0"/>
              </w:rPr>
            </w:r>
          </w:p>
        </w:tc>
        <w:tc>
          <w:tcPr>
            <w:vAlign w:val="top"/>
          </w:tcPr>
          <w:p w:rsidR="00000000" w:rsidDel="00000000" w:rsidP="00000000" w:rsidRDefault="00000000" w:rsidRPr="00000000" w14:paraId="000016CD">
            <w:pPr>
              <w:numPr>
                <w:ilvl w:val="0"/>
                <w:numId w:val="124"/>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A control account in FMS system from the External interfaces under agents, broker and direct account types</w:t>
            </w:r>
            <w:r w:rsidDel="00000000" w:rsidR="00000000" w:rsidRPr="00000000">
              <w:rPr>
                <w:rtl w:val="0"/>
              </w:rPr>
            </w:r>
          </w:p>
          <w:p w:rsidR="00000000" w:rsidDel="00000000" w:rsidP="00000000" w:rsidRDefault="00000000" w:rsidRPr="00000000" w14:paraId="000016CE">
            <w:pPr>
              <w:numPr>
                <w:ilvl w:val="0"/>
                <w:numId w:val="124"/>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Training Levy Account is mapped as GL Code (or GL Account No if at sub class level) </w:t>
            </w:r>
            <w:r w:rsidDel="00000000" w:rsidR="00000000" w:rsidRPr="00000000">
              <w:rPr>
                <w:rtl w:val="0"/>
              </w:rPr>
            </w:r>
          </w:p>
        </w:tc>
      </w:tr>
      <w:tr>
        <w:trPr>
          <w:trHeight w:val="560" w:hRule="atLeast"/>
        </w:trPr>
        <w:tc>
          <w:tcPr>
            <w:vAlign w:val="top"/>
          </w:tcPr>
          <w:p w:rsidR="00000000" w:rsidDel="00000000" w:rsidP="00000000" w:rsidRDefault="00000000" w:rsidRPr="00000000" w14:paraId="000016C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6D0">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Commission (Direct, Agents, Brokers) </w:t>
            </w:r>
            <w:r w:rsidDel="00000000" w:rsidR="00000000" w:rsidRPr="00000000">
              <w:rPr>
                <w:rtl w:val="0"/>
              </w:rPr>
            </w:r>
          </w:p>
        </w:tc>
        <w:tc>
          <w:tcPr>
            <w:vAlign w:val="top"/>
          </w:tcPr>
          <w:p w:rsidR="00000000" w:rsidDel="00000000" w:rsidP="00000000" w:rsidRDefault="00000000" w:rsidRPr="00000000" w14:paraId="000016D1">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Commission Account (Expense) </w:t>
            </w:r>
            <w:r w:rsidDel="00000000" w:rsidR="00000000" w:rsidRPr="00000000">
              <w:rPr>
                <w:rtl w:val="0"/>
              </w:rPr>
            </w:r>
          </w:p>
          <w:p w:rsidR="00000000" w:rsidDel="00000000" w:rsidP="00000000" w:rsidRDefault="00000000" w:rsidRPr="00000000" w14:paraId="000016D2">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Source Control Account. (Asset) </w:t>
            </w:r>
            <w:r w:rsidDel="00000000" w:rsidR="00000000" w:rsidRPr="00000000">
              <w:rPr>
                <w:rtl w:val="0"/>
              </w:rPr>
            </w:r>
          </w:p>
          <w:p w:rsidR="00000000" w:rsidDel="00000000" w:rsidP="00000000" w:rsidRDefault="00000000" w:rsidRPr="00000000" w14:paraId="000016D3">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{Parameterised:</w:t>
            </w:r>
            <w:r w:rsidDel="00000000" w:rsidR="00000000" w:rsidRPr="00000000">
              <w:rPr>
                <w:rtl w:val="0"/>
              </w:rPr>
            </w:r>
          </w:p>
          <w:p w:rsidR="00000000" w:rsidDel="00000000" w:rsidP="00000000" w:rsidRDefault="00000000" w:rsidRPr="00000000" w14:paraId="000016D4">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Commission Payable Accounts (Liability) }</w:t>
            </w:r>
            <w:r w:rsidDel="00000000" w:rsidR="00000000" w:rsidRPr="00000000">
              <w:rPr>
                <w:rtl w:val="0"/>
              </w:rPr>
            </w:r>
          </w:p>
          <w:p w:rsidR="00000000" w:rsidDel="00000000" w:rsidP="00000000" w:rsidRDefault="00000000" w:rsidRPr="00000000" w14:paraId="000016D5">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rtl w:val="0"/>
              </w:rPr>
            </w:r>
          </w:p>
        </w:tc>
        <w:tc>
          <w:tcPr>
            <w:vAlign w:val="top"/>
          </w:tcPr>
          <w:p w:rsidR="00000000" w:rsidDel="00000000" w:rsidP="00000000" w:rsidRDefault="00000000" w:rsidRPr="00000000" w14:paraId="000016D6">
            <w:pPr>
              <w:numPr>
                <w:ilvl w:val="0"/>
                <w:numId w:val="12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Commission Account is mapped as GL Code (or GL Account No if at sub class level) </w:t>
            </w:r>
            <w:r w:rsidDel="00000000" w:rsidR="00000000" w:rsidRPr="00000000">
              <w:rPr>
                <w:rtl w:val="0"/>
              </w:rPr>
            </w:r>
          </w:p>
          <w:p w:rsidR="00000000" w:rsidDel="00000000" w:rsidP="00000000" w:rsidRDefault="00000000" w:rsidRPr="00000000" w14:paraId="000016D7">
            <w:pPr>
              <w:numPr>
                <w:ilvl w:val="0"/>
                <w:numId w:val="12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A control account in FMS system from the External interfaces under agents, broker and direct account types</w:t>
            </w:r>
            <w:r w:rsidDel="00000000" w:rsidR="00000000" w:rsidRPr="00000000">
              <w:rPr>
                <w:rtl w:val="0"/>
              </w:rPr>
            </w:r>
          </w:p>
          <w:p w:rsidR="00000000" w:rsidDel="00000000" w:rsidP="00000000" w:rsidRDefault="00000000" w:rsidRPr="00000000" w14:paraId="000016D8">
            <w:pPr>
              <w:numPr>
                <w:ilvl w:val="0"/>
                <w:numId w:val="12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{Commission Payable account is mapped on the contra GL account on the mapping screen in GIS}</w:t>
            </w:r>
            <w:r w:rsidDel="00000000" w:rsidR="00000000" w:rsidRPr="00000000">
              <w:rPr>
                <w:rtl w:val="0"/>
              </w:rPr>
            </w:r>
          </w:p>
        </w:tc>
      </w:tr>
      <w:tr>
        <w:trPr>
          <w:trHeight w:val="560" w:hRule="atLeast"/>
        </w:trPr>
        <w:tc>
          <w:tcPr>
            <w:vAlign w:val="top"/>
          </w:tcPr>
          <w:p w:rsidR="00000000" w:rsidDel="00000000" w:rsidP="00000000" w:rsidRDefault="00000000" w:rsidRPr="00000000" w14:paraId="000016D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6DA">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Commission (Facultative Inward) </w:t>
            </w:r>
            <w:r w:rsidDel="00000000" w:rsidR="00000000" w:rsidRPr="00000000">
              <w:rPr>
                <w:rtl w:val="0"/>
              </w:rPr>
            </w:r>
          </w:p>
        </w:tc>
        <w:tc>
          <w:tcPr>
            <w:vAlign w:val="top"/>
          </w:tcPr>
          <w:p w:rsidR="00000000" w:rsidDel="00000000" w:rsidP="00000000" w:rsidRDefault="00000000" w:rsidRPr="00000000" w14:paraId="000016DB">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color w:val="000000"/>
                <w:sz w:val="16"/>
                <w:szCs w:val="16"/>
                <w:vertAlign w:val="baseline"/>
                <w:rtl w:val="0"/>
              </w:rPr>
              <w:t xml:space="preserve">DR: Facre in Commission Account (expense) </w:t>
            </w:r>
            <w:r w:rsidDel="00000000" w:rsidR="00000000" w:rsidRPr="00000000">
              <w:rPr>
                <w:rtl w:val="0"/>
              </w:rPr>
            </w:r>
          </w:p>
          <w:p w:rsidR="00000000" w:rsidDel="00000000" w:rsidP="00000000" w:rsidRDefault="00000000" w:rsidRPr="00000000" w14:paraId="000016DC">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color w:val="000000"/>
                <w:sz w:val="16"/>
                <w:szCs w:val="16"/>
                <w:vertAlign w:val="baseline"/>
                <w:rtl w:val="0"/>
              </w:rPr>
              <w:t xml:space="preserve">CR: Facre in Control Account (Asset) </w:t>
            </w:r>
            <w:r w:rsidDel="00000000" w:rsidR="00000000" w:rsidRPr="00000000">
              <w:rPr>
                <w:rtl w:val="0"/>
              </w:rPr>
            </w:r>
          </w:p>
        </w:tc>
        <w:tc>
          <w:tcPr>
            <w:vAlign w:val="top"/>
          </w:tcPr>
          <w:p w:rsidR="00000000" w:rsidDel="00000000" w:rsidP="00000000" w:rsidRDefault="00000000" w:rsidRPr="00000000" w14:paraId="000016DD">
            <w:pPr>
              <w:numPr>
                <w:ilvl w:val="0"/>
                <w:numId w:val="126"/>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Commission Account</w:t>
            </w:r>
            <w:r w:rsidDel="00000000" w:rsidR="00000000" w:rsidRPr="00000000">
              <w:rPr>
                <w:b w:val="1"/>
                <w:sz w:val="16"/>
                <w:szCs w:val="16"/>
                <w:vertAlign w:val="baseline"/>
                <w:rtl w:val="0"/>
              </w:rPr>
              <w:t xml:space="preserve"> </w:t>
            </w:r>
            <w:r w:rsidDel="00000000" w:rsidR="00000000" w:rsidRPr="00000000">
              <w:rPr>
                <w:sz w:val="16"/>
                <w:szCs w:val="16"/>
                <w:vertAlign w:val="baseline"/>
                <w:rtl w:val="0"/>
              </w:rPr>
              <w:t xml:space="preserve">mapped as GL Code (or GL Account No if at sub class level) </w:t>
            </w:r>
            <w:r w:rsidDel="00000000" w:rsidR="00000000" w:rsidRPr="00000000">
              <w:rPr>
                <w:rtl w:val="0"/>
              </w:rPr>
            </w:r>
          </w:p>
          <w:p w:rsidR="00000000" w:rsidDel="00000000" w:rsidP="00000000" w:rsidRDefault="00000000" w:rsidRPr="00000000" w14:paraId="000016DE">
            <w:pPr>
              <w:numPr>
                <w:ilvl w:val="0"/>
                <w:numId w:val="126"/>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A control account in FMS system from the External interfaces under Facre in account type. </w:t>
            </w:r>
            <w:r w:rsidDel="00000000" w:rsidR="00000000" w:rsidRPr="00000000">
              <w:rPr>
                <w:rtl w:val="0"/>
              </w:rPr>
            </w:r>
          </w:p>
        </w:tc>
      </w:tr>
      <w:tr>
        <w:trPr>
          <w:trHeight w:val="520" w:hRule="atLeast"/>
        </w:trPr>
        <w:tc>
          <w:tcPr>
            <w:vAlign w:val="top"/>
          </w:tcPr>
          <w:p w:rsidR="00000000" w:rsidDel="00000000" w:rsidP="00000000" w:rsidRDefault="00000000" w:rsidRPr="00000000" w14:paraId="000016D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6E0">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Withholding Tax (for intermediaries) </w:t>
            </w:r>
            <w:r w:rsidDel="00000000" w:rsidR="00000000" w:rsidRPr="00000000">
              <w:rPr>
                <w:rtl w:val="0"/>
              </w:rPr>
            </w:r>
          </w:p>
        </w:tc>
        <w:tc>
          <w:tcPr>
            <w:vAlign w:val="top"/>
          </w:tcPr>
          <w:p w:rsidR="00000000" w:rsidDel="00000000" w:rsidP="00000000" w:rsidRDefault="00000000" w:rsidRPr="00000000" w14:paraId="000016E1">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Source Control Account. (Asset) </w:t>
            </w:r>
            <w:r w:rsidDel="00000000" w:rsidR="00000000" w:rsidRPr="00000000">
              <w:rPr>
                <w:rtl w:val="0"/>
              </w:rPr>
            </w:r>
          </w:p>
          <w:p w:rsidR="00000000" w:rsidDel="00000000" w:rsidP="00000000" w:rsidRDefault="00000000" w:rsidRPr="00000000" w14:paraId="000016E2">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Withholding Tax Payable (liability) </w:t>
            </w:r>
            <w:r w:rsidDel="00000000" w:rsidR="00000000" w:rsidRPr="00000000">
              <w:rPr>
                <w:rtl w:val="0"/>
              </w:rPr>
            </w:r>
          </w:p>
          <w:p w:rsidR="00000000" w:rsidDel="00000000" w:rsidP="00000000" w:rsidRDefault="00000000" w:rsidRPr="00000000" w14:paraId="000016E3">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rtl w:val="0"/>
              </w:rPr>
            </w:r>
          </w:p>
        </w:tc>
        <w:tc>
          <w:tcPr>
            <w:vAlign w:val="top"/>
          </w:tcPr>
          <w:p w:rsidR="00000000" w:rsidDel="00000000" w:rsidP="00000000" w:rsidRDefault="00000000" w:rsidRPr="00000000" w14:paraId="000016E4">
            <w:pPr>
              <w:numPr>
                <w:ilvl w:val="0"/>
                <w:numId w:val="12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A control account in FMS system from the External interfaces under agents, broker and direct account types</w:t>
            </w:r>
            <w:r w:rsidDel="00000000" w:rsidR="00000000" w:rsidRPr="00000000">
              <w:rPr>
                <w:rtl w:val="0"/>
              </w:rPr>
            </w:r>
          </w:p>
          <w:p w:rsidR="00000000" w:rsidDel="00000000" w:rsidP="00000000" w:rsidRDefault="00000000" w:rsidRPr="00000000" w14:paraId="000016E5">
            <w:pPr>
              <w:numPr>
                <w:ilvl w:val="0"/>
                <w:numId w:val="12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Withholding Tax Payable is mapped as GL Code (or GL Account No if at sub class level) </w:t>
            </w:r>
            <w:r w:rsidDel="00000000" w:rsidR="00000000" w:rsidRPr="00000000">
              <w:rPr>
                <w:rtl w:val="0"/>
              </w:rPr>
            </w:r>
          </w:p>
        </w:tc>
      </w:tr>
      <w:tr>
        <w:trPr>
          <w:trHeight w:val="720" w:hRule="atLeast"/>
        </w:trPr>
        <w:tc>
          <w:tcPr>
            <w:vAlign w:val="top"/>
          </w:tcPr>
          <w:p w:rsidR="00000000" w:rsidDel="00000000" w:rsidP="00000000" w:rsidRDefault="00000000" w:rsidRPr="00000000" w14:paraId="000016E6">
            <w:pPr>
              <w:pBdr>
                <w:top w:space="0" w:sz="0" w:val="nil"/>
                <w:left w:space="0" w:sz="0" w:val="nil"/>
                <w:bottom w:space="0" w:sz="0" w:val="nil"/>
                <w:right w:space="0" w:sz="0" w:val="nil"/>
                <w:between w:space="0" w:sz="0" w:val="nil"/>
              </w:pBdr>
              <w:shd w:fill="auto" w:val="clear"/>
              <w:jc w:val="both"/>
              <w:rPr/>
            </w:pPr>
            <w:r w:rsidDel="00000000" w:rsidR="00000000" w:rsidRPr="00000000">
              <w:rPr>
                <w:b w:val="1"/>
                <w:sz w:val="16"/>
                <w:szCs w:val="16"/>
                <w:vertAlign w:val="baseline"/>
                <w:rtl w:val="0"/>
              </w:rPr>
              <w:t xml:space="preserve">Underwriting Reinsurance </w:t>
            </w:r>
            <w:r w:rsidDel="00000000" w:rsidR="00000000" w:rsidRPr="00000000">
              <w:rPr>
                <w:rtl w:val="0"/>
              </w:rPr>
            </w:r>
          </w:p>
          <w:p w:rsidR="00000000" w:rsidDel="00000000" w:rsidP="00000000" w:rsidRDefault="00000000" w:rsidRPr="00000000" w14:paraId="000016E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E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E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EA">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 (Debiting and Crediting shown applies to Underwriting Debit Notes i.e., New Business, Renewal, Extension, Short Period, Additional Premium) </w:t>
            </w:r>
            <w:r w:rsidDel="00000000" w:rsidR="00000000" w:rsidRPr="00000000">
              <w:rPr>
                <w:rtl w:val="0"/>
              </w:rPr>
            </w:r>
          </w:p>
          <w:p w:rsidR="00000000" w:rsidDel="00000000" w:rsidP="00000000" w:rsidRDefault="00000000" w:rsidRPr="00000000" w14:paraId="000016E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6EC">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For Underwriting Credit Notes (Refunds) including contra’s, Cancellations etc, the Debiting/Crediting is reversed. </w:t>
            </w:r>
            <w:r w:rsidDel="00000000" w:rsidR="00000000" w:rsidRPr="00000000">
              <w:rPr>
                <w:rtl w:val="0"/>
              </w:rPr>
            </w:r>
          </w:p>
        </w:tc>
        <w:tc>
          <w:tcPr>
            <w:vAlign w:val="top"/>
          </w:tcPr>
          <w:p w:rsidR="00000000" w:rsidDel="00000000" w:rsidP="00000000" w:rsidRDefault="00000000" w:rsidRPr="00000000" w14:paraId="000016ED">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Treaty Reinsurance Premium</w:t>
            </w:r>
            <w:r w:rsidDel="00000000" w:rsidR="00000000" w:rsidRPr="00000000">
              <w:rPr>
                <w:rtl w:val="0"/>
              </w:rPr>
            </w:r>
          </w:p>
        </w:tc>
        <w:tc>
          <w:tcPr>
            <w:vAlign w:val="top"/>
          </w:tcPr>
          <w:p w:rsidR="00000000" w:rsidDel="00000000" w:rsidP="00000000" w:rsidRDefault="00000000" w:rsidRPr="00000000" w14:paraId="000016EE">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Reinsurance Control Account ( Liability) </w:t>
            </w:r>
            <w:r w:rsidDel="00000000" w:rsidR="00000000" w:rsidRPr="00000000">
              <w:rPr>
                <w:rtl w:val="0"/>
              </w:rPr>
            </w:r>
          </w:p>
          <w:p w:rsidR="00000000" w:rsidDel="00000000" w:rsidP="00000000" w:rsidRDefault="00000000" w:rsidRPr="00000000" w14:paraId="000016EF">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DR: Treaty Premium Account (Expense ) </w:t>
            </w:r>
            <w:r w:rsidDel="00000000" w:rsidR="00000000" w:rsidRPr="00000000">
              <w:rPr>
                <w:rtl w:val="0"/>
              </w:rPr>
            </w:r>
          </w:p>
        </w:tc>
        <w:tc>
          <w:tcPr>
            <w:vAlign w:val="top"/>
          </w:tcPr>
          <w:p w:rsidR="00000000" w:rsidDel="00000000" w:rsidP="00000000" w:rsidRDefault="00000000" w:rsidRPr="00000000" w14:paraId="000016F0">
            <w:pPr>
              <w:numPr>
                <w:ilvl w:val="0"/>
                <w:numId w:val="12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A control account in FMS system from the External interfaces under reinsurance account type. </w:t>
            </w:r>
            <w:r w:rsidDel="00000000" w:rsidR="00000000" w:rsidRPr="00000000">
              <w:rPr>
                <w:rtl w:val="0"/>
              </w:rPr>
            </w:r>
          </w:p>
          <w:p w:rsidR="00000000" w:rsidDel="00000000" w:rsidP="00000000" w:rsidRDefault="00000000" w:rsidRPr="00000000" w14:paraId="000016F1">
            <w:pPr>
              <w:numPr>
                <w:ilvl w:val="0"/>
                <w:numId w:val="12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Treaty Premium Account is mapped as GL Code (or GL Account No if at sub class level) </w:t>
            </w:r>
            <w:r w:rsidDel="00000000" w:rsidR="00000000" w:rsidRPr="00000000">
              <w:rPr>
                <w:rtl w:val="0"/>
              </w:rPr>
            </w:r>
          </w:p>
          <w:p w:rsidR="00000000" w:rsidDel="00000000" w:rsidP="00000000" w:rsidRDefault="00000000" w:rsidRPr="00000000" w14:paraId="000016F2">
            <w:pPr>
              <w:numPr>
                <w:ilvl w:val="0"/>
                <w:numId w:val="12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FSTPREM (First Surplus) , SECPREM (Second Surplus) , QSTPREM (Quota share) , FACPREOU (Facre out) </w:t>
            </w:r>
            <w:r w:rsidDel="00000000" w:rsidR="00000000" w:rsidRPr="00000000">
              <w:rPr>
                <w:rtl w:val="0"/>
              </w:rPr>
            </w:r>
          </w:p>
        </w:tc>
      </w:tr>
      <w:tr>
        <w:trPr>
          <w:trHeight w:val="680" w:hRule="atLeast"/>
        </w:trPr>
        <w:tc>
          <w:tcPr>
            <w:vAlign w:val="top"/>
          </w:tcPr>
          <w:p w:rsidR="00000000" w:rsidDel="00000000" w:rsidP="00000000" w:rsidRDefault="00000000" w:rsidRPr="00000000" w14:paraId="000016F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6F4">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Treaty Reinsurance Commission</w:t>
            </w:r>
            <w:r w:rsidDel="00000000" w:rsidR="00000000" w:rsidRPr="00000000">
              <w:rPr>
                <w:rtl w:val="0"/>
              </w:rPr>
            </w:r>
          </w:p>
        </w:tc>
        <w:tc>
          <w:tcPr>
            <w:vAlign w:val="top"/>
          </w:tcPr>
          <w:p w:rsidR="00000000" w:rsidDel="00000000" w:rsidP="00000000" w:rsidRDefault="00000000" w:rsidRPr="00000000" w14:paraId="000016F5">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Treaty Commission Account (Income) </w:t>
            </w:r>
            <w:r w:rsidDel="00000000" w:rsidR="00000000" w:rsidRPr="00000000">
              <w:rPr>
                <w:rtl w:val="0"/>
              </w:rPr>
            </w:r>
          </w:p>
          <w:p w:rsidR="00000000" w:rsidDel="00000000" w:rsidP="00000000" w:rsidRDefault="00000000" w:rsidRPr="00000000" w14:paraId="000016F6">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Reinsurance Control Account (Liability) </w:t>
            </w:r>
            <w:r w:rsidDel="00000000" w:rsidR="00000000" w:rsidRPr="00000000">
              <w:rPr>
                <w:rtl w:val="0"/>
              </w:rPr>
            </w:r>
          </w:p>
          <w:p w:rsidR="00000000" w:rsidDel="00000000" w:rsidP="00000000" w:rsidRDefault="00000000" w:rsidRPr="00000000" w14:paraId="000016F7">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rtl w:val="0"/>
              </w:rPr>
            </w:r>
          </w:p>
        </w:tc>
        <w:tc>
          <w:tcPr>
            <w:vAlign w:val="top"/>
          </w:tcPr>
          <w:p w:rsidR="00000000" w:rsidDel="00000000" w:rsidP="00000000" w:rsidRDefault="00000000" w:rsidRPr="00000000" w14:paraId="000016F8">
            <w:pPr>
              <w:numPr>
                <w:ilvl w:val="0"/>
                <w:numId w:val="12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Treaty Commission Account is a mapped as GL Code (or GL Account No if at sub class level) </w:t>
            </w:r>
            <w:r w:rsidDel="00000000" w:rsidR="00000000" w:rsidRPr="00000000">
              <w:rPr>
                <w:rtl w:val="0"/>
              </w:rPr>
            </w:r>
          </w:p>
          <w:p w:rsidR="00000000" w:rsidDel="00000000" w:rsidP="00000000" w:rsidRDefault="00000000" w:rsidRPr="00000000" w14:paraId="000016F9">
            <w:pPr>
              <w:numPr>
                <w:ilvl w:val="0"/>
                <w:numId w:val="12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FSTCOM (First surplus) , SECCOM (Second surplus) , QSTCOM (Quota share) , FACCOMOU (Facre out) </w:t>
            </w:r>
            <w:r w:rsidDel="00000000" w:rsidR="00000000" w:rsidRPr="00000000">
              <w:rPr>
                <w:rtl w:val="0"/>
              </w:rPr>
            </w:r>
          </w:p>
          <w:p w:rsidR="00000000" w:rsidDel="00000000" w:rsidP="00000000" w:rsidRDefault="00000000" w:rsidRPr="00000000" w14:paraId="000016FA">
            <w:pPr>
              <w:numPr>
                <w:ilvl w:val="0"/>
                <w:numId w:val="126"/>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A control account in FMS system from the External interfaces under Reinsurance account type. </w:t>
            </w:r>
            <w:r w:rsidDel="00000000" w:rsidR="00000000" w:rsidRPr="00000000">
              <w:rPr>
                <w:rtl w:val="0"/>
              </w:rPr>
            </w:r>
          </w:p>
        </w:tc>
      </w:tr>
      <w:tr>
        <w:trPr>
          <w:trHeight w:val="680" w:hRule="atLeast"/>
        </w:trPr>
        <w:tc>
          <w:tcPr>
            <w:vAlign w:val="top"/>
          </w:tcPr>
          <w:p w:rsidR="00000000" w:rsidDel="00000000" w:rsidP="00000000" w:rsidRDefault="00000000" w:rsidRPr="00000000" w14:paraId="000016F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6FC">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Facultative Premium</w:t>
            </w:r>
            <w:r w:rsidDel="00000000" w:rsidR="00000000" w:rsidRPr="00000000">
              <w:rPr>
                <w:rtl w:val="0"/>
              </w:rPr>
            </w:r>
          </w:p>
        </w:tc>
        <w:tc>
          <w:tcPr>
            <w:vAlign w:val="top"/>
          </w:tcPr>
          <w:p w:rsidR="00000000" w:rsidDel="00000000" w:rsidP="00000000" w:rsidRDefault="00000000" w:rsidRPr="00000000" w14:paraId="000016FD">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Facre out Premium (Expense) </w:t>
            </w:r>
            <w:r w:rsidDel="00000000" w:rsidR="00000000" w:rsidRPr="00000000">
              <w:rPr>
                <w:rtl w:val="0"/>
              </w:rPr>
            </w:r>
          </w:p>
          <w:p w:rsidR="00000000" w:rsidDel="00000000" w:rsidP="00000000" w:rsidRDefault="00000000" w:rsidRPr="00000000" w14:paraId="000016FE">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Facre out Control Account (Liability) </w:t>
            </w:r>
            <w:r w:rsidDel="00000000" w:rsidR="00000000" w:rsidRPr="00000000">
              <w:rPr>
                <w:rtl w:val="0"/>
              </w:rPr>
            </w:r>
          </w:p>
        </w:tc>
        <w:tc>
          <w:tcPr>
            <w:vAlign w:val="top"/>
          </w:tcPr>
          <w:p w:rsidR="00000000" w:rsidDel="00000000" w:rsidP="00000000" w:rsidRDefault="00000000" w:rsidRPr="00000000" w14:paraId="000016FF">
            <w:pPr>
              <w:numPr>
                <w:ilvl w:val="0"/>
                <w:numId w:val="124"/>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Facre out Premium</w:t>
            </w:r>
            <w:r w:rsidDel="00000000" w:rsidR="00000000" w:rsidRPr="00000000">
              <w:rPr>
                <w:b w:val="1"/>
                <w:sz w:val="16"/>
                <w:szCs w:val="16"/>
                <w:vertAlign w:val="baseline"/>
                <w:rtl w:val="0"/>
              </w:rPr>
              <w:t xml:space="preserve"> Account </w:t>
            </w:r>
            <w:r w:rsidDel="00000000" w:rsidR="00000000" w:rsidRPr="00000000">
              <w:rPr>
                <w:sz w:val="16"/>
                <w:szCs w:val="16"/>
                <w:vertAlign w:val="baseline"/>
                <w:rtl w:val="0"/>
              </w:rPr>
              <w:t xml:space="preserve">is mapped GL Code (or GL Account No if at sub class level)  </w:t>
            </w:r>
            <w:r w:rsidDel="00000000" w:rsidR="00000000" w:rsidRPr="00000000">
              <w:rPr>
                <w:b w:val="1"/>
                <w:sz w:val="16"/>
                <w:szCs w:val="16"/>
                <w:vertAlign w:val="baseline"/>
                <w:rtl w:val="0"/>
              </w:rPr>
              <w:t xml:space="preserve">FACPREOU</w:t>
            </w:r>
            <w:r w:rsidDel="00000000" w:rsidR="00000000" w:rsidRPr="00000000">
              <w:rPr>
                <w:rtl w:val="0"/>
              </w:rPr>
            </w:r>
          </w:p>
          <w:p w:rsidR="00000000" w:rsidDel="00000000" w:rsidP="00000000" w:rsidRDefault="00000000" w:rsidRPr="00000000" w14:paraId="00001700">
            <w:pPr>
              <w:numPr>
                <w:ilvl w:val="0"/>
                <w:numId w:val="124"/>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A control account in FMS system from the External interfaces under Facre out account type. </w:t>
            </w:r>
            <w:r w:rsidDel="00000000" w:rsidR="00000000" w:rsidRPr="00000000">
              <w:rPr>
                <w:rtl w:val="0"/>
              </w:rPr>
            </w:r>
          </w:p>
        </w:tc>
      </w:tr>
      <w:tr>
        <w:trPr>
          <w:trHeight w:val="160" w:hRule="atLeast"/>
        </w:trPr>
        <w:tc>
          <w:tcPr>
            <w:vAlign w:val="top"/>
          </w:tcPr>
          <w:p w:rsidR="00000000" w:rsidDel="00000000" w:rsidP="00000000" w:rsidRDefault="00000000" w:rsidRPr="00000000" w14:paraId="000017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02">
            <w:pPr>
              <w:pBdr>
                <w:top w:space="0" w:sz="0" w:val="nil"/>
                <w:left w:space="0" w:sz="0" w:val="nil"/>
                <w:bottom w:space="0" w:sz="0" w:val="nil"/>
                <w:right w:space="0" w:sz="0" w:val="nil"/>
                <w:between w:space="0" w:sz="0" w:val="nil"/>
              </w:pBdr>
              <w:shd w:fill="auto" w:val="clear"/>
              <w:jc w:val="both"/>
              <w:rPr/>
            </w:pPr>
            <w:r w:rsidDel="00000000" w:rsidR="00000000" w:rsidRPr="00000000">
              <w:rPr>
                <w:color w:val="000000"/>
                <w:sz w:val="16"/>
                <w:szCs w:val="16"/>
                <w:vertAlign w:val="baseline"/>
                <w:rtl w:val="0"/>
              </w:rPr>
              <w:t xml:space="preserve">Facultative Commission</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1703">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Facre out Commission Account (Asset) </w:t>
            </w:r>
            <w:r w:rsidDel="00000000" w:rsidR="00000000" w:rsidRPr="00000000">
              <w:rPr>
                <w:rtl w:val="0"/>
              </w:rPr>
            </w:r>
          </w:p>
          <w:p w:rsidR="00000000" w:rsidDel="00000000" w:rsidP="00000000" w:rsidRDefault="00000000" w:rsidRPr="00000000" w14:paraId="00001704">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Facre out control Account (Liability) </w:t>
            </w:r>
            <w:r w:rsidDel="00000000" w:rsidR="00000000" w:rsidRPr="00000000">
              <w:rPr>
                <w:rtl w:val="0"/>
              </w:rPr>
            </w:r>
          </w:p>
        </w:tc>
        <w:tc>
          <w:tcPr>
            <w:vAlign w:val="top"/>
          </w:tcPr>
          <w:p w:rsidR="00000000" w:rsidDel="00000000" w:rsidP="00000000" w:rsidRDefault="00000000" w:rsidRPr="00000000" w14:paraId="00001705">
            <w:pPr>
              <w:numPr>
                <w:ilvl w:val="0"/>
                <w:numId w:val="124"/>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Facre out Commission Account is mapped as GL Code (or GL Account No if at sub class level)  FACCOMOU</w:t>
            </w:r>
            <w:r w:rsidDel="00000000" w:rsidR="00000000" w:rsidRPr="00000000">
              <w:rPr>
                <w:rtl w:val="0"/>
              </w:rPr>
            </w:r>
          </w:p>
          <w:p w:rsidR="00000000" w:rsidDel="00000000" w:rsidP="00000000" w:rsidRDefault="00000000" w:rsidRPr="00000000" w14:paraId="00001706">
            <w:pPr>
              <w:numPr>
                <w:ilvl w:val="0"/>
                <w:numId w:val="124"/>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A control account in FMS system from the External interfaces under Facre out account type. </w:t>
            </w:r>
            <w:r w:rsidDel="00000000" w:rsidR="00000000" w:rsidRPr="00000000">
              <w:rPr>
                <w:rtl w:val="0"/>
              </w:rPr>
            </w:r>
          </w:p>
        </w:tc>
      </w:tr>
      <w:tr>
        <w:trPr>
          <w:trHeight w:val="160" w:hRule="atLeast"/>
        </w:trPr>
        <w:tc>
          <w:tcPr>
            <w:vAlign w:val="top"/>
          </w:tcPr>
          <w:p w:rsidR="00000000" w:rsidDel="00000000" w:rsidP="00000000" w:rsidRDefault="00000000" w:rsidRPr="00000000" w14:paraId="000017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08">
            <w:pPr>
              <w:pBdr>
                <w:top w:space="0" w:sz="0" w:val="nil"/>
                <w:left w:space="0" w:sz="0" w:val="nil"/>
                <w:bottom w:space="0" w:sz="0" w:val="nil"/>
                <w:right w:space="0" w:sz="0" w:val="nil"/>
                <w:between w:space="0" w:sz="0" w:val="nil"/>
              </w:pBdr>
              <w:shd w:fill="auto" w:val="clear"/>
              <w:jc w:val="both"/>
              <w:rPr/>
            </w:pPr>
            <w:r w:rsidDel="00000000" w:rsidR="00000000" w:rsidRPr="00000000">
              <w:rPr>
                <w:color w:val="000000"/>
                <w:sz w:val="16"/>
                <w:szCs w:val="16"/>
                <w:vertAlign w:val="baseline"/>
                <w:rtl w:val="0"/>
              </w:rPr>
              <w:t xml:space="preserve">Pool Premium</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1709">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Pool Premium (Asset) </w:t>
            </w:r>
            <w:r w:rsidDel="00000000" w:rsidR="00000000" w:rsidRPr="00000000">
              <w:rPr>
                <w:rtl w:val="0"/>
              </w:rPr>
            </w:r>
          </w:p>
          <w:p w:rsidR="00000000" w:rsidDel="00000000" w:rsidP="00000000" w:rsidRDefault="00000000" w:rsidRPr="00000000" w14:paraId="0000170A">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Pool Control Account (Liability) </w:t>
            </w:r>
            <w:r w:rsidDel="00000000" w:rsidR="00000000" w:rsidRPr="00000000">
              <w:rPr>
                <w:rtl w:val="0"/>
              </w:rPr>
            </w:r>
          </w:p>
        </w:tc>
        <w:tc>
          <w:tcPr>
            <w:vAlign w:val="top"/>
          </w:tcPr>
          <w:p w:rsidR="00000000" w:rsidDel="00000000" w:rsidP="00000000" w:rsidRDefault="00000000" w:rsidRPr="00000000" w14:paraId="0000170B">
            <w:pPr>
              <w:numPr>
                <w:ilvl w:val="0"/>
                <w:numId w:val="124"/>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Pool Premium</w:t>
            </w:r>
            <w:r w:rsidDel="00000000" w:rsidR="00000000" w:rsidRPr="00000000">
              <w:rPr>
                <w:b w:val="1"/>
                <w:sz w:val="16"/>
                <w:szCs w:val="16"/>
                <w:vertAlign w:val="baseline"/>
                <w:rtl w:val="0"/>
              </w:rPr>
              <w:t xml:space="preserve"> Account </w:t>
            </w:r>
            <w:r w:rsidDel="00000000" w:rsidR="00000000" w:rsidRPr="00000000">
              <w:rPr>
                <w:sz w:val="16"/>
                <w:szCs w:val="16"/>
                <w:vertAlign w:val="baseline"/>
                <w:rtl w:val="0"/>
              </w:rPr>
              <w:t xml:space="preserve">is mapped as GL Code (or GL Account No if at sub class level) </w:t>
            </w:r>
            <w:r w:rsidDel="00000000" w:rsidR="00000000" w:rsidRPr="00000000">
              <w:rPr>
                <w:rtl w:val="0"/>
              </w:rPr>
            </w:r>
          </w:p>
          <w:p w:rsidR="00000000" w:rsidDel="00000000" w:rsidP="00000000" w:rsidRDefault="00000000" w:rsidRPr="00000000" w14:paraId="0000170C">
            <w:pPr>
              <w:numPr>
                <w:ilvl w:val="0"/>
                <w:numId w:val="124"/>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A control account in FMS system from the External interfaces under Pool account type. </w:t>
            </w:r>
            <w:r w:rsidDel="00000000" w:rsidR="00000000" w:rsidRPr="00000000">
              <w:rPr>
                <w:rtl w:val="0"/>
              </w:rPr>
            </w:r>
          </w:p>
        </w:tc>
      </w:tr>
      <w:tr>
        <w:trPr>
          <w:trHeight w:val="160" w:hRule="atLeast"/>
        </w:trPr>
        <w:tc>
          <w:tcPr>
            <w:vAlign w:val="top"/>
          </w:tcPr>
          <w:p w:rsidR="00000000" w:rsidDel="00000000" w:rsidP="00000000" w:rsidRDefault="00000000" w:rsidRPr="00000000" w14:paraId="0000170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0E">
            <w:pPr>
              <w:pBdr>
                <w:top w:space="0" w:sz="0" w:val="nil"/>
                <w:left w:space="0" w:sz="0" w:val="nil"/>
                <w:bottom w:space="0" w:sz="0" w:val="nil"/>
                <w:right w:space="0" w:sz="0" w:val="nil"/>
                <w:between w:space="0" w:sz="0" w:val="nil"/>
              </w:pBdr>
              <w:shd w:fill="auto" w:val="clear"/>
              <w:jc w:val="both"/>
              <w:rPr/>
            </w:pPr>
            <w:r w:rsidDel="00000000" w:rsidR="00000000" w:rsidRPr="00000000">
              <w:rPr>
                <w:color w:val="000000"/>
                <w:sz w:val="16"/>
                <w:szCs w:val="16"/>
                <w:vertAlign w:val="baseline"/>
                <w:rtl w:val="0"/>
              </w:rPr>
              <w:t xml:space="preserve">Pool Commission</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170F">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Pool Commission Account (Income) </w:t>
            </w:r>
            <w:r w:rsidDel="00000000" w:rsidR="00000000" w:rsidRPr="00000000">
              <w:rPr>
                <w:rtl w:val="0"/>
              </w:rPr>
            </w:r>
          </w:p>
          <w:p w:rsidR="00000000" w:rsidDel="00000000" w:rsidP="00000000" w:rsidRDefault="00000000" w:rsidRPr="00000000" w14:paraId="00001710">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Pool control Account (Liability) </w:t>
            </w:r>
            <w:r w:rsidDel="00000000" w:rsidR="00000000" w:rsidRPr="00000000">
              <w:rPr>
                <w:rtl w:val="0"/>
              </w:rPr>
            </w:r>
          </w:p>
        </w:tc>
        <w:tc>
          <w:tcPr>
            <w:vAlign w:val="top"/>
          </w:tcPr>
          <w:p w:rsidR="00000000" w:rsidDel="00000000" w:rsidP="00000000" w:rsidRDefault="00000000" w:rsidRPr="00000000" w14:paraId="00001711">
            <w:pPr>
              <w:numPr>
                <w:ilvl w:val="0"/>
                <w:numId w:val="124"/>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Pool Commission Account is mapped as GL Code (or GL Account No if at sub class level)  </w:t>
            </w:r>
            <w:r w:rsidDel="00000000" w:rsidR="00000000" w:rsidRPr="00000000">
              <w:rPr>
                <w:rtl w:val="0"/>
              </w:rPr>
            </w:r>
          </w:p>
          <w:p w:rsidR="00000000" w:rsidDel="00000000" w:rsidP="00000000" w:rsidRDefault="00000000" w:rsidRPr="00000000" w14:paraId="00001712">
            <w:pPr>
              <w:numPr>
                <w:ilvl w:val="0"/>
                <w:numId w:val="124"/>
              </w:numPr>
              <w:pBdr>
                <w:top w:space="0" w:sz="0" w:val="nil"/>
                <w:left w:space="0" w:sz="0" w:val="nil"/>
                <w:bottom w:space="0" w:sz="0" w:val="nil"/>
                <w:right w:space="0" w:sz="0" w:val="nil"/>
                <w:between w:space="0" w:sz="0" w:val="nil"/>
              </w:pBdr>
              <w:shd w:fill="auto" w:val="clear"/>
              <w:ind w:left="702" w:hanging="360"/>
              <w:jc w:val="both"/>
              <w:rPr/>
            </w:pPr>
            <w:r w:rsidDel="00000000" w:rsidR="00000000" w:rsidRPr="00000000">
              <w:rPr>
                <w:sz w:val="16"/>
                <w:szCs w:val="16"/>
                <w:vertAlign w:val="baseline"/>
                <w:rtl w:val="0"/>
              </w:rPr>
              <w:t xml:space="preserve">A control account in FMS system from the External interfaces under Pool out account type. </w:t>
            </w:r>
            <w:r w:rsidDel="00000000" w:rsidR="00000000" w:rsidRPr="00000000">
              <w:rPr>
                <w:rtl w:val="0"/>
              </w:rPr>
            </w:r>
          </w:p>
        </w:tc>
      </w:tr>
      <w:tr>
        <w:trPr>
          <w:trHeight w:val="480" w:hRule="atLeast"/>
        </w:trPr>
        <w:tc>
          <w:tcPr>
            <w:vAlign w:val="top"/>
          </w:tcPr>
          <w:p w:rsidR="00000000" w:rsidDel="00000000" w:rsidP="00000000" w:rsidRDefault="00000000" w:rsidRPr="00000000" w14:paraId="00001713">
            <w:pPr>
              <w:pBdr>
                <w:top w:space="0" w:sz="0" w:val="nil"/>
                <w:left w:space="0" w:sz="0" w:val="nil"/>
                <w:bottom w:space="0" w:sz="0" w:val="nil"/>
                <w:right w:space="0" w:sz="0" w:val="nil"/>
                <w:between w:space="0" w:sz="0" w:val="nil"/>
              </w:pBdr>
              <w:shd w:fill="auto" w:val="clear"/>
              <w:jc w:val="both"/>
              <w:rPr/>
            </w:pPr>
            <w:r w:rsidDel="00000000" w:rsidR="00000000" w:rsidRPr="00000000">
              <w:rPr>
                <w:b w:val="1"/>
                <w:sz w:val="16"/>
                <w:szCs w:val="16"/>
                <w:vertAlign w:val="baseline"/>
                <w:rtl w:val="0"/>
              </w:rPr>
              <w:t xml:space="preserve">Coinsurance </w:t>
            </w:r>
            <w:r w:rsidDel="00000000" w:rsidR="00000000" w:rsidRPr="00000000">
              <w:rPr>
                <w:rtl w:val="0"/>
              </w:rPr>
            </w:r>
          </w:p>
          <w:p w:rsidR="00000000" w:rsidDel="00000000" w:rsidP="00000000" w:rsidRDefault="00000000" w:rsidRPr="00000000" w14:paraId="000017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715">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Where the company only debits/credit for its coinsurance portion of the premium</w:t>
            </w:r>
            <w:r w:rsidDel="00000000" w:rsidR="00000000" w:rsidRPr="00000000">
              <w:rPr>
                <w:rtl w:val="0"/>
              </w:rPr>
            </w:r>
          </w:p>
          <w:p w:rsidR="00000000" w:rsidDel="00000000" w:rsidP="00000000" w:rsidRDefault="00000000" w:rsidRPr="00000000" w14:paraId="000017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717">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 (Debiting and Crediting shown applies to Underwriting Debit Notes i.e., New Business, Renewal, Extension, Short Period, Additional Premium) </w:t>
            </w:r>
            <w:r w:rsidDel="00000000" w:rsidR="00000000" w:rsidRPr="00000000">
              <w:rPr>
                <w:rtl w:val="0"/>
              </w:rPr>
            </w:r>
          </w:p>
          <w:p w:rsidR="00000000" w:rsidDel="00000000" w:rsidP="00000000" w:rsidRDefault="00000000" w:rsidRPr="00000000" w14:paraId="000017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719">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For Underwriting Credit Notes (Refunds) including contra’s, Cancellations etc, the Debiting/Crediting is reversed. </w:t>
            </w:r>
            <w:r w:rsidDel="00000000" w:rsidR="00000000" w:rsidRPr="00000000">
              <w:rPr>
                <w:rtl w:val="0"/>
              </w:rPr>
            </w:r>
          </w:p>
          <w:p w:rsidR="00000000" w:rsidDel="00000000" w:rsidP="00000000" w:rsidRDefault="00000000" w:rsidRPr="00000000" w14:paraId="000017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1B">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Premium, Taxes, Commission, Withholding Tax</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1C">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Same as Underwriting transactions above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1D">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Same as Underwriting transactions above</w:t>
            </w:r>
            <w:r w:rsidDel="00000000" w:rsidR="00000000" w:rsidRPr="00000000">
              <w:rPr>
                <w:rtl w:val="0"/>
              </w:rPr>
            </w:r>
          </w:p>
        </w:tc>
      </w:tr>
      <w:tr>
        <w:trPr>
          <w:trHeight w:val="540" w:hRule="atLeast"/>
        </w:trPr>
        <w:tc>
          <w:tcPr>
            <w:vAlign w:val="top"/>
          </w:tcPr>
          <w:p w:rsidR="00000000" w:rsidDel="00000000" w:rsidP="00000000" w:rsidRDefault="00000000" w:rsidRPr="00000000" w14:paraId="000017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1F">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Coinsurance Servicing Fee</w:t>
            </w:r>
            <w:r w:rsidDel="00000000" w:rsidR="00000000" w:rsidRPr="00000000">
              <w:rPr>
                <w:rtl w:val="0"/>
              </w:rPr>
            </w:r>
          </w:p>
          <w:p w:rsidR="00000000" w:rsidDel="00000000" w:rsidP="00000000" w:rsidRDefault="00000000" w:rsidRPr="00000000" w14:paraId="00001720">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 (ORC)  where a leader</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21">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Insurance Control (Asset) </w:t>
            </w:r>
            <w:r w:rsidDel="00000000" w:rsidR="00000000" w:rsidRPr="00000000">
              <w:rPr>
                <w:rtl w:val="0"/>
              </w:rPr>
            </w:r>
          </w:p>
          <w:p w:rsidR="00000000" w:rsidDel="00000000" w:rsidP="00000000" w:rsidRDefault="00000000" w:rsidRPr="00000000" w14:paraId="00001722">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Service Fee Account (Income)  </w:t>
            </w:r>
            <w:r w:rsidDel="00000000" w:rsidR="00000000" w:rsidRPr="00000000">
              <w:rPr>
                <w:rtl w:val="0"/>
              </w:rPr>
            </w:r>
          </w:p>
          <w:p w:rsidR="00000000" w:rsidDel="00000000" w:rsidP="00000000" w:rsidRDefault="00000000" w:rsidRPr="00000000" w14:paraId="00001723">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24">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sz w:val="16"/>
                <w:szCs w:val="16"/>
                <w:vertAlign w:val="baseline"/>
                <w:rtl w:val="0"/>
              </w:rPr>
              <w:t xml:space="preserve">A control account in FMS system from the External interfaces under Insurance account type. </w:t>
            </w:r>
            <w:r w:rsidDel="00000000" w:rsidR="00000000" w:rsidRPr="00000000">
              <w:rPr>
                <w:rtl w:val="0"/>
              </w:rPr>
            </w:r>
          </w:p>
          <w:p w:rsidR="00000000" w:rsidDel="00000000" w:rsidP="00000000" w:rsidRDefault="00000000" w:rsidRPr="00000000" w14:paraId="00001725">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sz w:val="16"/>
                <w:szCs w:val="16"/>
                <w:vertAlign w:val="baseline"/>
                <w:rtl w:val="0"/>
              </w:rPr>
              <w:t xml:space="preserve">Service fee account is mapped as GL Code (or GL Account No if at sub class level)  </w:t>
            </w:r>
            <w:r w:rsidDel="00000000" w:rsidR="00000000" w:rsidRPr="00000000">
              <w:rPr>
                <w:rtl w:val="0"/>
              </w:rPr>
            </w:r>
          </w:p>
          <w:p w:rsidR="00000000" w:rsidDel="00000000" w:rsidP="00000000" w:rsidRDefault="00000000" w:rsidRPr="00000000" w14:paraId="000017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17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28">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Coinsurance Servicing Fee</w:t>
            </w:r>
            <w:r w:rsidDel="00000000" w:rsidR="00000000" w:rsidRPr="00000000">
              <w:rPr>
                <w:rtl w:val="0"/>
              </w:rPr>
            </w:r>
          </w:p>
          <w:p w:rsidR="00000000" w:rsidDel="00000000" w:rsidP="00000000" w:rsidRDefault="00000000" w:rsidRPr="00000000" w14:paraId="00001729">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 (ORC)  where a follower</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2A">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Insurance Control (Asset) </w:t>
            </w:r>
            <w:r w:rsidDel="00000000" w:rsidR="00000000" w:rsidRPr="00000000">
              <w:rPr>
                <w:rtl w:val="0"/>
              </w:rPr>
            </w:r>
          </w:p>
          <w:p w:rsidR="00000000" w:rsidDel="00000000" w:rsidP="00000000" w:rsidRDefault="00000000" w:rsidRPr="00000000" w14:paraId="0000172B">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Service Fee Account (Expense) </w:t>
            </w:r>
            <w:r w:rsidDel="00000000" w:rsidR="00000000" w:rsidRPr="00000000">
              <w:rPr>
                <w:rtl w:val="0"/>
              </w:rPr>
            </w:r>
          </w:p>
          <w:p w:rsidR="00000000" w:rsidDel="00000000" w:rsidP="00000000" w:rsidRDefault="00000000" w:rsidRPr="00000000" w14:paraId="0000172C">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2D">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sz w:val="16"/>
                <w:szCs w:val="16"/>
                <w:vertAlign w:val="baseline"/>
                <w:rtl w:val="0"/>
              </w:rPr>
              <w:t xml:space="preserve">A control account in FMS system from the External interfaces under Insurance account type. </w:t>
            </w:r>
            <w:r w:rsidDel="00000000" w:rsidR="00000000" w:rsidRPr="00000000">
              <w:rPr>
                <w:rtl w:val="0"/>
              </w:rPr>
            </w:r>
          </w:p>
          <w:p w:rsidR="00000000" w:rsidDel="00000000" w:rsidP="00000000" w:rsidRDefault="00000000" w:rsidRPr="00000000" w14:paraId="0000172E">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sz w:val="16"/>
                <w:szCs w:val="16"/>
                <w:vertAlign w:val="baseline"/>
                <w:rtl w:val="0"/>
              </w:rPr>
              <w:t xml:space="preserve">Service fee account is mapped as GL Code (or GL Account No if at sub class level)  </w:t>
            </w:r>
            <w:r w:rsidDel="00000000" w:rsidR="00000000" w:rsidRPr="00000000">
              <w:rPr>
                <w:rtl w:val="0"/>
              </w:rPr>
            </w:r>
          </w:p>
          <w:p w:rsidR="00000000" w:rsidDel="00000000" w:rsidP="00000000" w:rsidRDefault="00000000" w:rsidRPr="00000000" w14:paraId="000017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trHeight w:val="680" w:hRule="atLeast"/>
        </w:trPr>
        <w:tc>
          <w:tcPr>
            <w:vAlign w:val="top"/>
          </w:tcPr>
          <w:p w:rsidR="00000000" w:rsidDel="00000000" w:rsidP="00000000" w:rsidRDefault="00000000" w:rsidRPr="00000000" w14:paraId="00001730">
            <w:pPr>
              <w:pBdr>
                <w:top w:space="0" w:sz="0" w:val="nil"/>
                <w:left w:space="0" w:sz="0" w:val="nil"/>
                <w:bottom w:space="0" w:sz="0" w:val="nil"/>
                <w:right w:space="0" w:sz="0" w:val="nil"/>
                <w:between w:space="0" w:sz="0" w:val="nil"/>
              </w:pBdr>
              <w:shd w:fill="auto" w:val="clear"/>
              <w:jc w:val="both"/>
              <w:rPr/>
            </w:pPr>
            <w:r w:rsidDel="00000000" w:rsidR="00000000" w:rsidRPr="00000000">
              <w:rPr>
                <w:b w:val="1"/>
                <w:sz w:val="16"/>
                <w:szCs w:val="16"/>
                <w:vertAlign w:val="baseline"/>
                <w:rtl w:val="0"/>
              </w:rPr>
              <w:t xml:space="preserve">Coinsurance Combined</w:t>
            </w:r>
            <w:r w:rsidDel="00000000" w:rsidR="00000000" w:rsidRPr="00000000">
              <w:rPr>
                <w:rtl w:val="0"/>
              </w:rPr>
            </w:r>
          </w:p>
          <w:p w:rsidR="00000000" w:rsidDel="00000000" w:rsidP="00000000" w:rsidRDefault="00000000" w:rsidRPr="00000000" w14:paraId="000017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732">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This is where the company debits/credit for the 100% coinsurance portion of the premium</w:t>
            </w:r>
            <w:r w:rsidDel="00000000" w:rsidR="00000000" w:rsidRPr="00000000">
              <w:rPr>
                <w:rtl w:val="0"/>
              </w:rPr>
            </w:r>
          </w:p>
          <w:p w:rsidR="00000000" w:rsidDel="00000000" w:rsidP="00000000" w:rsidRDefault="00000000" w:rsidRPr="00000000" w14:paraId="000017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734">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 (Debiting and Crediting shown applies to Underwriting Debit Notes i.e., New Business, Renewal, Extension, Short Period, Additional Premium) </w:t>
            </w:r>
            <w:r w:rsidDel="00000000" w:rsidR="00000000" w:rsidRPr="00000000">
              <w:rPr>
                <w:rtl w:val="0"/>
              </w:rPr>
            </w:r>
          </w:p>
          <w:p w:rsidR="00000000" w:rsidDel="00000000" w:rsidP="00000000" w:rsidRDefault="00000000" w:rsidRPr="00000000" w14:paraId="000017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736">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For Underwriting Credit Notes (Refunds) including contra’s, Cancellations etc, the Debiting/Crediting is reversed. </w:t>
            </w:r>
            <w:r w:rsidDel="00000000" w:rsidR="00000000" w:rsidRPr="00000000">
              <w:rPr>
                <w:rtl w:val="0"/>
              </w:rPr>
            </w:r>
          </w:p>
        </w:tc>
        <w:tc>
          <w:tcPr>
            <w:vAlign w:val="top"/>
          </w:tcPr>
          <w:p w:rsidR="00000000" w:rsidDel="00000000" w:rsidP="00000000" w:rsidRDefault="00000000" w:rsidRPr="00000000" w14:paraId="00001737">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Own portion of Premium, Taxes, Commission, Withholding Tax</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38">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Same as Underwriting transactions above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39">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sz w:val="16"/>
                <w:szCs w:val="16"/>
                <w:vertAlign w:val="baseline"/>
                <w:rtl w:val="0"/>
              </w:rPr>
              <w:t xml:space="preserve">Same as Underwriting transactions above</w:t>
            </w:r>
            <w:r w:rsidDel="00000000" w:rsidR="00000000" w:rsidRPr="00000000">
              <w:rPr>
                <w:rtl w:val="0"/>
              </w:rPr>
            </w:r>
          </w:p>
        </w:tc>
      </w:tr>
      <w:tr>
        <w:trPr>
          <w:trHeight w:val="680" w:hRule="atLeast"/>
        </w:trPr>
        <w:tc>
          <w:tcPr>
            <w:vAlign w:val="top"/>
          </w:tcPr>
          <w:p w:rsidR="00000000" w:rsidDel="00000000" w:rsidP="00000000" w:rsidRDefault="00000000" w:rsidRPr="00000000" w14:paraId="000017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3B">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Coinsurance Servicing Fee</w:t>
            </w:r>
            <w:r w:rsidDel="00000000" w:rsidR="00000000" w:rsidRPr="00000000">
              <w:rPr>
                <w:rtl w:val="0"/>
              </w:rPr>
            </w:r>
          </w:p>
          <w:p w:rsidR="00000000" w:rsidDel="00000000" w:rsidP="00000000" w:rsidRDefault="00000000" w:rsidRPr="00000000" w14:paraId="0000173C">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 (ORC)  where a leader</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3D">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Insurance Control (Asset) </w:t>
            </w:r>
            <w:r w:rsidDel="00000000" w:rsidR="00000000" w:rsidRPr="00000000">
              <w:rPr>
                <w:rtl w:val="0"/>
              </w:rPr>
            </w:r>
          </w:p>
          <w:p w:rsidR="00000000" w:rsidDel="00000000" w:rsidP="00000000" w:rsidRDefault="00000000" w:rsidRPr="00000000" w14:paraId="0000173E">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Service Fee Account (Income) </w:t>
            </w:r>
            <w:r w:rsidDel="00000000" w:rsidR="00000000" w:rsidRPr="00000000">
              <w:rPr>
                <w:rtl w:val="0"/>
              </w:rPr>
            </w:r>
          </w:p>
          <w:p w:rsidR="00000000" w:rsidDel="00000000" w:rsidP="00000000" w:rsidRDefault="00000000" w:rsidRPr="00000000" w14:paraId="0000173F">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40">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sz w:val="16"/>
                <w:szCs w:val="16"/>
                <w:vertAlign w:val="baseline"/>
                <w:rtl w:val="0"/>
              </w:rPr>
              <w:t xml:space="preserve">A control account in FMS system from the External interfaces under Insurance account type. </w:t>
            </w:r>
            <w:r w:rsidDel="00000000" w:rsidR="00000000" w:rsidRPr="00000000">
              <w:rPr>
                <w:rtl w:val="0"/>
              </w:rPr>
            </w:r>
          </w:p>
          <w:p w:rsidR="00000000" w:rsidDel="00000000" w:rsidP="00000000" w:rsidRDefault="00000000" w:rsidRPr="00000000" w14:paraId="00001741">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sz w:val="16"/>
                <w:szCs w:val="16"/>
                <w:vertAlign w:val="baseline"/>
                <w:rtl w:val="0"/>
              </w:rPr>
              <w:t xml:space="preserve">Service fee account is mapped as gl - code </w:t>
            </w:r>
            <w:r w:rsidDel="00000000" w:rsidR="00000000" w:rsidRPr="00000000">
              <w:rPr>
                <w:rtl w:val="0"/>
              </w:rPr>
            </w:r>
          </w:p>
        </w:tc>
      </w:tr>
      <w:tr>
        <w:trPr>
          <w:trHeight w:val="680" w:hRule="atLeast"/>
        </w:trPr>
        <w:tc>
          <w:tcPr>
            <w:vAlign w:val="top"/>
          </w:tcPr>
          <w:p w:rsidR="00000000" w:rsidDel="00000000" w:rsidP="00000000" w:rsidRDefault="00000000" w:rsidRPr="00000000" w14:paraId="000017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43">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Co-insurers Portion Premium (Per co-insurer)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44">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Source Control Account (Asset) </w:t>
            </w:r>
            <w:r w:rsidDel="00000000" w:rsidR="00000000" w:rsidRPr="00000000">
              <w:rPr>
                <w:rtl w:val="0"/>
              </w:rPr>
            </w:r>
          </w:p>
          <w:p w:rsidR="00000000" w:rsidDel="00000000" w:rsidP="00000000" w:rsidRDefault="00000000" w:rsidRPr="00000000" w14:paraId="00001745">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Co-insurer account (Liability) </w:t>
            </w:r>
            <w:r w:rsidDel="00000000" w:rsidR="00000000" w:rsidRPr="00000000">
              <w:rPr>
                <w:rtl w:val="0"/>
              </w:rPr>
            </w:r>
          </w:p>
          <w:p w:rsidR="00000000" w:rsidDel="00000000" w:rsidP="00000000" w:rsidRDefault="00000000" w:rsidRPr="00000000" w14:paraId="00001746">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7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7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7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7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74C">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sz w:val="16"/>
                <w:szCs w:val="16"/>
                <w:vertAlign w:val="baseline"/>
                <w:rtl w:val="0"/>
              </w:rPr>
              <w:t xml:space="preserve">A Source control account in FMS system from the External interfaces under agents, broker and direct account types</w:t>
            </w:r>
            <w:r w:rsidDel="00000000" w:rsidR="00000000" w:rsidRPr="00000000">
              <w:rPr>
                <w:rtl w:val="0"/>
              </w:rPr>
            </w:r>
          </w:p>
          <w:p w:rsidR="00000000" w:rsidDel="00000000" w:rsidP="00000000" w:rsidRDefault="00000000" w:rsidRPr="00000000" w14:paraId="0000174D">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sz w:val="16"/>
                <w:szCs w:val="16"/>
                <w:vertAlign w:val="baseline"/>
                <w:rtl w:val="0"/>
              </w:rPr>
              <w:t xml:space="preserve">Co-insurers Accounts is specified in accounts setups in CRM for Insurance companies under the insurance Account type </w:t>
            </w:r>
            <w:r w:rsidDel="00000000" w:rsidR="00000000" w:rsidRPr="00000000">
              <w:rPr>
                <w:rtl w:val="0"/>
              </w:rPr>
            </w:r>
          </w:p>
        </w:tc>
      </w:tr>
      <w:tr>
        <w:trPr>
          <w:trHeight w:val="540" w:hRule="atLeast"/>
        </w:trPr>
        <w:tc>
          <w:tcPr>
            <w:vAlign w:val="top"/>
          </w:tcPr>
          <w:p w:rsidR="00000000" w:rsidDel="00000000" w:rsidP="00000000" w:rsidRDefault="00000000" w:rsidRPr="00000000" w14:paraId="000017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4F">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Co-insurers Portion Commission (Per co-insurer)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50">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Source Control Account (Asset) </w:t>
            </w:r>
            <w:r w:rsidDel="00000000" w:rsidR="00000000" w:rsidRPr="00000000">
              <w:rPr>
                <w:rtl w:val="0"/>
              </w:rPr>
            </w:r>
          </w:p>
          <w:p w:rsidR="00000000" w:rsidDel="00000000" w:rsidP="00000000" w:rsidRDefault="00000000" w:rsidRPr="00000000" w14:paraId="00001751">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Co-insurer account (Liability) </w:t>
            </w:r>
            <w:r w:rsidDel="00000000" w:rsidR="00000000" w:rsidRPr="00000000">
              <w:rPr>
                <w:rtl w:val="0"/>
              </w:rPr>
            </w:r>
          </w:p>
          <w:p w:rsidR="00000000" w:rsidDel="00000000" w:rsidP="00000000" w:rsidRDefault="00000000" w:rsidRPr="00000000" w14:paraId="00001752">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rtl w:val="0"/>
              </w:rPr>
            </w:r>
          </w:p>
        </w:tc>
        <w:tc>
          <w:tcPr>
            <w:vAlign w:val="top"/>
          </w:tcPr>
          <w:p w:rsidR="00000000" w:rsidDel="00000000" w:rsidP="00000000" w:rsidRDefault="00000000" w:rsidRPr="00000000" w14:paraId="00001753">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rtl w:val="0"/>
              </w:rPr>
            </w:r>
          </w:p>
        </w:tc>
      </w:tr>
      <w:tr>
        <w:trPr>
          <w:trHeight w:val="540" w:hRule="atLeast"/>
        </w:trPr>
        <w:tc>
          <w:tcPr>
            <w:vAlign w:val="top"/>
          </w:tcPr>
          <w:p w:rsidR="00000000" w:rsidDel="00000000" w:rsidP="00000000" w:rsidRDefault="00000000" w:rsidRPr="00000000" w14:paraId="0000175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55">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Co-insurers Portion Withholding Tax (Per co-insurer)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56">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Source Control Account (Asset) </w:t>
            </w:r>
            <w:r w:rsidDel="00000000" w:rsidR="00000000" w:rsidRPr="00000000">
              <w:rPr>
                <w:rtl w:val="0"/>
              </w:rPr>
            </w:r>
          </w:p>
          <w:p w:rsidR="00000000" w:rsidDel="00000000" w:rsidP="00000000" w:rsidRDefault="00000000" w:rsidRPr="00000000" w14:paraId="00001757">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Co-insurer account (Liability) </w:t>
            </w:r>
            <w:r w:rsidDel="00000000" w:rsidR="00000000" w:rsidRPr="00000000">
              <w:rPr>
                <w:rtl w:val="0"/>
              </w:rPr>
            </w:r>
          </w:p>
          <w:p w:rsidR="00000000" w:rsidDel="00000000" w:rsidP="00000000" w:rsidRDefault="00000000" w:rsidRPr="00000000" w14:paraId="00001758">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rtl w:val="0"/>
              </w:rPr>
            </w:r>
          </w:p>
        </w:tc>
        <w:tc>
          <w:tcPr>
            <w:vAlign w:val="top"/>
          </w:tcPr>
          <w:p w:rsidR="00000000" w:rsidDel="00000000" w:rsidP="00000000" w:rsidRDefault="00000000" w:rsidRPr="00000000" w14:paraId="00001759">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rtl w:val="0"/>
              </w:rPr>
            </w:r>
          </w:p>
        </w:tc>
      </w:tr>
      <w:tr>
        <w:trPr>
          <w:trHeight w:val="740" w:hRule="atLeast"/>
        </w:trPr>
        <w:tc>
          <w:tcPr>
            <w:vAlign w:val="top"/>
          </w:tcPr>
          <w:p w:rsidR="00000000" w:rsidDel="00000000" w:rsidP="00000000" w:rsidRDefault="00000000" w:rsidRPr="00000000" w14:paraId="0000175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5B">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Co-insurers Portion Coinsurance VAT (Per co-insurer)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175C">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Source Control Account (Asset) </w:t>
            </w:r>
            <w:r w:rsidDel="00000000" w:rsidR="00000000" w:rsidRPr="00000000">
              <w:rPr>
                <w:rtl w:val="0"/>
              </w:rPr>
            </w:r>
          </w:p>
          <w:p w:rsidR="00000000" w:rsidDel="00000000" w:rsidP="00000000" w:rsidRDefault="00000000" w:rsidRPr="00000000" w14:paraId="0000175D">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Co-insurer account (Liability) </w:t>
            </w:r>
            <w:r w:rsidDel="00000000" w:rsidR="00000000" w:rsidRPr="00000000">
              <w:rPr>
                <w:rtl w:val="0"/>
              </w:rPr>
            </w:r>
          </w:p>
          <w:p w:rsidR="00000000" w:rsidDel="00000000" w:rsidP="00000000" w:rsidRDefault="00000000" w:rsidRPr="00000000" w14:paraId="0000175E">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rtl w:val="0"/>
              </w:rPr>
            </w:r>
          </w:p>
        </w:tc>
        <w:tc>
          <w:tcPr>
            <w:vAlign w:val="top"/>
          </w:tcPr>
          <w:p w:rsidR="00000000" w:rsidDel="00000000" w:rsidP="00000000" w:rsidRDefault="00000000" w:rsidRPr="00000000" w14:paraId="0000175F">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rtl w:val="0"/>
              </w:rPr>
            </w:r>
          </w:p>
        </w:tc>
      </w:tr>
      <w:tr>
        <w:trPr>
          <w:trHeight w:val="620" w:hRule="atLeast"/>
        </w:trPr>
        <w:tc>
          <w:tcPr>
            <w:vAlign w:val="top"/>
          </w:tcPr>
          <w:p w:rsidR="00000000" w:rsidDel="00000000" w:rsidP="00000000" w:rsidRDefault="00000000" w:rsidRPr="00000000" w14:paraId="000017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61">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Co-insurers Portion Training Levy (Per co-insurer)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62">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Source Control Account (Asset) </w:t>
            </w:r>
            <w:r w:rsidDel="00000000" w:rsidR="00000000" w:rsidRPr="00000000">
              <w:rPr>
                <w:rtl w:val="0"/>
              </w:rPr>
            </w:r>
          </w:p>
          <w:p w:rsidR="00000000" w:rsidDel="00000000" w:rsidP="00000000" w:rsidRDefault="00000000" w:rsidRPr="00000000" w14:paraId="00001763">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Co-insurer account (Liability) </w:t>
            </w:r>
            <w:r w:rsidDel="00000000" w:rsidR="00000000" w:rsidRPr="00000000">
              <w:rPr>
                <w:rtl w:val="0"/>
              </w:rPr>
            </w:r>
          </w:p>
          <w:p w:rsidR="00000000" w:rsidDel="00000000" w:rsidP="00000000" w:rsidRDefault="00000000" w:rsidRPr="00000000" w14:paraId="00001764">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rtl w:val="0"/>
              </w:rPr>
            </w:r>
          </w:p>
        </w:tc>
        <w:tc>
          <w:tcPr>
            <w:vAlign w:val="top"/>
          </w:tcPr>
          <w:p w:rsidR="00000000" w:rsidDel="00000000" w:rsidP="00000000" w:rsidRDefault="00000000" w:rsidRPr="00000000" w14:paraId="00001765">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rtl w:val="0"/>
              </w:rPr>
            </w:r>
          </w:p>
        </w:tc>
      </w:tr>
      <w:tr>
        <w:trPr>
          <w:trHeight w:val="520" w:hRule="atLeast"/>
        </w:trPr>
        <w:tc>
          <w:tcPr>
            <w:vAlign w:val="top"/>
          </w:tcPr>
          <w:p w:rsidR="00000000" w:rsidDel="00000000" w:rsidP="00000000" w:rsidRDefault="00000000" w:rsidRPr="00000000" w14:paraId="000017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67">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Co-insurers Portion Policy Holders Fund (Per co-insurer)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68">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Source Control Account (Asset) </w:t>
            </w:r>
            <w:r w:rsidDel="00000000" w:rsidR="00000000" w:rsidRPr="00000000">
              <w:rPr>
                <w:rtl w:val="0"/>
              </w:rPr>
            </w:r>
          </w:p>
          <w:p w:rsidR="00000000" w:rsidDel="00000000" w:rsidP="00000000" w:rsidRDefault="00000000" w:rsidRPr="00000000" w14:paraId="00001769">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Co-insurer account (Liability) </w:t>
            </w:r>
            <w:r w:rsidDel="00000000" w:rsidR="00000000" w:rsidRPr="00000000">
              <w:rPr>
                <w:rtl w:val="0"/>
              </w:rPr>
            </w:r>
          </w:p>
          <w:p w:rsidR="00000000" w:rsidDel="00000000" w:rsidP="00000000" w:rsidRDefault="00000000" w:rsidRPr="00000000" w14:paraId="0000176A">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rtl w:val="0"/>
              </w:rPr>
            </w:r>
          </w:p>
        </w:tc>
        <w:tc>
          <w:tcPr>
            <w:vAlign w:val="top"/>
          </w:tcPr>
          <w:p w:rsidR="00000000" w:rsidDel="00000000" w:rsidP="00000000" w:rsidRDefault="00000000" w:rsidRPr="00000000" w14:paraId="0000176B">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rtl w:val="0"/>
              </w:rPr>
            </w:r>
          </w:p>
        </w:tc>
      </w:tr>
      <w:tr>
        <w:trPr>
          <w:trHeight w:val="620" w:hRule="atLeast"/>
        </w:trPr>
        <w:tc>
          <w:tcPr>
            <w:vAlign w:val="top"/>
          </w:tcPr>
          <w:p w:rsidR="00000000" w:rsidDel="00000000" w:rsidP="00000000" w:rsidRDefault="00000000" w:rsidRPr="00000000" w14:paraId="0000176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6D">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Co-insurers Portion Extra Charges (Per co-insurer)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6E">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Source Control Account (Asset) </w:t>
            </w:r>
            <w:r w:rsidDel="00000000" w:rsidR="00000000" w:rsidRPr="00000000">
              <w:rPr>
                <w:rtl w:val="0"/>
              </w:rPr>
            </w:r>
          </w:p>
          <w:p w:rsidR="00000000" w:rsidDel="00000000" w:rsidP="00000000" w:rsidRDefault="00000000" w:rsidRPr="00000000" w14:paraId="0000176F">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Co-insurer account (Liability) </w:t>
            </w:r>
            <w:r w:rsidDel="00000000" w:rsidR="00000000" w:rsidRPr="00000000">
              <w:rPr>
                <w:rtl w:val="0"/>
              </w:rPr>
            </w:r>
          </w:p>
          <w:p w:rsidR="00000000" w:rsidDel="00000000" w:rsidP="00000000" w:rsidRDefault="00000000" w:rsidRPr="00000000" w14:paraId="00001770">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rtl w:val="0"/>
              </w:rPr>
            </w:r>
          </w:p>
        </w:tc>
        <w:tc>
          <w:tcPr>
            <w:vAlign w:val="top"/>
          </w:tcPr>
          <w:p w:rsidR="00000000" w:rsidDel="00000000" w:rsidP="00000000" w:rsidRDefault="00000000" w:rsidRPr="00000000" w14:paraId="00001771">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rtl w:val="0"/>
              </w:rPr>
            </w:r>
          </w:p>
        </w:tc>
      </w:tr>
      <w:tr>
        <w:trPr>
          <w:trHeight w:val="140" w:hRule="atLeast"/>
        </w:trPr>
        <w:tc>
          <w:tcPr>
            <w:vAlign w:val="top"/>
          </w:tcPr>
          <w:p w:rsidR="00000000" w:rsidDel="00000000" w:rsidP="00000000" w:rsidRDefault="00000000" w:rsidRPr="00000000" w14:paraId="00001772">
            <w:pPr>
              <w:pBdr>
                <w:top w:space="0" w:sz="0" w:val="nil"/>
                <w:left w:space="0" w:sz="0" w:val="nil"/>
                <w:bottom w:space="0" w:sz="0" w:val="nil"/>
                <w:right w:space="0" w:sz="0" w:val="nil"/>
                <w:between w:space="0" w:sz="0" w:val="nil"/>
              </w:pBdr>
              <w:shd w:fill="auto" w:val="clear"/>
              <w:jc w:val="both"/>
              <w:rPr/>
            </w:pPr>
            <w:r w:rsidDel="00000000" w:rsidR="00000000" w:rsidRPr="00000000">
              <w:rPr>
                <w:b w:val="1"/>
                <w:sz w:val="16"/>
                <w:szCs w:val="16"/>
                <w:vertAlign w:val="baseline"/>
                <w:rtl w:val="0"/>
              </w:rPr>
              <w:t xml:space="preserve">Premium Receipting</w:t>
            </w:r>
            <w:r w:rsidDel="00000000" w:rsidR="00000000" w:rsidRPr="00000000">
              <w:rPr>
                <w:rtl w:val="0"/>
              </w:rPr>
            </w:r>
          </w:p>
        </w:tc>
        <w:tc>
          <w:tcPr>
            <w:vAlign w:val="top"/>
          </w:tcPr>
          <w:p w:rsidR="00000000" w:rsidDel="00000000" w:rsidP="00000000" w:rsidRDefault="00000000" w:rsidRPr="00000000" w14:paraId="000017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1774">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Account Type control Account (Asset) </w:t>
            </w:r>
            <w:r w:rsidDel="00000000" w:rsidR="00000000" w:rsidRPr="00000000">
              <w:rPr>
                <w:rtl w:val="0"/>
              </w:rPr>
            </w:r>
          </w:p>
          <w:p w:rsidR="00000000" w:rsidDel="00000000" w:rsidP="00000000" w:rsidRDefault="00000000" w:rsidRPr="00000000" w14:paraId="00001775">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Bank (Asset ) </w:t>
            </w:r>
            <w:r w:rsidDel="00000000" w:rsidR="00000000" w:rsidRPr="00000000">
              <w:rPr>
                <w:rtl w:val="0"/>
              </w:rPr>
            </w:r>
          </w:p>
          <w:p w:rsidR="00000000" w:rsidDel="00000000" w:rsidP="00000000" w:rsidRDefault="00000000" w:rsidRPr="00000000" w14:paraId="00001776">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1777">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sz w:val="16"/>
                <w:szCs w:val="16"/>
                <w:vertAlign w:val="baseline"/>
                <w:rtl w:val="0"/>
              </w:rPr>
              <w:t xml:space="preserve">A control account in FMS system from the External interfaces under agents, broker, Facultative In and direct account types</w:t>
            </w:r>
            <w:r w:rsidDel="00000000" w:rsidR="00000000" w:rsidRPr="00000000">
              <w:rPr>
                <w:rtl w:val="0"/>
              </w:rPr>
            </w:r>
          </w:p>
          <w:p w:rsidR="00000000" w:rsidDel="00000000" w:rsidP="00000000" w:rsidRDefault="00000000" w:rsidRPr="00000000" w14:paraId="00001778">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sz w:val="16"/>
                <w:szCs w:val="16"/>
                <w:vertAlign w:val="baseline"/>
                <w:rtl w:val="0"/>
              </w:rPr>
              <w:t xml:space="preserve">Bank account selected at point of receipting</w:t>
            </w:r>
            <w:r w:rsidDel="00000000" w:rsidR="00000000" w:rsidRPr="00000000">
              <w:rPr>
                <w:rtl w:val="0"/>
              </w:rPr>
            </w:r>
          </w:p>
          <w:p w:rsidR="00000000" w:rsidDel="00000000" w:rsidP="00000000" w:rsidRDefault="00000000" w:rsidRPr="00000000" w14:paraId="0000177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bl>
    <w:p w:rsidR="00000000" w:rsidDel="00000000" w:rsidP="00000000" w:rsidRDefault="00000000" w:rsidRPr="00000000" w14:paraId="0000177A">
      <w:pPr>
        <w:pBdr>
          <w:top w:space="0" w:sz="0" w:val="nil"/>
          <w:left w:space="0" w:sz="0" w:val="nil"/>
          <w:bottom w:space="0" w:sz="0" w:val="nil"/>
          <w:right w:space="0" w:sz="0" w:val="nil"/>
          <w:between w:space="0" w:sz="0" w:val="nil"/>
        </w:pBdr>
        <w:shd w:fill="auto" w:val="clear"/>
        <w:jc w:val="both"/>
        <w:rPr/>
      </w:pPr>
      <w:bookmarkStart w:colFirst="0" w:colLast="0" w:name="_3lbifu6" w:id="286"/>
      <w:bookmarkEnd w:id="286"/>
      <w:r w:rsidDel="00000000" w:rsidR="00000000" w:rsidRPr="00000000">
        <w:rPr>
          <w:rtl w:val="0"/>
        </w:rPr>
      </w:r>
    </w:p>
    <w:p w:rsidR="00000000" w:rsidDel="00000000" w:rsidP="00000000" w:rsidRDefault="00000000" w:rsidRPr="00000000" w14:paraId="0000177B">
      <w:pPr>
        <w:pBdr>
          <w:top w:space="0" w:sz="0" w:val="nil"/>
          <w:left w:space="0" w:sz="0" w:val="nil"/>
          <w:bottom w:space="0" w:sz="0" w:val="nil"/>
          <w:right w:space="0" w:sz="0" w:val="nil"/>
          <w:between w:space="0" w:sz="0" w:val="nil"/>
        </w:pBdr>
        <w:shd w:fill="auto" w:val="clear"/>
        <w:jc w:val="both"/>
        <w:rPr/>
      </w:pPr>
      <w:r w:rsidDel="00000000" w:rsidR="00000000" w:rsidRPr="00000000">
        <w:rPr>
          <w:b w:val="1"/>
          <w:vertAlign w:val="baseline"/>
          <w:rtl w:val="0"/>
        </w:rPr>
        <w:t xml:space="preserve">Claims (Including Coinsurance &amp; Reinsurance) </w:t>
      </w:r>
      <w:r w:rsidDel="00000000" w:rsidR="00000000" w:rsidRPr="00000000">
        <w:rPr>
          <w:rtl w:val="0"/>
        </w:rPr>
      </w:r>
    </w:p>
    <w:p w:rsidR="00000000" w:rsidDel="00000000" w:rsidP="00000000" w:rsidRDefault="00000000" w:rsidRPr="00000000" w14:paraId="0000177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40"/>
        <w:tblW w:w="9720.0" w:type="dxa"/>
        <w:jc w:val="left"/>
        <w:tblInd w:w="-4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350"/>
        <w:gridCol w:w="2320"/>
        <w:gridCol w:w="3530"/>
        <w:tblGridChange w:id="0">
          <w:tblGrid>
            <w:gridCol w:w="2520"/>
            <w:gridCol w:w="1350"/>
            <w:gridCol w:w="2320"/>
            <w:gridCol w:w="3530"/>
          </w:tblGrid>
        </w:tblGridChange>
      </w:tblGrid>
      <w:tr>
        <w:tc>
          <w:tcPr>
            <w:shd w:fill="c6d9f1" w:val="clear"/>
            <w:vAlign w:val="top"/>
          </w:tcPr>
          <w:p w:rsidR="00000000" w:rsidDel="00000000" w:rsidP="00000000" w:rsidRDefault="00000000" w:rsidRPr="00000000" w14:paraId="0000177D">
            <w:pPr>
              <w:pBdr>
                <w:top w:space="0" w:sz="0" w:val="nil"/>
                <w:left w:space="0" w:sz="0" w:val="nil"/>
                <w:bottom w:space="0" w:sz="0" w:val="nil"/>
                <w:right w:space="0" w:sz="0" w:val="nil"/>
                <w:between w:space="0" w:sz="0" w:val="nil"/>
              </w:pBdr>
              <w:shd w:fill="auto" w:val="clear"/>
              <w:jc w:val="both"/>
              <w:rPr/>
            </w:pPr>
            <w:r w:rsidDel="00000000" w:rsidR="00000000" w:rsidRPr="00000000">
              <w:rPr>
                <w:b w:val="1"/>
                <w:sz w:val="16"/>
                <w:szCs w:val="16"/>
                <w:vertAlign w:val="baseline"/>
                <w:rtl w:val="0"/>
              </w:rPr>
              <w:t xml:space="preserve">Transaction</w:t>
            </w:r>
            <w:r w:rsidDel="00000000" w:rsidR="00000000" w:rsidRPr="00000000">
              <w:rPr>
                <w:rtl w:val="0"/>
              </w:rPr>
            </w:r>
          </w:p>
        </w:tc>
        <w:tc>
          <w:tcPr>
            <w:shd w:fill="c6d9f1" w:val="clear"/>
            <w:vAlign w:val="top"/>
          </w:tcPr>
          <w:p w:rsidR="00000000" w:rsidDel="00000000" w:rsidP="00000000" w:rsidRDefault="00000000" w:rsidRPr="00000000" w14:paraId="0000177E">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Transaction Component</w:t>
            </w:r>
            <w:r w:rsidDel="00000000" w:rsidR="00000000" w:rsidRPr="00000000">
              <w:rPr>
                <w:rtl w:val="0"/>
              </w:rPr>
            </w:r>
          </w:p>
        </w:tc>
        <w:tc>
          <w:tcPr>
            <w:shd w:fill="c6d9f1" w:val="clear"/>
            <w:vAlign w:val="top"/>
          </w:tcPr>
          <w:p w:rsidR="00000000" w:rsidDel="00000000" w:rsidP="00000000" w:rsidRDefault="00000000" w:rsidRPr="00000000" w14:paraId="0000177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shd w:fill="c6d9f1" w:val="clear"/>
            <w:vAlign w:val="top"/>
          </w:tcPr>
          <w:p w:rsidR="00000000" w:rsidDel="00000000" w:rsidP="00000000" w:rsidRDefault="00000000" w:rsidRPr="00000000" w14:paraId="00001780">
            <w:pPr>
              <w:pBdr>
                <w:top w:space="0" w:sz="0" w:val="nil"/>
                <w:left w:space="0" w:sz="0" w:val="nil"/>
                <w:bottom w:space="0" w:sz="0" w:val="nil"/>
                <w:right w:space="0" w:sz="0" w:val="nil"/>
                <w:between w:space="0" w:sz="0" w:val="nil"/>
              </w:pBdr>
              <w:shd w:fill="auto" w:val="clear"/>
              <w:ind w:left="360" w:firstLine="0"/>
              <w:jc w:val="both"/>
              <w:rPr/>
            </w:pPr>
            <w:r w:rsidDel="00000000" w:rsidR="00000000" w:rsidRPr="00000000">
              <w:rPr>
                <w:b w:val="1"/>
                <w:sz w:val="16"/>
                <w:szCs w:val="16"/>
                <w:vertAlign w:val="baseline"/>
                <w:rtl w:val="0"/>
              </w:rPr>
              <w:t xml:space="preserve">Comments </w:t>
            </w:r>
            <w:r w:rsidDel="00000000" w:rsidR="00000000" w:rsidRPr="00000000">
              <w:rPr>
                <w:rtl w:val="0"/>
              </w:rPr>
            </w:r>
          </w:p>
        </w:tc>
      </w:tr>
      <w:tr>
        <w:trPr>
          <w:trHeight w:val="140" w:hRule="atLeast"/>
        </w:trPr>
        <w:tc>
          <w:tcPr>
            <w:vAlign w:val="top"/>
          </w:tcPr>
          <w:p w:rsidR="00000000" w:rsidDel="00000000" w:rsidP="00000000" w:rsidRDefault="00000000" w:rsidRPr="00000000" w14:paraId="00001781">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Claim Loss Opening Reserve (LOP) </w:t>
            </w:r>
            <w:r w:rsidDel="00000000" w:rsidR="00000000" w:rsidRPr="00000000">
              <w:rPr>
                <w:rtl w:val="0"/>
              </w:rPr>
            </w:r>
          </w:p>
          <w:p w:rsidR="00000000" w:rsidDel="00000000" w:rsidP="00000000" w:rsidRDefault="00000000" w:rsidRPr="00000000" w14:paraId="0000178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78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84">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Gross Reserve (Direct Business)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85">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Claims Incurred A/c (Expense) </w:t>
            </w:r>
            <w:r w:rsidDel="00000000" w:rsidR="00000000" w:rsidRPr="00000000">
              <w:rPr>
                <w:rtl w:val="0"/>
              </w:rPr>
            </w:r>
          </w:p>
          <w:p w:rsidR="00000000" w:rsidDel="00000000" w:rsidP="00000000" w:rsidRDefault="00000000" w:rsidRPr="00000000" w14:paraId="00001786">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outstanding A/c (Liability)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87">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Incurred claim Account is mapped as gl - code - (</w:t>
            </w:r>
            <w:r w:rsidDel="00000000" w:rsidR="00000000" w:rsidRPr="00000000">
              <w:rPr>
                <w:b w:val="1"/>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788">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Outstanding Claim Account is mapped - (</w:t>
            </w:r>
            <w:r w:rsidDel="00000000" w:rsidR="00000000" w:rsidRPr="00000000">
              <w:rPr>
                <w:b w:val="1"/>
                <w:sz w:val="16"/>
                <w:szCs w:val="16"/>
                <w:vertAlign w:val="baseline"/>
                <w:rtl w:val="0"/>
              </w:rPr>
              <w:t xml:space="preserve">Contra Account</w:t>
            </w:r>
            <w:r w:rsidDel="00000000" w:rsidR="00000000" w:rsidRPr="00000000">
              <w:rPr>
                <w:sz w:val="16"/>
                <w:szCs w:val="16"/>
                <w:vertAlign w:val="baseline"/>
                <w:rtl w:val="0"/>
              </w:rPr>
              <w:t xml:space="preserve">) </w:t>
            </w:r>
            <w:r w:rsidDel="00000000" w:rsidR="00000000" w:rsidRPr="00000000">
              <w:rPr>
                <w:rtl w:val="0"/>
              </w:rPr>
            </w:r>
          </w:p>
          <w:p w:rsidR="00000000" w:rsidDel="00000000" w:rsidP="00000000" w:rsidRDefault="00000000" w:rsidRPr="00000000" w14:paraId="00001789">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r>
          </w:p>
        </w:tc>
      </w:tr>
      <w:tr>
        <w:trPr>
          <w:trHeight w:val="140" w:hRule="atLeast"/>
        </w:trPr>
        <w:tc>
          <w:tcPr>
            <w:vAlign w:val="top"/>
          </w:tcPr>
          <w:p w:rsidR="00000000" w:rsidDel="00000000" w:rsidP="00000000" w:rsidRDefault="00000000" w:rsidRPr="00000000" w14:paraId="0000178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8B">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Gross Reserve (Facultative Inward</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8C">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Claims Incurred A/c (Expense) </w:t>
            </w:r>
            <w:r w:rsidDel="00000000" w:rsidR="00000000" w:rsidRPr="00000000">
              <w:rPr>
                <w:rtl w:val="0"/>
              </w:rPr>
            </w:r>
          </w:p>
          <w:p w:rsidR="00000000" w:rsidDel="00000000" w:rsidP="00000000" w:rsidRDefault="00000000" w:rsidRPr="00000000" w14:paraId="0000178D">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outstanding A/c New (Liability)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8E">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Claim Incurred Account is mapped as gl - code - (</w:t>
            </w:r>
            <w:r w:rsidDel="00000000" w:rsidR="00000000" w:rsidRPr="00000000">
              <w:rPr>
                <w:b w:val="1"/>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78F">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Outstanding Claim Account is mapped - (</w:t>
            </w:r>
            <w:r w:rsidDel="00000000" w:rsidR="00000000" w:rsidRPr="00000000">
              <w:rPr>
                <w:b w:val="1"/>
                <w:sz w:val="16"/>
                <w:szCs w:val="16"/>
                <w:vertAlign w:val="baseline"/>
                <w:rtl w:val="0"/>
              </w:rPr>
              <w:t xml:space="preserve">Contra Account</w:t>
            </w:r>
            <w:r w:rsidDel="00000000" w:rsidR="00000000" w:rsidRPr="00000000">
              <w:rPr>
                <w:sz w:val="16"/>
                <w:szCs w:val="16"/>
                <w:vertAlign w:val="baseline"/>
                <w:rtl w:val="0"/>
              </w:rPr>
              <w:t xml:space="preserve">) </w:t>
            </w:r>
            <w:r w:rsidDel="00000000" w:rsidR="00000000" w:rsidRPr="00000000">
              <w:rPr>
                <w:rtl w:val="0"/>
              </w:rPr>
            </w:r>
          </w:p>
          <w:p w:rsidR="00000000" w:rsidDel="00000000" w:rsidP="00000000" w:rsidRDefault="00000000" w:rsidRPr="00000000" w14:paraId="00001790">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r>
          </w:p>
        </w:tc>
      </w:tr>
      <w:tr>
        <w:trPr>
          <w:trHeight w:val="140" w:hRule="atLeast"/>
        </w:trPr>
        <w:tc>
          <w:tcPr>
            <w:vAlign w:val="top"/>
          </w:tcPr>
          <w:p w:rsidR="00000000" w:rsidDel="00000000" w:rsidP="00000000" w:rsidRDefault="00000000" w:rsidRPr="00000000" w14:paraId="0000179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92">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Treaty Reserve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93">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 outstanding Treaty (Liability) </w:t>
            </w:r>
            <w:r w:rsidDel="00000000" w:rsidR="00000000" w:rsidRPr="00000000">
              <w:rPr>
                <w:rtl w:val="0"/>
              </w:rPr>
            </w:r>
          </w:p>
          <w:p w:rsidR="00000000" w:rsidDel="00000000" w:rsidP="00000000" w:rsidRDefault="00000000" w:rsidRPr="00000000" w14:paraId="00001794">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Incurred treaty (Expense) </w:t>
            </w:r>
            <w:r w:rsidDel="00000000" w:rsidR="00000000" w:rsidRPr="00000000">
              <w:rPr>
                <w:rtl w:val="0"/>
              </w:rPr>
            </w:r>
          </w:p>
          <w:p w:rsidR="00000000" w:rsidDel="00000000" w:rsidP="00000000" w:rsidRDefault="00000000" w:rsidRPr="00000000" w14:paraId="00001795">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96">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sz w:val="16"/>
                <w:szCs w:val="16"/>
                <w:vertAlign w:val="baseline"/>
                <w:rtl w:val="0"/>
              </w:rPr>
              <w:t xml:space="preserve">Claim treaty claim </w:t>
            </w:r>
            <w:r w:rsidDel="00000000" w:rsidR="00000000" w:rsidRPr="00000000">
              <w:rPr>
                <w:sz w:val="16"/>
                <w:szCs w:val="16"/>
                <w:vertAlign w:val="baseline"/>
                <w:rtl w:val="0"/>
              </w:rPr>
              <w:t xml:space="preserve">Account is mapped as gl - code </w:t>
            </w:r>
            <w:r w:rsidDel="00000000" w:rsidR="00000000" w:rsidRPr="00000000">
              <w:rPr>
                <w:rtl w:val="0"/>
              </w:rPr>
            </w:r>
          </w:p>
          <w:p w:rsidR="00000000" w:rsidDel="00000000" w:rsidP="00000000" w:rsidRDefault="00000000" w:rsidRPr="00000000" w14:paraId="00001797">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Incurred Claims Treaty Account is mapped as gl - code </w:t>
            </w:r>
            <w:r w:rsidDel="00000000" w:rsidR="00000000" w:rsidRPr="00000000">
              <w:rPr>
                <w:rtl w:val="0"/>
              </w:rPr>
            </w:r>
          </w:p>
        </w:tc>
      </w:tr>
      <w:tr>
        <w:trPr>
          <w:trHeight w:val="140" w:hRule="atLeast"/>
        </w:trPr>
        <w:tc>
          <w:tcPr>
            <w:vAlign w:val="top"/>
          </w:tcPr>
          <w:p w:rsidR="00000000" w:rsidDel="00000000" w:rsidP="00000000" w:rsidRDefault="00000000" w:rsidRPr="00000000" w14:paraId="0000179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99">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Facultative Reserve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9A">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 outstanding Facultative (Liability) </w:t>
            </w:r>
            <w:r w:rsidDel="00000000" w:rsidR="00000000" w:rsidRPr="00000000">
              <w:rPr>
                <w:rtl w:val="0"/>
              </w:rPr>
            </w:r>
          </w:p>
          <w:p w:rsidR="00000000" w:rsidDel="00000000" w:rsidP="00000000" w:rsidRDefault="00000000" w:rsidRPr="00000000" w14:paraId="0000179B">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Incurred Facultative (Expense) </w:t>
            </w:r>
            <w:r w:rsidDel="00000000" w:rsidR="00000000" w:rsidRPr="00000000">
              <w:rPr>
                <w:rtl w:val="0"/>
              </w:rPr>
            </w:r>
          </w:p>
          <w:p w:rsidR="00000000" w:rsidDel="00000000" w:rsidP="00000000" w:rsidRDefault="00000000" w:rsidRPr="00000000" w14:paraId="0000179C">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9D">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sz w:val="16"/>
                <w:szCs w:val="16"/>
                <w:vertAlign w:val="baseline"/>
                <w:rtl w:val="0"/>
              </w:rPr>
              <w:t xml:space="preserve">Claim Facultative </w:t>
            </w:r>
            <w:r w:rsidDel="00000000" w:rsidR="00000000" w:rsidRPr="00000000">
              <w:rPr>
                <w:sz w:val="16"/>
                <w:szCs w:val="16"/>
                <w:vertAlign w:val="baseline"/>
                <w:rtl w:val="0"/>
              </w:rPr>
              <w:t xml:space="preserve">Account is mapped as gl - code (</w:t>
            </w:r>
            <w:r w:rsidDel="00000000" w:rsidR="00000000" w:rsidRPr="00000000">
              <w:rPr>
                <w:b w:val="1"/>
                <w:sz w:val="16"/>
                <w:szCs w:val="16"/>
                <w:vertAlign w:val="baseline"/>
                <w:rtl w:val="0"/>
              </w:rPr>
              <w:t xml:space="preserve">GL Account</w:t>
            </w:r>
            <w:r w:rsidDel="00000000" w:rsidR="00000000" w:rsidRPr="00000000">
              <w:rPr>
                <w:sz w:val="16"/>
                <w:szCs w:val="16"/>
                <w:vertAlign w:val="baseline"/>
                <w:rtl w:val="0"/>
              </w:rPr>
              <w:t xml:space="preserve">) </w:t>
            </w:r>
            <w:r w:rsidDel="00000000" w:rsidR="00000000" w:rsidRPr="00000000">
              <w:rPr>
                <w:rtl w:val="0"/>
              </w:rPr>
            </w:r>
          </w:p>
          <w:p w:rsidR="00000000" w:rsidDel="00000000" w:rsidP="00000000" w:rsidRDefault="00000000" w:rsidRPr="00000000" w14:paraId="0000179E">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Incurred Claims Treaty Account is mapped Contra Account</w:t>
            </w:r>
            <w:r w:rsidDel="00000000" w:rsidR="00000000" w:rsidRPr="00000000">
              <w:rPr>
                <w:rtl w:val="0"/>
              </w:rPr>
            </w:r>
          </w:p>
        </w:tc>
      </w:tr>
      <w:tr>
        <w:trPr>
          <w:trHeight w:val="140" w:hRule="atLeast"/>
        </w:trPr>
        <w:tc>
          <w:tcPr>
            <w:vAlign w:val="top"/>
          </w:tcPr>
          <w:p w:rsidR="00000000" w:rsidDel="00000000" w:rsidP="00000000" w:rsidRDefault="00000000" w:rsidRPr="00000000" w14:paraId="0000179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A0">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Pool Reserve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A1">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 outstanding Pool (Liability) </w:t>
            </w:r>
            <w:r w:rsidDel="00000000" w:rsidR="00000000" w:rsidRPr="00000000">
              <w:rPr>
                <w:rtl w:val="0"/>
              </w:rPr>
            </w:r>
          </w:p>
          <w:p w:rsidR="00000000" w:rsidDel="00000000" w:rsidP="00000000" w:rsidRDefault="00000000" w:rsidRPr="00000000" w14:paraId="000017A2">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Incurred Facultative New (Expense)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A3">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sz w:val="16"/>
                <w:szCs w:val="16"/>
                <w:vertAlign w:val="baseline"/>
                <w:rtl w:val="0"/>
              </w:rPr>
              <w:t xml:space="preserve">Claim Pool </w:t>
            </w:r>
            <w:r w:rsidDel="00000000" w:rsidR="00000000" w:rsidRPr="00000000">
              <w:rPr>
                <w:sz w:val="16"/>
                <w:szCs w:val="16"/>
                <w:vertAlign w:val="baseline"/>
                <w:rtl w:val="0"/>
              </w:rPr>
              <w:t xml:space="preserve">Account is mapped as gl - code (</w:t>
            </w:r>
            <w:r w:rsidDel="00000000" w:rsidR="00000000" w:rsidRPr="00000000">
              <w:rPr>
                <w:b w:val="1"/>
                <w:sz w:val="16"/>
                <w:szCs w:val="16"/>
                <w:vertAlign w:val="baseline"/>
                <w:rtl w:val="0"/>
              </w:rPr>
              <w:t xml:space="preserve">GL Account</w:t>
            </w:r>
            <w:r w:rsidDel="00000000" w:rsidR="00000000" w:rsidRPr="00000000">
              <w:rPr>
                <w:sz w:val="16"/>
                <w:szCs w:val="16"/>
                <w:vertAlign w:val="baseline"/>
                <w:rtl w:val="0"/>
              </w:rPr>
              <w:t xml:space="preserve">) </w:t>
            </w:r>
            <w:r w:rsidDel="00000000" w:rsidR="00000000" w:rsidRPr="00000000">
              <w:rPr>
                <w:rtl w:val="0"/>
              </w:rPr>
            </w:r>
          </w:p>
          <w:p w:rsidR="00000000" w:rsidDel="00000000" w:rsidP="00000000" w:rsidRDefault="00000000" w:rsidRPr="00000000" w14:paraId="000017A4">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Incurred Claims Pool Account is mapped Contra Account</w:t>
            </w:r>
            <w:r w:rsidDel="00000000" w:rsidR="00000000" w:rsidRPr="00000000">
              <w:rPr>
                <w:rtl w:val="0"/>
              </w:rPr>
            </w:r>
          </w:p>
        </w:tc>
      </w:tr>
      <w:tr>
        <w:trPr>
          <w:trHeight w:val="140" w:hRule="atLeast"/>
        </w:trPr>
        <w:tc>
          <w:tcPr>
            <w:vAlign w:val="top"/>
          </w:tcPr>
          <w:p w:rsidR="00000000" w:rsidDel="00000000" w:rsidP="00000000" w:rsidRDefault="00000000" w:rsidRPr="00000000" w14:paraId="000017A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A6">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Co-insurers Reserve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A7">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Not posted to GL</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A8">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sz w:val="16"/>
                <w:szCs w:val="16"/>
                <w:vertAlign w:val="baseline"/>
                <w:rtl w:val="0"/>
              </w:rPr>
              <w:t xml:space="preserve">Not posted to GL</w:t>
            </w:r>
            <w:r w:rsidDel="00000000" w:rsidR="00000000" w:rsidRPr="00000000">
              <w:rPr>
                <w:rtl w:val="0"/>
              </w:rPr>
            </w:r>
          </w:p>
        </w:tc>
      </w:tr>
      <w:tr>
        <w:trPr>
          <w:trHeight w:val="140" w:hRule="atLeast"/>
        </w:trPr>
        <w:tc>
          <w:tcPr>
            <w:vAlign w:val="top"/>
          </w:tcPr>
          <w:p w:rsidR="00000000" w:rsidDel="00000000" w:rsidP="00000000" w:rsidRDefault="00000000" w:rsidRPr="00000000" w14:paraId="000017A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AA">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XOL Opening reserve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AB">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 outstanding XOL (Liability) </w:t>
            </w:r>
            <w:r w:rsidDel="00000000" w:rsidR="00000000" w:rsidRPr="00000000">
              <w:rPr>
                <w:rtl w:val="0"/>
              </w:rPr>
            </w:r>
          </w:p>
          <w:p w:rsidR="00000000" w:rsidDel="00000000" w:rsidP="00000000" w:rsidRDefault="00000000" w:rsidRPr="00000000" w14:paraId="000017AC">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Incurred XOL New (Expense)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AD">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sz w:val="16"/>
                <w:szCs w:val="16"/>
                <w:vertAlign w:val="baseline"/>
                <w:rtl w:val="0"/>
              </w:rPr>
              <w:t xml:space="preserve">Claim XOL </w:t>
            </w:r>
            <w:r w:rsidDel="00000000" w:rsidR="00000000" w:rsidRPr="00000000">
              <w:rPr>
                <w:sz w:val="16"/>
                <w:szCs w:val="16"/>
                <w:vertAlign w:val="baseline"/>
                <w:rtl w:val="0"/>
              </w:rPr>
              <w:t xml:space="preserve">Account is mapped as gl - code (</w:t>
            </w:r>
            <w:r w:rsidDel="00000000" w:rsidR="00000000" w:rsidRPr="00000000">
              <w:rPr>
                <w:b w:val="1"/>
                <w:sz w:val="16"/>
                <w:szCs w:val="16"/>
                <w:vertAlign w:val="baseline"/>
                <w:rtl w:val="0"/>
              </w:rPr>
              <w:t xml:space="preserve">GL Account</w:t>
            </w:r>
            <w:r w:rsidDel="00000000" w:rsidR="00000000" w:rsidRPr="00000000">
              <w:rPr>
                <w:sz w:val="16"/>
                <w:szCs w:val="16"/>
                <w:vertAlign w:val="baseline"/>
                <w:rtl w:val="0"/>
              </w:rPr>
              <w:t xml:space="preserve">) </w:t>
            </w:r>
            <w:r w:rsidDel="00000000" w:rsidR="00000000" w:rsidRPr="00000000">
              <w:rPr>
                <w:rtl w:val="0"/>
              </w:rPr>
            </w:r>
          </w:p>
          <w:p w:rsidR="00000000" w:rsidDel="00000000" w:rsidP="00000000" w:rsidRDefault="00000000" w:rsidRPr="00000000" w14:paraId="000017AE">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Incurred Claims XOL Account is mapped Contra Account</w:t>
            </w:r>
            <w:r w:rsidDel="00000000" w:rsidR="00000000" w:rsidRPr="00000000">
              <w:rPr>
                <w:rtl w:val="0"/>
              </w:rPr>
            </w:r>
          </w:p>
        </w:tc>
      </w:tr>
      <w:tr>
        <w:trPr>
          <w:trHeight w:val="140" w:hRule="atLeast"/>
        </w:trPr>
        <w:tc>
          <w:tcPr>
            <w:vAlign w:val="top"/>
          </w:tcPr>
          <w:p w:rsidR="00000000" w:rsidDel="00000000" w:rsidP="00000000" w:rsidRDefault="00000000" w:rsidRPr="00000000" w14:paraId="000017AF">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Claim Loss Reserve Revision (LRV) </w:t>
            </w:r>
            <w:r w:rsidDel="00000000" w:rsidR="00000000" w:rsidRPr="00000000">
              <w:rPr>
                <w:rtl w:val="0"/>
              </w:rPr>
            </w:r>
          </w:p>
          <w:p w:rsidR="00000000" w:rsidDel="00000000" w:rsidP="00000000" w:rsidRDefault="00000000" w:rsidRPr="00000000" w14:paraId="000017B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7B1">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 (Debiting and Crediting shown applies to Upward revision</w:t>
            </w:r>
            <w:r w:rsidDel="00000000" w:rsidR="00000000" w:rsidRPr="00000000">
              <w:rPr>
                <w:rtl w:val="0"/>
              </w:rPr>
            </w:r>
          </w:p>
          <w:p w:rsidR="00000000" w:rsidDel="00000000" w:rsidP="00000000" w:rsidRDefault="00000000" w:rsidRPr="00000000" w14:paraId="000017B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7B3">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For downward revision including contra’s the Debiting/Crediting is reversed. </w:t>
            </w:r>
            <w:r w:rsidDel="00000000" w:rsidR="00000000" w:rsidRPr="00000000">
              <w:rPr>
                <w:rtl w:val="0"/>
              </w:rPr>
            </w:r>
          </w:p>
          <w:p w:rsidR="00000000" w:rsidDel="00000000" w:rsidP="00000000" w:rsidRDefault="00000000" w:rsidRPr="00000000" w14:paraId="000017B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B5">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Gross Reserve Revision (Direct Business)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B6">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 Claims Incurred A/c (Expense) </w:t>
            </w:r>
            <w:r w:rsidDel="00000000" w:rsidR="00000000" w:rsidRPr="00000000">
              <w:rPr>
                <w:rtl w:val="0"/>
              </w:rPr>
            </w:r>
          </w:p>
          <w:p w:rsidR="00000000" w:rsidDel="00000000" w:rsidP="00000000" w:rsidRDefault="00000000" w:rsidRPr="00000000" w14:paraId="000017B7">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outstanding A/c New (Liability)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B8">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Incurred claim Loss Account is mapped as gl - code - (</w:t>
            </w:r>
            <w:r w:rsidDel="00000000" w:rsidR="00000000" w:rsidRPr="00000000">
              <w:rPr>
                <w:b w:val="1"/>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7B9">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Outstanding Claim Account is mapped - (</w:t>
            </w:r>
            <w:r w:rsidDel="00000000" w:rsidR="00000000" w:rsidRPr="00000000">
              <w:rPr>
                <w:b w:val="1"/>
                <w:sz w:val="16"/>
                <w:szCs w:val="16"/>
                <w:vertAlign w:val="baseline"/>
                <w:rtl w:val="0"/>
              </w:rPr>
              <w:t xml:space="preserve">Contra Account</w:t>
            </w:r>
            <w:r w:rsidDel="00000000" w:rsidR="00000000" w:rsidRPr="00000000">
              <w:rPr>
                <w:sz w:val="16"/>
                <w:szCs w:val="16"/>
                <w:vertAlign w:val="baseline"/>
                <w:rtl w:val="0"/>
              </w:rPr>
              <w:t xml:space="preserve">) </w:t>
            </w:r>
            <w:r w:rsidDel="00000000" w:rsidR="00000000" w:rsidRPr="00000000">
              <w:rPr>
                <w:rtl w:val="0"/>
              </w:rPr>
            </w:r>
          </w:p>
          <w:p w:rsidR="00000000" w:rsidDel="00000000" w:rsidP="00000000" w:rsidRDefault="00000000" w:rsidRPr="00000000" w14:paraId="000017BA">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r>
          </w:p>
        </w:tc>
      </w:tr>
      <w:tr>
        <w:trPr>
          <w:trHeight w:val="140" w:hRule="atLeast"/>
        </w:trPr>
        <w:tc>
          <w:tcPr>
            <w:vAlign w:val="top"/>
          </w:tcPr>
          <w:p w:rsidR="00000000" w:rsidDel="00000000" w:rsidP="00000000" w:rsidRDefault="00000000" w:rsidRPr="00000000" w14:paraId="000017B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BC">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Gross Reserve Revision (Facultative Inward</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BD">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Claims Incurred A/c (Expense) </w:t>
            </w:r>
            <w:r w:rsidDel="00000000" w:rsidR="00000000" w:rsidRPr="00000000">
              <w:rPr>
                <w:rtl w:val="0"/>
              </w:rPr>
            </w:r>
          </w:p>
          <w:p w:rsidR="00000000" w:rsidDel="00000000" w:rsidP="00000000" w:rsidRDefault="00000000" w:rsidRPr="00000000" w14:paraId="000017BE">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outstanding A/c New (Liability)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BF">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Incurred claim Account is mapped as gl - code - (</w:t>
            </w:r>
            <w:r w:rsidDel="00000000" w:rsidR="00000000" w:rsidRPr="00000000">
              <w:rPr>
                <w:b w:val="1"/>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7C0">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Outstanding Claim Account is mapped - (</w:t>
            </w:r>
            <w:r w:rsidDel="00000000" w:rsidR="00000000" w:rsidRPr="00000000">
              <w:rPr>
                <w:b w:val="1"/>
                <w:sz w:val="16"/>
                <w:szCs w:val="16"/>
                <w:vertAlign w:val="baseline"/>
                <w:rtl w:val="0"/>
              </w:rPr>
              <w:t xml:space="preserve">Contra Account</w:t>
            </w:r>
            <w:r w:rsidDel="00000000" w:rsidR="00000000" w:rsidRPr="00000000">
              <w:rPr>
                <w:sz w:val="16"/>
                <w:szCs w:val="16"/>
                <w:vertAlign w:val="baseline"/>
                <w:rtl w:val="0"/>
              </w:rPr>
              <w:t xml:space="preserve">) </w:t>
            </w:r>
            <w:r w:rsidDel="00000000" w:rsidR="00000000" w:rsidRPr="00000000">
              <w:rPr>
                <w:rtl w:val="0"/>
              </w:rPr>
            </w:r>
          </w:p>
          <w:p w:rsidR="00000000" w:rsidDel="00000000" w:rsidP="00000000" w:rsidRDefault="00000000" w:rsidRPr="00000000" w14:paraId="000017C1">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r>
          </w:p>
        </w:tc>
      </w:tr>
      <w:tr>
        <w:trPr>
          <w:trHeight w:val="140" w:hRule="atLeast"/>
        </w:trPr>
        <w:tc>
          <w:tcPr>
            <w:vAlign w:val="top"/>
          </w:tcPr>
          <w:p w:rsidR="00000000" w:rsidDel="00000000" w:rsidP="00000000" w:rsidRDefault="00000000" w:rsidRPr="00000000" w14:paraId="000017C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C3">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Treaty Reserve Revision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C4">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 outstanding Treaty (Liability) </w:t>
            </w:r>
            <w:r w:rsidDel="00000000" w:rsidR="00000000" w:rsidRPr="00000000">
              <w:rPr>
                <w:rtl w:val="0"/>
              </w:rPr>
            </w:r>
          </w:p>
          <w:p w:rsidR="00000000" w:rsidDel="00000000" w:rsidP="00000000" w:rsidRDefault="00000000" w:rsidRPr="00000000" w14:paraId="000017C5">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Incurred treaty (Expense) </w:t>
            </w:r>
            <w:r w:rsidDel="00000000" w:rsidR="00000000" w:rsidRPr="00000000">
              <w:rPr>
                <w:rtl w:val="0"/>
              </w:rPr>
            </w:r>
          </w:p>
          <w:p w:rsidR="00000000" w:rsidDel="00000000" w:rsidP="00000000" w:rsidRDefault="00000000" w:rsidRPr="00000000" w14:paraId="000017C6">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C7">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sz w:val="16"/>
                <w:szCs w:val="16"/>
                <w:vertAlign w:val="baseline"/>
                <w:rtl w:val="0"/>
              </w:rPr>
              <w:t xml:space="preserve">Claim treaty </w:t>
            </w:r>
            <w:r w:rsidDel="00000000" w:rsidR="00000000" w:rsidRPr="00000000">
              <w:rPr>
                <w:sz w:val="16"/>
                <w:szCs w:val="16"/>
                <w:vertAlign w:val="baseline"/>
                <w:rtl w:val="0"/>
              </w:rPr>
              <w:t xml:space="preserve">Account is mapped as gl - code Incurred Claims Treaty Account is mapped as gl - code </w:t>
            </w:r>
            <w:r w:rsidDel="00000000" w:rsidR="00000000" w:rsidRPr="00000000">
              <w:rPr>
                <w:rtl w:val="0"/>
              </w:rPr>
            </w:r>
          </w:p>
        </w:tc>
      </w:tr>
      <w:tr>
        <w:trPr>
          <w:trHeight w:val="140" w:hRule="atLeast"/>
        </w:trPr>
        <w:tc>
          <w:tcPr>
            <w:vAlign w:val="top"/>
          </w:tcPr>
          <w:p w:rsidR="00000000" w:rsidDel="00000000" w:rsidP="00000000" w:rsidRDefault="00000000" w:rsidRPr="00000000" w14:paraId="000017C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C9">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Facultative Reserve Revision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CA">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 outstanding Facultative (Liability) </w:t>
            </w:r>
            <w:r w:rsidDel="00000000" w:rsidR="00000000" w:rsidRPr="00000000">
              <w:rPr>
                <w:rtl w:val="0"/>
              </w:rPr>
            </w:r>
          </w:p>
          <w:p w:rsidR="00000000" w:rsidDel="00000000" w:rsidP="00000000" w:rsidRDefault="00000000" w:rsidRPr="00000000" w14:paraId="000017CB">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Incurred Facultative (Expense)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CC">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sz w:val="16"/>
                <w:szCs w:val="16"/>
                <w:vertAlign w:val="baseline"/>
                <w:rtl w:val="0"/>
              </w:rPr>
              <w:t xml:space="preserve">Claim treaty </w:t>
            </w:r>
            <w:r w:rsidDel="00000000" w:rsidR="00000000" w:rsidRPr="00000000">
              <w:rPr>
                <w:sz w:val="16"/>
                <w:szCs w:val="16"/>
                <w:vertAlign w:val="baseline"/>
                <w:rtl w:val="0"/>
              </w:rPr>
              <w:t xml:space="preserve">Account is mapped as gl - code (</w:t>
            </w:r>
            <w:r w:rsidDel="00000000" w:rsidR="00000000" w:rsidRPr="00000000">
              <w:rPr>
                <w:b w:val="1"/>
                <w:sz w:val="16"/>
                <w:szCs w:val="16"/>
                <w:vertAlign w:val="baseline"/>
                <w:rtl w:val="0"/>
              </w:rPr>
              <w:t xml:space="preserve">GL Account</w:t>
            </w:r>
            <w:r w:rsidDel="00000000" w:rsidR="00000000" w:rsidRPr="00000000">
              <w:rPr>
                <w:sz w:val="16"/>
                <w:szCs w:val="16"/>
                <w:vertAlign w:val="baseline"/>
                <w:rtl w:val="0"/>
              </w:rPr>
              <w:t xml:space="preserve">) </w:t>
            </w:r>
            <w:r w:rsidDel="00000000" w:rsidR="00000000" w:rsidRPr="00000000">
              <w:rPr>
                <w:rtl w:val="0"/>
              </w:rPr>
            </w:r>
          </w:p>
          <w:p w:rsidR="00000000" w:rsidDel="00000000" w:rsidP="00000000" w:rsidRDefault="00000000" w:rsidRPr="00000000" w14:paraId="000017CD">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Incurred Claims Treaty Account is mapped Contra Account</w:t>
            </w:r>
            <w:r w:rsidDel="00000000" w:rsidR="00000000" w:rsidRPr="00000000">
              <w:rPr>
                <w:rtl w:val="0"/>
              </w:rPr>
            </w:r>
          </w:p>
        </w:tc>
      </w:tr>
      <w:tr>
        <w:trPr>
          <w:trHeight w:val="140" w:hRule="atLeast"/>
        </w:trPr>
        <w:tc>
          <w:tcPr>
            <w:vAlign w:val="top"/>
          </w:tcPr>
          <w:p w:rsidR="00000000" w:rsidDel="00000000" w:rsidP="00000000" w:rsidRDefault="00000000" w:rsidRPr="00000000" w14:paraId="000017C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CF">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Pool Reserve Revision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D0">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 outstanding Pool (Liability) </w:t>
            </w:r>
            <w:r w:rsidDel="00000000" w:rsidR="00000000" w:rsidRPr="00000000">
              <w:rPr>
                <w:rtl w:val="0"/>
              </w:rPr>
            </w:r>
          </w:p>
          <w:p w:rsidR="00000000" w:rsidDel="00000000" w:rsidP="00000000" w:rsidRDefault="00000000" w:rsidRPr="00000000" w14:paraId="000017D1">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Incurred Facultative New (Expense)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D2">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sz w:val="16"/>
                <w:szCs w:val="16"/>
                <w:vertAlign w:val="baseline"/>
                <w:rtl w:val="0"/>
              </w:rPr>
              <w:t xml:space="preserve">Claim treaty </w:t>
            </w:r>
            <w:r w:rsidDel="00000000" w:rsidR="00000000" w:rsidRPr="00000000">
              <w:rPr>
                <w:sz w:val="16"/>
                <w:szCs w:val="16"/>
                <w:vertAlign w:val="baseline"/>
                <w:rtl w:val="0"/>
              </w:rPr>
              <w:t xml:space="preserve">Account is mapped as gl - code (</w:t>
            </w:r>
            <w:r w:rsidDel="00000000" w:rsidR="00000000" w:rsidRPr="00000000">
              <w:rPr>
                <w:b w:val="1"/>
                <w:sz w:val="16"/>
                <w:szCs w:val="16"/>
                <w:vertAlign w:val="baseline"/>
                <w:rtl w:val="0"/>
              </w:rPr>
              <w:t xml:space="preserve">GL Account</w:t>
            </w:r>
            <w:r w:rsidDel="00000000" w:rsidR="00000000" w:rsidRPr="00000000">
              <w:rPr>
                <w:sz w:val="16"/>
                <w:szCs w:val="16"/>
                <w:vertAlign w:val="baseline"/>
                <w:rtl w:val="0"/>
              </w:rPr>
              <w:t xml:space="preserve">) </w:t>
            </w:r>
            <w:r w:rsidDel="00000000" w:rsidR="00000000" w:rsidRPr="00000000">
              <w:rPr>
                <w:rtl w:val="0"/>
              </w:rPr>
            </w:r>
          </w:p>
          <w:p w:rsidR="00000000" w:rsidDel="00000000" w:rsidP="00000000" w:rsidRDefault="00000000" w:rsidRPr="00000000" w14:paraId="000017D3">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Incurred Claims Treaty Account is mapped Contra Account</w:t>
            </w:r>
            <w:r w:rsidDel="00000000" w:rsidR="00000000" w:rsidRPr="00000000">
              <w:rPr>
                <w:rtl w:val="0"/>
              </w:rPr>
            </w:r>
          </w:p>
        </w:tc>
      </w:tr>
      <w:tr>
        <w:trPr>
          <w:trHeight w:val="140" w:hRule="atLeast"/>
        </w:trPr>
        <w:tc>
          <w:tcPr>
            <w:vAlign w:val="top"/>
          </w:tcPr>
          <w:p w:rsidR="00000000" w:rsidDel="00000000" w:rsidP="00000000" w:rsidRDefault="00000000" w:rsidRPr="00000000" w14:paraId="000017D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D5">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Coinsurance Reserve Revision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D6">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Not Posted to GL</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D7">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sz w:val="16"/>
                <w:szCs w:val="16"/>
                <w:vertAlign w:val="baseline"/>
                <w:rtl w:val="0"/>
              </w:rPr>
              <w:t xml:space="preserve">Not posted to GL</w:t>
            </w:r>
            <w:r w:rsidDel="00000000" w:rsidR="00000000" w:rsidRPr="00000000">
              <w:rPr>
                <w:rtl w:val="0"/>
              </w:rPr>
            </w:r>
          </w:p>
        </w:tc>
      </w:tr>
      <w:tr>
        <w:trPr>
          <w:trHeight w:val="140" w:hRule="atLeast"/>
        </w:trPr>
        <w:tc>
          <w:tcPr>
            <w:vAlign w:val="top"/>
          </w:tcPr>
          <w:p w:rsidR="00000000" w:rsidDel="00000000" w:rsidP="00000000" w:rsidRDefault="00000000" w:rsidRPr="00000000" w14:paraId="000017D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D9">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XOL Reserve Revision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DA">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 outstanding XOL (Liability) </w:t>
            </w:r>
            <w:r w:rsidDel="00000000" w:rsidR="00000000" w:rsidRPr="00000000">
              <w:rPr>
                <w:rtl w:val="0"/>
              </w:rPr>
            </w:r>
          </w:p>
          <w:p w:rsidR="00000000" w:rsidDel="00000000" w:rsidP="00000000" w:rsidRDefault="00000000" w:rsidRPr="00000000" w14:paraId="000017DB">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Incurred XOL New (Expense)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DC">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sz w:val="16"/>
                <w:szCs w:val="16"/>
                <w:vertAlign w:val="baseline"/>
                <w:rtl w:val="0"/>
              </w:rPr>
              <w:t xml:space="preserve">Claim XOL </w:t>
            </w:r>
            <w:r w:rsidDel="00000000" w:rsidR="00000000" w:rsidRPr="00000000">
              <w:rPr>
                <w:sz w:val="16"/>
                <w:szCs w:val="16"/>
                <w:vertAlign w:val="baseline"/>
                <w:rtl w:val="0"/>
              </w:rPr>
              <w:t xml:space="preserve">Account is mapped as gl - code (</w:t>
            </w:r>
            <w:r w:rsidDel="00000000" w:rsidR="00000000" w:rsidRPr="00000000">
              <w:rPr>
                <w:b w:val="1"/>
                <w:sz w:val="16"/>
                <w:szCs w:val="16"/>
                <w:vertAlign w:val="baseline"/>
                <w:rtl w:val="0"/>
              </w:rPr>
              <w:t xml:space="preserve">GL Account</w:t>
            </w:r>
            <w:r w:rsidDel="00000000" w:rsidR="00000000" w:rsidRPr="00000000">
              <w:rPr>
                <w:sz w:val="16"/>
                <w:szCs w:val="16"/>
                <w:vertAlign w:val="baseline"/>
                <w:rtl w:val="0"/>
              </w:rPr>
              <w:t xml:space="preserve">) </w:t>
            </w:r>
            <w:r w:rsidDel="00000000" w:rsidR="00000000" w:rsidRPr="00000000">
              <w:rPr>
                <w:rtl w:val="0"/>
              </w:rPr>
            </w:r>
          </w:p>
          <w:p w:rsidR="00000000" w:rsidDel="00000000" w:rsidP="00000000" w:rsidRDefault="00000000" w:rsidRPr="00000000" w14:paraId="000017DD">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Incurred Claims XOL Account is mapped Contra Account</w:t>
            </w:r>
            <w:r w:rsidDel="00000000" w:rsidR="00000000" w:rsidRPr="00000000">
              <w:rPr>
                <w:rtl w:val="0"/>
              </w:rPr>
            </w:r>
          </w:p>
        </w:tc>
      </w:tr>
      <w:tr>
        <w:trPr>
          <w:trHeight w:val="140" w:hRule="atLeast"/>
        </w:trPr>
        <w:tc>
          <w:tcPr>
            <w:vAlign w:val="top"/>
          </w:tcPr>
          <w:p w:rsidR="00000000" w:rsidDel="00000000" w:rsidP="00000000" w:rsidRDefault="00000000" w:rsidRPr="00000000" w14:paraId="000017DE">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Claim Payment (Payments to claimants) </w:t>
            </w:r>
            <w:r w:rsidDel="00000000" w:rsidR="00000000" w:rsidRPr="00000000">
              <w:rPr>
                <w:rtl w:val="0"/>
              </w:rPr>
            </w:r>
          </w:p>
        </w:tc>
        <w:tc>
          <w:tcPr>
            <w:vAlign w:val="top"/>
          </w:tcPr>
          <w:p w:rsidR="00000000" w:rsidDel="00000000" w:rsidP="00000000" w:rsidRDefault="00000000" w:rsidRPr="00000000" w14:paraId="000017DF">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Gross Payment (Direct Business)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E0">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Claims Paid Gross (Liability) </w:t>
            </w:r>
            <w:r w:rsidDel="00000000" w:rsidR="00000000" w:rsidRPr="00000000">
              <w:rPr>
                <w:rtl w:val="0"/>
              </w:rPr>
            </w:r>
          </w:p>
          <w:p w:rsidR="00000000" w:rsidDel="00000000" w:rsidP="00000000" w:rsidRDefault="00000000" w:rsidRPr="00000000" w14:paraId="000017E1">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Bank (Assets)  if Paid by Cash/Cheque</w:t>
            </w:r>
            <w:r w:rsidDel="00000000" w:rsidR="00000000" w:rsidRPr="00000000">
              <w:rPr>
                <w:rtl w:val="0"/>
              </w:rPr>
            </w:r>
          </w:p>
          <w:p w:rsidR="00000000" w:rsidDel="00000000" w:rsidP="00000000" w:rsidRDefault="00000000" w:rsidRPr="00000000" w14:paraId="000017E2">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Account Type Control Account where paid by Credit Note.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E3">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Claim Paid Gross Account is mapped as gl - code (GL Account) </w:t>
            </w:r>
            <w:r w:rsidDel="00000000" w:rsidR="00000000" w:rsidRPr="00000000">
              <w:rPr>
                <w:rtl w:val="0"/>
              </w:rPr>
            </w:r>
          </w:p>
          <w:p w:rsidR="00000000" w:rsidDel="00000000" w:rsidP="00000000" w:rsidRDefault="00000000" w:rsidRPr="00000000" w14:paraId="000017E4">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Bank account is mapped in FMS system from the External interfaces screen as trans type CLM under the GIS system. </w:t>
            </w:r>
            <w:r w:rsidDel="00000000" w:rsidR="00000000" w:rsidRPr="00000000">
              <w:rPr>
                <w:rtl w:val="0"/>
              </w:rPr>
            </w:r>
          </w:p>
          <w:p w:rsidR="00000000" w:rsidDel="00000000" w:rsidP="00000000" w:rsidRDefault="00000000" w:rsidRPr="00000000" w14:paraId="000017E5">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Where the payment is by cheque, the system posts to the bank account specified.  Where the payment is by credit note, The amount is posted to the respective control account for the payee's account type. </w:t>
            </w:r>
            <w:r w:rsidDel="00000000" w:rsidR="00000000" w:rsidRPr="00000000">
              <w:rPr>
                <w:rtl w:val="0"/>
              </w:rPr>
            </w:r>
          </w:p>
        </w:tc>
      </w:tr>
      <w:tr>
        <w:trPr>
          <w:trHeight w:val="140" w:hRule="atLeast"/>
        </w:trPr>
        <w:tc>
          <w:tcPr>
            <w:vAlign w:val="top"/>
          </w:tcPr>
          <w:p w:rsidR="00000000" w:rsidDel="00000000" w:rsidP="00000000" w:rsidRDefault="00000000" w:rsidRPr="00000000" w14:paraId="000017E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E7">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Gross Payment (Facultative Inward</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E8">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Claims Paid Gross (Liability)  </w:t>
            </w:r>
            <w:r w:rsidDel="00000000" w:rsidR="00000000" w:rsidRPr="00000000">
              <w:rPr>
                <w:rtl w:val="0"/>
              </w:rPr>
            </w:r>
          </w:p>
          <w:p w:rsidR="00000000" w:rsidDel="00000000" w:rsidP="00000000" w:rsidRDefault="00000000" w:rsidRPr="00000000" w14:paraId="000017E9">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Bank (Assets)  if Paid by Cash/Cheque</w:t>
            </w:r>
            <w:r w:rsidDel="00000000" w:rsidR="00000000" w:rsidRPr="00000000">
              <w:rPr>
                <w:rtl w:val="0"/>
              </w:rPr>
            </w:r>
          </w:p>
          <w:p w:rsidR="00000000" w:rsidDel="00000000" w:rsidP="00000000" w:rsidRDefault="00000000" w:rsidRPr="00000000" w14:paraId="000017EA">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Account Type Control Account where paid by Credit Note.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EB">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Claim payment Account is mapped as gl - code (GL Account) </w:t>
            </w:r>
            <w:r w:rsidDel="00000000" w:rsidR="00000000" w:rsidRPr="00000000">
              <w:rPr>
                <w:rtl w:val="0"/>
              </w:rPr>
            </w:r>
          </w:p>
          <w:p w:rsidR="00000000" w:rsidDel="00000000" w:rsidP="00000000" w:rsidRDefault="00000000" w:rsidRPr="00000000" w14:paraId="000017EC">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Bank account is mapped in FMS system from the External interfaces screen as trans type CLM under the GIS system. </w:t>
            </w:r>
            <w:r w:rsidDel="00000000" w:rsidR="00000000" w:rsidRPr="00000000">
              <w:rPr>
                <w:rtl w:val="0"/>
              </w:rPr>
            </w:r>
          </w:p>
        </w:tc>
      </w:tr>
      <w:tr>
        <w:trPr>
          <w:trHeight w:val="140" w:hRule="atLeast"/>
        </w:trPr>
        <w:tc>
          <w:tcPr>
            <w:vAlign w:val="top"/>
          </w:tcPr>
          <w:p w:rsidR="00000000" w:rsidDel="00000000" w:rsidP="00000000" w:rsidRDefault="00000000" w:rsidRPr="00000000" w14:paraId="000017E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EE">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Treaty Portion of claim payment</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EF">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Treaty Control A/C (Liability) </w:t>
            </w:r>
            <w:r w:rsidDel="00000000" w:rsidR="00000000" w:rsidRPr="00000000">
              <w:rPr>
                <w:rtl w:val="0"/>
              </w:rPr>
            </w:r>
          </w:p>
          <w:p w:rsidR="00000000" w:rsidDel="00000000" w:rsidP="00000000" w:rsidRDefault="00000000" w:rsidRPr="00000000" w14:paraId="000017F0">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Paid treaty </w:t>
            </w:r>
            <w:r w:rsidDel="00000000" w:rsidR="00000000" w:rsidRPr="00000000">
              <w:rPr>
                <w:rtl w:val="0"/>
              </w:rPr>
            </w:r>
          </w:p>
          <w:p w:rsidR="00000000" w:rsidDel="00000000" w:rsidP="00000000" w:rsidRDefault="00000000" w:rsidRPr="00000000" w14:paraId="000017F1">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F2">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Claim Paid treaty (</w:t>
            </w:r>
            <w:r w:rsidDel="00000000" w:rsidR="00000000" w:rsidRPr="00000000">
              <w:rPr>
                <w:color w:val="000000"/>
                <w:sz w:val="16"/>
                <w:szCs w:val="16"/>
                <w:vertAlign w:val="baseline"/>
                <w:rtl w:val="0"/>
              </w:rPr>
              <w:t xml:space="preserve">Outstanding Claim Treaty Paid)  is mapped as gl - code</w:t>
            </w:r>
            <w:r w:rsidDel="00000000" w:rsidR="00000000" w:rsidRPr="00000000">
              <w:rPr>
                <w:color w:val="000000"/>
                <w:sz w:val="20"/>
                <w:szCs w:val="20"/>
                <w:vertAlign w:val="baseline"/>
                <w:rtl w:val="0"/>
              </w:rPr>
              <w:t xml:space="preserve">- </w:t>
            </w:r>
            <w:r w:rsidDel="00000000" w:rsidR="00000000" w:rsidRPr="00000000">
              <w:rPr>
                <w:color w:val="000000"/>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7F3">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Treaty Control A/C defined in FMS system from the External interfaces under Reinsurance account type.  </w:t>
            </w:r>
            <w:r w:rsidDel="00000000" w:rsidR="00000000" w:rsidRPr="00000000">
              <w:rPr>
                <w:rtl w:val="0"/>
              </w:rPr>
            </w:r>
          </w:p>
        </w:tc>
      </w:tr>
      <w:tr>
        <w:trPr>
          <w:trHeight w:val="140" w:hRule="atLeast"/>
        </w:trPr>
        <w:tc>
          <w:tcPr>
            <w:vAlign w:val="top"/>
          </w:tcPr>
          <w:p w:rsidR="00000000" w:rsidDel="00000000" w:rsidP="00000000" w:rsidRDefault="00000000" w:rsidRPr="00000000" w14:paraId="000017F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F5">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Facultative Portion of claim payment</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F6">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Facultative Control A/C (Liability) </w:t>
            </w:r>
            <w:r w:rsidDel="00000000" w:rsidR="00000000" w:rsidRPr="00000000">
              <w:rPr>
                <w:rtl w:val="0"/>
              </w:rPr>
            </w:r>
          </w:p>
          <w:p w:rsidR="00000000" w:rsidDel="00000000" w:rsidP="00000000" w:rsidRDefault="00000000" w:rsidRPr="00000000" w14:paraId="000017F7">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Paid Facultative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F8">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Claim Paid facultative (</w:t>
            </w:r>
            <w:r w:rsidDel="00000000" w:rsidR="00000000" w:rsidRPr="00000000">
              <w:rPr>
                <w:color w:val="000000"/>
                <w:sz w:val="16"/>
                <w:szCs w:val="16"/>
                <w:vertAlign w:val="baseline"/>
                <w:rtl w:val="0"/>
              </w:rPr>
              <w:t xml:space="preserve">Outstanding Claim facultative)  Paid is mapped as gl - code</w:t>
            </w:r>
            <w:r w:rsidDel="00000000" w:rsidR="00000000" w:rsidRPr="00000000">
              <w:rPr>
                <w:color w:val="000000"/>
                <w:sz w:val="20"/>
                <w:szCs w:val="20"/>
                <w:vertAlign w:val="baseline"/>
                <w:rtl w:val="0"/>
              </w:rPr>
              <w:t xml:space="preserve"> (</w:t>
            </w:r>
            <w:r w:rsidDel="00000000" w:rsidR="00000000" w:rsidRPr="00000000">
              <w:rPr>
                <w:color w:val="000000"/>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7F9">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Facultative Control A/C defined in FMS system from the External interfaces under Reinsurance account type</w:t>
            </w:r>
            <w:r w:rsidDel="00000000" w:rsidR="00000000" w:rsidRPr="00000000">
              <w:rPr>
                <w:color w:val="000000"/>
                <w:sz w:val="16"/>
                <w:szCs w:val="16"/>
                <w:vertAlign w:val="baseline"/>
                <w:rtl w:val="0"/>
              </w:rPr>
              <w:t xml:space="preserve"> </w:t>
            </w:r>
            <w:r w:rsidDel="00000000" w:rsidR="00000000" w:rsidRPr="00000000">
              <w:rPr>
                <w:rtl w:val="0"/>
              </w:rPr>
            </w:r>
          </w:p>
        </w:tc>
      </w:tr>
      <w:tr>
        <w:trPr>
          <w:trHeight w:val="140" w:hRule="atLeast"/>
        </w:trPr>
        <w:tc>
          <w:tcPr>
            <w:vAlign w:val="top"/>
          </w:tcPr>
          <w:p w:rsidR="00000000" w:rsidDel="00000000" w:rsidP="00000000" w:rsidRDefault="00000000" w:rsidRPr="00000000" w14:paraId="000017F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7FB">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Pool Portion of claim payment</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FC">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Pool Control A/C (Liability) </w:t>
            </w:r>
            <w:r w:rsidDel="00000000" w:rsidR="00000000" w:rsidRPr="00000000">
              <w:rPr>
                <w:rtl w:val="0"/>
              </w:rPr>
            </w:r>
          </w:p>
          <w:p w:rsidR="00000000" w:rsidDel="00000000" w:rsidP="00000000" w:rsidRDefault="00000000" w:rsidRPr="00000000" w14:paraId="000017FD">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Paid Pool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7FE">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Claim Paid Pool (</w:t>
            </w:r>
            <w:r w:rsidDel="00000000" w:rsidR="00000000" w:rsidRPr="00000000">
              <w:rPr>
                <w:color w:val="000000"/>
                <w:sz w:val="16"/>
                <w:szCs w:val="16"/>
                <w:vertAlign w:val="baseline"/>
                <w:rtl w:val="0"/>
              </w:rPr>
              <w:t xml:space="preserve">Outstanding Claim Pool)  Paid is mapped as gl - code</w:t>
            </w:r>
            <w:r w:rsidDel="00000000" w:rsidR="00000000" w:rsidRPr="00000000">
              <w:rPr>
                <w:color w:val="000000"/>
                <w:sz w:val="20"/>
                <w:szCs w:val="20"/>
                <w:vertAlign w:val="baseline"/>
                <w:rtl w:val="0"/>
              </w:rPr>
              <w:t xml:space="preserve"> (</w:t>
            </w:r>
            <w:r w:rsidDel="00000000" w:rsidR="00000000" w:rsidRPr="00000000">
              <w:rPr>
                <w:color w:val="000000"/>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7FF">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Pool Control A/C defined in FMS system from the External interfaces under Reinsurance account type</w:t>
            </w:r>
            <w:r w:rsidDel="00000000" w:rsidR="00000000" w:rsidRPr="00000000">
              <w:rPr>
                <w:color w:val="000000"/>
                <w:sz w:val="16"/>
                <w:szCs w:val="16"/>
                <w:vertAlign w:val="baseline"/>
                <w:rtl w:val="0"/>
              </w:rPr>
              <w:t xml:space="preserve"> </w:t>
            </w:r>
            <w:r w:rsidDel="00000000" w:rsidR="00000000" w:rsidRPr="00000000">
              <w:rPr>
                <w:rtl w:val="0"/>
              </w:rPr>
            </w:r>
          </w:p>
        </w:tc>
      </w:tr>
      <w:tr>
        <w:trPr>
          <w:trHeight w:val="140" w:hRule="atLeast"/>
        </w:trPr>
        <w:tc>
          <w:tcPr>
            <w:vAlign w:val="top"/>
          </w:tcPr>
          <w:p w:rsidR="00000000" w:rsidDel="00000000" w:rsidP="00000000" w:rsidRDefault="00000000" w:rsidRPr="00000000" w14:paraId="0000180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01">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XOL Portion of claim Payment</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02">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XOL Control A/C (Liability) </w:t>
            </w:r>
            <w:r w:rsidDel="00000000" w:rsidR="00000000" w:rsidRPr="00000000">
              <w:rPr>
                <w:rtl w:val="0"/>
              </w:rPr>
            </w:r>
          </w:p>
          <w:p w:rsidR="00000000" w:rsidDel="00000000" w:rsidP="00000000" w:rsidRDefault="00000000" w:rsidRPr="00000000" w14:paraId="00001803">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Paid XOL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04">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Claim Paid XOL (</w:t>
            </w:r>
            <w:r w:rsidDel="00000000" w:rsidR="00000000" w:rsidRPr="00000000">
              <w:rPr>
                <w:color w:val="000000"/>
                <w:sz w:val="16"/>
                <w:szCs w:val="16"/>
                <w:vertAlign w:val="baseline"/>
                <w:rtl w:val="0"/>
              </w:rPr>
              <w:t xml:space="preserve">Outstanding Claim XOL)  Paid is mapped as gl - code</w:t>
            </w:r>
            <w:r w:rsidDel="00000000" w:rsidR="00000000" w:rsidRPr="00000000">
              <w:rPr>
                <w:color w:val="000000"/>
                <w:sz w:val="20"/>
                <w:szCs w:val="20"/>
                <w:vertAlign w:val="baseline"/>
                <w:rtl w:val="0"/>
              </w:rPr>
              <w:t xml:space="preserve"> (</w:t>
            </w:r>
            <w:r w:rsidDel="00000000" w:rsidR="00000000" w:rsidRPr="00000000">
              <w:rPr>
                <w:color w:val="000000"/>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805">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XOL Control A/C defined in FMS system from the External interfaces under Reinsurance account type</w:t>
            </w:r>
            <w:r w:rsidDel="00000000" w:rsidR="00000000" w:rsidRPr="00000000">
              <w:rPr>
                <w:color w:val="000000"/>
                <w:sz w:val="16"/>
                <w:szCs w:val="16"/>
                <w:vertAlign w:val="baseline"/>
                <w:rtl w:val="0"/>
              </w:rPr>
              <w:t xml:space="preserve"> </w:t>
            </w:r>
            <w:r w:rsidDel="00000000" w:rsidR="00000000" w:rsidRPr="00000000">
              <w:rPr>
                <w:rtl w:val="0"/>
              </w:rPr>
            </w:r>
          </w:p>
        </w:tc>
      </w:tr>
      <w:tr>
        <w:trPr>
          <w:trHeight w:val="140" w:hRule="atLeast"/>
        </w:trPr>
        <w:tc>
          <w:tcPr>
            <w:vAlign w:val="top"/>
          </w:tcPr>
          <w:p w:rsidR="00000000" w:rsidDel="00000000" w:rsidP="00000000" w:rsidRDefault="00000000" w:rsidRPr="00000000" w14:paraId="0000180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07">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Withholding Tax</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08">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color w:val="000000"/>
                <w:sz w:val="16"/>
                <w:szCs w:val="16"/>
                <w:vertAlign w:val="baseline"/>
                <w:rtl w:val="0"/>
              </w:rPr>
              <w:t xml:space="preserve">DR: Withholding Tax Control (</w:t>
            </w:r>
            <w:r w:rsidDel="00000000" w:rsidR="00000000" w:rsidRPr="00000000">
              <w:rPr>
                <w:sz w:val="16"/>
                <w:szCs w:val="16"/>
                <w:vertAlign w:val="baseline"/>
                <w:rtl w:val="0"/>
              </w:rPr>
              <w:t xml:space="preserve">Liability</w:t>
            </w:r>
            <w:r w:rsidDel="00000000" w:rsidR="00000000" w:rsidRPr="00000000">
              <w:rPr>
                <w:color w:val="000000"/>
                <w:sz w:val="16"/>
                <w:szCs w:val="16"/>
                <w:vertAlign w:val="baseline"/>
                <w:rtl w:val="0"/>
              </w:rPr>
              <w:t xml:space="preserve">) </w:t>
            </w:r>
            <w:r w:rsidDel="00000000" w:rsidR="00000000" w:rsidRPr="00000000">
              <w:rPr>
                <w:rtl w:val="0"/>
              </w:rPr>
            </w:r>
          </w:p>
          <w:p w:rsidR="00000000" w:rsidDel="00000000" w:rsidP="00000000" w:rsidRDefault="00000000" w:rsidRPr="00000000" w14:paraId="00001809">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color w:val="000000"/>
                <w:sz w:val="16"/>
                <w:szCs w:val="16"/>
                <w:vertAlign w:val="baseline"/>
                <w:rtl w:val="0"/>
              </w:rPr>
              <w:t xml:space="preserve">CR: Withholding Tax Account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0A">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sz w:val="16"/>
                <w:szCs w:val="16"/>
                <w:vertAlign w:val="baseline"/>
                <w:rtl w:val="0"/>
              </w:rPr>
              <w:t xml:space="preserve">Withholding Tax Control</w:t>
            </w:r>
            <w:r w:rsidDel="00000000" w:rsidR="00000000" w:rsidRPr="00000000">
              <w:rPr>
                <w:b w:val="1"/>
                <w:sz w:val="16"/>
                <w:szCs w:val="16"/>
                <w:vertAlign w:val="baseline"/>
                <w:rtl w:val="0"/>
              </w:rPr>
              <w:t xml:space="preserve"> </w:t>
            </w:r>
            <w:r w:rsidDel="00000000" w:rsidR="00000000" w:rsidRPr="00000000">
              <w:rPr>
                <w:sz w:val="16"/>
                <w:szCs w:val="16"/>
                <w:vertAlign w:val="baseline"/>
                <w:rtl w:val="0"/>
              </w:rPr>
              <w:t xml:space="preserve">is mapped as gl - code </w:t>
            </w:r>
            <w:r w:rsidDel="00000000" w:rsidR="00000000" w:rsidRPr="00000000">
              <w:rPr>
                <w:b w:val="1"/>
                <w:sz w:val="16"/>
                <w:szCs w:val="16"/>
                <w:vertAlign w:val="baseline"/>
                <w:rtl w:val="0"/>
              </w:rPr>
              <w:t xml:space="preserve">WTHTPY (</w:t>
            </w:r>
            <w:r w:rsidDel="00000000" w:rsidR="00000000" w:rsidRPr="00000000">
              <w:rPr>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80B">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sz w:val="16"/>
                <w:szCs w:val="16"/>
                <w:vertAlign w:val="baseline"/>
                <w:rtl w:val="0"/>
              </w:rPr>
              <w:t xml:space="preserve">Withholding Tax Account </w:t>
            </w:r>
            <w:r w:rsidDel="00000000" w:rsidR="00000000" w:rsidRPr="00000000">
              <w:rPr>
                <w:sz w:val="16"/>
                <w:szCs w:val="16"/>
                <w:vertAlign w:val="baseline"/>
                <w:rtl w:val="0"/>
              </w:rPr>
              <w:t xml:space="preserve">is mapped as gl - code </w:t>
            </w:r>
            <w:r w:rsidDel="00000000" w:rsidR="00000000" w:rsidRPr="00000000">
              <w:rPr>
                <w:b w:val="1"/>
                <w:sz w:val="16"/>
                <w:szCs w:val="16"/>
                <w:vertAlign w:val="baseline"/>
                <w:rtl w:val="0"/>
              </w:rPr>
              <w:t xml:space="preserve">WTHTPY (</w:t>
            </w:r>
            <w:r w:rsidDel="00000000" w:rsidR="00000000" w:rsidRPr="00000000">
              <w:rPr>
                <w:sz w:val="16"/>
                <w:szCs w:val="16"/>
                <w:vertAlign w:val="baseline"/>
                <w:rtl w:val="0"/>
              </w:rPr>
              <w:t xml:space="preserve">Contra Account) </w:t>
            </w:r>
            <w:r w:rsidDel="00000000" w:rsidR="00000000" w:rsidRPr="00000000">
              <w:rPr>
                <w:rtl w:val="0"/>
              </w:rPr>
            </w:r>
          </w:p>
        </w:tc>
      </w:tr>
      <w:tr>
        <w:trPr>
          <w:trHeight w:val="140" w:hRule="atLeast"/>
        </w:trPr>
        <w:tc>
          <w:tcPr>
            <w:vAlign w:val="top"/>
          </w:tcPr>
          <w:p w:rsidR="00000000" w:rsidDel="00000000" w:rsidP="00000000" w:rsidRDefault="00000000" w:rsidRPr="00000000" w14:paraId="0000180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0D">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VAT</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0E">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color w:val="000000"/>
                <w:sz w:val="16"/>
                <w:szCs w:val="16"/>
                <w:vertAlign w:val="baseline"/>
                <w:rtl w:val="0"/>
              </w:rPr>
              <w:t xml:space="preserve">DR: VAT Control </w:t>
            </w:r>
            <w:r w:rsidDel="00000000" w:rsidR="00000000" w:rsidRPr="00000000">
              <w:rPr>
                <w:rtl w:val="0"/>
              </w:rPr>
            </w:r>
          </w:p>
          <w:p w:rsidR="00000000" w:rsidDel="00000000" w:rsidP="00000000" w:rsidRDefault="00000000" w:rsidRPr="00000000" w14:paraId="0000180F">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color w:val="000000"/>
                <w:sz w:val="16"/>
                <w:szCs w:val="16"/>
                <w:vertAlign w:val="baseline"/>
                <w:rtl w:val="0"/>
              </w:rPr>
              <w:t xml:space="preserve">CR:VAT Account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10">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sz w:val="16"/>
                <w:szCs w:val="16"/>
                <w:vertAlign w:val="baseline"/>
                <w:rtl w:val="0"/>
              </w:rPr>
              <w:t xml:space="preserve">VAT Control </w:t>
            </w:r>
            <w:r w:rsidDel="00000000" w:rsidR="00000000" w:rsidRPr="00000000">
              <w:rPr>
                <w:sz w:val="16"/>
                <w:szCs w:val="16"/>
                <w:vertAlign w:val="baseline"/>
                <w:rtl w:val="0"/>
              </w:rPr>
              <w:t xml:space="preserve">is mapped as gl - code WTHVAT (GL Account) </w:t>
            </w:r>
            <w:r w:rsidDel="00000000" w:rsidR="00000000" w:rsidRPr="00000000">
              <w:rPr>
                <w:rtl w:val="0"/>
              </w:rPr>
            </w:r>
          </w:p>
          <w:p w:rsidR="00000000" w:rsidDel="00000000" w:rsidP="00000000" w:rsidRDefault="00000000" w:rsidRPr="00000000" w14:paraId="00001811">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sz w:val="16"/>
                <w:szCs w:val="16"/>
                <w:vertAlign w:val="baseline"/>
                <w:rtl w:val="0"/>
              </w:rPr>
              <w:t xml:space="preserve">VAT Account </w:t>
            </w:r>
            <w:r w:rsidDel="00000000" w:rsidR="00000000" w:rsidRPr="00000000">
              <w:rPr>
                <w:sz w:val="16"/>
                <w:szCs w:val="16"/>
                <w:vertAlign w:val="baseline"/>
                <w:rtl w:val="0"/>
              </w:rPr>
              <w:t xml:space="preserve">is mapped as gl - code WTHVAT| (contra account) </w:t>
            </w:r>
            <w:r w:rsidDel="00000000" w:rsidR="00000000" w:rsidRPr="00000000">
              <w:rPr>
                <w:rtl w:val="0"/>
              </w:rPr>
            </w:r>
          </w:p>
        </w:tc>
      </w:tr>
      <w:tr>
        <w:trPr>
          <w:trHeight w:val="540" w:hRule="atLeast"/>
        </w:trPr>
        <w:tc>
          <w:tcPr>
            <w:vAlign w:val="top"/>
          </w:tcPr>
          <w:p w:rsidR="00000000" w:rsidDel="00000000" w:rsidP="00000000" w:rsidRDefault="00000000" w:rsidRPr="00000000" w14:paraId="00001812">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Claim Payment- 100% Coinsurance Payment</w:t>
            </w:r>
            <w:r w:rsidDel="00000000" w:rsidR="00000000" w:rsidRPr="00000000">
              <w:rPr>
                <w:rtl w:val="0"/>
              </w:rPr>
            </w:r>
          </w:p>
        </w:tc>
        <w:tc>
          <w:tcPr>
            <w:vAlign w:val="top"/>
          </w:tcPr>
          <w:p w:rsidR="00000000" w:rsidDel="00000000" w:rsidP="00000000" w:rsidRDefault="00000000" w:rsidRPr="00000000" w14:paraId="000018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814">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Payment (Coinsurance 100%)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15">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Claims Paid Gross with own share (Liability) </w:t>
            </w:r>
            <w:r w:rsidDel="00000000" w:rsidR="00000000" w:rsidRPr="00000000">
              <w:rPr>
                <w:rtl w:val="0"/>
              </w:rPr>
            </w:r>
          </w:p>
          <w:p w:rsidR="00000000" w:rsidDel="00000000" w:rsidP="00000000" w:rsidRDefault="00000000" w:rsidRPr="00000000" w14:paraId="00001816">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Co-insurers Control A/C with co-insurers share of payment</w:t>
            </w:r>
            <w:r w:rsidDel="00000000" w:rsidR="00000000" w:rsidRPr="00000000">
              <w:rPr>
                <w:rtl w:val="0"/>
              </w:rPr>
            </w:r>
          </w:p>
          <w:p w:rsidR="00000000" w:rsidDel="00000000" w:rsidP="00000000" w:rsidRDefault="00000000" w:rsidRPr="00000000" w14:paraId="00001817">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Co-insurers Control A/C with co-insurers of VAT and With - holding tax </w:t>
            </w:r>
            <w:r w:rsidDel="00000000" w:rsidR="00000000" w:rsidRPr="00000000">
              <w:rPr>
                <w:rtl w:val="0"/>
              </w:rPr>
            </w:r>
          </w:p>
          <w:p w:rsidR="00000000" w:rsidDel="00000000" w:rsidP="00000000" w:rsidRDefault="00000000" w:rsidRPr="00000000" w14:paraId="00001818">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VAT and With - holding Tax Control A/C with VAT and With - holding tax</w:t>
            </w:r>
            <w:r w:rsidDel="00000000" w:rsidR="00000000" w:rsidRPr="00000000">
              <w:rPr>
                <w:rtl w:val="0"/>
              </w:rPr>
            </w:r>
          </w:p>
          <w:p w:rsidR="00000000" w:rsidDel="00000000" w:rsidP="00000000" w:rsidRDefault="00000000" w:rsidRPr="00000000" w14:paraId="00001819">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Bank (Assets)  if Paid by Cash/Cheque</w:t>
            </w:r>
            <w:r w:rsidDel="00000000" w:rsidR="00000000" w:rsidRPr="00000000">
              <w:rPr>
                <w:rtl w:val="0"/>
              </w:rPr>
            </w:r>
          </w:p>
          <w:p w:rsidR="00000000" w:rsidDel="00000000" w:rsidP="00000000" w:rsidRDefault="00000000" w:rsidRPr="00000000" w14:paraId="0000181A">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Account Type Control Account where paid by Credit Note.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1B">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Claim Paid Gross Account is mapped as gl - code (GL Account) </w:t>
            </w:r>
            <w:r w:rsidDel="00000000" w:rsidR="00000000" w:rsidRPr="00000000">
              <w:rPr>
                <w:rtl w:val="0"/>
              </w:rPr>
            </w:r>
          </w:p>
          <w:p w:rsidR="00000000" w:rsidDel="00000000" w:rsidP="00000000" w:rsidRDefault="00000000" w:rsidRPr="00000000" w14:paraId="0000181C">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Co-insurers A/C defined in FMS system from the External interfaces under Reinsurance account type</w:t>
            </w:r>
            <w:r w:rsidDel="00000000" w:rsidR="00000000" w:rsidRPr="00000000">
              <w:rPr>
                <w:color w:val="000000"/>
                <w:sz w:val="16"/>
                <w:szCs w:val="16"/>
                <w:vertAlign w:val="baseline"/>
                <w:rtl w:val="0"/>
              </w:rPr>
              <w:t xml:space="preserve"> </w:t>
            </w:r>
            <w:r w:rsidDel="00000000" w:rsidR="00000000" w:rsidRPr="00000000">
              <w:rPr>
                <w:rtl w:val="0"/>
              </w:rPr>
            </w:r>
          </w:p>
          <w:p w:rsidR="00000000" w:rsidDel="00000000" w:rsidP="00000000" w:rsidRDefault="00000000" w:rsidRPr="00000000" w14:paraId="0000181D">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Bank account is mapped in FMS system from the External interfaces screen as trans type CLM under the GIS system. </w:t>
            </w:r>
            <w:r w:rsidDel="00000000" w:rsidR="00000000" w:rsidRPr="00000000">
              <w:rPr>
                <w:rtl w:val="0"/>
              </w:rPr>
            </w:r>
          </w:p>
          <w:p w:rsidR="00000000" w:rsidDel="00000000" w:rsidP="00000000" w:rsidRDefault="00000000" w:rsidRPr="00000000" w14:paraId="0000181E">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Where the payment is by cheque, the system posts to the bank account specified.  Where the payment is by credit note, The amount is posted to the respective control account for the payee's account type. </w:t>
            </w:r>
            <w:r w:rsidDel="00000000" w:rsidR="00000000" w:rsidRPr="00000000">
              <w:rPr>
                <w:rtl w:val="0"/>
              </w:rPr>
            </w:r>
          </w:p>
        </w:tc>
      </w:tr>
      <w:tr>
        <w:trPr>
          <w:trHeight w:val="1300" w:hRule="atLeast"/>
        </w:trPr>
        <w:tc>
          <w:tcPr>
            <w:vAlign w:val="top"/>
          </w:tcPr>
          <w:p w:rsidR="00000000" w:rsidDel="00000000" w:rsidP="00000000" w:rsidRDefault="00000000" w:rsidRPr="00000000" w14:paraId="000018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20">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Treaties, Facultative, pool, XOL, own share Withholding Tax and own Share VAT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21">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Same as Non coinsurance payment above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22">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Same as non coinsurance payment above</w:t>
            </w:r>
            <w:r w:rsidDel="00000000" w:rsidR="00000000" w:rsidRPr="00000000">
              <w:rPr>
                <w:rtl w:val="0"/>
              </w:rPr>
            </w:r>
          </w:p>
        </w:tc>
      </w:tr>
      <w:tr>
        <w:trPr>
          <w:trHeight w:val="140" w:hRule="atLeast"/>
        </w:trPr>
        <w:tc>
          <w:tcPr>
            <w:vAlign w:val="top"/>
          </w:tcPr>
          <w:p w:rsidR="00000000" w:rsidDel="00000000" w:rsidP="00000000" w:rsidRDefault="00000000" w:rsidRPr="00000000" w14:paraId="00001823">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Claim Salvage</w:t>
            </w:r>
            <w:r w:rsidDel="00000000" w:rsidR="00000000" w:rsidRPr="00000000">
              <w:rPr>
                <w:rtl w:val="0"/>
              </w:rPr>
            </w:r>
          </w:p>
        </w:tc>
        <w:tc>
          <w:tcPr>
            <w:vAlign w:val="top"/>
          </w:tcPr>
          <w:p w:rsidR="00000000" w:rsidDel="00000000" w:rsidP="00000000" w:rsidRDefault="00000000" w:rsidRPr="00000000" w14:paraId="00001824">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Receipts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25">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Salvage Control A/c</w:t>
            </w:r>
            <w:r w:rsidDel="00000000" w:rsidR="00000000" w:rsidRPr="00000000">
              <w:rPr>
                <w:rtl w:val="0"/>
              </w:rPr>
            </w:r>
          </w:p>
          <w:p w:rsidR="00000000" w:rsidDel="00000000" w:rsidP="00000000" w:rsidRDefault="00000000" w:rsidRPr="00000000" w14:paraId="00001826">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Bank/Cash A/c (Asset)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27">
            <w:pPr>
              <w:numPr>
                <w:ilvl w:val="0"/>
                <w:numId w:val="1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A control account in FMS system from the External interfaces under Salvage account type. </w:t>
            </w:r>
            <w:r w:rsidDel="00000000" w:rsidR="00000000" w:rsidRPr="00000000">
              <w:rPr>
                <w:rtl w:val="0"/>
              </w:rPr>
            </w:r>
          </w:p>
          <w:p w:rsidR="00000000" w:rsidDel="00000000" w:rsidP="00000000" w:rsidRDefault="00000000" w:rsidRPr="00000000" w14:paraId="00001828">
            <w:pPr>
              <w:numPr>
                <w:ilvl w:val="0"/>
                <w:numId w:val="1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Bank account is mapped in FMS system from the External interfaces screen as trans type CLM under the GIS system. </w:t>
            </w:r>
            <w:r w:rsidDel="00000000" w:rsidR="00000000" w:rsidRPr="00000000">
              <w:rPr>
                <w:rtl w:val="0"/>
              </w:rPr>
            </w:r>
          </w:p>
          <w:p w:rsidR="00000000" w:rsidDel="00000000" w:rsidP="00000000" w:rsidRDefault="00000000" w:rsidRPr="00000000" w14:paraId="00001829">
            <w:pPr>
              <w:pBdr>
                <w:top w:space="0" w:sz="0" w:val="nil"/>
                <w:left w:space="0" w:sz="0" w:val="nil"/>
                <w:bottom w:space="0" w:sz="0" w:val="nil"/>
                <w:right w:space="0" w:sz="0" w:val="nil"/>
                <w:between w:space="0" w:sz="0" w:val="nil"/>
              </w:pBdr>
              <w:shd w:fill="auto" w:val="clear"/>
              <w:ind w:left="360" w:firstLine="0"/>
              <w:jc w:val="both"/>
              <w:rPr/>
            </w:pPr>
            <w:r w:rsidDel="00000000" w:rsidR="00000000" w:rsidRPr="00000000">
              <w:rPr>
                <w:rtl w:val="0"/>
              </w:rPr>
            </w:r>
          </w:p>
        </w:tc>
      </w:tr>
      <w:tr>
        <w:trPr>
          <w:trHeight w:val="140" w:hRule="atLeast"/>
        </w:trPr>
        <w:tc>
          <w:tcPr>
            <w:vAlign w:val="top"/>
          </w:tcPr>
          <w:p w:rsidR="00000000" w:rsidDel="00000000" w:rsidP="00000000" w:rsidRDefault="00000000" w:rsidRPr="00000000" w14:paraId="000018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2B">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Gross Salvage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2C">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 Salvage Control A/c</w:t>
            </w:r>
            <w:r w:rsidDel="00000000" w:rsidR="00000000" w:rsidRPr="00000000">
              <w:rPr>
                <w:rtl w:val="0"/>
              </w:rPr>
            </w:r>
          </w:p>
          <w:p w:rsidR="00000000" w:rsidDel="00000000" w:rsidP="00000000" w:rsidRDefault="00000000" w:rsidRPr="00000000" w14:paraId="0000182D">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Salvage Income A/c (Income) </w:t>
            </w:r>
            <w:r w:rsidDel="00000000" w:rsidR="00000000" w:rsidRPr="00000000">
              <w:rPr>
                <w:rtl w:val="0"/>
              </w:rPr>
            </w:r>
          </w:p>
          <w:p w:rsidR="00000000" w:rsidDel="00000000" w:rsidP="00000000" w:rsidRDefault="00000000" w:rsidRPr="00000000" w14:paraId="0000182E">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2F">
            <w:pPr>
              <w:numPr>
                <w:ilvl w:val="0"/>
                <w:numId w:val="1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OS claim Account is mapped as gl - code</w:t>
            </w:r>
            <w:r w:rsidDel="00000000" w:rsidR="00000000" w:rsidRPr="00000000">
              <w:rPr>
                <w:b w:val="1"/>
                <w:sz w:val="16"/>
                <w:szCs w:val="16"/>
                <w:vertAlign w:val="baseline"/>
                <w:rtl w:val="0"/>
              </w:rPr>
              <w:t xml:space="preserve"> </w:t>
            </w:r>
            <w:r w:rsidDel="00000000" w:rsidR="00000000" w:rsidRPr="00000000">
              <w:rPr>
                <w:sz w:val="16"/>
                <w:szCs w:val="16"/>
                <w:vertAlign w:val="baseline"/>
                <w:rtl w:val="0"/>
              </w:rPr>
              <w:t xml:space="preserve">CLMSALVG (GL account) </w:t>
            </w:r>
            <w:r w:rsidDel="00000000" w:rsidR="00000000" w:rsidRPr="00000000">
              <w:rPr>
                <w:rtl w:val="0"/>
              </w:rPr>
            </w:r>
          </w:p>
          <w:p w:rsidR="00000000" w:rsidDel="00000000" w:rsidP="00000000" w:rsidRDefault="00000000" w:rsidRPr="00000000" w14:paraId="00001830">
            <w:pPr>
              <w:numPr>
                <w:ilvl w:val="0"/>
                <w:numId w:val="1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Salvage Income A/c is mapped as gl - code</w:t>
            </w:r>
            <w:r w:rsidDel="00000000" w:rsidR="00000000" w:rsidRPr="00000000">
              <w:rPr>
                <w:b w:val="1"/>
                <w:sz w:val="16"/>
                <w:szCs w:val="16"/>
                <w:vertAlign w:val="baseline"/>
                <w:rtl w:val="0"/>
              </w:rPr>
              <w:t xml:space="preserve"> </w:t>
            </w:r>
            <w:r w:rsidDel="00000000" w:rsidR="00000000" w:rsidRPr="00000000">
              <w:rPr>
                <w:sz w:val="16"/>
                <w:szCs w:val="16"/>
                <w:vertAlign w:val="baseline"/>
                <w:rtl w:val="0"/>
              </w:rPr>
              <w:t xml:space="preserve">CLMSALVG (contra Account) </w:t>
            </w:r>
            <w:r w:rsidDel="00000000" w:rsidR="00000000" w:rsidRPr="00000000">
              <w:rPr>
                <w:rtl w:val="0"/>
              </w:rPr>
            </w:r>
          </w:p>
        </w:tc>
      </w:tr>
      <w:tr>
        <w:trPr>
          <w:trHeight w:val="140" w:hRule="atLeast"/>
        </w:trPr>
        <w:tc>
          <w:tcPr>
            <w:vAlign w:val="top"/>
          </w:tcPr>
          <w:p w:rsidR="00000000" w:rsidDel="00000000" w:rsidP="00000000" w:rsidRDefault="00000000" w:rsidRPr="00000000" w14:paraId="000018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32">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Salvage Treaty Portion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33">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Treaty Control A/C</w:t>
            </w:r>
            <w:r w:rsidDel="00000000" w:rsidR="00000000" w:rsidRPr="00000000">
              <w:rPr>
                <w:rtl w:val="0"/>
              </w:rPr>
            </w:r>
          </w:p>
          <w:p w:rsidR="00000000" w:rsidDel="00000000" w:rsidP="00000000" w:rsidRDefault="00000000" w:rsidRPr="00000000" w14:paraId="00001834">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 Salvage treaty </w:t>
            </w:r>
            <w:r w:rsidDel="00000000" w:rsidR="00000000" w:rsidRPr="00000000">
              <w:rPr>
                <w:rtl w:val="0"/>
              </w:rPr>
            </w:r>
          </w:p>
          <w:p w:rsidR="00000000" w:rsidDel="00000000" w:rsidP="00000000" w:rsidRDefault="00000000" w:rsidRPr="00000000" w14:paraId="00001835">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36">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Claim Salvage treaty (</w:t>
            </w:r>
            <w:r w:rsidDel="00000000" w:rsidR="00000000" w:rsidRPr="00000000">
              <w:rPr>
                <w:color w:val="000000"/>
                <w:sz w:val="16"/>
                <w:szCs w:val="16"/>
                <w:vertAlign w:val="baseline"/>
                <w:rtl w:val="0"/>
              </w:rPr>
              <w:t xml:space="preserve">Outstanding Claim Treaty </w:t>
            </w:r>
            <w:r w:rsidDel="00000000" w:rsidR="00000000" w:rsidRPr="00000000">
              <w:rPr>
                <w:sz w:val="16"/>
                <w:szCs w:val="16"/>
                <w:vertAlign w:val="baseline"/>
                <w:rtl w:val="0"/>
              </w:rPr>
              <w:t xml:space="preserve">Salvage</w:t>
            </w:r>
            <w:r w:rsidDel="00000000" w:rsidR="00000000" w:rsidRPr="00000000">
              <w:rPr>
                <w:color w:val="000000"/>
                <w:sz w:val="16"/>
                <w:szCs w:val="16"/>
                <w:vertAlign w:val="baseline"/>
                <w:rtl w:val="0"/>
              </w:rPr>
              <w:t xml:space="preserve">)  is mapped as gl - code</w:t>
            </w:r>
            <w:r w:rsidDel="00000000" w:rsidR="00000000" w:rsidRPr="00000000">
              <w:rPr>
                <w:color w:val="000000"/>
                <w:sz w:val="20"/>
                <w:szCs w:val="20"/>
                <w:vertAlign w:val="baseline"/>
                <w:rtl w:val="0"/>
              </w:rPr>
              <w:t xml:space="preserve">- </w:t>
            </w:r>
            <w:r w:rsidDel="00000000" w:rsidR="00000000" w:rsidRPr="00000000">
              <w:rPr>
                <w:color w:val="000000"/>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837">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Treaty Control A/C defined in FMS system from the External interfaces under Reinsurance account type.  </w:t>
            </w:r>
            <w:r w:rsidDel="00000000" w:rsidR="00000000" w:rsidRPr="00000000">
              <w:rPr>
                <w:rtl w:val="0"/>
              </w:rPr>
            </w:r>
          </w:p>
        </w:tc>
      </w:tr>
      <w:tr>
        <w:trPr>
          <w:trHeight w:val="140" w:hRule="atLeast"/>
        </w:trPr>
        <w:tc>
          <w:tcPr>
            <w:vAlign w:val="top"/>
          </w:tcPr>
          <w:p w:rsidR="00000000" w:rsidDel="00000000" w:rsidP="00000000" w:rsidRDefault="00000000" w:rsidRPr="00000000" w14:paraId="000018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39">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Salvage Facultative Portion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3A">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Facultative Control A/C</w:t>
            </w:r>
            <w:r w:rsidDel="00000000" w:rsidR="00000000" w:rsidRPr="00000000">
              <w:rPr>
                <w:rtl w:val="0"/>
              </w:rPr>
            </w:r>
          </w:p>
          <w:p w:rsidR="00000000" w:rsidDel="00000000" w:rsidP="00000000" w:rsidRDefault="00000000" w:rsidRPr="00000000" w14:paraId="0000183B">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 Salvage Facultative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3C">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Claim Salvage facultative (</w:t>
            </w:r>
            <w:r w:rsidDel="00000000" w:rsidR="00000000" w:rsidRPr="00000000">
              <w:rPr>
                <w:color w:val="000000"/>
                <w:sz w:val="16"/>
                <w:szCs w:val="16"/>
                <w:vertAlign w:val="baseline"/>
                <w:rtl w:val="0"/>
              </w:rPr>
              <w:t xml:space="preserve">Outstanding Claim facultative)  </w:t>
            </w:r>
            <w:r w:rsidDel="00000000" w:rsidR="00000000" w:rsidRPr="00000000">
              <w:rPr>
                <w:sz w:val="16"/>
                <w:szCs w:val="16"/>
                <w:vertAlign w:val="baseline"/>
                <w:rtl w:val="0"/>
              </w:rPr>
              <w:t xml:space="preserve">Salvage </w:t>
            </w:r>
            <w:r w:rsidDel="00000000" w:rsidR="00000000" w:rsidRPr="00000000">
              <w:rPr>
                <w:color w:val="000000"/>
                <w:sz w:val="16"/>
                <w:szCs w:val="16"/>
                <w:vertAlign w:val="baseline"/>
                <w:rtl w:val="0"/>
              </w:rPr>
              <w:t xml:space="preserve">is mapped as gl - code</w:t>
            </w:r>
            <w:r w:rsidDel="00000000" w:rsidR="00000000" w:rsidRPr="00000000">
              <w:rPr>
                <w:color w:val="000000"/>
                <w:sz w:val="20"/>
                <w:szCs w:val="20"/>
                <w:vertAlign w:val="baseline"/>
                <w:rtl w:val="0"/>
              </w:rPr>
              <w:t xml:space="preserve"> (</w:t>
            </w:r>
            <w:r w:rsidDel="00000000" w:rsidR="00000000" w:rsidRPr="00000000">
              <w:rPr>
                <w:color w:val="000000"/>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83D">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Facultative Control A/C defined in FMS system from the External interfaces under Reinsurance account type</w:t>
            </w:r>
            <w:r w:rsidDel="00000000" w:rsidR="00000000" w:rsidRPr="00000000">
              <w:rPr>
                <w:color w:val="000000"/>
                <w:sz w:val="16"/>
                <w:szCs w:val="16"/>
                <w:vertAlign w:val="baseline"/>
                <w:rtl w:val="0"/>
              </w:rPr>
              <w:t xml:space="preserve"> </w:t>
            </w:r>
            <w:r w:rsidDel="00000000" w:rsidR="00000000" w:rsidRPr="00000000">
              <w:rPr>
                <w:rtl w:val="0"/>
              </w:rPr>
            </w:r>
          </w:p>
        </w:tc>
      </w:tr>
      <w:tr>
        <w:trPr>
          <w:trHeight w:val="140" w:hRule="atLeast"/>
        </w:trPr>
        <w:tc>
          <w:tcPr>
            <w:vAlign w:val="top"/>
          </w:tcPr>
          <w:p w:rsidR="00000000" w:rsidDel="00000000" w:rsidP="00000000" w:rsidRDefault="00000000" w:rsidRPr="00000000" w14:paraId="000018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3F">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Salvage Pool Portion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40">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Pool Control A/C</w:t>
            </w:r>
            <w:r w:rsidDel="00000000" w:rsidR="00000000" w:rsidRPr="00000000">
              <w:rPr>
                <w:rtl w:val="0"/>
              </w:rPr>
            </w:r>
          </w:p>
          <w:p w:rsidR="00000000" w:rsidDel="00000000" w:rsidP="00000000" w:rsidRDefault="00000000" w:rsidRPr="00000000" w14:paraId="00001841">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 Salvage Pool</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42">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Claim Salvage Pool (</w:t>
            </w:r>
            <w:r w:rsidDel="00000000" w:rsidR="00000000" w:rsidRPr="00000000">
              <w:rPr>
                <w:color w:val="000000"/>
                <w:sz w:val="16"/>
                <w:szCs w:val="16"/>
                <w:vertAlign w:val="baseline"/>
                <w:rtl w:val="0"/>
              </w:rPr>
              <w:t xml:space="preserve">Outstanding Claim Pool)  Paid is mapped as gl - code</w:t>
            </w:r>
            <w:r w:rsidDel="00000000" w:rsidR="00000000" w:rsidRPr="00000000">
              <w:rPr>
                <w:color w:val="000000"/>
                <w:sz w:val="20"/>
                <w:szCs w:val="20"/>
                <w:vertAlign w:val="baseline"/>
                <w:rtl w:val="0"/>
              </w:rPr>
              <w:t xml:space="preserve"> (</w:t>
            </w:r>
            <w:r w:rsidDel="00000000" w:rsidR="00000000" w:rsidRPr="00000000">
              <w:rPr>
                <w:color w:val="000000"/>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843">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Pool Control A/C defined in FMS system from the External interfaces under Reinsurance account type</w:t>
            </w:r>
            <w:r w:rsidDel="00000000" w:rsidR="00000000" w:rsidRPr="00000000">
              <w:rPr>
                <w:color w:val="000000"/>
                <w:sz w:val="16"/>
                <w:szCs w:val="16"/>
                <w:vertAlign w:val="baseline"/>
                <w:rtl w:val="0"/>
              </w:rPr>
              <w:t xml:space="preserve"> </w:t>
            </w:r>
            <w:r w:rsidDel="00000000" w:rsidR="00000000" w:rsidRPr="00000000">
              <w:rPr>
                <w:rtl w:val="0"/>
              </w:rPr>
            </w:r>
          </w:p>
        </w:tc>
      </w:tr>
      <w:tr>
        <w:trPr>
          <w:trHeight w:val="140" w:hRule="atLeast"/>
        </w:trPr>
        <w:tc>
          <w:tcPr>
            <w:vAlign w:val="top"/>
          </w:tcPr>
          <w:p w:rsidR="00000000" w:rsidDel="00000000" w:rsidP="00000000" w:rsidRDefault="00000000" w:rsidRPr="00000000" w14:paraId="000018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45">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Salvage XOL Portion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46">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XOL Control A/C</w:t>
            </w:r>
            <w:r w:rsidDel="00000000" w:rsidR="00000000" w:rsidRPr="00000000">
              <w:rPr>
                <w:rtl w:val="0"/>
              </w:rPr>
            </w:r>
          </w:p>
          <w:p w:rsidR="00000000" w:rsidDel="00000000" w:rsidP="00000000" w:rsidRDefault="00000000" w:rsidRPr="00000000" w14:paraId="00001847">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Salvage XOL</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48">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Claim Salvage XOL (</w:t>
            </w:r>
            <w:r w:rsidDel="00000000" w:rsidR="00000000" w:rsidRPr="00000000">
              <w:rPr>
                <w:color w:val="000000"/>
                <w:sz w:val="16"/>
                <w:szCs w:val="16"/>
                <w:vertAlign w:val="baseline"/>
                <w:rtl w:val="0"/>
              </w:rPr>
              <w:t xml:space="preserve">Outstanding Claim XOL)  </w:t>
            </w:r>
            <w:r w:rsidDel="00000000" w:rsidR="00000000" w:rsidRPr="00000000">
              <w:rPr>
                <w:sz w:val="16"/>
                <w:szCs w:val="16"/>
                <w:vertAlign w:val="baseline"/>
                <w:rtl w:val="0"/>
              </w:rPr>
              <w:t xml:space="preserve">Salvage </w:t>
            </w:r>
            <w:r w:rsidDel="00000000" w:rsidR="00000000" w:rsidRPr="00000000">
              <w:rPr>
                <w:color w:val="000000"/>
                <w:sz w:val="16"/>
                <w:szCs w:val="16"/>
                <w:vertAlign w:val="baseline"/>
                <w:rtl w:val="0"/>
              </w:rPr>
              <w:t xml:space="preserve">is mapped as gl - code</w:t>
            </w:r>
            <w:r w:rsidDel="00000000" w:rsidR="00000000" w:rsidRPr="00000000">
              <w:rPr>
                <w:color w:val="000000"/>
                <w:sz w:val="20"/>
                <w:szCs w:val="20"/>
                <w:vertAlign w:val="baseline"/>
                <w:rtl w:val="0"/>
              </w:rPr>
              <w:t xml:space="preserve"> (</w:t>
            </w:r>
            <w:r w:rsidDel="00000000" w:rsidR="00000000" w:rsidRPr="00000000">
              <w:rPr>
                <w:color w:val="000000"/>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849">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XOL Control A/C defined in FMS system from the External interfaces under Reinsurance account type</w:t>
            </w:r>
            <w:r w:rsidDel="00000000" w:rsidR="00000000" w:rsidRPr="00000000">
              <w:rPr>
                <w:color w:val="000000"/>
                <w:sz w:val="16"/>
                <w:szCs w:val="16"/>
                <w:vertAlign w:val="baseline"/>
                <w:rtl w:val="0"/>
              </w:rPr>
              <w:t xml:space="preserve"> </w:t>
            </w:r>
            <w:r w:rsidDel="00000000" w:rsidR="00000000" w:rsidRPr="00000000">
              <w:rPr>
                <w:rtl w:val="0"/>
              </w:rPr>
            </w:r>
          </w:p>
        </w:tc>
      </w:tr>
      <w:tr>
        <w:trPr>
          <w:trHeight w:val="140" w:hRule="atLeast"/>
        </w:trPr>
        <w:tc>
          <w:tcPr>
            <w:vAlign w:val="top"/>
          </w:tcPr>
          <w:p w:rsidR="00000000" w:rsidDel="00000000" w:rsidP="00000000" w:rsidRDefault="00000000" w:rsidRPr="00000000" w14:paraId="000018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4B">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Salvage Co-insurers Portion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4C">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Co-insurers A/C</w:t>
            </w:r>
            <w:r w:rsidDel="00000000" w:rsidR="00000000" w:rsidRPr="00000000">
              <w:rPr>
                <w:rtl w:val="0"/>
              </w:rPr>
            </w:r>
          </w:p>
          <w:p w:rsidR="00000000" w:rsidDel="00000000" w:rsidP="00000000" w:rsidRDefault="00000000" w:rsidRPr="00000000" w14:paraId="0000184D">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Salvage Control A/C</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4E">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Coinsurance Recovery A/C</w:t>
            </w:r>
            <w:r w:rsidDel="00000000" w:rsidR="00000000" w:rsidRPr="00000000">
              <w:rPr>
                <w:color w:val="000000"/>
                <w:sz w:val="16"/>
                <w:szCs w:val="16"/>
                <w:vertAlign w:val="baseline"/>
                <w:rtl w:val="0"/>
              </w:rPr>
              <w:t xml:space="preserve"> is mapped as gl - code</w:t>
            </w:r>
            <w:r w:rsidDel="00000000" w:rsidR="00000000" w:rsidRPr="00000000">
              <w:rPr>
                <w:color w:val="000000"/>
                <w:sz w:val="20"/>
                <w:szCs w:val="20"/>
                <w:vertAlign w:val="baseline"/>
                <w:rtl w:val="0"/>
              </w:rPr>
              <w:t xml:space="preserve"> (</w:t>
            </w:r>
            <w:r w:rsidDel="00000000" w:rsidR="00000000" w:rsidRPr="00000000">
              <w:rPr>
                <w:color w:val="000000"/>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84F">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Salvage control account defined in FMS system from the External interfaces under Salvage account type. </w:t>
            </w:r>
            <w:r w:rsidDel="00000000" w:rsidR="00000000" w:rsidRPr="00000000">
              <w:rPr>
                <w:rtl w:val="0"/>
              </w:rPr>
            </w:r>
          </w:p>
        </w:tc>
      </w:tr>
      <w:tr>
        <w:trPr>
          <w:trHeight w:val="140" w:hRule="atLeast"/>
        </w:trPr>
        <w:tc>
          <w:tcPr>
            <w:vAlign w:val="top"/>
          </w:tcPr>
          <w:p w:rsidR="00000000" w:rsidDel="00000000" w:rsidP="00000000" w:rsidRDefault="00000000" w:rsidRPr="00000000" w14:paraId="00001850">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Claim Third Party Recovery</w:t>
            </w:r>
            <w:r w:rsidDel="00000000" w:rsidR="00000000" w:rsidRPr="00000000">
              <w:rPr>
                <w:rtl w:val="0"/>
              </w:rPr>
            </w:r>
          </w:p>
        </w:tc>
        <w:tc>
          <w:tcPr>
            <w:vAlign w:val="top"/>
          </w:tcPr>
          <w:p w:rsidR="00000000" w:rsidDel="00000000" w:rsidP="00000000" w:rsidRDefault="00000000" w:rsidRPr="00000000" w14:paraId="00001851">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Receipts</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52">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Recovery Control A/c</w:t>
            </w:r>
            <w:r w:rsidDel="00000000" w:rsidR="00000000" w:rsidRPr="00000000">
              <w:rPr>
                <w:rtl w:val="0"/>
              </w:rPr>
            </w:r>
          </w:p>
          <w:p w:rsidR="00000000" w:rsidDel="00000000" w:rsidP="00000000" w:rsidRDefault="00000000" w:rsidRPr="00000000" w14:paraId="00001853">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Bank/Cash A/c (Asset)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54">
            <w:pPr>
              <w:numPr>
                <w:ilvl w:val="0"/>
                <w:numId w:val="1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A control account in FMS system from the External interfaces under Recovery account type. </w:t>
            </w:r>
            <w:r w:rsidDel="00000000" w:rsidR="00000000" w:rsidRPr="00000000">
              <w:rPr>
                <w:rtl w:val="0"/>
              </w:rPr>
            </w:r>
          </w:p>
          <w:p w:rsidR="00000000" w:rsidDel="00000000" w:rsidP="00000000" w:rsidRDefault="00000000" w:rsidRPr="00000000" w14:paraId="00001855">
            <w:pPr>
              <w:numPr>
                <w:ilvl w:val="0"/>
                <w:numId w:val="1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Bank account is mapped in FMS system from the External interfaces screen as trans type CLM under the GIS system. </w:t>
            </w:r>
            <w:r w:rsidDel="00000000" w:rsidR="00000000" w:rsidRPr="00000000">
              <w:rPr>
                <w:rtl w:val="0"/>
              </w:rPr>
            </w:r>
          </w:p>
          <w:p w:rsidR="00000000" w:rsidDel="00000000" w:rsidP="00000000" w:rsidRDefault="00000000" w:rsidRPr="00000000" w14:paraId="00001856">
            <w:pPr>
              <w:pBdr>
                <w:top w:space="0" w:sz="0" w:val="nil"/>
                <w:left w:space="0" w:sz="0" w:val="nil"/>
                <w:bottom w:space="0" w:sz="0" w:val="nil"/>
                <w:right w:space="0" w:sz="0" w:val="nil"/>
                <w:between w:space="0" w:sz="0" w:val="nil"/>
              </w:pBdr>
              <w:shd w:fill="auto" w:val="clear"/>
              <w:ind w:left="360" w:firstLine="0"/>
              <w:jc w:val="both"/>
              <w:rPr/>
            </w:pPr>
            <w:r w:rsidDel="00000000" w:rsidR="00000000" w:rsidRPr="00000000">
              <w:rPr>
                <w:rtl w:val="0"/>
              </w:rPr>
            </w:r>
          </w:p>
        </w:tc>
      </w:tr>
      <w:tr>
        <w:trPr>
          <w:trHeight w:val="140" w:hRule="atLeast"/>
        </w:trPr>
        <w:tc>
          <w:tcPr>
            <w:vAlign w:val="top"/>
          </w:tcPr>
          <w:p w:rsidR="00000000" w:rsidDel="00000000" w:rsidP="00000000" w:rsidRDefault="00000000" w:rsidRPr="00000000" w14:paraId="000018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58">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Gross Salvage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59">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 Recovery Control A/c</w:t>
            </w:r>
            <w:r w:rsidDel="00000000" w:rsidR="00000000" w:rsidRPr="00000000">
              <w:rPr>
                <w:rtl w:val="0"/>
              </w:rPr>
            </w:r>
          </w:p>
          <w:p w:rsidR="00000000" w:rsidDel="00000000" w:rsidP="00000000" w:rsidRDefault="00000000" w:rsidRPr="00000000" w14:paraId="0000185A">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Recovery Income A/c (Income) </w:t>
            </w:r>
            <w:r w:rsidDel="00000000" w:rsidR="00000000" w:rsidRPr="00000000">
              <w:rPr>
                <w:rtl w:val="0"/>
              </w:rPr>
            </w:r>
          </w:p>
          <w:p w:rsidR="00000000" w:rsidDel="00000000" w:rsidP="00000000" w:rsidRDefault="00000000" w:rsidRPr="00000000" w14:paraId="0000185B">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5C">
            <w:pPr>
              <w:numPr>
                <w:ilvl w:val="0"/>
                <w:numId w:val="1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OS claim Account is mapped as gl - code</w:t>
            </w:r>
            <w:r w:rsidDel="00000000" w:rsidR="00000000" w:rsidRPr="00000000">
              <w:rPr>
                <w:b w:val="1"/>
                <w:sz w:val="16"/>
                <w:szCs w:val="16"/>
                <w:vertAlign w:val="baseline"/>
                <w:rtl w:val="0"/>
              </w:rPr>
              <w:t xml:space="preserve"> </w:t>
            </w:r>
            <w:r w:rsidDel="00000000" w:rsidR="00000000" w:rsidRPr="00000000">
              <w:rPr>
                <w:sz w:val="16"/>
                <w:szCs w:val="16"/>
                <w:vertAlign w:val="baseline"/>
                <w:rtl w:val="0"/>
              </w:rPr>
              <w:t xml:space="preserve">CLMSALVG (GL account) </w:t>
            </w:r>
            <w:r w:rsidDel="00000000" w:rsidR="00000000" w:rsidRPr="00000000">
              <w:rPr>
                <w:rtl w:val="0"/>
              </w:rPr>
            </w:r>
          </w:p>
          <w:p w:rsidR="00000000" w:rsidDel="00000000" w:rsidP="00000000" w:rsidRDefault="00000000" w:rsidRPr="00000000" w14:paraId="0000185D">
            <w:pPr>
              <w:numPr>
                <w:ilvl w:val="0"/>
                <w:numId w:val="117"/>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Salvage Income A/c is mapped as gl - code</w:t>
            </w:r>
            <w:r w:rsidDel="00000000" w:rsidR="00000000" w:rsidRPr="00000000">
              <w:rPr>
                <w:b w:val="1"/>
                <w:sz w:val="16"/>
                <w:szCs w:val="16"/>
                <w:vertAlign w:val="baseline"/>
                <w:rtl w:val="0"/>
              </w:rPr>
              <w:t xml:space="preserve"> </w:t>
            </w:r>
            <w:r w:rsidDel="00000000" w:rsidR="00000000" w:rsidRPr="00000000">
              <w:rPr>
                <w:sz w:val="16"/>
                <w:szCs w:val="16"/>
                <w:vertAlign w:val="baseline"/>
                <w:rtl w:val="0"/>
              </w:rPr>
              <w:t xml:space="preserve">CLMSALVG (contra Account) </w:t>
            </w:r>
            <w:r w:rsidDel="00000000" w:rsidR="00000000" w:rsidRPr="00000000">
              <w:rPr>
                <w:rtl w:val="0"/>
              </w:rPr>
            </w:r>
          </w:p>
        </w:tc>
      </w:tr>
      <w:tr>
        <w:trPr>
          <w:trHeight w:val="140" w:hRule="atLeast"/>
        </w:trPr>
        <w:tc>
          <w:tcPr>
            <w:vAlign w:val="top"/>
          </w:tcPr>
          <w:p w:rsidR="00000000" w:rsidDel="00000000" w:rsidP="00000000" w:rsidRDefault="00000000" w:rsidRPr="00000000" w14:paraId="0000185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5F">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Salvage Treaty Portion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60">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Treaty Control A/C</w:t>
            </w:r>
            <w:r w:rsidDel="00000000" w:rsidR="00000000" w:rsidRPr="00000000">
              <w:rPr>
                <w:rtl w:val="0"/>
              </w:rPr>
            </w:r>
          </w:p>
          <w:p w:rsidR="00000000" w:rsidDel="00000000" w:rsidP="00000000" w:rsidRDefault="00000000" w:rsidRPr="00000000" w14:paraId="00001861">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 Recovery treaty </w:t>
            </w:r>
            <w:r w:rsidDel="00000000" w:rsidR="00000000" w:rsidRPr="00000000">
              <w:rPr>
                <w:rtl w:val="0"/>
              </w:rPr>
            </w:r>
          </w:p>
          <w:p w:rsidR="00000000" w:rsidDel="00000000" w:rsidP="00000000" w:rsidRDefault="00000000" w:rsidRPr="00000000" w14:paraId="00001862">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63">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Claim Recovery treaty (</w:t>
            </w:r>
            <w:r w:rsidDel="00000000" w:rsidR="00000000" w:rsidRPr="00000000">
              <w:rPr>
                <w:color w:val="000000"/>
                <w:sz w:val="16"/>
                <w:szCs w:val="16"/>
                <w:vertAlign w:val="baseline"/>
                <w:rtl w:val="0"/>
              </w:rPr>
              <w:t xml:space="preserve">Outstanding Claim Treaty </w:t>
            </w:r>
            <w:r w:rsidDel="00000000" w:rsidR="00000000" w:rsidRPr="00000000">
              <w:rPr>
                <w:sz w:val="16"/>
                <w:szCs w:val="16"/>
                <w:vertAlign w:val="baseline"/>
                <w:rtl w:val="0"/>
              </w:rPr>
              <w:t xml:space="preserve">Recovery</w:t>
            </w:r>
            <w:r w:rsidDel="00000000" w:rsidR="00000000" w:rsidRPr="00000000">
              <w:rPr>
                <w:color w:val="000000"/>
                <w:sz w:val="16"/>
                <w:szCs w:val="16"/>
                <w:vertAlign w:val="baseline"/>
                <w:rtl w:val="0"/>
              </w:rPr>
              <w:t xml:space="preserve">)  is mapped as gl - code</w:t>
            </w:r>
            <w:r w:rsidDel="00000000" w:rsidR="00000000" w:rsidRPr="00000000">
              <w:rPr>
                <w:color w:val="000000"/>
                <w:sz w:val="20"/>
                <w:szCs w:val="20"/>
                <w:vertAlign w:val="baseline"/>
                <w:rtl w:val="0"/>
              </w:rPr>
              <w:t xml:space="preserve">- </w:t>
            </w:r>
            <w:r w:rsidDel="00000000" w:rsidR="00000000" w:rsidRPr="00000000">
              <w:rPr>
                <w:color w:val="000000"/>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864">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Treaty Control A/C defined in FMS system from the External interfaces under Reinsurance account type.  </w:t>
            </w:r>
            <w:r w:rsidDel="00000000" w:rsidR="00000000" w:rsidRPr="00000000">
              <w:rPr>
                <w:rtl w:val="0"/>
              </w:rPr>
            </w:r>
          </w:p>
        </w:tc>
      </w:tr>
      <w:tr>
        <w:trPr>
          <w:trHeight w:val="140" w:hRule="atLeast"/>
        </w:trPr>
        <w:tc>
          <w:tcPr>
            <w:vAlign w:val="top"/>
          </w:tcPr>
          <w:p w:rsidR="00000000" w:rsidDel="00000000" w:rsidP="00000000" w:rsidRDefault="00000000" w:rsidRPr="00000000" w14:paraId="000018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66">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Salvage Facultative Portion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67">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Facultative Control A/C</w:t>
            </w:r>
            <w:r w:rsidDel="00000000" w:rsidR="00000000" w:rsidRPr="00000000">
              <w:rPr>
                <w:rtl w:val="0"/>
              </w:rPr>
            </w:r>
          </w:p>
          <w:p w:rsidR="00000000" w:rsidDel="00000000" w:rsidP="00000000" w:rsidRDefault="00000000" w:rsidRPr="00000000" w14:paraId="00001868">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 Recovery Facultative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69">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Claim Recovery facultative (</w:t>
            </w:r>
            <w:r w:rsidDel="00000000" w:rsidR="00000000" w:rsidRPr="00000000">
              <w:rPr>
                <w:color w:val="000000"/>
                <w:sz w:val="16"/>
                <w:szCs w:val="16"/>
                <w:vertAlign w:val="baseline"/>
                <w:rtl w:val="0"/>
              </w:rPr>
              <w:t xml:space="preserve">Outstanding Claim facultative)  </w:t>
            </w:r>
            <w:r w:rsidDel="00000000" w:rsidR="00000000" w:rsidRPr="00000000">
              <w:rPr>
                <w:sz w:val="16"/>
                <w:szCs w:val="16"/>
                <w:vertAlign w:val="baseline"/>
                <w:rtl w:val="0"/>
              </w:rPr>
              <w:t xml:space="preserve">Recovery</w:t>
            </w:r>
            <w:r w:rsidDel="00000000" w:rsidR="00000000" w:rsidRPr="00000000">
              <w:rPr>
                <w:color w:val="000000"/>
                <w:sz w:val="16"/>
                <w:szCs w:val="16"/>
                <w:vertAlign w:val="baseline"/>
                <w:rtl w:val="0"/>
              </w:rPr>
              <w:t xml:space="preserve"> is mapped as gl - code</w:t>
            </w:r>
            <w:r w:rsidDel="00000000" w:rsidR="00000000" w:rsidRPr="00000000">
              <w:rPr>
                <w:color w:val="000000"/>
                <w:sz w:val="20"/>
                <w:szCs w:val="20"/>
                <w:vertAlign w:val="baseline"/>
                <w:rtl w:val="0"/>
              </w:rPr>
              <w:t xml:space="preserve"> (</w:t>
            </w:r>
            <w:r w:rsidDel="00000000" w:rsidR="00000000" w:rsidRPr="00000000">
              <w:rPr>
                <w:color w:val="000000"/>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86A">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Facultative Control A/C defined in FMS system from the External interfaces under Reinsurance account type</w:t>
            </w:r>
            <w:r w:rsidDel="00000000" w:rsidR="00000000" w:rsidRPr="00000000">
              <w:rPr>
                <w:color w:val="000000"/>
                <w:sz w:val="16"/>
                <w:szCs w:val="16"/>
                <w:vertAlign w:val="baseline"/>
                <w:rtl w:val="0"/>
              </w:rPr>
              <w:t xml:space="preserve"> </w:t>
            </w:r>
            <w:r w:rsidDel="00000000" w:rsidR="00000000" w:rsidRPr="00000000">
              <w:rPr>
                <w:rtl w:val="0"/>
              </w:rPr>
            </w:r>
          </w:p>
        </w:tc>
      </w:tr>
      <w:tr>
        <w:trPr>
          <w:trHeight w:val="140" w:hRule="atLeast"/>
        </w:trPr>
        <w:tc>
          <w:tcPr>
            <w:vAlign w:val="top"/>
          </w:tcPr>
          <w:p w:rsidR="00000000" w:rsidDel="00000000" w:rsidP="00000000" w:rsidRDefault="00000000" w:rsidRPr="00000000" w14:paraId="000018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6C">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Salvage Pool Portion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6D">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Pool Control A/C</w:t>
            </w:r>
            <w:r w:rsidDel="00000000" w:rsidR="00000000" w:rsidRPr="00000000">
              <w:rPr>
                <w:rtl w:val="0"/>
              </w:rPr>
            </w:r>
          </w:p>
          <w:p w:rsidR="00000000" w:rsidDel="00000000" w:rsidP="00000000" w:rsidRDefault="00000000" w:rsidRPr="00000000" w14:paraId="0000186E">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Claim Recovery Pool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6F">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Claim Recovery Pool (</w:t>
            </w:r>
            <w:r w:rsidDel="00000000" w:rsidR="00000000" w:rsidRPr="00000000">
              <w:rPr>
                <w:color w:val="000000"/>
                <w:sz w:val="16"/>
                <w:szCs w:val="16"/>
                <w:vertAlign w:val="baseline"/>
                <w:rtl w:val="0"/>
              </w:rPr>
              <w:t xml:space="preserve">Outstanding Claim Pool)  Paid is mapped as gl - code</w:t>
            </w:r>
            <w:r w:rsidDel="00000000" w:rsidR="00000000" w:rsidRPr="00000000">
              <w:rPr>
                <w:color w:val="000000"/>
                <w:sz w:val="20"/>
                <w:szCs w:val="20"/>
                <w:vertAlign w:val="baseline"/>
                <w:rtl w:val="0"/>
              </w:rPr>
              <w:t xml:space="preserve"> (</w:t>
            </w:r>
            <w:r w:rsidDel="00000000" w:rsidR="00000000" w:rsidRPr="00000000">
              <w:rPr>
                <w:color w:val="000000"/>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870">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Pool Control A/C defined in FMS system from the External interfaces under Reinsurance account type</w:t>
            </w:r>
            <w:r w:rsidDel="00000000" w:rsidR="00000000" w:rsidRPr="00000000">
              <w:rPr>
                <w:color w:val="000000"/>
                <w:sz w:val="16"/>
                <w:szCs w:val="16"/>
                <w:vertAlign w:val="baseline"/>
                <w:rtl w:val="0"/>
              </w:rPr>
              <w:t xml:space="preserve"> </w:t>
            </w:r>
            <w:r w:rsidDel="00000000" w:rsidR="00000000" w:rsidRPr="00000000">
              <w:rPr>
                <w:rtl w:val="0"/>
              </w:rPr>
            </w:r>
          </w:p>
        </w:tc>
      </w:tr>
      <w:tr>
        <w:trPr>
          <w:trHeight w:val="140" w:hRule="atLeast"/>
        </w:trPr>
        <w:tc>
          <w:tcPr>
            <w:vAlign w:val="top"/>
          </w:tcPr>
          <w:p w:rsidR="00000000" w:rsidDel="00000000" w:rsidP="00000000" w:rsidRDefault="00000000" w:rsidRPr="00000000" w14:paraId="000018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72">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Salvage XOL Portion </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1873">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XOL Control A/C</w:t>
            </w:r>
            <w:r w:rsidDel="00000000" w:rsidR="00000000" w:rsidRPr="00000000">
              <w:rPr>
                <w:rtl w:val="0"/>
              </w:rPr>
            </w:r>
          </w:p>
          <w:p w:rsidR="00000000" w:rsidDel="00000000" w:rsidP="00000000" w:rsidRDefault="00000000" w:rsidRPr="00000000" w14:paraId="00001874">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Claim Recovery XOL</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1875">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Claim Recovery XOL (</w:t>
            </w:r>
            <w:r w:rsidDel="00000000" w:rsidR="00000000" w:rsidRPr="00000000">
              <w:rPr>
                <w:color w:val="000000"/>
                <w:sz w:val="16"/>
                <w:szCs w:val="16"/>
                <w:vertAlign w:val="baseline"/>
                <w:rtl w:val="0"/>
              </w:rPr>
              <w:t xml:space="preserve">Outstanding Claim XOL)  </w:t>
            </w:r>
            <w:r w:rsidDel="00000000" w:rsidR="00000000" w:rsidRPr="00000000">
              <w:rPr>
                <w:sz w:val="16"/>
                <w:szCs w:val="16"/>
                <w:vertAlign w:val="baseline"/>
                <w:rtl w:val="0"/>
              </w:rPr>
              <w:t xml:space="preserve">Recovery</w:t>
            </w:r>
            <w:r w:rsidDel="00000000" w:rsidR="00000000" w:rsidRPr="00000000">
              <w:rPr>
                <w:color w:val="000000"/>
                <w:sz w:val="16"/>
                <w:szCs w:val="16"/>
                <w:vertAlign w:val="baseline"/>
                <w:rtl w:val="0"/>
              </w:rPr>
              <w:t xml:space="preserve"> is mapped as gl - code</w:t>
            </w:r>
            <w:r w:rsidDel="00000000" w:rsidR="00000000" w:rsidRPr="00000000">
              <w:rPr>
                <w:color w:val="000000"/>
                <w:sz w:val="20"/>
                <w:szCs w:val="20"/>
                <w:vertAlign w:val="baseline"/>
                <w:rtl w:val="0"/>
              </w:rPr>
              <w:t xml:space="preserve"> (</w:t>
            </w:r>
            <w:r w:rsidDel="00000000" w:rsidR="00000000" w:rsidRPr="00000000">
              <w:rPr>
                <w:color w:val="000000"/>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876">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XOL Control A/C defined in FMS system from the External interfaces under Reinsurance account type</w:t>
            </w:r>
            <w:r w:rsidDel="00000000" w:rsidR="00000000" w:rsidRPr="00000000">
              <w:rPr>
                <w:color w:val="000000"/>
                <w:sz w:val="16"/>
                <w:szCs w:val="16"/>
                <w:vertAlign w:val="baseline"/>
                <w:rtl w:val="0"/>
              </w:rPr>
              <w:t xml:space="preserve"> </w:t>
            </w:r>
            <w:r w:rsidDel="00000000" w:rsidR="00000000" w:rsidRPr="00000000">
              <w:rPr>
                <w:rtl w:val="0"/>
              </w:rPr>
            </w:r>
          </w:p>
        </w:tc>
      </w:tr>
      <w:tr>
        <w:trPr>
          <w:trHeight w:val="140" w:hRule="atLeast"/>
        </w:trPr>
        <w:tc>
          <w:tcPr>
            <w:vAlign w:val="top"/>
          </w:tcPr>
          <w:p w:rsidR="00000000" w:rsidDel="00000000" w:rsidP="00000000" w:rsidRDefault="00000000" w:rsidRPr="00000000" w14:paraId="0000187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78">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Salvage Co-insurers Portion</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79">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CR: Co-insurers A/C </w:t>
            </w:r>
            <w:r w:rsidDel="00000000" w:rsidR="00000000" w:rsidRPr="00000000">
              <w:rPr>
                <w:rtl w:val="0"/>
              </w:rPr>
            </w:r>
          </w:p>
          <w:p w:rsidR="00000000" w:rsidDel="00000000" w:rsidP="00000000" w:rsidRDefault="00000000" w:rsidRPr="00000000" w14:paraId="0000187A">
            <w:pPr>
              <w:pBdr>
                <w:top w:space="0" w:sz="0" w:val="nil"/>
                <w:left w:space="0" w:sz="0" w:val="nil"/>
                <w:bottom w:space="0" w:sz="0" w:val="nil"/>
                <w:right w:space="0" w:sz="0" w:val="nil"/>
                <w:between w:space="0" w:sz="0" w:val="nil"/>
              </w:pBdr>
              <w:shd w:fill="auto" w:val="clear"/>
              <w:ind w:left="342" w:hanging="342"/>
              <w:jc w:val="both"/>
              <w:rPr/>
            </w:pPr>
            <w:r w:rsidDel="00000000" w:rsidR="00000000" w:rsidRPr="00000000">
              <w:rPr>
                <w:sz w:val="16"/>
                <w:szCs w:val="16"/>
                <w:vertAlign w:val="baseline"/>
                <w:rtl w:val="0"/>
              </w:rPr>
              <w:t xml:space="preserve">DR: Recovery Control A/C</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7B">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Coinsurance Recovery A/C</w:t>
            </w:r>
            <w:r w:rsidDel="00000000" w:rsidR="00000000" w:rsidRPr="00000000">
              <w:rPr>
                <w:color w:val="000000"/>
                <w:sz w:val="16"/>
                <w:szCs w:val="16"/>
                <w:vertAlign w:val="baseline"/>
                <w:rtl w:val="0"/>
              </w:rPr>
              <w:t xml:space="preserve"> is mapped as gl - code</w:t>
            </w:r>
            <w:r w:rsidDel="00000000" w:rsidR="00000000" w:rsidRPr="00000000">
              <w:rPr>
                <w:color w:val="000000"/>
                <w:sz w:val="20"/>
                <w:szCs w:val="20"/>
                <w:vertAlign w:val="baseline"/>
                <w:rtl w:val="0"/>
              </w:rPr>
              <w:t xml:space="preserve"> (</w:t>
            </w:r>
            <w:r w:rsidDel="00000000" w:rsidR="00000000" w:rsidRPr="00000000">
              <w:rPr>
                <w:color w:val="000000"/>
                <w:sz w:val="16"/>
                <w:szCs w:val="16"/>
                <w:vertAlign w:val="baseline"/>
                <w:rtl w:val="0"/>
              </w:rPr>
              <w:t xml:space="preserve">GL Account) </w:t>
            </w:r>
            <w:r w:rsidDel="00000000" w:rsidR="00000000" w:rsidRPr="00000000">
              <w:rPr>
                <w:rtl w:val="0"/>
              </w:rPr>
            </w:r>
          </w:p>
          <w:p w:rsidR="00000000" w:rsidDel="00000000" w:rsidP="00000000" w:rsidRDefault="00000000" w:rsidRPr="00000000" w14:paraId="0000187C">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Salvage control account defined in FMS system from the External interfaces under Recovery account type. </w:t>
            </w:r>
            <w:r w:rsidDel="00000000" w:rsidR="00000000" w:rsidRPr="00000000">
              <w:rPr>
                <w:rtl w:val="0"/>
              </w:rPr>
            </w:r>
          </w:p>
        </w:tc>
      </w:tr>
    </w:tbl>
    <w:p w:rsidR="00000000" w:rsidDel="00000000" w:rsidP="00000000" w:rsidRDefault="00000000" w:rsidRPr="00000000" w14:paraId="0000187D">
      <w:pPr>
        <w:pBdr>
          <w:top w:space="0" w:sz="0" w:val="nil"/>
          <w:left w:space="0" w:sz="0" w:val="nil"/>
          <w:bottom w:space="0" w:sz="0" w:val="nil"/>
          <w:right w:space="0" w:sz="0" w:val="nil"/>
          <w:between w:space="0" w:sz="0" w:val="nil"/>
        </w:pBdr>
        <w:shd w:fill="auto" w:val="clear"/>
        <w:jc w:val="both"/>
        <w:rPr/>
      </w:pPr>
      <w:bookmarkStart w:colFirst="0" w:colLast="0" w:name="_20gsq1z" w:id="287"/>
      <w:bookmarkEnd w:id="287"/>
      <w:r w:rsidDel="00000000" w:rsidR="00000000" w:rsidRPr="00000000">
        <w:rPr>
          <w:rtl w:val="0"/>
        </w:rPr>
      </w:r>
    </w:p>
    <w:p w:rsidR="00000000" w:rsidDel="00000000" w:rsidP="00000000" w:rsidRDefault="00000000" w:rsidRPr="00000000" w14:paraId="0000187E">
      <w:pPr>
        <w:pBdr>
          <w:top w:space="0" w:sz="0" w:val="nil"/>
          <w:left w:space="0" w:sz="0" w:val="nil"/>
          <w:bottom w:space="0" w:sz="0" w:val="nil"/>
          <w:right w:space="0" w:sz="0" w:val="nil"/>
          <w:between w:space="0" w:sz="0" w:val="nil"/>
        </w:pBdr>
        <w:shd w:fill="auto" w:val="clear"/>
        <w:jc w:val="both"/>
        <w:rPr/>
      </w:pPr>
      <w:r w:rsidDel="00000000" w:rsidR="00000000" w:rsidRPr="00000000">
        <w:rPr>
          <w:b w:val="1"/>
          <w:vertAlign w:val="baseline"/>
          <w:rtl w:val="0"/>
        </w:rPr>
        <w:t xml:space="preserve">Accounts Module &amp; Others</w:t>
      </w:r>
      <w:r w:rsidDel="00000000" w:rsidR="00000000" w:rsidRPr="00000000">
        <w:rPr>
          <w:rtl w:val="0"/>
        </w:rPr>
      </w:r>
    </w:p>
    <w:p w:rsidR="00000000" w:rsidDel="00000000" w:rsidP="00000000" w:rsidRDefault="00000000" w:rsidRPr="00000000" w14:paraId="0000187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41"/>
        <w:tblW w:w="9720.0" w:type="dxa"/>
        <w:jc w:val="left"/>
        <w:tblInd w:w="-4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349"/>
        <w:gridCol w:w="2346"/>
        <w:gridCol w:w="3505"/>
        <w:tblGridChange w:id="0">
          <w:tblGrid>
            <w:gridCol w:w="2520"/>
            <w:gridCol w:w="1349"/>
            <w:gridCol w:w="2346"/>
            <w:gridCol w:w="3505"/>
          </w:tblGrid>
        </w:tblGridChange>
      </w:tblGrid>
      <w:tr>
        <w:tc>
          <w:tcPr>
            <w:shd w:fill="c6d9f1" w:val="clear"/>
            <w:vAlign w:val="top"/>
          </w:tcPr>
          <w:p w:rsidR="00000000" w:rsidDel="00000000" w:rsidP="00000000" w:rsidRDefault="00000000" w:rsidRPr="00000000" w14:paraId="00001880">
            <w:pPr>
              <w:pBdr>
                <w:top w:space="0" w:sz="0" w:val="nil"/>
                <w:left w:space="0" w:sz="0" w:val="nil"/>
                <w:bottom w:space="0" w:sz="0" w:val="nil"/>
                <w:right w:space="0" w:sz="0" w:val="nil"/>
                <w:between w:space="0" w:sz="0" w:val="nil"/>
              </w:pBdr>
              <w:shd w:fill="auto" w:val="clear"/>
              <w:jc w:val="both"/>
              <w:rPr/>
            </w:pPr>
            <w:r w:rsidDel="00000000" w:rsidR="00000000" w:rsidRPr="00000000">
              <w:rPr>
                <w:b w:val="1"/>
                <w:sz w:val="16"/>
                <w:szCs w:val="16"/>
                <w:vertAlign w:val="baseline"/>
                <w:rtl w:val="0"/>
              </w:rPr>
              <w:t xml:space="preserve">Transaction</w:t>
            </w:r>
            <w:r w:rsidDel="00000000" w:rsidR="00000000" w:rsidRPr="00000000">
              <w:rPr>
                <w:rtl w:val="0"/>
              </w:rPr>
            </w:r>
          </w:p>
        </w:tc>
        <w:tc>
          <w:tcPr>
            <w:shd w:fill="c6d9f1" w:val="clear"/>
            <w:vAlign w:val="top"/>
          </w:tcPr>
          <w:p w:rsidR="00000000" w:rsidDel="00000000" w:rsidP="00000000" w:rsidRDefault="00000000" w:rsidRPr="00000000" w14:paraId="00001881">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Transaction Component</w:t>
            </w:r>
            <w:r w:rsidDel="00000000" w:rsidR="00000000" w:rsidRPr="00000000">
              <w:rPr>
                <w:rtl w:val="0"/>
              </w:rPr>
            </w:r>
          </w:p>
        </w:tc>
        <w:tc>
          <w:tcPr>
            <w:shd w:fill="c6d9f1" w:val="clear"/>
            <w:vAlign w:val="top"/>
          </w:tcPr>
          <w:p w:rsidR="00000000" w:rsidDel="00000000" w:rsidP="00000000" w:rsidRDefault="00000000" w:rsidRPr="00000000" w14:paraId="0000188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shd w:fill="c6d9f1" w:val="clear"/>
            <w:vAlign w:val="top"/>
          </w:tcPr>
          <w:p w:rsidR="00000000" w:rsidDel="00000000" w:rsidP="00000000" w:rsidRDefault="00000000" w:rsidRPr="00000000" w14:paraId="00001883">
            <w:pPr>
              <w:pBdr>
                <w:top w:space="0" w:sz="0" w:val="nil"/>
                <w:left w:space="0" w:sz="0" w:val="nil"/>
                <w:bottom w:space="0" w:sz="0" w:val="nil"/>
                <w:right w:space="0" w:sz="0" w:val="nil"/>
                <w:between w:space="0" w:sz="0" w:val="nil"/>
              </w:pBdr>
              <w:shd w:fill="auto" w:val="clear"/>
              <w:ind w:left="360" w:firstLine="0"/>
              <w:jc w:val="both"/>
              <w:rPr/>
            </w:pPr>
            <w:r w:rsidDel="00000000" w:rsidR="00000000" w:rsidRPr="00000000">
              <w:rPr>
                <w:b w:val="1"/>
                <w:sz w:val="16"/>
                <w:szCs w:val="16"/>
                <w:vertAlign w:val="baseline"/>
                <w:rtl w:val="0"/>
              </w:rPr>
              <w:t xml:space="preserve">Comments </w:t>
            </w:r>
            <w:r w:rsidDel="00000000" w:rsidR="00000000" w:rsidRPr="00000000">
              <w:rPr>
                <w:rtl w:val="0"/>
              </w:rPr>
            </w:r>
          </w:p>
        </w:tc>
      </w:tr>
      <w:tr>
        <w:trPr>
          <w:trHeight w:val="140" w:hRule="atLeast"/>
        </w:trPr>
        <w:tc>
          <w:tcPr>
            <w:vAlign w:val="top"/>
          </w:tcPr>
          <w:p w:rsidR="00000000" w:rsidDel="00000000" w:rsidP="00000000" w:rsidRDefault="00000000" w:rsidRPr="00000000" w14:paraId="00001884">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Premium Receipts (Direct, Agents, Brokers, Facultative In) </w:t>
            </w:r>
            <w:r w:rsidDel="00000000" w:rsidR="00000000" w:rsidRPr="00000000">
              <w:rPr>
                <w:rtl w:val="0"/>
              </w:rPr>
            </w:r>
          </w:p>
        </w:tc>
        <w:tc>
          <w:tcPr>
            <w:vAlign w:val="top"/>
          </w:tcPr>
          <w:p w:rsidR="00000000" w:rsidDel="00000000" w:rsidP="00000000" w:rsidRDefault="00000000" w:rsidRPr="00000000" w14:paraId="00001885">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Premium receipts</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1886">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Account Type control Account (Asset)  </w:t>
            </w:r>
            <w:r w:rsidDel="00000000" w:rsidR="00000000" w:rsidRPr="00000000">
              <w:rPr>
                <w:rtl w:val="0"/>
              </w:rPr>
            </w:r>
          </w:p>
          <w:p w:rsidR="00000000" w:rsidDel="00000000" w:rsidP="00000000" w:rsidRDefault="00000000" w:rsidRPr="00000000" w14:paraId="00001887">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Bank (Asset) </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1888">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A control account in FMS system from the External interfaces under agents, broker, Facultative In and direct account types</w:t>
            </w:r>
            <w:r w:rsidDel="00000000" w:rsidR="00000000" w:rsidRPr="00000000">
              <w:rPr>
                <w:rtl w:val="0"/>
              </w:rPr>
            </w:r>
          </w:p>
          <w:p w:rsidR="00000000" w:rsidDel="00000000" w:rsidP="00000000" w:rsidRDefault="00000000" w:rsidRPr="00000000" w14:paraId="00001889">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Bank account selected at point of receipting</w:t>
            </w:r>
            <w:r w:rsidDel="00000000" w:rsidR="00000000" w:rsidRPr="00000000">
              <w:rPr>
                <w:rtl w:val="0"/>
              </w:rPr>
            </w:r>
          </w:p>
        </w:tc>
      </w:tr>
      <w:tr>
        <w:trPr>
          <w:trHeight w:val="20" w:hRule="atLeast"/>
        </w:trPr>
        <w:tc>
          <w:tcPr>
            <w:vAlign w:val="top"/>
          </w:tcPr>
          <w:p w:rsidR="00000000" w:rsidDel="00000000" w:rsidP="00000000" w:rsidRDefault="00000000" w:rsidRPr="00000000" w14:paraId="0000188A">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Facultative Out Receipts</w:t>
            </w:r>
            <w:r w:rsidDel="00000000" w:rsidR="00000000" w:rsidRPr="00000000">
              <w:rPr>
                <w:rtl w:val="0"/>
              </w:rPr>
            </w:r>
          </w:p>
        </w:tc>
        <w:tc>
          <w:tcPr>
            <w:vAlign w:val="top"/>
          </w:tcPr>
          <w:p w:rsidR="00000000" w:rsidDel="00000000" w:rsidP="00000000" w:rsidRDefault="00000000" w:rsidRPr="00000000" w14:paraId="0000188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8C">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Facultative control Account (Asset) </w:t>
            </w:r>
            <w:r w:rsidDel="00000000" w:rsidR="00000000" w:rsidRPr="00000000">
              <w:rPr>
                <w:rtl w:val="0"/>
              </w:rPr>
            </w:r>
          </w:p>
          <w:p w:rsidR="00000000" w:rsidDel="00000000" w:rsidP="00000000" w:rsidRDefault="00000000" w:rsidRPr="00000000" w14:paraId="0000188D">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Bank (Asset)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8E">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A Facultative Control account in FMS system from the External interfaces under Facultative out account type</w:t>
            </w:r>
            <w:r w:rsidDel="00000000" w:rsidR="00000000" w:rsidRPr="00000000">
              <w:rPr>
                <w:rtl w:val="0"/>
              </w:rPr>
            </w:r>
          </w:p>
          <w:p w:rsidR="00000000" w:rsidDel="00000000" w:rsidP="00000000" w:rsidRDefault="00000000" w:rsidRPr="00000000" w14:paraId="0000188F">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Bank account selected at point of receipting</w:t>
            </w:r>
            <w:r w:rsidDel="00000000" w:rsidR="00000000" w:rsidRPr="00000000">
              <w:rPr>
                <w:rtl w:val="0"/>
              </w:rPr>
            </w:r>
          </w:p>
        </w:tc>
      </w:tr>
      <w:tr>
        <w:trPr>
          <w:trHeight w:val="20" w:hRule="atLeast"/>
        </w:trPr>
        <w:tc>
          <w:tcPr>
            <w:vAlign w:val="top"/>
          </w:tcPr>
          <w:p w:rsidR="00000000" w:rsidDel="00000000" w:rsidP="00000000" w:rsidRDefault="00000000" w:rsidRPr="00000000" w14:paraId="00001890">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Facultative Out Payments</w:t>
            </w:r>
            <w:r w:rsidDel="00000000" w:rsidR="00000000" w:rsidRPr="00000000">
              <w:rPr>
                <w:rtl w:val="0"/>
              </w:rPr>
            </w:r>
          </w:p>
        </w:tc>
        <w:tc>
          <w:tcPr>
            <w:vAlign w:val="top"/>
          </w:tcPr>
          <w:p w:rsidR="00000000" w:rsidDel="00000000" w:rsidP="00000000" w:rsidRDefault="00000000" w:rsidRPr="00000000" w14:paraId="0000189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92">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Reversal of receipt above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93">
            <w:pPr>
              <w:numPr>
                <w:ilvl w:val="0"/>
                <w:numId w:val="124"/>
              </w:numPr>
              <w:pBdr>
                <w:top w:space="0" w:sz="0" w:val="nil"/>
                <w:left w:space="0" w:sz="0" w:val="nil"/>
                <w:bottom w:space="0" w:sz="0" w:val="nil"/>
                <w:right w:space="0" w:sz="0" w:val="nil"/>
                <w:between w:space="0" w:sz="0" w:val="nil"/>
              </w:pBdr>
              <w:shd w:fill="auto" w:val="clear"/>
              <w:ind w:left="360" w:hanging="360"/>
              <w:jc w:val="both"/>
              <w:rPr/>
            </w:pPr>
            <w:r w:rsidDel="00000000" w:rsidR="00000000" w:rsidRPr="00000000">
              <w:rPr>
                <w:rtl w:val="0"/>
              </w:rPr>
            </w:r>
          </w:p>
        </w:tc>
      </w:tr>
      <w:tr>
        <w:trPr>
          <w:trHeight w:val="20" w:hRule="atLeast"/>
        </w:trPr>
        <w:tc>
          <w:tcPr>
            <w:vAlign w:val="top"/>
          </w:tcPr>
          <w:p w:rsidR="00000000" w:rsidDel="00000000" w:rsidP="00000000" w:rsidRDefault="00000000" w:rsidRPr="00000000" w14:paraId="00001894">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Treaty Receipts</w:t>
            </w:r>
            <w:r w:rsidDel="00000000" w:rsidR="00000000" w:rsidRPr="00000000">
              <w:rPr>
                <w:rtl w:val="0"/>
              </w:rPr>
            </w:r>
          </w:p>
        </w:tc>
        <w:tc>
          <w:tcPr>
            <w:vAlign w:val="top"/>
          </w:tcPr>
          <w:p w:rsidR="00000000" w:rsidDel="00000000" w:rsidP="00000000" w:rsidRDefault="00000000" w:rsidRPr="00000000" w14:paraId="0000189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96">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Treaty control Account (Expense) DR: Bank (Asset)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97">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A Treaty Control account in FMS system from the External interfaces under Treaty type</w:t>
            </w:r>
            <w:r w:rsidDel="00000000" w:rsidR="00000000" w:rsidRPr="00000000">
              <w:rPr>
                <w:rtl w:val="0"/>
              </w:rPr>
            </w:r>
          </w:p>
          <w:p w:rsidR="00000000" w:rsidDel="00000000" w:rsidP="00000000" w:rsidRDefault="00000000" w:rsidRPr="00000000" w14:paraId="00001898">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Bank account selected at point of receipting</w:t>
            </w:r>
            <w:r w:rsidDel="00000000" w:rsidR="00000000" w:rsidRPr="00000000">
              <w:rPr>
                <w:rtl w:val="0"/>
              </w:rPr>
            </w:r>
          </w:p>
        </w:tc>
      </w:tr>
      <w:tr>
        <w:trPr>
          <w:trHeight w:val="20" w:hRule="atLeast"/>
        </w:trPr>
        <w:tc>
          <w:tcPr>
            <w:vAlign w:val="top"/>
          </w:tcPr>
          <w:p w:rsidR="00000000" w:rsidDel="00000000" w:rsidP="00000000" w:rsidRDefault="00000000" w:rsidRPr="00000000" w14:paraId="00001899">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Treaty Payments</w:t>
            </w:r>
            <w:r w:rsidDel="00000000" w:rsidR="00000000" w:rsidRPr="00000000">
              <w:rPr>
                <w:rtl w:val="0"/>
              </w:rPr>
            </w:r>
          </w:p>
        </w:tc>
        <w:tc>
          <w:tcPr>
            <w:vAlign w:val="top"/>
          </w:tcPr>
          <w:p w:rsidR="00000000" w:rsidDel="00000000" w:rsidP="00000000" w:rsidRDefault="00000000" w:rsidRPr="00000000" w14:paraId="0000189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9B">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Reversal of receipt above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9C">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r>
          </w:p>
        </w:tc>
      </w:tr>
      <w:tr>
        <w:trPr>
          <w:trHeight w:val="20" w:hRule="atLeast"/>
        </w:trPr>
        <w:tc>
          <w:tcPr>
            <w:vAlign w:val="top"/>
          </w:tcPr>
          <w:p w:rsidR="00000000" w:rsidDel="00000000" w:rsidP="00000000" w:rsidRDefault="00000000" w:rsidRPr="00000000" w14:paraId="0000189D">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Pool Receipts</w:t>
            </w:r>
            <w:r w:rsidDel="00000000" w:rsidR="00000000" w:rsidRPr="00000000">
              <w:rPr>
                <w:rtl w:val="0"/>
              </w:rPr>
            </w:r>
          </w:p>
        </w:tc>
        <w:tc>
          <w:tcPr>
            <w:vAlign w:val="top"/>
          </w:tcPr>
          <w:p w:rsidR="00000000" w:rsidDel="00000000" w:rsidP="00000000" w:rsidRDefault="00000000" w:rsidRPr="00000000" w14:paraId="0000189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9F">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Pool control Account (ExpenseDR: Bank (Asset)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A0">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A Pool Control account in FMS system from the External interfaces under Pool type</w:t>
            </w:r>
            <w:r w:rsidDel="00000000" w:rsidR="00000000" w:rsidRPr="00000000">
              <w:rPr>
                <w:rtl w:val="0"/>
              </w:rPr>
            </w:r>
          </w:p>
          <w:p w:rsidR="00000000" w:rsidDel="00000000" w:rsidP="00000000" w:rsidRDefault="00000000" w:rsidRPr="00000000" w14:paraId="000018A1">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Bank account selected at point of receipting</w:t>
            </w:r>
            <w:r w:rsidDel="00000000" w:rsidR="00000000" w:rsidRPr="00000000">
              <w:rPr>
                <w:rtl w:val="0"/>
              </w:rPr>
            </w:r>
          </w:p>
        </w:tc>
      </w:tr>
      <w:tr>
        <w:trPr>
          <w:trHeight w:val="20" w:hRule="atLeast"/>
        </w:trPr>
        <w:tc>
          <w:tcPr>
            <w:vAlign w:val="top"/>
          </w:tcPr>
          <w:p w:rsidR="00000000" w:rsidDel="00000000" w:rsidP="00000000" w:rsidRDefault="00000000" w:rsidRPr="00000000" w14:paraId="000018A2">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Pool Payments</w:t>
            </w:r>
            <w:r w:rsidDel="00000000" w:rsidR="00000000" w:rsidRPr="00000000">
              <w:rPr>
                <w:rtl w:val="0"/>
              </w:rPr>
            </w:r>
          </w:p>
        </w:tc>
        <w:tc>
          <w:tcPr>
            <w:vAlign w:val="top"/>
          </w:tcPr>
          <w:p w:rsidR="00000000" w:rsidDel="00000000" w:rsidP="00000000" w:rsidRDefault="00000000" w:rsidRPr="00000000" w14:paraId="000018A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A4">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Reversal of receipt above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A5">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r>
          </w:p>
        </w:tc>
      </w:tr>
      <w:tr>
        <w:trPr>
          <w:trHeight w:val="20" w:hRule="atLeast"/>
        </w:trPr>
        <w:tc>
          <w:tcPr>
            <w:vAlign w:val="top"/>
          </w:tcPr>
          <w:p w:rsidR="00000000" w:rsidDel="00000000" w:rsidP="00000000" w:rsidRDefault="00000000" w:rsidRPr="00000000" w14:paraId="000018A6">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Coinsurance Receipts</w:t>
            </w:r>
            <w:r w:rsidDel="00000000" w:rsidR="00000000" w:rsidRPr="00000000">
              <w:rPr>
                <w:rtl w:val="0"/>
              </w:rPr>
            </w:r>
          </w:p>
        </w:tc>
        <w:tc>
          <w:tcPr>
            <w:vAlign w:val="top"/>
          </w:tcPr>
          <w:p w:rsidR="00000000" w:rsidDel="00000000" w:rsidP="00000000" w:rsidRDefault="00000000" w:rsidRPr="00000000" w14:paraId="000018A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A8">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Co-insurers control Account (Expense</w:t>
            </w:r>
            <w:r w:rsidDel="00000000" w:rsidR="00000000" w:rsidRPr="00000000">
              <w:rPr>
                <w:rtl w:val="0"/>
              </w:rPr>
            </w:r>
          </w:p>
          <w:p w:rsidR="00000000" w:rsidDel="00000000" w:rsidP="00000000" w:rsidRDefault="00000000" w:rsidRPr="00000000" w14:paraId="000018A9">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Bank (Asset)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AA">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A Co-insurers Control account in FMS system from the External interfaces under Co-insurers account type</w:t>
            </w:r>
            <w:r w:rsidDel="00000000" w:rsidR="00000000" w:rsidRPr="00000000">
              <w:rPr>
                <w:rtl w:val="0"/>
              </w:rPr>
            </w:r>
          </w:p>
          <w:p w:rsidR="00000000" w:rsidDel="00000000" w:rsidP="00000000" w:rsidRDefault="00000000" w:rsidRPr="00000000" w14:paraId="000018AB">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Bank account selected at point of receipting</w:t>
            </w:r>
            <w:r w:rsidDel="00000000" w:rsidR="00000000" w:rsidRPr="00000000">
              <w:rPr>
                <w:rtl w:val="0"/>
              </w:rPr>
            </w:r>
          </w:p>
        </w:tc>
      </w:tr>
      <w:tr>
        <w:trPr>
          <w:trHeight w:val="20" w:hRule="atLeast"/>
        </w:trPr>
        <w:tc>
          <w:tcPr>
            <w:vAlign w:val="top"/>
          </w:tcPr>
          <w:p w:rsidR="00000000" w:rsidDel="00000000" w:rsidP="00000000" w:rsidRDefault="00000000" w:rsidRPr="00000000" w14:paraId="000018AC">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Coinsurance Payments</w:t>
            </w:r>
            <w:r w:rsidDel="00000000" w:rsidR="00000000" w:rsidRPr="00000000">
              <w:rPr>
                <w:rtl w:val="0"/>
              </w:rPr>
            </w:r>
          </w:p>
        </w:tc>
        <w:tc>
          <w:tcPr>
            <w:vAlign w:val="top"/>
          </w:tcPr>
          <w:p w:rsidR="00000000" w:rsidDel="00000000" w:rsidP="00000000" w:rsidRDefault="00000000" w:rsidRPr="00000000" w14:paraId="000018A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AE">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Reversal of receipt above</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AF">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r>
          </w:p>
        </w:tc>
      </w:tr>
      <w:tr>
        <w:trPr>
          <w:trHeight w:val="20" w:hRule="atLeast"/>
        </w:trPr>
        <w:tc>
          <w:tcPr>
            <w:vAlign w:val="top"/>
          </w:tcPr>
          <w:p w:rsidR="00000000" w:rsidDel="00000000" w:rsidP="00000000" w:rsidRDefault="00000000" w:rsidRPr="00000000" w14:paraId="000018B0">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Commission Payment</w:t>
            </w:r>
            <w:r w:rsidDel="00000000" w:rsidR="00000000" w:rsidRPr="00000000">
              <w:rPr>
                <w:rtl w:val="0"/>
              </w:rPr>
            </w:r>
          </w:p>
        </w:tc>
        <w:tc>
          <w:tcPr>
            <w:vAlign w:val="top"/>
          </w:tcPr>
          <w:p w:rsidR="00000000" w:rsidDel="00000000" w:rsidP="00000000" w:rsidRDefault="00000000" w:rsidRPr="00000000" w14:paraId="000018B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B2">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Account Type control Account</w:t>
            </w:r>
            <w:r w:rsidDel="00000000" w:rsidR="00000000" w:rsidRPr="00000000">
              <w:rPr>
                <w:rtl w:val="0"/>
              </w:rPr>
            </w:r>
          </w:p>
          <w:p w:rsidR="00000000" w:rsidDel="00000000" w:rsidP="00000000" w:rsidRDefault="00000000" w:rsidRPr="00000000" w14:paraId="000018B3">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{Parameterised:</w:t>
            </w:r>
            <w:r w:rsidDel="00000000" w:rsidR="00000000" w:rsidRPr="00000000">
              <w:rPr>
                <w:rtl w:val="0"/>
              </w:rPr>
            </w:r>
          </w:p>
          <w:p w:rsidR="00000000" w:rsidDel="00000000" w:rsidP="00000000" w:rsidRDefault="00000000" w:rsidRPr="00000000" w14:paraId="000018B4">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Commission Payable Accounts (Liability) }</w:t>
            </w:r>
            <w:r w:rsidDel="00000000" w:rsidR="00000000" w:rsidRPr="00000000">
              <w:rPr>
                <w:rtl w:val="0"/>
              </w:rPr>
            </w:r>
          </w:p>
          <w:p w:rsidR="00000000" w:rsidDel="00000000" w:rsidP="00000000" w:rsidRDefault="00000000" w:rsidRPr="00000000" w14:paraId="000018B5">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rtl w:val="0"/>
              </w:rPr>
            </w:r>
          </w:p>
          <w:p w:rsidR="00000000" w:rsidDel="00000000" w:rsidP="00000000" w:rsidRDefault="00000000" w:rsidRPr="00000000" w14:paraId="000018B6">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Bank</w:t>
            </w:r>
            <w:r w:rsidDel="00000000" w:rsidR="00000000" w:rsidRPr="00000000">
              <w:rPr>
                <w:rtl w:val="0"/>
              </w:rPr>
            </w:r>
          </w:p>
        </w:tc>
        <w:tc>
          <w:tcPr>
            <w:vAlign w:val="top"/>
          </w:tcPr>
          <w:p w:rsidR="00000000" w:rsidDel="00000000" w:rsidP="00000000" w:rsidRDefault="00000000" w:rsidRPr="00000000" w14:paraId="000018B7">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A control account in FMS system from the External interfaces under agents, broker, Facultative In and direct account types</w:t>
            </w:r>
            <w:r w:rsidDel="00000000" w:rsidR="00000000" w:rsidRPr="00000000">
              <w:rPr>
                <w:rtl w:val="0"/>
              </w:rPr>
            </w:r>
          </w:p>
          <w:p w:rsidR="00000000" w:rsidDel="00000000" w:rsidP="00000000" w:rsidRDefault="00000000" w:rsidRPr="00000000" w14:paraId="000018B8">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Bank account selected at point of receipting</w:t>
            </w:r>
            <w:r w:rsidDel="00000000" w:rsidR="00000000" w:rsidRPr="00000000">
              <w:rPr>
                <w:rtl w:val="0"/>
              </w:rPr>
            </w:r>
          </w:p>
        </w:tc>
      </w:tr>
      <w:tr>
        <w:trPr>
          <w:trHeight w:val="20" w:hRule="atLeast"/>
        </w:trPr>
        <w:tc>
          <w:tcPr>
            <w:vAlign w:val="top"/>
          </w:tcPr>
          <w:p w:rsidR="00000000" w:rsidDel="00000000" w:rsidP="00000000" w:rsidRDefault="00000000" w:rsidRPr="00000000" w14:paraId="000018B9">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Write – In</w:t>
            </w:r>
            <w:r w:rsidDel="00000000" w:rsidR="00000000" w:rsidRPr="00000000">
              <w:rPr>
                <w:rtl w:val="0"/>
              </w:rPr>
            </w:r>
          </w:p>
        </w:tc>
        <w:tc>
          <w:tcPr>
            <w:vAlign w:val="top"/>
          </w:tcPr>
          <w:p w:rsidR="00000000" w:rsidDel="00000000" w:rsidP="00000000" w:rsidRDefault="00000000" w:rsidRPr="00000000" w14:paraId="000018B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BB">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Account Type control Account (Asset) </w:t>
            </w:r>
            <w:r w:rsidDel="00000000" w:rsidR="00000000" w:rsidRPr="00000000">
              <w:rPr>
                <w:rtl w:val="0"/>
              </w:rPr>
            </w:r>
          </w:p>
          <w:p w:rsidR="00000000" w:rsidDel="00000000" w:rsidP="00000000" w:rsidRDefault="00000000" w:rsidRPr="00000000" w14:paraId="000018BC">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Write - off Accounts in GL (Income) </w:t>
            </w:r>
            <w:r w:rsidDel="00000000" w:rsidR="00000000" w:rsidRPr="00000000">
              <w:rPr>
                <w:rtl w:val="0"/>
              </w:rPr>
            </w:r>
          </w:p>
        </w:tc>
        <w:tc>
          <w:tcPr>
            <w:vAlign w:val="top"/>
          </w:tcPr>
          <w:p w:rsidR="00000000" w:rsidDel="00000000" w:rsidP="00000000" w:rsidRDefault="00000000" w:rsidRPr="00000000" w14:paraId="000018BD">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A control account in FMS system from the External interfaces under agents, broker, Facultative In and direct account types</w:t>
            </w:r>
            <w:r w:rsidDel="00000000" w:rsidR="00000000" w:rsidRPr="00000000">
              <w:rPr>
                <w:rtl w:val="0"/>
              </w:rPr>
            </w:r>
          </w:p>
          <w:p w:rsidR="00000000" w:rsidDel="00000000" w:rsidP="00000000" w:rsidRDefault="00000000" w:rsidRPr="00000000" w14:paraId="000018BE">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Write - off Accounts is specified </w:t>
            </w:r>
            <w:r w:rsidDel="00000000" w:rsidR="00000000" w:rsidRPr="00000000">
              <w:rPr>
                <w:color w:val="000000"/>
                <w:sz w:val="16"/>
                <w:szCs w:val="16"/>
                <w:vertAlign w:val="baseline"/>
                <w:rtl w:val="0"/>
              </w:rPr>
              <w:t xml:space="preserve">is mapped as gl - code</w:t>
            </w:r>
            <w:r w:rsidDel="00000000" w:rsidR="00000000" w:rsidRPr="00000000">
              <w:rPr>
                <w:color w:val="000000"/>
                <w:sz w:val="20"/>
                <w:szCs w:val="20"/>
                <w:vertAlign w:val="baseline"/>
                <w:rtl w:val="0"/>
              </w:rPr>
              <w:t xml:space="preserve"> (</w:t>
            </w:r>
            <w:r w:rsidDel="00000000" w:rsidR="00000000" w:rsidRPr="00000000">
              <w:rPr>
                <w:color w:val="000000"/>
                <w:sz w:val="16"/>
                <w:szCs w:val="16"/>
                <w:vertAlign w:val="baseline"/>
                <w:rtl w:val="0"/>
              </w:rPr>
              <w:t xml:space="preserve">GL Account) </w:t>
            </w:r>
            <w:r w:rsidDel="00000000" w:rsidR="00000000" w:rsidRPr="00000000">
              <w:rPr>
                <w:rtl w:val="0"/>
              </w:rPr>
            </w:r>
          </w:p>
        </w:tc>
      </w:tr>
      <w:tr>
        <w:trPr>
          <w:trHeight w:val="1080" w:hRule="atLeast"/>
        </w:trPr>
        <w:tc>
          <w:tcPr>
            <w:vAlign w:val="top"/>
          </w:tcPr>
          <w:p w:rsidR="00000000" w:rsidDel="00000000" w:rsidP="00000000" w:rsidRDefault="00000000" w:rsidRPr="00000000" w14:paraId="000018BF">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Write Offs</w:t>
            </w:r>
            <w:r w:rsidDel="00000000" w:rsidR="00000000" w:rsidRPr="00000000">
              <w:rPr>
                <w:rtl w:val="0"/>
              </w:rPr>
            </w:r>
          </w:p>
        </w:tc>
        <w:tc>
          <w:tcPr>
            <w:vAlign w:val="top"/>
          </w:tcPr>
          <w:p w:rsidR="00000000" w:rsidDel="00000000" w:rsidP="00000000" w:rsidRDefault="00000000" w:rsidRPr="00000000" w14:paraId="000018C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C1">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CR: Account Type control Account (Asset) </w:t>
            </w:r>
            <w:r w:rsidDel="00000000" w:rsidR="00000000" w:rsidRPr="00000000">
              <w:rPr>
                <w:rtl w:val="0"/>
              </w:rPr>
            </w:r>
          </w:p>
          <w:p w:rsidR="00000000" w:rsidDel="00000000" w:rsidP="00000000" w:rsidRDefault="00000000" w:rsidRPr="00000000" w14:paraId="000018C2">
            <w:pPr>
              <w:pBdr>
                <w:top w:space="0" w:sz="0" w:val="nil"/>
                <w:left w:space="0" w:sz="0" w:val="nil"/>
                <w:bottom w:space="0" w:sz="0" w:val="nil"/>
                <w:right w:space="0" w:sz="0" w:val="nil"/>
                <w:between w:space="0" w:sz="0" w:val="nil"/>
              </w:pBdr>
              <w:shd w:fill="auto" w:val="clear"/>
              <w:ind w:left="296" w:hanging="296"/>
              <w:jc w:val="both"/>
              <w:rPr/>
            </w:pPr>
            <w:r w:rsidDel="00000000" w:rsidR="00000000" w:rsidRPr="00000000">
              <w:rPr>
                <w:sz w:val="16"/>
                <w:szCs w:val="16"/>
                <w:vertAlign w:val="baseline"/>
                <w:rtl w:val="0"/>
              </w:rPr>
              <w:t xml:space="preserve">DR: Write - off Accounts in GL (Expense) </w:t>
            </w:r>
            <w:r w:rsidDel="00000000" w:rsidR="00000000" w:rsidRPr="00000000">
              <w:rPr>
                <w:rtl w:val="0"/>
              </w:rPr>
            </w:r>
          </w:p>
        </w:tc>
        <w:tc>
          <w:tcPr>
            <w:vAlign w:val="top"/>
          </w:tcPr>
          <w:p w:rsidR="00000000" w:rsidDel="00000000" w:rsidP="00000000" w:rsidRDefault="00000000" w:rsidRPr="00000000" w14:paraId="000018C3">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A control account in FMS system from the External interfaces under agents, broker, Facultative In and direct account types</w:t>
            </w:r>
            <w:r w:rsidDel="00000000" w:rsidR="00000000" w:rsidRPr="00000000">
              <w:rPr>
                <w:rtl w:val="0"/>
              </w:rPr>
            </w:r>
          </w:p>
          <w:p w:rsidR="00000000" w:rsidDel="00000000" w:rsidP="00000000" w:rsidRDefault="00000000" w:rsidRPr="00000000" w14:paraId="000018C4">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Write - off Accounts is specified </w:t>
            </w:r>
            <w:r w:rsidDel="00000000" w:rsidR="00000000" w:rsidRPr="00000000">
              <w:rPr>
                <w:color w:val="000000"/>
                <w:sz w:val="16"/>
                <w:szCs w:val="16"/>
                <w:vertAlign w:val="baseline"/>
                <w:rtl w:val="0"/>
              </w:rPr>
              <w:t xml:space="preserve">is mapped as gl - code</w:t>
            </w:r>
            <w:r w:rsidDel="00000000" w:rsidR="00000000" w:rsidRPr="00000000">
              <w:rPr>
                <w:color w:val="000000"/>
                <w:sz w:val="20"/>
                <w:szCs w:val="20"/>
                <w:vertAlign w:val="baseline"/>
                <w:rtl w:val="0"/>
              </w:rPr>
              <w:t xml:space="preserve"> (</w:t>
            </w:r>
            <w:r w:rsidDel="00000000" w:rsidR="00000000" w:rsidRPr="00000000">
              <w:rPr>
                <w:color w:val="000000"/>
                <w:sz w:val="16"/>
                <w:szCs w:val="16"/>
                <w:vertAlign w:val="baseline"/>
                <w:rtl w:val="0"/>
              </w:rPr>
              <w:t xml:space="preserve">GL Account) </w:t>
            </w:r>
            <w:r w:rsidDel="00000000" w:rsidR="00000000" w:rsidRPr="00000000">
              <w:rPr>
                <w:rtl w:val="0"/>
              </w:rPr>
            </w:r>
          </w:p>
        </w:tc>
      </w:tr>
      <w:tr>
        <w:trPr>
          <w:trHeight w:val="20" w:hRule="atLeast"/>
        </w:trPr>
        <w:tc>
          <w:tcPr>
            <w:vAlign w:val="top"/>
          </w:tcPr>
          <w:p w:rsidR="00000000" w:rsidDel="00000000" w:rsidP="00000000" w:rsidRDefault="00000000" w:rsidRPr="00000000" w14:paraId="000018C5">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Survey &amp; Valuation Fees</w:t>
            </w:r>
            <w:r w:rsidDel="00000000" w:rsidR="00000000" w:rsidRPr="00000000">
              <w:rPr>
                <w:rtl w:val="0"/>
              </w:rPr>
            </w:r>
          </w:p>
        </w:tc>
        <w:tc>
          <w:tcPr>
            <w:vAlign w:val="top"/>
          </w:tcPr>
          <w:p w:rsidR="00000000" w:rsidDel="00000000" w:rsidP="00000000" w:rsidRDefault="00000000" w:rsidRPr="00000000" w14:paraId="000018C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C7">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CR: Bank</w:t>
            </w:r>
            <w:r w:rsidDel="00000000" w:rsidR="00000000" w:rsidRPr="00000000">
              <w:rPr>
                <w:rtl w:val="0"/>
              </w:rPr>
            </w:r>
          </w:p>
          <w:p w:rsidR="00000000" w:rsidDel="00000000" w:rsidP="00000000" w:rsidRDefault="00000000" w:rsidRPr="00000000" w14:paraId="000018C8">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DR: Valuation Expense (Expense) </w:t>
            </w:r>
            <w:r w:rsidDel="00000000" w:rsidR="00000000" w:rsidRPr="00000000">
              <w:rPr>
                <w:rtl w:val="0"/>
              </w:rPr>
            </w:r>
          </w:p>
        </w:tc>
        <w:tc>
          <w:tcPr>
            <w:vAlign w:val="top"/>
          </w:tcPr>
          <w:p w:rsidR="00000000" w:rsidDel="00000000" w:rsidP="00000000" w:rsidRDefault="00000000" w:rsidRPr="00000000" w14:paraId="000018C9">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Valuation account is mapped as gl - code (GL Account) </w:t>
            </w:r>
            <w:r w:rsidDel="00000000" w:rsidR="00000000" w:rsidRPr="00000000">
              <w:rPr>
                <w:rtl w:val="0"/>
              </w:rPr>
            </w:r>
          </w:p>
          <w:p w:rsidR="00000000" w:rsidDel="00000000" w:rsidP="00000000" w:rsidRDefault="00000000" w:rsidRPr="00000000" w14:paraId="000018CA">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Bank account is mapped in FMS system from the External interfaces screen as trans type SUR under the GIS system. </w:t>
            </w:r>
            <w:r w:rsidDel="00000000" w:rsidR="00000000" w:rsidRPr="00000000">
              <w:rPr>
                <w:rtl w:val="0"/>
              </w:rPr>
            </w:r>
          </w:p>
          <w:p w:rsidR="00000000" w:rsidDel="00000000" w:rsidP="00000000" w:rsidRDefault="00000000" w:rsidRPr="00000000" w14:paraId="000018CB">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r>
          </w:p>
        </w:tc>
      </w:tr>
      <w:tr>
        <w:trPr>
          <w:trHeight w:val="20" w:hRule="atLeast"/>
        </w:trPr>
        <w:tc>
          <w:tcPr>
            <w:vAlign w:val="top"/>
          </w:tcPr>
          <w:p w:rsidR="00000000" w:rsidDel="00000000" w:rsidP="00000000" w:rsidRDefault="00000000" w:rsidRPr="00000000" w14:paraId="000018CC">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Un - Earned Premium Reserves (UPR) </w:t>
            </w:r>
            <w:r w:rsidDel="00000000" w:rsidR="00000000" w:rsidRPr="00000000">
              <w:rPr>
                <w:rtl w:val="0"/>
              </w:rPr>
            </w:r>
          </w:p>
        </w:tc>
        <w:tc>
          <w:tcPr>
            <w:vAlign w:val="top"/>
          </w:tcPr>
          <w:p w:rsidR="00000000" w:rsidDel="00000000" w:rsidP="00000000" w:rsidRDefault="00000000" w:rsidRPr="00000000" w14:paraId="000018CD">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Gross UPR</w:t>
            </w:r>
            <w:r w:rsidDel="00000000" w:rsidR="00000000" w:rsidRPr="00000000">
              <w:rPr>
                <w:rtl w:val="0"/>
              </w:rPr>
            </w:r>
          </w:p>
        </w:tc>
        <w:tc>
          <w:tcPr>
            <w:vAlign w:val="top"/>
          </w:tcPr>
          <w:p w:rsidR="00000000" w:rsidDel="00000000" w:rsidP="00000000" w:rsidRDefault="00000000" w:rsidRPr="00000000" w14:paraId="000018CE">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DR: UPR expense account (Expense) </w:t>
            </w:r>
            <w:r w:rsidDel="00000000" w:rsidR="00000000" w:rsidRPr="00000000">
              <w:rPr>
                <w:rtl w:val="0"/>
              </w:rPr>
            </w:r>
          </w:p>
          <w:p w:rsidR="00000000" w:rsidDel="00000000" w:rsidP="00000000" w:rsidRDefault="00000000" w:rsidRPr="00000000" w14:paraId="000018CF">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CR:</w:t>
            </w:r>
            <w:r w:rsidDel="00000000" w:rsidR="00000000" w:rsidRPr="00000000">
              <w:rPr>
                <w:vertAlign w:val="baseline"/>
                <w:rtl w:val="0"/>
              </w:rPr>
              <w:t xml:space="preserve"> </w:t>
            </w:r>
            <w:r w:rsidDel="00000000" w:rsidR="00000000" w:rsidRPr="00000000">
              <w:rPr>
                <w:sz w:val="16"/>
                <w:szCs w:val="16"/>
                <w:vertAlign w:val="baseline"/>
                <w:rtl w:val="0"/>
              </w:rPr>
              <w:t xml:space="preserve">UPR liability account (Liability) </w:t>
            </w:r>
            <w:r w:rsidDel="00000000" w:rsidR="00000000" w:rsidRPr="00000000">
              <w:rPr>
                <w:rtl w:val="0"/>
              </w:rPr>
            </w:r>
          </w:p>
          <w:p w:rsidR="00000000" w:rsidDel="00000000" w:rsidP="00000000" w:rsidRDefault="00000000" w:rsidRPr="00000000" w14:paraId="000018D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D1">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UPR expense account is mapped as gl - code </w:t>
            </w:r>
            <w:r w:rsidDel="00000000" w:rsidR="00000000" w:rsidRPr="00000000">
              <w:rPr>
                <w:rtl w:val="0"/>
              </w:rPr>
            </w:r>
          </w:p>
          <w:p w:rsidR="00000000" w:rsidDel="00000000" w:rsidP="00000000" w:rsidRDefault="00000000" w:rsidRPr="00000000" w14:paraId="000018D2">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UPR liability </w:t>
            </w:r>
            <w:r w:rsidDel="00000000" w:rsidR="00000000" w:rsidRPr="00000000">
              <w:rPr>
                <w:color w:val="000000"/>
                <w:sz w:val="16"/>
                <w:szCs w:val="16"/>
                <w:vertAlign w:val="baseline"/>
                <w:rtl w:val="0"/>
              </w:rPr>
              <w:t xml:space="preserve">Account </w:t>
            </w:r>
            <w:r w:rsidDel="00000000" w:rsidR="00000000" w:rsidRPr="00000000">
              <w:rPr>
                <w:sz w:val="16"/>
                <w:szCs w:val="16"/>
                <w:vertAlign w:val="baseline"/>
                <w:rtl w:val="0"/>
              </w:rPr>
              <w:t xml:space="preserve">is mapped as a contra account</w:t>
            </w:r>
            <w:r w:rsidDel="00000000" w:rsidR="00000000" w:rsidRPr="00000000">
              <w:rPr>
                <w:rtl w:val="0"/>
              </w:rPr>
            </w:r>
          </w:p>
        </w:tc>
      </w:tr>
      <w:tr>
        <w:trPr>
          <w:trHeight w:val="20" w:hRule="atLeast"/>
        </w:trPr>
        <w:tc>
          <w:tcPr>
            <w:vAlign w:val="top"/>
          </w:tcPr>
          <w:p w:rsidR="00000000" w:rsidDel="00000000" w:rsidP="00000000" w:rsidRDefault="00000000" w:rsidRPr="00000000" w14:paraId="000018D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D4">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Facultative in UPR</w:t>
            </w:r>
            <w:r w:rsidDel="00000000" w:rsidR="00000000" w:rsidRPr="00000000">
              <w:rPr>
                <w:rtl w:val="0"/>
              </w:rPr>
            </w:r>
          </w:p>
        </w:tc>
        <w:tc>
          <w:tcPr>
            <w:vAlign w:val="top"/>
          </w:tcPr>
          <w:p w:rsidR="00000000" w:rsidDel="00000000" w:rsidP="00000000" w:rsidRDefault="00000000" w:rsidRPr="00000000" w14:paraId="000018D5">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DR:UPR Facre in expense account (Expense) </w:t>
            </w:r>
            <w:r w:rsidDel="00000000" w:rsidR="00000000" w:rsidRPr="00000000">
              <w:rPr>
                <w:rtl w:val="0"/>
              </w:rPr>
            </w:r>
          </w:p>
          <w:p w:rsidR="00000000" w:rsidDel="00000000" w:rsidP="00000000" w:rsidRDefault="00000000" w:rsidRPr="00000000" w14:paraId="000018D6">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CR: UPR Facre in liability account (Liability) </w:t>
            </w:r>
            <w:r w:rsidDel="00000000" w:rsidR="00000000" w:rsidRPr="00000000">
              <w:rPr>
                <w:rtl w:val="0"/>
              </w:rPr>
            </w:r>
          </w:p>
          <w:p w:rsidR="00000000" w:rsidDel="00000000" w:rsidP="00000000" w:rsidRDefault="00000000" w:rsidRPr="00000000" w14:paraId="000018D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D8">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UPR Facre in expense account is mapped as gl - code </w:t>
            </w:r>
            <w:r w:rsidDel="00000000" w:rsidR="00000000" w:rsidRPr="00000000">
              <w:rPr>
                <w:rtl w:val="0"/>
              </w:rPr>
            </w:r>
          </w:p>
          <w:p w:rsidR="00000000" w:rsidDel="00000000" w:rsidP="00000000" w:rsidRDefault="00000000" w:rsidRPr="00000000" w14:paraId="000018D9">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UPR Facre in liability account</w:t>
            </w:r>
            <w:r w:rsidDel="00000000" w:rsidR="00000000" w:rsidRPr="00000000">
              <w:rPr>
                <w:color w:val="000000"/>
                <w:sz w:val="16"/>
                <w:szCs w:val="16"/>
                <w:vertAlign w:val="baseline"/>
                <w:rtl w:val="0"/>
              </w:rPr>
              <w:t xml:space="preserve"> </w:t>
            </w:r>
            <w:r w:rsidDel="00000000" w:rsidR="00000000" w:rsidRPr="00000000">
              <w:rPr>
                <w:sz w:val="16"/>
                <w:szCs w:val="16"/>
                <w:vertAlign w:val="baseline"/>
                <w:rtl w:val="0"/>
              </w:rPr>
              <w:t xml:space="preserve">is mapped as a contra account</w:t>
            </w:r>
            <w:r w:rsidDel="00000000" w:rsidR="00000000" w:rsidRPr="00000000">
              <w:rPr>
                <w:rtl w:val="0"/>
              </w:rPr>
            </w:r>
          </w:p>
        </w:tc>
      </w:tr>
      <w:tr>
        <w:trPr>
          <w:trHeight w:val="20" w:hRule="atLeast"/>
        </w:trPr>
        <w:tc>
          <w:tcPr>
            <w:vAlign w:val="top"/>
          </w:tcPr>
          <w:p w:rsidR="00000000" w:rsidDel="00000000" w:rsidP="00000000" w:rsidRDefault="00000000" w:rsidRPr="00000000" w14:paraId="000018D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DB">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Treaty UPR</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DC">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DR: UPR treaty liability account (Liability) </w:t>
            </w:r>
            <w:r w:rsidDel="00000000" w:rsidR="00000000" w:rsidRPr="00000000">
              <w:rPr>
                <w:rtl w:val="0"/>
              </w:rPr>
            </w:r>
          </w:p>
          <w:p w:rsidR="00000000" w:rsidDel="00000000" w:rsidP="00000000" w:rsidRDefault="00000000" w:rsidRPr="00000000" w14:paraId="000018DD">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 CR: UPR treaty expense account (Expense) </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18DE">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UPR treaty liability account</w:t>
            </w:r>
            <w:r w:rsidDel="00000000" w:rsidR="00000000" w:rsidRPr="00000000">
              <w:rPr>
                <w:rtl w:val="0"/>
              </w:rPr>
            </w:r>
          </w:p>
          <w:p w:rsidR="00000000" w:rsidDel="00000000" w:rsidP="00000000" w:rsidRDefault="00000000" w:rsidRPr="00000000" w14:paraId="000018DF">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color w:val="000000"/>
                <w:sz w:val="16"/>
                <w:szCs w:val="16"/>
                <w:vertAlign w:val="baseline"/>
                <w:rtl w:val="0"/>
              </w:rPr>
              <w:t xml:space="preserve"> Account </w:t>
            </w:r>
            <w:r w:rsidDel="00000000" w:rsidR="00000000" w:rsidRPr="00000000">
              <w:rPr>
                <w:sz w:val="16"/>
                <w:szCs w:val="16"/>
                <w:vertAlign w:val="baseline"/>
                <w:rtl w:val="0"/>
              </w:rPr>
              <w:t xml:space="preserve">is mapped as a gl account</w:t>
            </w:r>
            <w:r w:rsidDel="00000000" w:rsidR="00000000" w:rsidRPr="00000000">
              <w:rPr>
                <w:rtl w:val="0"/>
              </w:rPr>
            </w:r>
          </w:p>
          <w:p w:rsidR="00000000" w:rsidDel="00000000" w:rsidP="00000000" w:rsidRDefault="00000000" w:rsidRPr="00000000" w14:paraId="000018E0">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UPR treaty expense </w:t>
            </w:r>
            <w:r w:rsidDel="00000000" w:rsidR="00000000" w:rsidRPr="00000000">
              <w:rPr>
                <w:color w:val="000000"/>
                <w:sz w:val="16"/>
                <w:szCs w:val="16"/>
                <w:vertAlign w:val="baseline"/>
                <w:rtl w:val="0"/>
              </w:rPr>
              <w:t xml:space="preserve">Account </w:t>
            </w:r>
            <w:r w:rsidDel="00000000" w:rsidR="00000000" w:rsidRPr="00000000">
              <w:rPr>
                <w:sz w:val="16"/>
                <w:szCs w:val="16"/>
                <w:vertAlign w:val="baseline"/>
                <w:rtl w:val="0"/>
              </w:rPr>
              <w:t xml:space="preserve">is mapped as a contra account</w:t>
            </w:r>
            <w:r w:rsidDel="00000000" w:rsidR="00000000" w:rsidRPr="00000000">
              <w:rPr>
                <w:rtl w:val="0"/>
              </w:rPr>
            </w:r>
          </w:p>
        </w:tc>
      </w:tr>
      <w:tr>
        <w:trPr>
          <w:trHeight w:val="20" w:hRule="atLeast"/>
        </w:trPr>
        <w:tc>
          <w:tcPr>
            <w:vAlign w:val="top"/>
          </w:tcPr>
          <w:p w:rsidR="00000000" w:rsidDel="00000000" w:rsidP="00000000" w:rsidRDefault="00000000" w:rsidRPr="00000000" w14:paraId="000018E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E2">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Facultative out UPR</w:t>
            </w:r>
            <w:r w:rsidDel="00000000" w:rsidR="00000000" w:rsidRPr="00000000">
              <w:rPr>
                <w:rtl w:val="0"/>
              </w:rPr>
            </w:r>
          </w:p>
        </w:tc>
        <w:tc>
          <w:tcPr>
            <w:vAlign w:val="top"/>
          </w:tcPr>
          <w:p w:rsidR="00000000" w:rsidDel="00000000" w:rsidP="00000000" w:rsidRDefault="00000000" w:rsidRPr="00000000" w14:paraId="000018E3">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DR: UPR facre out liability (Liability) </w:t>
            </w:r>
            <w:r w:rsidDel="00000000" w:rsidR="00000000" w:rsidRPr="00000000">
              <w:rPr>
                <w:rtl w:val="0"/>
              </w:rPr>
            </w:r>
          </w:p>
          <w:p w:rsidR="00000000" w:rsidDel="00000000" w:rsidP="00000000" w:rsidRDefault="00000000" w:rsidRPr="00000000" w14:paraId="000018E4">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CR :UPR Facre out expense account (Expense) </w:t>
            </w:r>
            <w:r w:rsidDel="00000000" w:rsidR="00000000" w:rsidRPr="00000000">
              <w:rPr>
                <w:rtl w:val="0"/>
              </w:rPr>
            </w:r>
          </w:p>
        </w:tc>
        <w:tc>
          <w:tcPr>
            <w:vAlign w:val="top"/>
          </w:tcPr>
          <w:p w:rsidR="00000000" w:rsidDel="00000000" w:rsidP="00000000" w:rsidRDefault="00000000" w:rsidRPr="00000000" w14:paraId="000018E5">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UPR facre out liability is mapped as gl code</w:t>
            </w:r>
            <w:r w:rsidDel="00000000" w:rsidR="00000000" w:rsidRPr="00000000">
              <w:rPr>
                <w:rtl w:val="0"/>
              </w:rPr>
            </w:r>
          </w:p>
          <w:p w:rsidR="00000000" w:rsidDel="00000000" w:rsidP="00000000" w:rsidRDefault="00000000" w:rsidRPr="00000000" w14:paraId="000018E6">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Facre out expense account is mapped as a contra account</w:t>
            </w:r>
            <w:r w:rsidDel="00000000" w:rsidR="00000000" w:rsidRPr="00000000">
              <w:rPr>
                <w:rtl w:val="0"/>
              </w:rPr>
            </w:r>
          </w:p>
        </w:tc>
      </w:tr>
      <w:tr>
        <w:trPr>
          <w:trHeight w:val="20" w:hRule="atLeast"/>
        </w:trPr>
        <w:tc>
          <w:tcPr>
            <w:vAlign w:val="top"/>
          </w:tcPr>
          <w:p w:rsidR="00000000" w:rsidDel="00000000" w:rsidP="00000000" w:rsidRDefault="00000000" w:rsidRPr="00000000" w14:paraId="000018E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E8">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Pool UPR</w:t>
            </w:r>
            <w:r w:rsidDel="00000000" w:rsidR="00000000" w:rsidRPr="00000000">
              <w:rPr>
                <w:rtl w:val="0"/>
              </w:rPr>
            </w:r>
          </w:p>
        </w:tc>
        <w:tc>
          <w:tcPr>
            <w:vAlign w:val="top"/>
          </w:tcPr>
          <w:p w:rsidR="00000000" w:rsidDel="00000000" w:rsidP="00000000" w:rsidRDefault="00000000" w:rsidRPr="00000000" w14:paraId="000018E9">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DR:UPR pool liability account (Liability) </w:t>
            </w:r>
            <w:r w:rsidDel="00000000" w:rsidR="00000000" w:rsidRPr="00000000">
              <w:rPr>
                <w:rtl w:val="0"/>
              </w:rPr>
            </w:r>
          </w:p>
          <w:p w:rsidR="00000000" w:rsidDel="00000000" w:rsidP="00000000" w:rsidRDefault="00000000" w:rsidRPr="00000000" w14:paraId="000018EA">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CR:UPR Pool expense account (Expense) </w:t>
            </w:r>
            <w:r w:rsidDel="00000000" w:rsidR="00000000" w:rsidRPr="00000000">
              <w:rPr>
                <w:rtl w:val="0"/>
              </w:rPr>
            </w:r>
          </w:p>
        </w:tc>
        <w:tc>
          <w:tcPr>
            <w:vAlign w:val="top"/>
          </w:tcPr>
          <w:p w:rsidR="00000000" w:rsidDel="00000000" w:rsidP="00000000" w:rsidRDefault="00000000" w:rsidRPr="00000000" w14:paraId="000018EB">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UPR pool liability account is mapped as gl code</w:t>
            </w:r>
            <w:r w:rsidDel="00000000" w:rsidR="00000000" w:rsidRPr="00000000">
              <w:rPr>
                <w:rtl w:val="0"/>
              </w:rPr>
            </w:r>
          </w:p>
          <w:p w:rsidR="00000000" w:rsidDel="00000000" w:rsidP="00000000" w:rsidRDefault="00000000" w:rsidRPr="00000000" w14:paraId="000018EC">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UPR Pool expense account is mapped as contra account</w:t>
            </w:r>
            <w:r w:rsidDel="00000000" w:rsidR="00000000" w:rsidRPr="00000000">
              <w:rPr>
                <w:rtl w:val="0"/>
              </w:rPr>
            </w:r>
          </w:p>
        </w:tc>
      </w:tr>
      <w:tr>
        <w:trPr>
          <w:trHeight w:val="20" w:hRule="atLeast"/>
        </w:trPr>
        <w:tc>
          <w:tcPr>
            <w:vAlign w:val="top"/>
          </w:tcPr>
          <w:p w:rsidR="00000000" w:rsidDel="00000000" w:rsidP="00000000" w:rsidRDefault="00000000" w:rsidRPr="00000000" w14:paraId="000018ED">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Un - Earned Commission (UCR) </w:t>
            </w:r>
            <w:r w:rsidDel="00000000" w:rsidR="00000000" w:rsidRPr="00000000">
              <w:rPr>
                <w:rtl w:val="0"/>
              </w:rPr>
            </w:r>
          </w:p>
        </w:tc>
        <w:tc>
          <w:tcPr>
            <w:vAlign w:val="top"/>
          </w:tcPr>
          <w:p w:rsidR="00000000" w:rsidDel="00000000" w:rsidP="00000000" w:rsidRDefault="00000000" w:rsidRPr="00000000" w14:paraId="000018EE">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Gross UCR</w:t>
            </w:r>
            <w:r w:rsidDel="00000000" w:rsidR="00000000" w:rsidRPr="00000000">
              <w:rPr>
                <w:rtl w:val="0"/>
              </w:rPr>
            </w:r>
          </w:p>
        </w:tc>
        <w:tc>
          <w:tcPr>
            <w:vAlign w:val="top"/>
          </w:tcPr>
          <w:p w:rsidR="00000000" w:rsidDel="00000000" w:rsidP="00000000" w:rsidRDefault="00000000" w:rsidRPr="00000000" w14:paraId="000018EF">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DR: UCR liability account (Liability) </w:t>
            </w:r>
            <w:r w:rsidDel="00000000" w:rsidR="00000000" w:rsidRPr="00000000">
              <w:rPr>
                <w:rtl w:val="0"/>
              </w:rPr>
            </w:r>
          </w:p>
          <w:p w:rsidR="00000000" w:rsidDel="00000000" w:rsidP="00000000" w:rsidRDefault="00000000" w:rsidRPr="00000000" w14:paraId="000018F0">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CR: UCR expense account (Liability) </w:t>
            </w:r>
            <w:r w:rsidDel="00000000" w:rsidR="00000000" w:rsidRPr="00000000">
              <w:rPr>
                <w:rtl w:val="0"/>
              </w:rPr>
            </w:r>
          </w:p>
        </w:tc>
        <w:tc>
          <w:tcPr>
            <w:vAlign w:val="top"/>
          </w:tcPr>
          <w:p w:rsidR="00000000" w:rsidDel="00000000" w:rsidP="00000000" w:rsidRDefault="00000000" w:rsidRPr="00000000" w14:paraId="000018F1">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UCR liability account is mapped as gl code</w:t>
            </w:r>
            <w:r w:rsidDel="00000000" w:rsidR="00000000" w:rsidRPr="00000000">
              <w:rPr>
                <w:rtl w:val="0"/>
              </w:rPr>
            </w:r>
          </w:p>
          <w:p w:rsidR="00000000" w:rsidDel="00000000" w:rsidP="00000000" w:rsidRDefault="00000000" w:rsidRPr="00000000" w14:paraId="000018F2">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UCR expense account is mapped as the contra account</w:t>
            </w:r>
            <w:r w:rsidDel="00000000" w:rsidR="00000000" w:rsidRPr="00000000">
              <w:rPr>
                <w:rtl w:val="0"/>
              </w:rPr>
            </w:r>
          </w:p>
        </w:tc>
      </w:tr>
      <w:tr>
        <w:trPr>
          <w:trHeight w:val="20" w:hRule="atLeast"/>
        </w:trPr>
        <w:tc>
          <w:tcPr>
            <w:vAlign w:val="top"/>
          </w:tcPr>
          <w:p w:rsidR="00000000" w:rsidDel="00000000" w:rsidP="00000000" w:rsidRDefault="00000000" w:rsidRPr="00000000" w14:paraId="000018F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F4">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Facultative in UCR </w:t>
            </w:r>
            <w:r w:rsidDel="00000000" w:rsidR="00000000" w:rsidRPr="00000000">
              <w:rPr>
                <w:rtl w:val="0"/>
              </w:rPr>
            </w:r>
          </w:p>
        </w:tc>
        <w:tc>
          <w:tcPr>
            <w:vAlign w:val="top"/>
          </w:tcPr>
          <w:p w:rsidR="00000000" w:rsidDel="00000000" w:rsidP="00000000" w:rsidRDefault="00000000" w:rsidRPr="00000000" w14:paraId="000018F5">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DR: UCR Facre in liability account (Liability) </w:t>
            </w:r>
            <w:r w:rsidDel="00000000" w:rsidR="00000000" w:rsidRPr="00000000">
              <w:rPr>
                <w:rtl w:val="0"/>
              </w:rPr>
            </w:r>
          </w:p>
          <w:p w:rsidR="00000000" w:rsidDel="00000000" w:rsidP="00000000" w:rsidRDefault="00000000" w:rsidRPr="00000000" w14:paraId="000018F6">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CR: UCR facre in expense account (Expense) </w:t>
            </w:r>
            <w:r w:rsidDel="00000000" w:rsidR="00000000" w:rsidRPr="00000000">
              <w:rPr>
                <w:rtl w:val="0"/>
              </w:rPr>
            </w:r>
          </w:p>
        </w:tc>
        <w:tc>
          <w:tcPr>
            <w:vAlign w:val="top"/>
          </w:tcPr>
          <w:p w:rsidR="00000000" w:rsidDel="00000000" w:rsidP="00000000" w:rsidRDefault="00000000" w:rsidRPr="00000000" w14:paraId="000018F7">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UCR Facre in liability account is mapped as gl code</w:t>
            </w:r>
            <w:r w:rsidDel="00000000" w:rsidR="00000000" w:rsidRPr="00000000">
              <w:rPr>
                <w:rtl w:val="0"/>
              </w:rPr>
            </w:r>
          </w:p>
          <w:p w:rsidR="00000000" w:rsidDel="00000000" w:rsidP="00000000" w:rsidRDefault="00000000" w:rsidRPr="00000000" w14:paraId="000018F8">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UCR Facre in expense account is mapped as a contra account</w:t>
            </w:r>
            <w:r w:rsidDel="00000000" w:rsidR="00000000" w:rsidRPr="00000000">
              <w:rPr>
                <w:rtl w:val="0"/>
              </w:rPr>
            </w:r>
          </w:p>
        </w:tc>
      </w:tr>
      <w:tr>
        <w:trPr>
          <w:trHeight w:val="20" w:hRule="atLeast"/>
        </w:trPr>
        <w:tc>
          <w:tcPr>
            <w:vAlign w:val="top"/>
          </w:tcPr>
          <w:p w:rsidR="00000000" w:rsidDel="00000000" w:rsidP="00000000" w:rsidRDefault="00000000" w:rsidRPr="00000000" w14:paraId="000018F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8FA">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Facre out UCR</w:t>
            </w:r>
            <w:r w:rsidDel="00000000" w:rsidR="00000000" w:rsidRPr="00000000">
              <w:rPr>
                <w:rtl w:val="0"/>
              </w:rPr>
            </w:r>
          </w:p>
        </w:tc>
        <w:tc>
          <w:tcPr>
            <w:vAlign w:val="top"/>
          </w:tcPr>
          <w:p w:rsidR="00000000" w:rsidDel="00000000" w:rsidP="00000000" w:rsidRDefault="00000000" w:rsidRPr="00000000" w14:paraId="000018FB">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DR:UCR Facre out expense account (Expense) </w:t>
            </w:r>
            <w:r w:rsidDel="00000000" w:rsidR="00000000" w:rsidRPr="00000000">
              <w:rPr>
                <w:rtl w:val="0"/>
              </w:rPr>
            </w:r>
          </w:p>
          <w:p w:rsidR="00000000" w:rsidDel="00000000" w:rsidP="00000000" w:rsidRDefault="00000000" w:rsidRPr="00000000" w14:paraId="000018FC">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CR:UCR Facre out liability account (Liability) </w:t>
            </w:r>
            <w:r w:rsidDel="00000000" w:rsidR="00000000" w:rsidRPr="00000000">
              <w:rPr>
                <w:rtl w:val="0"/>
              </w:rPr>
            </w:r>
          </w:p>
        </w:tc>
        <w:tc>
          <w:tcPr>
            <w:vAlign w:val="top"/>
          </w:tcPr>
          <w:p w:rsidR="00000000" w:rsidDel="00000000" w:rsidP="00000000" w:rsidRDefault="00000000" w:rsidRPr="00000000" w14:paraId="000018FD">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UCR Facre in expense account is mapped as gl code</w:t>
            </w:r>
            <w:r w:rsidDel="00000000" w:rsidR="00000000" w:rsidRPr="00000000">
              <w:rPr>
                <w:rtl w:val="0"/>
              </w:rPr>
            </w:r>
          </w:p>
          <w:p w:rsidR="00000000" w:rsidDel="00000000" w:rsidP="00000000" w:rsidRDefault="00000000" w:rsidRPr="00000000" w14:paraId="000018FE">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UCR Facre in liability account is mapped as a contra account</w:t>
            </w:r>
            <w:r w:rsidDel="00000000" w:rsidR="00000000" w:rsidRPr="00000000">
              <w:rPr>
                <w:rtl w:val="0"/>
              </w:rPr>
            </w:r>
          </w:p>
        </w:tc>
      </w:tr>
      <w:tr>
        <w:trPr>
          <w:trHeight w:val="20" w:hRule="atLeast"/>
        </w:trPr>
        <w:tc>
          <w:tcPr>
            <w:vAlign w:val="top"/>
          </w:tcPr>
          <w:p w:rsidR="00000000" w:rsidDel="00000000" w:rsidP="00000000" w:rsidRDefault="00000000" w:rsidRPr="00000000" w14:paraId="000018F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00">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Treaty UCR</w:t>
            </w:r>
            <w:r w:rsidDel="00000000" w:rsidR="00000000" w:rsidRPr="00000000">
              <w:rPr>
                <w:rtl w:val="0"/>
              </w:rPr>
            </w:r>
          </w:p>
        </w:tc>
        <w:tc>
          <w:tcPr>
            <w:vAlign w:val="top"/>
          </w:tcPr>
          <w:p w:rsidR="00000000" w:rsidDel="00000000" w:rsidP="00000000" w:rsidRDefault="00000000" w:rsidRPr="00000000" w14:paraId="00001901">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DR:UCR treaty expense account (Expense) </w:t>
            </w:r>
            <w:r w:rsidDel="00000000" w:rsidR="00000000" w:rsidRPr="00000000">
              <w:rPr>
                <w:rtl w:val="0"/>
              </w:rPr>
            </w:r>
          </w:p>
          <w:p w:rsidR="00000000" w:rsidDel="00000000" w:rsidP="00000000" w:rsidRDefault="00000000" w:rsidRPr="00000000" w14:paraId="00001902">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CR:UCR treaty liability account (Liability) </w:t>
            </w:r>
            <w:r w:rsidDel="00000000" w:rsidR="00000000" w:rsidRPr="00000000">
              <w:rPr>
                <w:rtl w:val="0"/>
              </w:rPr>
            </w:r>
          </w:p>
        </w:tc>
        <w:tc>
          <w:tcPr>
            <w:vAlign w:val="top"/>
          </w:tcPr>
          <w:p w:rsidR="00000000" w:rsidDel="00000000" w:rsidP="00000000" w:rsidRDefault="00000000" w:rsidRPr="00000000" w14:paraId="00001903">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UCR treaty expense account is mapped as gl code</w:t>
            </w:r>
            <w:r w:rsidDel="00000000" w:rsidR="00000000" w:rsidRPr="00000000">
              <w:rPr>
                <w:rtl w:val="0"/>
              </w:rPr>
            </w:r>
          </w:p>
          <w:p w:rsidR="00000000" w:rsidDel="00000000" w:rsidP="00000000" w:rsidRDefault="00000000" w:rsidRPr="00000000" w14:paraId="00001904">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UCR treaty in liability account is mapped as a contra account</w:t>
            </w:r>
            <w:r w:rsidDel="00000000" w:rsidR="00000000" w:rsidRPr="00000000">
              <w:rPr>
                <w:rtl w:val="0"/>
              </w:rPr>
            </w:r>
          </w:p>
        </w:tc>
      </w:tr>
      <w:tr>
        <w:trPr>
          <w:trHeight w:val="20" w:hRule="atLeast"/>
        </w:trPr>
        <w:tc>
          <w:tcPr>
            <w:vAlign w:val="top"/>
          </w:tcPr>
          <w:p w:rsidR="00000000" w:rsidDel="00000000" w:rsidP="00000000" w:rsidRDefault="00000000" w:rsidRPr="00000000" w14:paraId="000019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06">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Pool UCR </w:t>
            </w:r>
            <w:r w:rsidDel="00000000" w:rsidR="00000000" w:rsidRPr="00000000">
              <w:rPr>
                <w:rtl w:val="0"/>
              </w:rPr>
            </w:r>
          </w:p>
        </w:tc>
        <w:tc>
          <w:tcPr>
            <w:vAlign w:val="top"/>
          </w:tcPr>
          <w:p w:rsidR="00000000" w:rsidDel="00000000" w:rsidP="00000000" w:rsidRDefault="00000000" w:rsidRPr="00000000" w14:paraId="00001907">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DR:UCR Pool expense account (expense) </w:t>
            </w:r>
            <w:r w:rsidDel="00000000" w:rsidR="00000000" w:rsidRPr="00000000">
              <w:rPr>
                <w:rtl w:val="0"/>
              </w:rPr>
            </w:r>
          </w:p>
          <w:p w:rsidR="00000000" w:rsidDel="00000000" w:rsidP="00000000" w:rsidRDefault="00000000" w:rsidRPr="00000000" w14:paraId="00001908">
            <w:pPr>
              <w:pBdr>
                <w:top w:space="0" w:sz="0" w:val="nil"/>
                <w:left w:space="0" w:sz="0" w:val="nil"/>
                <w:bottom w:space="0" w:sz="0" w:val="nil"/>
                <w:right w:space="0" w:sz="0" w:val="nil"/>
                <w:between w:space="0" w:sz="0" w:val="nil"/>
              </w:pBdr>
              <w:shd w:fill="auto" w:val="clear"/>
              <w:jc w:val="both"/>
              <w:rPr/>
            </w:pPr>
            <w:r w:rsidDel="00000000" w:rsidR="00000000" w:rsidRPr="00000000">
              <w:rPr>
                <w:sz w:val="16"/>
                <w:szCs w:val="16"/>
                <w:vertAlign w:val="baseline"/>
                <w:rtl w:val="0"/>
              </w:rPr>
              <w:t xml:space="preserve">CR:UCR Pool liability account (Liability) </w:t>
            </w:r>
            <w:r w:rsidDel="00000000" w:rsidR="00000000" w:rsidRPr="00000000">
              <w:rPr>
                <w:rtl w:val="0"/>
              </w:rPr>
            </w:r>
          </w:p>
        </w:tc>
        <w:tc>
          <w:tcPr>
            <w:vAlign w:val="top"/>
          </w:tcPr>
          <w:p w:rsidR="00000000" w:rsidDel="00000000" w:rsidP="00000000" w:rsidRDefault="00000000" w:rsidRPr="00000000" w14:paraId="00001909">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UCR Pool expense account is mapped as gl code</w:t>
            </w:r>
            <w:r w:rsidDel="00000000" w:rsidR="00000000" w:rsidRPr="00000000">
              <w:rPr>
                <w:rtl w:val="0"/>
              </w:rPr>
            </w:r>
          </w:p>
          <w:p w:rsidR="00000000" w:rsidDel="00000000" w:rsidP="00000000" w:rsidRDefault="00000000" w:rsidRPr="00000000" w14:paraId="0000190A">
            <w:pPr>
              <w:numPr>
                <w:ilvl w:val="0"/>
                <w:numId w:val="128"/>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sz w:val="16"/>
                <w:szCs w:val="16"/>
                <w:vertAlign w:val="baseline"/>
                <w:rtl w:val="0"/>
              </w:rPr>
              <w:t xml:space="preserve">UCR Pool in liability account is mapped as a contra account</w:t>
            </w:r>
            <w:r w:rsidDel="00000000" w:rsidR="00000000" w:rsidRPr="00000000">
              <w:rPr>
                <w:rtl w:val="0"/>
              </w:rPr>
            </w:r>
          </w:p>
        </w:tc>
      </w:tr>
    </w:tbl>
    <w:p w:rsidR="00000000" w:rsidDel="00000000" w:rsidP="00000000" w:rsidRDefault="00000000" w:rsidRPr="00000000" w14:paraId="000019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90C">
      <w:pPr>
        <w:keepNext w:val="1"/>
        <w:pBdr>
          <w:top w:space="0" w:sz="0" w:val="nil"/>
          <w:left w:space="0" w:sz="0" w:val="nil"/>
          <w:bottom w:space="0" w:sz="0" w:val="nil"/>
          <w:right w:space="0" w:sz="0" w:val="nil"/>
          <w:between w:space="0" w:sz="0" w:val="nil"/>
        </w:pBdr>
        <w:shd w:fill="auto" w:val="clear"/>
        <w:spacing w:after="0" w:before="0" w:line="240" w:lineRule="auto"/>
        <w:ind w:left="576" w:firstLine="0"/>
        <w:jc w:val="both"/>
        <w:rPr/>
      </w:pPr>
      <w:r w:rsidDel="00000000" w:rsidR="00000000" w:rsidRPr="00000000">
        <w:rPr>
          <w:rtl w:val="0"/>
        </w:rPr>
      </w:r>
    </w:p>
    <w:p w:rsidR="00000000" w:rsidDel="00000000" w:rsidP="00000000" w:rsidRDefault="00000000" w:rsidRPr="00000000" w14:paraId="0000190D">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0E">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0F">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10">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11">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12">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13">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14">
      <w:pPr>
        <w:keepNext w:val="1"/>
        <w:pBdr>
          <w:top w:space="0" w:sz="0" w:val="nil"/>
          <w:left w:space="0" w:sz="0" w:val="nil"/>
          <w:bottom w:space="0" w:sz="0" w:val="nil"/>
          <w:right w:space="0" w:sz="0" w:val="nil"/>
          <w:between w:space="0" w:sz="0" w:val="nil"/>
        </w:pBdr>
        <w:shd w:fill="auto" w:val="clear"/>
        <w:spacing w:after="0" w:before="0" w:line="240" w:lineRule="auto"/>
        <w:ind w:left="576" w:firstLine="0"/>
        <w:jc w:val="both"/>
        <w:rPr/>
      </w:pPr>
      <w:r w:rsidDel="00000000" w:rsidR="00000000" w:rsidRPr="00000000">
        <w:rPr>
          <w:rtl w:val="0"/>
        </w:rPr>
      </w:r>
    </w:p>
    <w:p w:rsidR="00000000" w:rsidDel="00000000" w:rsidP="00000000" w:rsidRDefault="00000000" w:rsidRPr="00000000" w14:paraId="00001915">
      <w:pPr>
        <w:keepNext w:val="1"/>
        <w:pBdr>
          <w:top w:space="0" w:sz="0" w:val="nil"/>
          <w:left w:space="0" w:sz="0" w:val="nil"/>
          <w:bottom w:space="0" w:sz="0" w:val="nil"/>
          <w:right w:space="0" w:sz="0" w:val="nil"/>
          <w:between w:space="0" w:sz="0" w:val="nil"/>
        </w:pBdr>
        <w:shd w:fill="auto" w:val="clear"/>
        <w:spacing w:after="0" w:before="0" w:line="240" w:lineRule="auto"/>
        <w:ind w:left="576" w:firstLine="0"/>
        <w:jc w:val="both"/>
        <w:rPr/>
      </w:pPr>
      <w:r w:rsidDel="00000000" w:rsidR="00000000" w:rsidRPr="00000000">
        <w:rPr>
          <w:rtl w:val="0"/>
        </w:rPr>
      </w:r>
    </w:p>
    <w:p w:rsidR="00000000" w:rsidDel="00000000" w:rsidP="00000000" w:rsidRDefault="00000000" w:rsidRPr="00000000" w14:paraId="00001916">
      <w:pPr>
        <w:keepNext w:val="1"/>
        <w:pBdr>
          <w:top w:space="0" w:sz="0" w:val="nil"/>
          <w:left w:space="0" w:sz="0" w:val="nil"/>
          <w:bottom w:space="0" w:sz="0" w:val="nil"/>
          <w:right w:space="0" w:sz="0" w:val="nil"/>
          <w:between w:space="0" w:sz="0" w:val="nil"/>
        </w:pBdr>
        <w:shd w:fill="auto" w:val="clear"/>
        <w:tabs>
          <w:tab w:val="left" w:pos="3396"/>
        </w:tabs>
        <w:spacing w:after="0" w:before="0" w:line="240" w:lineRule="auto"/>
        <w:ind w:left="576" w:firstLine="0"/>
        <w:jc w:val="both"/>
        <w:rPr/>
      </w:pPr>
      <w:r w:rsidDel="00000000" w:rsidR="00000000" w:rsidRPr="00000000">
        <w:rPr>
          <w:rFonts w:ascii="Cambria" w:cs="Cambria" w:eastAsia="Cambria" w:hAnsi="Cambria"/>
          <w:b w:val="1"/>
          <w:smallCaps w:val="1"/>
          <w:sz w:val="24"/>
          <w:szCs w:val="24"/>
          <w:vertAlign w:val="baseline"/>
          <w:rtl w:val="0"/>
        </w:rPr>
        <w:tab/>
      </w:r>
      <w:r w:rsidDel="00000000" w:rsidR="00000000" w:rsidRPr="00000000">
        <w:rPr>
          <w:rtl w:val="0"/>
        </w:rPr>
      </w:r>
    </w:p>
    <w:p w:rsidR="00000000" w:rsidDel="00000000" w:rsidP="00000000" w:rsidRDefault="00000000" w:rsidRPr="00000000" w14:paraId="00001917">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bookmarkStart w:colFirst="0" w:colLast="0" w:name="_4kgg8ps" w:id="288"/>
      <w:bookmarkEnd w:id="288"/>
      <w:r w:rsidDel="00000000" w:rsidR="00000000" w:rsidRPr="00000000">
        <w:br w:type="page"/>
      </w:r>
      <w:r w:rsidDel="00000000" w:rsidR="00000000" w:rsidRPr="00000000">
        <w:rPr>
          <w:rFonts w:ascii="Cambria" w:cs="Cambria" w:eastAsia="Cambria" w:hAnsi="Cambria"/>
          <w:b w:val="1"/>
          <w:smallCaps w:val="1"/>
          <w:color w:val="000000"/>
          <w:sz w:val="24"/>
          <w:szCs w:val="24"/>
          <w:u w:val="none"/>
          <w:vertAlign w:val="baseline"/>
          <w:rtl w:val="0"/>
          <w:rPrChange w:author="Heritage Comments" w:id="851" w:date="2013-11-05T16:40:00Z">
            <w:rPr>
              <w:rFonts w:ascii="Cambria" w:cs="Cambria" w:eastAsia="Cambria" w:hAnsi="Cambria"/>
              <w:b w:val="1"/>
              <w:smallCaps w:val="1"/>
              <w:color w:val="0000ff"/>
              <w:sz w:val="24"/>
              <w:szCs w:val="24"/>
              <w:u w:val="single"/>
              <w:vertAlign w:val="baseline"/>
            </w:rPr>
          </w:rPrChange>
        </w:rPr>
        <w:t xml:space="preserve">APPENDIX 8– GAP ISSUES</w:t>
      </w:r>
      <w:r w:rsidDel="00000000" w:rsidR="00000000" w:rsidRPr="00000000">
        <w:rPr>
          <w:rtl w:val="0"/>
        </w:rPr>
      </w:r>
    </w:p>
    <w:p w:rsidR="00000000" w:rsidDel="00000000" w:rsidP="00000000" w:rsidRDefault="00000000" w:rsidRPr="00000000" w14:paraId="000019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42"/>
        <w:tblW w:w="955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18"/>
        <w:gridCol w:w="4140"/>
        <w:tblGridChange w:id="0">
          <w:tblGrid>
            <w:gridCol w:w="5418"/>
            <w:gridCol w:w="4140"/>
          </w:tblGrid>
        </w:tblGridChange>
      </w:tblGrid>
      <w:tr>
        <w:tc>
          <w:tcPr>
            <w:vAlign w:val="top"/>
          </w:tcPr>
          <w:p w:rsidR="00000000" w:rsidDel="00000000" w:rsidP="00000000" w:rsidRDefault="00000000" w:rsidRPr="00000000" w14:paraId="00001919">
            <w:pPr>
              <w:pBdr>
                <w:top w:space="0" w:sz="0" w:val="nil"/>
                <w:left w:space="0" w:sz="0" w:val="nil"/>
                <w:bottom w:space="0" w:sz="0" w:val="nil"/>
                <w:right w:space="0" w:sz="0" w:val="nil"/>
                <w:between w:space="0" w:sz="0" w:val="nil"/>
              </w:pBdr>
              <w:shd w:fill="auto" w:val="clear"/>
              <w:spacing w:after="0" w:before="0" w:line="240" w:lineRule="auto"/>
              <w:ind w:left="90" w:firstLine="0"/>
              <w:jc w:val="both"/>
              <w:rPr/>
            </w:pPr>
            <w:r w:rsidDel="00000000" w:rsidR="00000000" w:rsidRPr="00000000">
              <w:rPr>
                <w:rFonts w:ascii="Cambria" w:cs="Cambria" w:eastAsia="Cambria" w:hAnsi="Cambria"/>
                <w:b w:val="0"/>
                <w:sz w:val="24"/>
                <w:szCs w:val="24"/>
                <w:vertAlign w:val="baseline"/>
                <w:rtl w:val="0"/>
              </w:rPr>
              <w:t xml:space="preserve">Ability to select additional products that the client can take up under cross selling. </w:t>
            </w:r>
            <w:r w:rsidDel="00000000" w:rsidR="00000000" w:rsidRPr="00000000">
              <w:rPr>
                <w:rtl w:val="0"/>
              </w:rPr>
            </w:r>
          </w:p>
          <w:p w:rsidR="00000000" w:rsidDel="00000000" w:rsidP="00000000" w:rsidRDefault="00000000" w:rsidRPr="00000000" w14:paraId="0000191A">
            <w:pPr>
              <w:pBdr>
                <w:top w:space="0" w:sz="0" w:val="nil"/>
                <w:left w:space="0" w:sz="0" w:val="nil"/>
                <w:bottom w:space="0" w:sz="0" w:val="nil"/>
                <w:right w:space="0" w:sz="0" w:val="nil"/>
                <w:between w:space="0" w:sz="0" w:val="nil"/>
              </w:pBdr>
              <w:shd w:fill="auto" w:val="clear"/>
              <w:spacing w:after="0" w:before="0" w:line="240" w:lineRule="auto"/>
              <w:ind w:left="90" w:firstLine="0"/>
              <w:jc w:val="both"/>
              <w:rPr/>
            </w:pPr>
            <w:r w:rsidDel="00000000" w:rsidR="00000000" w:rsidRPr="00000000">
              <w:rPr>
                <w:rtl w:val="0"/>
              </w:rPr>
            </w:r>
          </w:p>
        </w:tc>
        <w:tc>
          <w:tcPr>
            <w:vAlign w:val="top"/>
          </w:tcPr>
          <w:p w:rsidR="00000000" w:rsidDel="00000000" w:rsidP="00000000" w:rsidRDefault="00000000" w:rsidRPr="00000000" w14:paraId="0000191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50 (Reference 6. 1. 3) </w:t>
            </w:r>
            <w:r w:rsidDel="00000000" w:rsidR="00000000" w:rsidRPr="00000000">
              <w:rPr>
                <w:rtl w:val="0"/>
              </w:rPr>
            </w:r>
          </w:p>
        </w:tc>
      </w:tr>
      <w:tr>
        <w:tc>
          <w:tcPr>
            <w:vAlign w:val="top"/>
          </w:tcPr>
          <w:p w:rsidR="00000000" w:rsidDel="00000000" w:rsidP="00000000" w:rsidRDefault="00000000" w:rsidRPr="00000000" w14:paraId="0000191C">
            <w:pPr>
              <w:pBdr>
                <w:top w:space="0" w:sz="0" w:val="nil"/>
                <w:left w:space="0" w:sz="0" w:val="nil"/>
                <w:bottom w:space="0" w:sz="0" w:val="nil"/>
                <w:right w:space="0" w:sz="0" w:val="nil"/>
                <w:between w:space="0" w:sz="0" w:val="nil"/>
              </w:pBdr>
              <w:shd w:fill="auto" w:val="clear"/>
              <w:spacing w:after="40" w:before="40" w:line="240" w:lineRule="auto"/>
              <w:ind w:left="90" w:firstLine="0"/>
              <w:jc w:val="both"/>
              <w:rPr/>
            </w:pPr>
            <w:r w:rsidDel="00000000" w:rsidR="00000000" w:rsidRPr="00000000">
              <w:rPr>
                <w:rFonts w:ascii="Cambria" w:cs="Cambria" w:eastAsia="Cambria" w:hAnsi="Cambria"/>
                <w:b w:val="0"/>
                <w:color w:val="000000"/>
                <w:sz w:val="24"/>
                <w:szCs w:val="24"/>
                <w:vertAlign w:val="baseline"/>
                <w:rtl w:val="0"/>
              </w:rPr>
              <w:t xml:space="preserve">Ability to Auto - generate quotations from existing policy information.  (This is in cases where previously quotes had not been generated, e.g.,  transferred business, single sourced businesses etc) </w:t>
            </w:r>
            <w:r w:rsidDel="00000000" w:rsidR="00000000" w:rsidRPr="00000000">
              <w:rPr>
                <w:rtl w:val="0"/>
              </w:rPr>
            </w:r>
          </w:p>
          <w:p w:rsidR="00000000" w:rsidDel="00000000" w:rsidP="00000000" w:rsidRDefault="00000000" w:rsidRPr="00000000" w14:paraId="000019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1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51 (Reference 6. 1. 5) </w:t>
            </w:r>
            <w:r w:rsidDel="00000000" w:rsidR="00000000" w:rsidRPr="00000000">
              <w:rPr>
                <w:rtl w:val="0"/>
              </w:rPr>
            </w:r>
          </w:p>
        </w:tc>
      </w:tr>
      <w:tr>
        <w:tc>
          <w:tcPr>
            <w:vAlign w:val="top"/>
          </w:tcPr>
          <w:p w:rsidR="00000000" w:rsidDel="00000000" w:rsidP="00000000" w:rsidRDefault="00000000" w:rsidRPr="00000000" w14:paraId="0000191F">
            <w:pPr>
              <w:pBdr>
                <w:top w:space="0" w:sz="0" w:val="nil"/>
                <w:left w:space="0" w:sz="0" w:val="nil"/>
                <w:bottom w:space="0" w:sz="0" w:val="nil"/>
                <w:right w:space="0" w:sz="0" w:val="nil"/>
                <w:between w:space="0" w:sz="0" w:val="nil"/>
              </w:pBdr>
              <w:shd w:fill="auto" w:val="clear"/>
              <w:tabs>
                <w:tab w:val="left" w:pos="90"/>
              </w:tabs>
              <w:jc w:val="both"/>
              <w:rPr/>
            </w:pPr>
            <w:r w:rsidDel="00000000" w:rsidR="00000000" w:rsidRPr="00000000">
              <w:rPr>
                <w:color w:val="000000"/>
                <w:vertAlign w:val="baseline"/>
                <w:rtl w:val="0"/>
              </w:rPr>
              <w:t xml:space="preserve">Ability to select campaign as a source of quotation and if </w:t>
            </w:r>
            <w:r w:rsidDel="00000000" w:rsidR="00000000" w:rsidRPr="00000000">
              <w:rPr>
                <w:vertAlign w:val="baseline"/>
                <w:rtl w:val="0"/>
              </w:rPr>
              <w:t xml:space="preserve">one selects the campaign as the source, then the system should display an LOV for campaigns in the system which should be attached to the quotation. </w:t>
            </w:r>
            <w:r w:rsidDel="00000000" w:rsidR="00000000" w:rsidRPr="00000000">
              <w:rPr>
                <w:rtl w:val="0"/>
              </w:rPr>
            </w:r>
          </w:p>
          <w:p w:rsidR="00000000" w:rsidDel="00000000" w:rsidP="00000000" w:rsidRDefault="00000000" w:rsidRPr="00000000" w14:paraId="000019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2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50 (Reference 6. 1. 2) </w:t>
            </w:r>
            <w:r w:rsidDel="00000000" w:rsidR="00000000" w:rsidRPr="00000000">
              <w:rPr>
                <w:rtl w:val="0"/>
              </w:rPr>
            </w:r>
          </w:p>
        </w:tc>
      </w:tr>
      <w:tr>
        <w:tc>
          <w:tcPr>
            <w:vAlign w:val="top"/>
          </w:tcPr>
          <w:p w:rsidR="00000000" w:rsidDel="00000000" w:rsidP="00000000" w:rsidRDefault="00000000" w:rsidRPr="00000000" w14:paraId="00001922">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vertAlign w:val="baseline"/>
                <w:rtl w:val="0"/>
              </w:rPr>
              <w:t xml:space="preserve"> Ability to define joint clients </w:t>
            </w:r>
            <w:r w:rsidDel="00000000" w:rsidR="00000000" w:rsidRPr="00000000">
              <w:rPr>
                <w:rtl w:val="0"/>
              </w:rPr>
            </w:r>
          </w:p>
          <w:p w:rsidR="00000000" w:rsidDel="00000000" w:rsidP="00000000" w:rsidRDefault="00000000" w:rsidRPr="00000000" w14:paraId="000019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2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18</w:t>
            </w:r>
            <w:r w:rsidDel="00000000" w:rsidR="00000000" w:rsidRPr="00000000">
              <w:rPr>
                <w:rtl w:val="0"/>
              </w:rPr>
            </w:r>
          </w:p>
        </w:tc>
      </w:tr>
      <w:tr>
        <w:tc>
          <w:tcPr>
            <w:vAlign w:val="top"/>
          </w:tcPr>
          <w:p w:rsidR="00000000" w:rsidDel="00000000" w:rsidP="00000000" w:rsidRDefault="00000000" w:rsidRPr="00000000" w14:paraId="00001925">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vertAlign w:val="baseline"/>
                <w:rtl w:val="0"/>
              </w:rPr>
              <w:t xml:space="preserve"> Ability to define trading names </w:t>
            </w:r>
            <w:r w:rsidDel="00000000" w:rsidR="00000000" w:rsidRPr="00000000">
              <w:rPr>
                <w:rtl w:val="0"/>
              </w:rPr>
            </w:r>
          </w:p>
          <w:p w:rsidR="00000000" w:rsidDel="00000000" w:rsidP="00000000" w:rsidRDefault="00000000" w:rsidRPr="00000000" w14:paraId="00001926">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rtl w:val="0"/>
              </w:rPr>
            </w:r>
          </w:p>
        </w:tc>
        <w:tc>
          <w:tcPr>
            <w:vAlign w:val="top"/>
          </w:tcPr>
          <w:p w:rsidR="00000000" w:rsidDel="00000000" w:rsidP="00000000" w:rsidRDefault="00000000" w:rsidRPr="00000000" w14:paraId="0000192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18</w:t>
            </w:r>
            <w:r w:rsidDel="00000000" w:rsidR="00000000" w:rsidRPr="00000000">
              <w:rPr>
                <w:rtl w:val="0"/>
              </w:rPr>
            </w:r>
          </w:p>
        </w:tc>
      </w:tr>
      <w:tr>
        <w:tc>
          <w:tcPr>
            <w:vAlign w:val="top"/>
          </w:tcPr>
          <w:p w:rsidR="00000000" w:rsidDel="00000000" w:rsidP="00000000" w:rsidRDefault="00000000" w:rsidRPr="00000000" w14:paraId="00001928">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tie clients to a policy as opposed to tying client to an agent. </w:t>
            </w:r>
            <w:r w:rsidDel="00000000" w:rsidR="00000000" w:rsidRPr="00000000">
              <w:rPr>
                <w:rtl w:val="0"/>
              </w:rPr>
            </w:r>
          </w:p>
          <w:p w:rsidR="00000000" w:rsidDel="00000000" w:rsidP="00000000" w:rsidRDefault="00000000" w:rsidRPr="00000000" w14:paraId="000019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2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18</w:t>
            </w:r>
            <w:r w:rsidDel="00000000" w:rsidR="00000000" w:rsidRPr="00000000">
              <w:rPr>
                <w:rtl w:val="0"/>
              </w:rPr>
            </w:r>
          </w:p>
        </w:tc>
      </w:tr>
      <w:tr>
        <w:tc>
          <w:tcPr>
            <w:vAlign w:val="top"/>
          </w:tcPr>
          <w:p w:rsidR="00000000" w:rsidDel="00000000" w:rsidP="00000000" w:rsidRDefault="00000000" w:rsidRPr="00000000" w14:paraId="0000192B">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vertAlign w:val="baseline"/>
                <w:rtl w:val="0"/>
              </w:rPr>
              <w:t xml:space="preserve">Ability to search a client using PIN Number on the client screen</w:t>
            </w:r>
            <w:r w:rsidDel="00000000" w:rsidR="00000000" w:rsidRPr="00000000">
              <w:rPr>
                <w:rtl w:val="0"/>
              </w:rPr>
            </w:r>
          </w:p>
          <w:p w:rsidR="00000000" w:rsidDel="00000000" w:rsidP="00000000" w:rsidRDefault="00000000" w:rsidRPr="00000000" w14:paraId="000019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2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18</w:t>
            </w:r>
            <w:r w:rsidDel="00000000" w:rsidR="00000000" w:rsidRPr="00000000">
              <w:rPr>
                <w:rtl w:val="0"/>
              </w:rPr>
            </w:r>
          </w:p>
        </w:tc>
      </w:tr>
      <w:tr>
        <w:tc>
          <w:tcPr>
            <w:vAlign w:val="top"/>
          </w:tcPr>
          <w:p w:rsidR="00000000" w:rsidDel="00000000" w:rsidP="00000000" w:rsidRDefault="00000000" w:rsidRPr="00000000" w14:paraId="0000192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Ability to capture the Client ID as internal ID as opposed to ID. </w:t>
            </w:r>
            <w:r w:rsidDel="00000000" w:rsidR="00000000" w:rsidRPr="00000000">
              <w:rPr>
                <w:rtl w:val="0"/>
              </w:rPr>
            </w:r>
          </w:p>
          <w:p w:rsidR="00000000" w:rsidDel="00000000" w:rsidP="00000000" w:rsidRDefault="00000000" w:rsidRPr="00000000" w14:paraId="000019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3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18</w:t>
            </w:r>
            <w:r w:rsidDel="00000000" w:rsidR="00000000" w:rsidRPr="00000000">
              <w:rPr>
                <w:rtl w:val="0"/>
              </w:rPr>
            </w:r>
          </w:p>
        </w:tc>
      </w:tr>
      <w:tr>
        <w:trPr>
          <w:trHeight w:val="260" w:hRule="atLeast"/>
        </w:trPr>
        <w:tc>
          <w:tcPr>
            <w:vAlign w:val="top"/>
          </w:tcPr>
          <w:p w:rsidR="00000000" w:rsidDel="00000000" w:rsidP="00000000" w:rsidRDefault="00000000" w:rsidRPr="00000000" w14:paraId="00001931">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vertAlign w:val="baseline"/>
                <w:rtl w:val="0"/>
              </w:rPr>
              <w:t xml:space="preserve">Ability to auto authorize clients created. </w:t>
            </w:r>
            <w:r w:rsidDel="00000000" w:rsidR="00000000" w:rsidRPr="00000000">
              <w:rPr>
                <w:rtl w:val="0"/>
              </w:rPr>
            </w:r>
          </w:p>
          <w:p w:rsidR="00000000" w:rsidDel="00000000" w:rsidP="00000000" w:rsidRDefault="00000000" w:rsidRPr="00000000" w14:paraId="000019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3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18</w:t>
            </w:r>
            <w:r w:rsidDel="00000000" w:rsidR="00000000" w:rsidRPr="00000000">
              <w:rPr>
                <w:rtl w:val="0"/>
              </w:rPr>
            </w:r>
          </w:p>
        </w:tc>
      </w:tr>
      <w:tr>
        <w:trPr>
          <w:trHeight w:val="720" w:hRule="atLeast"/>
        </w:trPr>
        <w:tc>
          <w:tcPr>
            <w:vAlign w:val="top"/>
          </w:tcPr>
          <w:p w:rsidR="00000000" w:rsidDel="00000000" w:rsidP="00000000" w:rsidRDefault="00000000" w:rsidRPr="00000000" w14:paraId="00001934">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vertAlign w:val="baseline"/>
                <w:rtl w:val="0"/>
              </w:rPr>
              <w:t xml:space="preserve">Ability to mark clients and agents as black listed. </w:t>
            </w:r>
            <w:r w:rsidDel="00000000" w:rsidR="00000000" w:rsidRPr="00000000">
              <w:rPr>
                <w:rtl w:val="0"/>
              </w:rPr>
            </w:r>
          </w:p>
          <w:p w:rsidR="00000000" w:rsidDel="00000000" w:rsidP="00000000" w:rsidRDefault="00000000" w:rsidRPr="00000000" w14:paraId="000019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3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18</w:t>
            </w:r>
            <w:r w:rsidDel="00000000" w:rsidR="00000000" w:rsidRPr="00000000">
              <w:rPr>
                <w:rtl w:val="0"/>
              </w:rPr>
            </w:r>
          </w:p>
        </w:tc>
      </w:tr>
      <w:tr>
        <w:tc>
          <w:tcPr>
            <w:vAlign w:val="top"/>
          </w:tcPr>
          <w:p w:rsidR="00000000" w:rsidDel="00000000" w:rsidP="00000000" w:rsidRDefault="00000000" w:rsidRPr="00000000" w14:paraId="00001937">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vertAlign w:val="baseline"/>
                <w:rtl w:val="0"/>
              </w:rPr>
              <w:t xml:space="preserve">Ability to store holding companies in different tables and be able to tag the clients associated with the holding company. </w:t>
            </w:r>
            <w:r w:rsidDel="00000000" w:rsidR="00000000" w:rsidRPr="00000000">
              <w:rPr>
                <w:rtl w:val="0"/>
              </w:rPr>
            </w:r>
          </w:p>
          <w:p w:rsidR="00000000" w:rsidDel="00000000" w:rsidP="00000000" w:rsidRDefault="00000000" w:rsidRPr="00000000" w14:paraId="00001938">
            <w:pPr>
              <w:pBdr>
                <w:top w:space="0" w:sz="0" w:val="nil"/>
                <w:left w:space="0" w:sz="0" w:val="nil"/>
                <w:bottom w:space="0" w:sz="0" w:val="nil"/>
                <w:right w:space="0" w:sz="0" w:val="nil"/>
                <w:between w:space="0" w:sz="0" w:val="nil"/>
              </w:pBdr>
              <w:shd w:fill="auto" w:val="clear"/>
              <w:spacing w:after="40" w:before="40" w:line="240" w:lineRule="auto"/>
              <w:ind w:left="90" w:firstLine="0"/>
              <w:jc w:val="both"/>
              <w:rPr/>
            </w:pPr>
            <w:r w:rsidDel="00000000" w:rsidR="00000000" w:rsidRPr="00000000">
              <w:rPr>
                <w:rtl w:val="0"/>
              </w:rPr>
            </w:r>
          </w:p>
        </w:tc>
        <w:tc>
          <w:tcPr>
            <w:vAlign w:val="top"/>
          </w:tcPr>
          <w:p w:rsidR="00000000" w:rsidDel="00000000" w:rsidP="00000000" w:rsidRDefault="00000000" w:rsidRPr="00000000" w14:paraId="0000193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 Page 18</w:t>
            </w:r>
            <w:r w:rsidDel="00000000" w:rsidR="00000000" w:rsidRPr="00000000">
              <w:rPr>
                <w:rtl w:val="0"/>
              </w:rPr>
            </w:r>
          </w:p>
        </w:tc>
      </w:tr>
      <w:tr>
        <w:tc>
          <w:tcPr>
            <w:vAlign w:val="top"/>
          </w:tcPr>
          <w:p w:rsidR="00000000" w:rsidDel="00000000" w:rsidP="00000000" w:rsidRDefault="00000000" w:rsidRPr="00000000" w14:paraId="0000193A">
            <w:pPr>
              <w:pBdr>
                <w:top w:space="0" w:sz="0" w:val="nil"/>
                <w:left w:space="0" w:sz="0" w:val="nil"/>
                <w:bottom w:space="0" w:sz="0" w:val="nil"/>
                <w:right w:space="0" w:sz="0" w:val="nil"/>
                <w:between w:space="0" w:sz="0" w:val="nil"/>
              </w:pBdr>
              <w:shd w:fill="auto" w:val="clear"/>
              <w:spacing w:after="40" w:before="40" w:line="240" w:lineRule="auto"/>
              <w:ind w:left="90" w:firstLine="0"/>
              <w:jc w:val="both"/>
              <w:rPr/>
            </w:pPr>
            <w:r w:rsidDel="00000000" w:rsidR="00000000" w:rsidRPr="00000000">
              <w:rPr>
                <w:rFonts w:ascii="Cambria" w:cs="Cambria" w:eastAsia="Cambria" w:hAnsi="Cambria"/>
                <w:b w:val="0"/>
                <w:color w:val="000000"/>
                <w:sz w:val="24"/>
                <w:szCs w:val="24"/>
                <w:vertAlign w:val="baseline"/>
                <w:rtl w:val="0"/>
              </w:rPr>
              <w:t xml:space="preserve">Ability to Upload and link quote request to the actual quote once done</w:t>
            </w:r>
            <w:r w:rsidDel="00000000" w:rsidR="00000000" w:rsidRPr="00000000">
              <w:rPr>
                <w:rtl w:val="0"/>
              </w:rPr>
            </w:r>
          </w:p>
          <w:p w:rsidR="00000000" w:rsidDel="00000000" w:rsidP="00000000" w:rsidRDefault="00000000" w:rsidRPr="00000000" w14:paraId="0000193B">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rtl w:val="0"/>
              </w:rPr>
            </w:r>
          </w:p>
        </w:tc>
        <w:tc>
          <w:tcPr>
            <w:vAlign w:val="top"/>
          </w:tcPr>
          <w:p w:rsidR="00000000" w:rsidDel="00000000" w:rsidP="00000000" w:rsidRDefault="00000000" w:rsidRPr="00000000" w14:paraId="0000193C">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19</w:t>
            </w:r>
            <w:r w:rsidDel="00000000" w:rsidR="00000000" w:rsidRPr="00000000">
              <w:rPr>
                <w:rtl w:val="0"/>
              </w:rPr>
            </w:r>
          </w:p>
        </w:tc>
      </w:tr>
      <w:tr>
        <w:tc>
          <w:tcPr>
            <w:vAlign w:val="top"/>
          </w:tcPr>
          <w:p w:rsidR="00000000" w:rsidDel="00000000" w:rsidP="00000000" w:rsidRDefault="00000000" w:rsidRPr="00000000" w14:paraId="0000193D">
            <w:pPr>
              <w:pBdr>
                <w:top w:space="0" w:sz="0" w:val="nil"/>
                <w:left w:space="0" w:sz="0" w:val="nil"/>
                <w:bottom w:space="0" w:sz="0" w:val="nil"/>
                <w:right w:space="0" w:sz="0" w:val="nil"/>
                <w:between w:space="0" w:sz="0" w:val="nil"/>
              </w:pBdr>
              <w:shd w:fill="auto" w:val="clear"/>
              <w:spacing w:after="40" w:before="40" w:line="240" w:lineRule="auto"/>
              <w:jc w:val="both"/>
              <w:rPr/>
            </w:pPr>
            <w:r w:rsidDel="00000000" w:rsidR="00000000" w:rsidRPr="00000000">
              <w:rPr>
                <w:rFonts w:ascii="Cambria" w:cs="Cambria" w:eastAsia="Cambria" w:hAnsi="Cambria"/>
                <w:b w:val="0"/>
                <w:sz w:val="24"/>
                <w:szCs w:val="24"/>
                <w:vertAlign w:val="baseline"/>
                <w:rtl w:val="0"/>
              </w:rPr>
              <w:t xml:space="preserve">Ability to capture </w:t>
            </w:r>
            <w:r w:rsidDel="00000000" w:rsidR="00000000" w:rsidRPr="00000000">
              <w:rPr>
                <w:rFonts w:ascii="Cambria" w:cs="Cambria" w:eastAsia="Cambria" w:hAnsi="Cambria"/>
                <w:b w:val="0"/>
                <w:color w:val="000000"/>
                <w:sz w:val="24"/>
                <w:szCs w:val="24"/>
                <w:vertAlign w:val="baseline"/>
                <w:rtl w:val="0"/>
              </w:rPr>
              <w:t xml:space="preserve">Parent company name, Group company name, Subsidiary company names, Physical address (head office and provision for subsidiary companies) </w:t>
            </w:r>
            <w:r w:rsidDel="00000000" w:rsidR="00000000" w:rsidRPr="00000000">
              <w:rPr>
                <w:rtl w:val="0"/>
              </w:rPr>
            </w:r>
          </w:p>
          <w:p w:rsidR="00000000" w:rsidDel="00000000" w:rsidP="00000000" w:rsidRDefault="00000000" w:rsidRPr="00000000" w14:paraId="000019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3F">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19</w:t>
            </w:r>
            <w:r w:rsidDel="00000000" w:rsidR="00000000" w:rsidRPr="00000000">
              <w:rPr>
                <w:rtl w:val="0"/>
              </w:rPr>
            </w:r>
          </w:p>
        </w:tc>
      </w:tr>
      <w:tr>
        <w:tc>
          <w:tcPr>
            <w:vAlign w:val="top"/>
          </w:tcPr>
          <w:p w:rsidR="00000000" w:rsidDel="00000000" w:rsidP="00000000" w:rsidRDefault="00000000" w:rsidRPr="00000000" w14:paraId="00001940">
            <w:pPr>
              <w:pBdr>
                <w:top w:space="0" w:sz="0" w:val="nil"/>
                <w:left w:space="0" w:sz="0" w:val="nil"/>
                <w:bottom w:space="0" w:sz="0" w:val="nil"/>
                <w:right w:space="0" w:sz="0" w:val="nil"/>
                <w:between w:space="0" w:sz="0" w:val="nil"/>
              </w:pBdr>
              <w:shd w:fill="auto" w:val="clear"/>
              <w:spacing w:after="40" w:before="40" w:line="240" w:lineRule="auto"/>
              <w:jc w:val="both"/>
              <w:rPr/>
            </w:pPr>
            <w:r w:rsidDel="00000000" w:rsidR="00000000" w:rsidRPr="00000000">
              <w:rPr>
                <w:rFonts w:ascii="Cambria" w:cs="Cambria" w:eastAsia="Cambria" w:hAnsi="Cambria"/>
                <w:b w:val="0"/>
                <w:color w:val="000000"/>
                <w:sz w:val="24"/>
                <w:szCs w:val="24"/>
                <w:vertAlign w:val="baseline"/>
                <w:rtl w:val="0"/>
              </w:rPr>
              <w:t xml:space="preserve">Ability to Record Not Taken Up (NTU)  quotations and the reasons for decline</w:t>
            </w:r>
            <w:r w:rsidDel="00000000" w:rsidR="00000000" w:rsidRPr="00000000">
              <w:rPr>
                <w:rtl w:val="0"/>
              </w:rPr>
            </w:r>
          </w:p>
        </w:tc>
        <w:tc>
          <w:tcPr>
            <w:vAlign w:val="top"/>
          </w:tcPr>
          <w:p w:rsidR="00000000" w:rsidDel="00000000" w:rsidP="00000000" w:rsidRDefault="00000000" w:rsidRPr="00000000" w14:paraId="0000194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19</w:t>
            </w:r>
            <w:r w:rsidDel="00000000" w:rsidR="00000000" w:rsidRPr="00000000">
              <w:rPr>
                <w:rtl w:val="0"/>
              </w:rPr>
            </w:r>
          </w:p>
        </w:tc>
      </w:tr>
      <w:tr>
        <w:tc>
          <w:tcPr>
            <w:vAlign w:val="top"/>
          </w:tcPr>
          <w:p w:rsidR="00000000" w:rsidDel="00000000" w:rsidP="00000000" w:rsidRDefault="00000000" w:rsidRPr="00000000" w14:paraId="00001942">
            <w:pPr>
              <w:pBdr>
                <w:top w:space="0" w:sz="0" w:val="nil"/>
                <w:left w:space="0" w:sz="0" w:val="nil"/>
                <w:bottom w:space="0" w:sz="0" w:val="nil"/>
                <w:right w:space="0" w:sz="0" w:val="nil"/>
                <w:between w:space="0" w:sz="0" w:val="nil"/>
              </w:pBdr>
              <w:shd w:fill="auto" w:val="clear"/>
              <w:spacing w:after="40" w:before="40" w:line="240" w:lineRule="auto"/>
              <w:ind w:left="180" w:hanging="90"/>
              <w:jc w:val="both"/>
              <w:rPr/>
            </w:pPr>
            <w:r w:rsidDel="00000000" w:rsidR="00000000" w:rsidRPr="00000000">
              <w:rPr>
                <w:rFonts w:ascii="Cambria" w:cs="Cambria" w:eastAsia="Cambria" w:hAnsi="Cambria"/>
                <w:b w:val="0"/>
                <w:color w:val="000000"/>
                <w:sz w:val="24"/>
                <w:szCs w:val="24"/>
                <w:vertAlign w:val="baseline"/>
                <w:rtl w:val="0"/>
              </w:rPr>
              <w:t xml:space="preserve">Ability to Escalation of unattended - to quotes to immediate supervisor within ‘X’ days. </w:t>
            </w:r>
            <w:r w:rsidDel="00000000" w:rsidR="00000000" w:rsidRPr="00000000">
              <w:rPr>
                <w:rtl w:val="0"/>
              </w:rPr>
            </w:r>
          </w:p>
          <w:p w:rsidR="00000000" w:rsidDel="00000000" w:rsidP="00000000" w:rsidRDefault="00000000" w:rsidRPr="00000000" w14:paraId="000019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44">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19</w:t>
            </w:r>
            <w:r w:rsidDel="00000000" w:rsidR="00000000" w:rsidRPr="00000000">
              <w:rPr>
                <w:rtl w:val="0"/>
              </w:rPr>
            </w:r>
          </w:p>
        </w:tc>
      </w:tr>
      <w:tr>
        <w:tc>
          <w:tcPr>
            <w:vAlign w:val="top"/>
          </w:tcPr>
          <w:p w:rsidR="00000000" w:rsidDel="00000000" w:rsidP="00000000" w:rsidRDefault="00000000" w:rsidRPr="00000000" w14:paraId="00001945">
            <w:pPr>
              <w:pBdr>
                <w:top w:space="0" w:sz="0" w:val="nil"/>
                <w:left w:space="0" w:sz="0" w:val="nil"/>
                <w:bottom w:space="0" w:sz="0" w:val="nil"/>
                <w:right w:space="0" w:sz="0" w:val="nil"/>
                <w:between w:space="0" w:sz="0" w:val="nil"/>
              </w:pBdr>
              <w:shd w:fill="auto" w:val="clear"/>
              <w:spacing w:after="40" w:before="40" w:line="240" w:lineRule="auto"/>
              <w:ind w:left="90" w:firstLine="0"/>
              <w:jc w:val="both"/>
              <w:rPr/>
            </w:pPr>
            <w:r w:rsidDel="00000000" w:rsidR="00000000" w:rsidRPr="00000000">
              <w:rPr>
                <w:rFonts w:ascii="Cambria" w:cs="Cambria" w:eastAsia="Cambria" w:hAnsi="Cambria"/>
                <w:b w:val="0"/>
                <w:color w:val="000000"/>
                <w:sz w:val="24"/>
                <w:szCs w:val="24"/>
                <w:vertAlign w:val="baseline"/>
                <w:rtl w:val="0"/>
              </w:rPr>
              <w:t xml:space="preserve">Ability to record visit details by the marketing department.  I.e., nature of visit, clients visited, client feedback, date of next visit action after visit, prospects for organic growth. </w:t>
            </w:r>
            <w:r w:rsidDel="00000000" w:rsidR="00000000" w:rsidRPr="00000000">
              <w:rPr>
                <w:rtl w:val="0"/>
              </w:rPr>
            </w:r>
          </w:p>
          <w:p w:rsidR="00000000" w:rsidDel="00000000" w:rsidP="00000000" w:rsidRDefault="00000000" w:rsidRPr="00000000" w14:paraId="000019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47">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52 (Reference 6. 1. 7) </w:t>
            </w:r>
            <w:r w:rsidDel="00000000" w:rsidR="00000000" w:rsidRPr="00000000">
              <w:rPr>
                <w:rtl w:val="0"/>
              </w:rPr>
            </w:r>
          </w:p>
        </w:tc>
      </w:tr>
      <w:tr>
        <w:tc>
          <w:tcPr>
            <w:vAlign w:val="top"/>
          </w:tcPr>
          <w:p w:rsidR="00000000" w:rsidDel="00000000" w:rsidP="00000000" w:rsidRDefault="00000000" w:rsidRPr="00000000" w14:paraId="00001948">
            <w:pPr>
              <w:pBdr>
                <w:top w:space="0" w:sz="0" w:val="nil"/>
                <w:left w:space="0" w:sz="0" w:val="nil"/>
                <w:bottom w:space="0" w:sz="0" w:val="nil"/>
                <w:right w:space="0" w:sz="0" w:val="nil"/>
                <w:between w:space="0" w:sz="0" w:val="nil"/>
              </w:pBdr>
              <w:shd w:fill="auto" w:val="clear"/>
              <w:spacing w:after="40" w:before="40" w:line="240" w:lineRule="auto"/>
              <w:ind w:left="90" w:firstLine="0"/>
              <w:jc w:val="both"/>
              <w:rPr/>
            </w:pPr>
            <w:r w:rsidDel="00000000" w:rsidR="00000000" w:rsidRPr="00000000">
              <w:rPr>
                <w:rFonts w:ascii="Cambria" w:cs="Cambria" w:eastAsia="Cambria" w:hAnsi="Cambria"/>
                <w:b w:val="0"/>
                <w:color w:val="000000"/>
                <w:sz w:val="24"/>
                <w:szCs w:val="24"/>
                <w:vertAlign w:val="baseline"/>
                <w:rtl w:val="0"/>
              </w:rPr>
              <w:t xml:space="preserve">Ability to capture promotion, publicity and advertising details. </w:t>
            </w:r>
            <w:r w:rsidDel="00000000" w:rsidR="00000000" w:rsidRPr="00000000">
              <w:rPr>
                <w:rtl w:val="0"/>
              </w:rPr>
            </w:r>
          </w:p>
          <w:p w:rsidR="00000000" w:rsidDel="00000000" w:rsidP="00000000" w:rsidRDefault="00000000" w:rsidRPr="00000000" w14:paraId="000019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4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53 (Reference 6. 1. 8) </w:t>
            </w:r>
            <w:r w:rsidDel="00000000" w:rsidR="00000000" w:rsidRPr="00000000">
              <w:rPr>
                <w:rtl w:val="0"/>
              </w:rPr>
            </w:r>
          </w:p>
        </w:tc>
      </w:tr>
      <w:tr>
        <w:tc>
          <w:tcPr>
            <w:vAlign w:val="top"/>
          </w:tcPr>
          <w:p w:rsidR="00000000" w:rsidDel="00000000" w:rsidP="00000000" w:rsidRDefault="00000000" w:rsidRPr="00000000" w14:paraId="0000194B">
            <w:pPr>
              <w:pBdr>
                <w:top w:space="0" w:sz="0" w:val="nil"/>
                <w:left w:space="0" w:sz="0" w:val="nil"/>
                <w:bottom w:space="0" w:sz="0" w:val="nil"/>
                <w:right w:space="0" w:sz="0" w:val="nil"/>
                <w:between w:space="0" w:sz="0" w:val="nil"/>
              </w:pBdr>
              <w:shd w:fill="auto" w:val="clear"/>
              <w:jc w:val="both"/>
              <w:rPr/>
            </w:pPr>
            <w:r w:rsidDel="00000000" w:rsidR="00000000" w:rsidRPr="00000000">
              <w:rPr>
                <w:color w:val="000000"/>
                <w:vertAlign w:val="baseline"/>
                <w:rtl w:val="0"/>
              </w:rPr>
              <w:t xml:space="preserve">Ability to perform quick searches of client database to be able to display the worth of clients (portfolio value).  </w:t>
            </w:r>
            <w:r w:rsidDel="00000000" w:rsidR="00000000" w:rsidRPr="00000000">
              <w:rPr>
                <w:rtl w:val="0"/>
              </w:rPr>
            </w:r>
          </w:p>
          <w:p w:rsidR="00000000" w:rsidDel="00000000" w:rsidP="00000000" w:rsidRDefault="00000000" w:rsidRPr="00000000" w14:paraId="000019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4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19</w:t>
            </w:r>
            <w:r w:rsidDel="00000000" w:rsidR="00000000" w:rsidRPr="00000000">
              <w:rPr>
                <w:rtl w:val="0"/>
              </w:rPr>
            </w:r>
          </w:p>
        </w:tc>
      </w:tr>
      <w:tr>
        <w:tc>
          <w:tcPr>
            <w:vAlign w:val="top"/>
          </w:tcPr>
          <w:p w:rsidR="00000000" w:rsidDel="00000000" w:rsidP="00000000" w:rsidRDefault="00000000" w:rsidRPr="00000000" w14:paraId="0000194E">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color w:val="000000"/>
                <w:vertAlign w:val="baseline"/>
                <w:rtl w:val="0"/>
              </w:rPr>
              <w:t xml:space="preserve">Ability to publish Head office to other branches instead of using the branch addresses details. </w:t>
            </w:r>
            <w:r w:rsidDel="00000000" w:rsidR="00000000" w:rsidRPr="00000000">
              <w:rPr>
                <w:rtl w:val="0"/>
              </w:rPr>
            </w:r>
          </w:p>
          <w:p w:rsidR="00000000" w:rsidDel="00000000" w:rsidP="00000000" w:rsidRDefault="00000000" w:rsidRPr="00000000" w14:paraId="000019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50">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19</w:t>
            </w:r>
            <w:r w:rsidDel="00000000" w:rsidR="00000000" w:rsidRPr="00000000">
              <w:rPr>
                <w:rtl w:val="0"/>
              </w:rPr>
            </w:r>
          </w:p>
        </w:tc>
      </w:tr>
      <w:tr>
        <w:tc>
          <w:tcPr>
            <w:vAlign w:val="top"/>
          </w:tcPr>
          <w:p w:rsidR="00000000" w:rsidDel="00000000" w:rsidP="00000000" w:rsidRDefault="00000000" w:rsidRPr="00000000" w14:paraId="00001951">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color w:val="000000"/>
                <w:vertAlign w:val="baseline"/>
                <w:rtl w:val="0"/>
              </w:rPr>
              <w:t xml:space="preserve"> Ability to </w:t>
            </w:r>
            <w:r w:rsidDel="00000000" w:rsidR="00000000" w:rsidRPr="00000000">
              <w:rPr>
                <w:vertAlign w:val="baseline"/>
                <w:rtl w:val="0"/>
              </w:rPr>
              <w:t xml:space="preserve">update specific fields for agents.  These fields will be specified by Heritage. </w:t>
            </w:r>
            <w:r w:rsidDel="00000000" w:rsidR="00000000" w:rsidRPr="00000000">
              <w:rPr>
                <w:rtl w:val="0"/>
              </w:rPr>
            </w:r>
          </w:p>
          <w:p w:rsidR="00000000" w:rsidDel="00000000" w:rsidP="00000000" w:rsidRDefault="00000000" w:rsidRPr="00000000" w14:paraId="000019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53">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37 (Reference 4. 5) </w:t>
            </w:r>
            <w:r w:rsidDel="00000000" w:rsidR="00000000" w:rsidRPr="00000000">
              <w:rPr>
                <w:rtl w:val="0"/>
              </w:rPr>
            </w:r>
          </w:p>
        </w:tc>
      </w:tr>
      <w:tr>
        <w:tc>
          <w:tcPr>
            <w:vAlign w:val="top"/>
          </w:tcPr>
          <w:p w:rsidR="00000000" w:rsidDel="00000000" w:rsidP="00000000" w:rsidRDefault="00000000" w:rsidRPr="00000000" w14:paraId="00001954">
            <w:pPr>
              <w:pBdr>
                <w:top w:space="0" w:sz="0" w:val="nil"/>
                <w:left w:space="0" w:sz="0" w:val="nil"/>
                <w:bottom w:space="0" w:sz="0" w:val="nil"/>
                <w:right w:space="0" w:sz="0" w:val="nil"/>
                <w:between w:space="0" w:sz="0" w:val="nil"/>
              </w:pBdr>
              <w:shd w:fill="auto" w:val="clear"/>
              <w:ind w:left="90" w:firstLine="0"/>
              <w:jc w:val="both"/>
              <w:rPr/>
            </w:pPr>
            <w:r w:rsidDel="00000000" w:rsidR="00000000" w:rsidRPr="00000000">
              <w:rPr>
                <w:color w:val="000000"/>
                <w:vertAlign w:val="baseline"/>
                <w:rtl w:val="0"/>
              </w:rPr>
              <w:t xml:space="preserve">Ability to validate PIN number on all screens which have PIN number field to ensure that the number keyed in by a user conforms to Kenyan format. </w:t>
            </w:r>
            <w:r w:rsidDel="00000000" w:rsidR="00000000" w:rsidRPr="00000000">
              <w:rPr>
                <w:rtl w:val="0"/>
              </w:rPr>
            </w:r>
          </w:p>
          <w:p w:rsidR="00000000" w:rsidDel="00000000" w:rsidP="00000000" w:rsidRDefault="00000000" w:rsidRPr="00000000" w14:paraId="000019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5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20</w:t>
            </w:r>
            <w:r w:rsidDel="00000000" w:rsidR="00000000" w:rsidRPr="00000000">
              <w:rPr>
                <w:rtl w:val="0"/>
              </w:rPr>
            </w:r>
          </w:p>
        </w:tc>
      </w:tr>
      <w:tr>
        <w:tc>
          <w:tcPr>
            <w:vAlign w:val="top"/>
          </w:tcPr>
          <w:p w:rsidR="00000000" w:rsidDel="00000000" w:rsidP="00000000" w:rsidRDefault="00000000" w:rsidRPr="00000000" w14:paraId="00001957">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color w:val="000000"/>
                <w:vertAlign w:val="baseline"/>
                <w:rtl w:val="0"/>
              </w:rPr>
              <w:t xml:space="preserve">Ability to specify organization which rated an agency and the rating and an audit of the same in case of a change. </w:t>
            </w:r>
            <w:r w:rsidDel="00000000" w:rsidR="00000000" w:rsidRPr="00000000">
              <w:rPr>
                <w:rtl w:val="0"/>
              </w:rPr>
            </w:r>
          </w:p>
          <w:p w:rsidR="00000000" w:rsidDel="00000000" w:rsidP="00000000" w:rsidRDefault="00000000" w:rsidRPr="00000000" w14:paraId="000019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c>
          <w:tcPr>
            <w:vAlign w:val="top"/>
          </w:tcPr>
          <w:p w:rsidR="00000000" w:rsidDel="00000000" w:rsidP="00000000" w:rsidRDefault="00000000" w:rsidRPr="00000000" w14:paraId="00001959">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20</w:t>
            </w:r>
            <w:r w:rsidDel="00000000" w:rsidR="00000000" w:rsidRPr="00000000">
              <w:rPr>
                <w:rtl w:val="0"/>
              </w:rPr>
            </w:r>
          </w:p>
        </w:tc>
      </w:tr>
      <w:tr>
        <w:tc>
          <w:tcPr>
            <w:vAlign w:val="top"/>
          </w:tcPr>
          <w:p w:rsidR="00000000" w:rsidDel="00000000" w:rsidP="00000000" w:rsidRDefault="00000000" w:rsidRPr="00000000" w14:paraId="0000195A">
            <w:pPr>
              <w:pBdr>
                <w:top w:space="0" w:sz="0" w:val="nil"/>
                <w:left w:space="0" w:sz="0" w:val="nil"/>
                <w:bottom w:space="0" w:sz="0" w:val="nil"/>
                <w:right w:space="0" w:sz="0" w:val="nil"/>
                <w:between w:space="0" w:sz="0" w:val="nil"/>
              </w:pBdr>
              <w:shd w:fill="auto" w:val="clear"/>
              <w:jc w:val="both"/>
              <w:rPr/>
            </w:pPr>
            <w:r w:rsidDel="00000000" w:rsidR="00000000" w:rsidRPr="00000000">
              <w:rPr>
                <w:color w:val="000000"/>
                <w:vertAlign w:val="baseline"/>
                <w:rtl w:val="0"/>
              </w:rPr>
              <w:t xml:space="preserve">Ability to attach a principal officer when creating an account if the principal exists, the system should counter check if the principal exists give an alert. </w:t>
            </w:r>
            <w:r w:rsidDel="00000000" w:rsidR="00000000" w:rsidRPr="00000000">
              <w:rPr>
                <w:vertAlign w:val="baseline"/>
                <w:rtl w:val="0"/>
              </w:rPr>
              <w:t xml:space="preserve"> The Principal should not belong to more than one agent. </w:t>
            </w:r>
            <w:r w:rsidDel="00000000" w:rsidR="00000000" w:rsidRPr="00000000">
              <w:rPr>
                <w:rtl w:val="0"/>
              </w:rPr>
            </w:r>
          </w:p>
        </w:tc>
        <w:tc>
          <w:tcPr>
            <w:vAlign w:val="top"/>
          </w:tcPr>
          <w:p w:rsidR="00000000" w:rsidDel="00000000" w:rsidP="00000000" w:rsidRDefault="00000000" w:rsidRPr="00000000" w14:paraId="0000195B">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Page 37 (Reference 4. 5) </w:t>
            </w:r>
            <w:r w:rsidDel="00000000" w:rsidR="00000000" w:rsidRPr="00000000">
              <w:rPr>
                <w:rtl w:val="0"/>
              </w:rPr>
            </w:r>
          </w:p>
        </w:tc>
      </w:tr>
      <w:tr>
        <w:tc>
          <w:tcPr>
            <w:vAlign w:val="top"/>
          </w:tcPr>
          <w:p w:rsidR="00000000" w:rsidDel="00000000" w:rsidP="00000000" w:rsidRDefault="00000000" w:rsidRPr="00000000" w14:paraId="0000195C">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color w:val="000000"/>
                <w:vertAlign w:val="baseline"/>
                <w:rtl w:val="0"/>
              </w:rPr>
              <w:t xml:space="preserve">Ability to mask the agency registration number to a specific format. </w:t>
            </w:r>
            <w:r w:rsidDel="00000000" w:rsidR="00000000" w:rsidRPr="00000000">
              <w:rPr>
                <w:rtl w:val="0"/>
              </w:rPr>
            </w:r>
          </w:p>
          <w:p w:rsidR="00000000" w:rsidDel="00000000" w:rsidP="00000000" w:rsidRDefault="00000000" w:rsidRPr="00000000" w14:paraId="0000195D">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5E">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37 (Reference 4. 5) </w:t>
            </w:r>
            <w:r w:rsidDel="00000000" w:rsidR="00000000" w:rsidRPr="00000000">
              <w:rPr>
                <w:rtl w:val="0"/>
              </w:rPr>
            </w:r>
          </w:p>
        </w:tc>
      </w:tr>
      <w:tr>
        <w:tc>
          <w:tcPr>
            <w:vAlign w:val="top"/>
          </w:tcPr>
          <w:p w:rsidR="00000000" w:rsidDel="00000000" w:rsidP="00000000" w:rsidRDefault="00000000" w:rsidRPr="00000000" w14:paraId="0000195F">
            <w:pPr>
              <w:pBdr>
                <w:top w:space="0" w:sz="0" w:val="nil"/>
                <w:left w:space="0" w:sz="0" w:val="nil"/>
                <w:bottom w:space="0" w:sz="0" w:val="nil"/>
                <w:right w:space="0" w:sz="0" w:val="nil"/>
                <w:between w:space="0" w:sz="0" w:val="nil"/>
              </w:pBdr>
              <w:shd w:fill="auto" w:val="clear"/>
              <w:spacing w:after="0" w:before="0" w:line="240" w:lineRule="auto"/>
              <w:ind w:left="180" w:firstLine="0"/>
              <w:jc w:val="both"/>
              <w:rPr/>
            </w:pPr>
            <w:r w:rsidDel="00000000" w:rsidR="00000000" w:rsidRPr="00000000">
              <w:rPr>
                <w:rFonts w:ascii="Cambria" w:cs="Cambria" w:eastAsia="Cambria" w:hAnsi="Cambria"/>
                <w:b w:val="0"/>
                <w:sz w:val="24"/>
                <w:szCs w:val="24"/>
                <w:vertAlign w:val="baseline"/>
                <w:rtl w:val="0"/>
              </w:rPr>
              <w:t xml:space="preserve">Ability to define fixed exchange rate per policy which should not be changed during endorsement until renewal of policy when the exchange rate is agreed between the client and Heritage Insurance Company. </w:t>
            </w:r>
            <w:r w:rsidDel="00000000" w:rsidR="00000000" w:rsidRPr="00000000">
              <w:rPr>
                <w:rtl w:val="0"/>
              </w:rPr>
            </w:r>
          </w:p>
          <w:p w:rsidR="00000000" w:rsidDel="00000000" w:rsidP="00000000" w:rsidRDefault="00000000" w:rsidRPr="00000000" w14:paraId="00001960">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61">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24</w:t>
            </w:r>
            <w:r w:rsidDel="00000000" w:rsidR="00000000" w:rsidRPr="00000000">
              <w:rPr>
                <w:rtl w:val="0"/>
              </w:rPr>
            </w:r>
          </w:p>
        </w:tc>
      </w:tr>
      <w:tr>
        <w:tc>
          <w:tcPr>
            <w:vAlign w:val="top"/>
          </w:tcPr>
          <w:p w:rsidR="00000000" w:rsidDel="00000000" w:rsidP="00000000" w:rsidRDefault="00000000" w:rsidRPr="00000000" w14:paraId="00001962">
            <w:pPr>
              <w:pBdr>
                <w:top w:space="0" w:sz="0" w:val="nil"/>
                <w:left w:space="0" w:sz="0" w:val="nil"/>
                <w:bottom w:space="0" w:sz="0" w:val="nil"/>
                <w:right w:space="0" w:sz="0" w:val="nil"/>
                <w:between w:space="0" w:sz="0" w:val="nil"/>
              </w:pBdr>
              <w:shd w:fill="auto" w:val="clear"/>
              <w:spacing w:after="0" w:before="0" w:line="240" w:lineRule="auto"/>
              <w:ind w:left="180" w:firstLine="0"/>
              <w:jc w:val="both"/>
              <w:rPr/>
            </w:pPr>
            <w:r w:rsidDel="00000000" w:rsidR="00000000" w:rsidRPr="00000000">
              <w:rPr>
                <w:rFonts w:ascii="Cambria" w:cs="Cambria" w:eastAsia="Cambria" w:hAnsi="Cambria"/>
                <w:b w:val="0"/>
                <w:sz w:val="24"/>
                <w:szCs w:val="24"/>
                <w:vertAlign w:val="baseline"/>
                <w:rtl w:val="0"/>
              </w:rPr>
              <w:t xml:space="preserve">Ability to define staff accounts and be able to produce a statement per staff. </w:t>
            </w:r>
            <w:r w:rsidDel="00000000" w:rsidR="00000000" w:rsidRPr="00000000">
              <w:rPr>
                <w:rtl w:val="0"/>
              </w:rPr>
            </w:r>
          </w:p>
        </w:tc>
        <w:tc>
          <w:tcPr>
            <w:vAlign w:val="top"/>
          </w:tcPr>
          <w:p w:rsidR="00000000" w:rsidDel="00000000" w:rsidP="00000000" w:rsidRDefault="00000000" w:rsidRPr="00000000" w14:paraId="00001963">
            <w:pPr>
              <w:pBdr>
                <w:top w:space="0" w:sz="0" w:val="nil"/>
                <w:left w:space="0" w:sz="0" w:val="nil"/>
                <w:bottom w:space="0" w:sz="0" w:val="nil"/>
                <w:right w:space="0" w:sz="0" w:val="nil"/>
                <w:between w:space="0" w:sz="0" w:val="nil"/>
              </w:pBdr>
              <w:shd w:fill="auto" w:val="clear"/>
              <w:ind w:left="-108" w:firstLine="0"/>
              <w:jc w:val="both"/>
              <w:rPr/>
            </w:pPr>
            <w:r w:rsidDel="00000000" w:rsidR="00000000" w:rsidRPr="00000000">
              <w:rPr>
                <w:vertAlign w:val="baseline"/>
                <w:rtl w:val="0"/>
              </w:rPr>
              <w:t xml:space="preserve"> Page 25</w:t>
            </w:r>
            <w:r w:rsidDel="00000000" w:rsidR="00000000" w:rsidRPr="00000000">
              <w:rPr>
                <w:rtl w:val="0"/>
              </w:rPr>
            </w:r>
          </w:p>
        </w:tc>
      </w:tr>
      <w:tr>
        <w:tc>
          <w:tcPr>
            <w:vAlign w:val="top"/>
          </w:tcPr>
          <w:p w:rsidR="00000000" w:rsidDel="00000000" w:rsidP="00000000" w:rsidRDefault="00000000" w:rsidRPr="00000000" w14:paraId="00001964">
            <w:pPr>
              <w:pBdr>
                <w:top w:space="0" w:sz="0" w:val="nil"/>
                <w:left w:space="0" w:sz="0" w:val="nil"/>
                <w:bottom w:space="0" w:sz="0" w:val="nil"/>
                <w:right w:space="0" w:sz="0" w:val="nil"/>
                <w:between w:space="0" w:sz="0" w:val="nil"/>
              </w:pBdr>
              <w:shd w:fill="auto" w:val="clear"/>
              <w:spacing w:after="0" w:before="0" w:line="240" w:lineRule="auto"/>
              <w:ind w:left="180" w:firstLine="0"/>
              <w:jc w:val="both"/>
              <w:rPr/>
            </w:pPr>
            <w:r w:rsidDel="00000000" w:rsidR="00000000" w:rsidRPr="00000000">
              <w:rPr>
                <w:rFonts w:ascii="Cambria" w:cs="Cambria" w:eastAsia="Cambria" w:hAnsi="Cambria"/>
                <w:b w:val="0"/>
                <w:sz w:val="24"/>
                <w:szCs w:val="24"/>
                <w:vertAlign w:val="baseline"/>
                <w:rtl w:val="0"/>
              </w:rPr>
              <w:t xml:space="preserve">Ability for run - off and active accounts to allow endorsements and receipts only.  Renewals and new business should not be posted to a run off account. </w:t>
            </w:r>
            <w:r w:rsidDel="00000000" w:rsidR="00000000" w:rsidRPr="00000000">
              <w:rPr>
                <w:rtl w:val="0"/>
              </w:rPr>
            </w:r>
          </w:p>
          <w:p w:rsidR="00000000" w:rsidDel="00000000" w:rsidP="00000000" w:rsidRDefault="00000000" w:rsidRPr="00000000" w14:paraId="00001965">
            <w:pPr>
              <w:pBdr>
                <w:top w:space="0" w:sz="0" w:val="nil"/>
                <w:left w:space="0" w:sz="0" w:val="nil"/>
                <w:bottom w:space="0" w:sz="0" w:val="nil"/>
                <w:right w:space="0" w:sz="0" w:val="nil"/>
                <w:between w:space="0" w:sz="0" w:val="nil"/>
              </w:pBdr>
              <w:shd w:fill="auto" w:val="clear"/>
              <w:spacing w:after="0" w:before="0" w:line="240" w:lineRule="auto"/>
              <w:ind w:left="180" w:firstLine="0"/>
              <w:jc w:val="both"/>
              <w:rPr/>
            </w:pPr>
            <w:r w:rsidDel="00000000" w:rsidR="00000000" w:rsidRPr="00000000">
              <w:rPr>
                <w:rtl w:val="0"/>
              </w:rPr>
            </w:r>
          </w:p>
        </w:tc>
        <w:tc>
          <w:tcPr>
            <w:vAlign w:val="top"/>
          </w:tcPr>
          <w:p w:rsidR="00000000" w:rsidDel="00000000" w:rsidP="00000000" w:rsidRDefault="00000000" w:rsidRPr="00000000" w14:paraId="00001966">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25</w:t>
            </w:r>
            <w:r w:rsidDel="00000000" w:rsidR="00000000" w:rsidRPr="00000000">
              <w:rPr>
                <w:rtl w:val="0"/>
              </w:rPr>
            </w:r>
          </w:p>
        </w:tc>
      </w:tr>
      <w:tr>
        <w:tc>
          <w:tcPr>
            <w:vAlign w:val="top"/>
          </w:tcPr>
          <w:p w:rsidR="00000000" w:rsidDel="00000000" w:rsidP="00000000" w:rsidRDefault="00000000" w:rsidRPr="00000000" w14:paraId="00001967">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capture client PIN number when doing an underwriting transaction, if PIN number not captured system should create an exception. </w:t>
            </w:r>
            <w:r w:rsidDel="00000000" w:rsidR="00000000" w:rsidRPr="00000000">
              <w:rPr>
                <w:rtl w:val="0"/>
              </w:rPr>
            </w:r>
          </w:p>
          <w:p w:rsidR="00000000" w:rsidDel="00000000" w:rsidP="00000000" w:rsidRDefault="00000000" w:rsidRPr="00000000" w14:paraId="00001968">
            <w:pPr>
              <w:pBdr>
                <w:top w:space="0" w:sz="0" w:val="nil"/>
                <w:left w:space="0" w:sz="0" w:val="nil"/>
                <w:bottom w:space="0" w:sz="0" w:val="nil"/>
                <w:right w:space="0" w:sz="0" w:val="nil"/>
                <w:between w:space="0" w:sz="0" w:val="nil"/>
              </w:pBdr>
              <w:shd w:fill="auto" w:val="clear"/>
              <w:spacing w:after="0" w:before="0" w:line="240" w:lineRule="auto"/>
              <w:ind w:left="180" w:firstLine="0"/>
              <w:jc w:val="both"/>
              <w:rPr/>
            </w:pPr>
            <w:r w:rsidDel="00000000" w:rsidR="00000000" w:rsidRPr="00000000">
              <w:rPr>
                <w:rtl w:val="0"/>
              </w:rPr>
            </w:r>
          </w:p>
        </w:tc>
        <w:tc>
          <w:tcPr>
            <w:vAlign w:val="top"/>
          </w:tcPr>
          <w:p w:rsidR="00000000" w:rsidDel="00000000" w:rsidP="00000000" w:rsidRDefault="00000000" w:rsidRPr="00000000" w14:paraId="00001969">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25</w:t>
            </w:r>
            <w:r w:rsidDel="00000000" w:rsidR="00000000" w:rsidRPr="00000000">
              <w:rPr>
                <w:rtl w:val="0"/>
              </w:rPr>
            </w:r>
          </w:p>
        </w:tc>
      </w:tr>
      <w:tr>
        <w:tc>
          <w:tcPr>
            <w:vAlign w:val="top"/>
          </w:tcPr>
          <w:p w:rsidR="00000000" w:rsidDel="00000000" w:rsidP="00000000" w:rsidRDefault="00000000" w:rsidRPr="00000000" w14:paraId="0000196A">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auto graduate NCD level and the level to go down if a claim/claims occurs as per set parameters. </w:t>
            </w:r>
            <w:r w:rsidDel="00000000" w:rsidR="00000000" w:rsidRPr="00000000">
              <w:rPr>
                <w:rtl w:val="0"/>
              </w:rPr>
            </w:r>
          </w:p>
          <w:p w:rsidR="00000000" w:rsidDel="00000000" w:rsidP="00000000" w:rsidRDefault="00000000" w:rsidRPr="00000000" w14:paraId="0000196B">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6C">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25</w:t>
            </w:r>
            <w:r w:rsidDel="00000000" w:rsidR="00000000" w:rsidRPr="00000000">
              <w:rPr>
                <w:rtl w:val="0"/>
              </w:rPr>
            </w:r>
          </w:p>
        </w:tc>
      </w:tr>
      <w:tr>
        <w:tc>
          <w:tcPr>
            <w:vAlign w:val="top"/>
          </w:tcPr>
          <w:p w:rsidR="00000000" w:rsidDel="00000000" w:rsidP="00000000" w:rsidRDefault="00000000" w:rsidRPr="00000000" w14:paraId="0000196D">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underwrite transactions in accrual or cash basis as defined in the product setup. - Cash basis per policy</w:t>
            </w:r>
            <w:r w:rsidDel="00000000" w:rsidR="00000000" w:rsidRPr="00000000">
              <w:rPr>
                <w:rtl w:val="0"/>
              </w:rPr>
            </w:r>
          </w:p>
          <w:p w:rsidR="00000000" w:rsidDel="00000000" w:rsidP="00000000" w:rsidRDefault="00000000" w:rsidRPr="00000000" w14:paraId="0000196E">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6F">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77</w:t>
            </w:r>
            <w:r w:rsidDel="00000000" w:rsidR="00000000" w:rsidRPr="00000000">
              <w:rPr>
                <w:rtl w:val="0"/>
              </w:rPr>
            </w:r>
          </w:p>
        </w:tc>
      </w:tr>
      <w:tr>
        <w:tc>
          <w:tcPr>
            <w:vAlign w:val="top"/>
          </w:tcPr>
          <w:p w:rsidR="00000000" w:rsidDel="00000000" w:rsidP="00000000" w:rsidRDefault="00000000" w:rsidRPr="00000000" w14:paraId="00001970">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issue one invoice for more than one policy which belongs to the same client. </w:t>
            </w:r>
            <w:r w:rsidDel="00000000" w:rsidR="00000000" w:rsidRPr="00000000">
              <w:rPr>
                <w:rtl w:val="0"/>
              </w:rPr>
            </w:r>
          </w:p>
          <w:p w:rsidR="00000000" w:rsidDel="00000000" w:rsidP="00000000" w:rsidRDefault="00000000" w:rsidRPr="00000000" w14:paraId="00001971">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72">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25</w:t>
            </w:r>
            <w:r w:rsidDel="00000000" w:rsidR="00000000" w:rsidRPr="00000000">
              <w:rPr>
                <w:rtl w:val="0"/>
              </w:rPr>
            </w:r>
          </w:p>
        </w:tc>
      </w:tr>
      <w:tr>
        <w:tc>
          <w:tcPr>
            <w:vAlign w:val="top"/>
          </w:tcPr>
          <w:p w:rsidR="00000000" w:rsidDel="00000000" w:rsidP="00000000" w:rsidRDefault="00000000" w:rsidRPr="00000000" w14:paraId="00001973">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cancel valuation request. A user should only be able to do a valuation on a risk if the previous request has been cancelled. </w:t>
            </w:r>
            <w:r w:rsidDel="00000000" w:rsidR="00000000" w:rsidRPr="00000000">
              <w:rPr>
                <w:rtl w:val="0"/>
              </w:rPr>
            </w:r>
          </w:p>
          <w:p w:rsidR="00000000" w:rsidDel="00000000" w:rsidP="00000000" w:rsidRDefault="00000000" w:rsidRPr="00000000" w14:paraId="00001974">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75">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93</w:t>
            </w:r>
            <w:r w:rsidDel="00000000" w:rsidR="00000000" w:rsidRPr="00000000">
              <w:rPr>
                <w:rtl w:val="0"/>
              </w:rPr>
            </w:r>
          </w:p>
        </w:tc>
      </w:tr>
      <w:tr>
        <w:tc>
          <w:tcPr>
            <w:vAlign w:val="top"/>
          </w:tcPr>
          <w:p w:rsidR="00000000" w:rsidDel="00000000" w:rsidP="00000000" w:rsidRDefault="00000000" w:rsidRPr="00000000" w14:paraId="00001976">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tie down all valuations done on a risk  to the payments so as to ensure that one cannot double pay on a valuation/survey.  The expenses should be tied to the policy. </w:t>
            </w:r>
            <w:r w:rsidDel="00000000" w:rsidR="00000000" w:rsidRPr="00000000">
              <w:rPr>
                <w:rtl w:val="0"/>
              </w:rPr>
            </w:r>
          </w:p>
          <w:p w:rsidR="00000000" w:rsidDel="00000000" w:rsidP="00000000" w:rsidRDefault="00000000" w:rsidRPr="00000000" w14:paraId="00001977">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78">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93</w:t>
            </w:r>
            <w:r w:rsidDel="00000000" w:rsidR="00000000" w:rsidRPr="00000000">
              <w:rPr>
                <w:rtl w:val="0"/>
              </w:rPr>
            </w:r>
          </w:p>
        </w:tc>
      </w:tr>
      <w:tr>
        <w:tc>
          <w:tcPr>
            <w:vAlign w:val="top"/>
          </w:tcPr>
          <w:p w:rsidR="00000000" w:rsidDel="00000000" w:rsidP="00000000" w:rsidRDefault="00000000" w:rsidRPr="00000000" w14:paraId="00001979">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setup valuation fee per risk per given period.  The rates should be at service provider level. </w:t>
            </w:r>
            <w:r w:rsidDel="00000000" w:rsidR="00000000" w:rsidRPr="00000000">
              <w:rPr>
                <w:rtl w:val="0"/>
              </w:rPr>
            </w:r>
          </w:p>
          <w:p w:rsidR="00000000" w:rsidDel="00000000" w:rsidP="00000000" w:rsidRDefault="00000000" w:rsidRPr="00000000" w14:paraId="0000197A">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7B">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93</w:t>
            </w:r>
            <w:r w:rsidDel="00000000" w:rsidR="00000000" w:rsidRPr="00000000">
              <w:rPr>
                <w:rtl w:val="0"/>
              </w:rPr>
            </w:r>
          </w:p>
        </w:tc>
      </w:tr>
      <w:tr>
        <w:tc>
          <w:tcPr>
            <w:vAlign w:val="top"/>
          </w:tcPr>
          <w:p w:rsidR="00000000" w:rsidDel="00000000" w:rsidP="00000000" w:rsidRDefault="00000000" w:rsidRPr="00000000" w14:paraId="0000197C">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scan the valuation documents and attaching them to the risk that has been valued.  (DMS) </w:t>
            </w:r>
            <w:r w:rsidDel="00000000" w:rsidR="00000000" w:rsidRPr="00000000">
              <w:rPr>
                <w:rtl w:val="0"/>
              </w:rPr>
            </w:r>
          </w:p>
          <w:p w:rsidR="00000000" w:rsidDel="00000000" w:rsidP="00000000" w:rsidRDefault="00000000" w:rsidRPr="00000000" w14:paraId="0000197D">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7E">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93</w:t>
            </w:r>
            <w:r w:rsidDel="00000000" w:rsidR="00000000" w:rsidRPr="00000000">
              <w:rPr>
                <w:rtl w:val="0"/>
              </w:rPr>
            </w:r>
          </w:p>
        </w:tc>
      </w:tr>
      <w:tr>
        <w:tc>
          <w:tcPr>
            <w:vAlign w:val="top"/>
          </w:tcPr>
          <w:p w:rsidR="00000000" w:rsidDel="00000000" w:rsidP="00000000" w:rsidRDefault="00000000" w:rsidRPr="00000000" w14:paraId="0000197F">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prevent renewal of a risk in a policy if there is a total loss claim on it. </w:t>
            </w:r>
            <w:r w:rsidDel="00000000" w:rsidR="00000000" w:rsidRPr="00000000">
              <w:rPr>
                <w:rtl w:val="0"/>
              </w:rPr>
            </w:r>
          </w:p>
          <w:p w:rsidR="00000000" w:rsidDel="00000000" w:rsidP="00000000" w:rsidRDefault="00000000" w:rsidRPr="00000000" w14:paraId="00001980">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81">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25</w:t>
            </w:r>
            <w:r w:rsidDel="00000000" w:rsidR="00000000" w:rsidRPr="00000000">
              <w:rPr>
                <w:rtl w:val="0"/>
              </w:rPr>
            </w:r>
          </w:p>
        </w:tc>
      </w:tr>
      <w:tr>
        <w:tc>
          <w:tcPr>
            <w:vAlign w:val="top"/>
          </w:tcPr>
          <w:p w:rsidR="00000000" w:rsidDel="00000000" w:rsidP="00000000" w:rsidRDefault="00000000" w:rsidRPr="00000000" w14:paraId="00001982">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compare the premium charged for excess and the excess waived due to excess protector. </w:t>
            </w:r>
            <w:r w:rsidDel="00000000" w:rsidR="00000000" w:rsidRPr="00000000">
              <w:rPr>
                <w:rtl w:val="0"/>
              </w:rPr>
            </w:r>
          </w:p>
          <w:p w:rsidR="00000000" w:rsidDel="00000000" w:rsidP="00000000" w:rsidRDefault="00000000" w:rsidRPr="00000000" w14:paraId="00001983">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84">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25</w:t>
            </w:r>
            <w:r w:rsidDel="00000000" w:rsidR="00000000" w:rsidRPr="00000000">
              <w:rPr>
                <w:rtl w:val="0"/>
              </w:rPr>
            </w:r>
          </w:p>
        </w:tc>
      </w:tr>
      <w:tr>
        <w:tc>
          <w:tcPr>
            <w:vAlign w:val="top"/>
          </w:tcPr>
          <w:p w:rsidR="00000000" w:rsidDel="00000000" w:rsidP="00000000" w:rsidRDefault="00000000" w:rsidRPr="00000000" w14:paraId="00001985">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cap the number of reinstatements that can be done on an excess protector section. </w:t>
            </w:r>
            <w:r w:rsidDel="00000000" w:rsidR="00000000" w:rsidRPr="00000000">
              <w:rPr>
                <w:rtl w:val="0"/>
              </w:rPr>
            </w:r>
          </w:p>
          <w:p w:rsidR="00000000" w:rsidDel="00000000" w:rsidP="00000000" w:rsidRDefault="00000000" w:rsidRPr="00000000" w14:paraId="00001986">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87">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25</w:t>
            </w:r>
            <w:r w:rsidDel="00000000" w:rsidR="00000000" w:rsidRPr="00000000">
              <w:rPr>
                <w:rtl w:val="0"/>
              </w:rPr>
            </w:r>
          </w:p>
        </w:tc>
      </w:tr>
      <w:tr>
        <w:tc>
          <w:tcPr>
            <w:vAlign w:val="top"/>
          </w:tcPr>
          <w:p w:rsidR="00000000" w:rsidDel="00000000" w:rsidP="00000000" w:rsidRDefault="00000000" w:rsidRPr="00000000" w14:paraId="00001988">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generate claim experience per insured in a binder. </w:t>
            </w:r>
            <w:r w:rsidDel="00000000" w:rsidR="00000000" w:rsidRPr="00000000">
              <w:rPr>
                <w:rtl w:val="0"/>
              </w:rPr>
            </w:r>
          </w:p>
          <w:p w:rsidR="00000000" w:rsidDel="00000000" w:rsidP="00000000" w:rsidRDefault="00000000" w:rsidRPr="00000000" w14:paraId="00001989">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198A">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25</w:t>
            </w:r>
            <w:r w:rsidDel="00000000" w:rsidR="00000000" w:rsidRPr="00000000">
              <w:rPr>
                <w:rtl w:val="0"/>
              </w:rPr>
            </w:r>
          </w:p>
        </w:tc>
      </w:tr>
      <w:tr>
        <w:tc>
          <w:tcPr>
            <w:vAlign w:val="top"/>
          </w:tcPr>
          <w:p w:rsidR="00000000" w:rsidDel="00000000" w:rsidP="00000000" w:rsidRDefault="00000000" w:rsidRPr="00000000" w14:paraId="0000198B">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set reorder level for certificate</w:t>
            </w:r>
            <w:r w:rsidDel="00000000" w:rsidR="00000000" w:rsidRPr="00000000">
              <w:rPr>
                <w:rtl w:val="0"/>
              </w:rPr>
            </w:r>
          </w:p>
          <w:p w:rsidR="00000000" w:rsidDel="00000000" w:rsidP="00000000" w:rsidRDefault="00000000" w:rsidRPr="00000000" w14:paraId="0000198C">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8D">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90</w:t>
            </w:r>
            <w:r w:rsidDel="00000000" w:rsidR="00000000" w:rsidRPr="00000000">
              <w:rPr>
                <w:rtl w:val="0"/>
              </w:rPr>
            </w:r>
          </w:p>
        </w:tc>
      </w:tr>
      <w:tr>
        <w:tc>
          <w:tcPr>
            <w:vAlign w:val="top"/>
          </w:tcPr>
          <w:p w:rsidR="00000000" w:rsidDel="00000000" w:rsidP="00000000" w:rsidRDefault="00000000" w:rsidRPr="00000000" w14:paraId="0000198E">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send an alert to the admin whenever the registered certificates go below reorder level. </w:t>
            </w:r>
            <w:r w:rsidDel="00000000" w:rsidR="00000000" w:rsidRPr="00000000">
              <w:rPr>
                <w:rtl w:val="0"/>
              </w:rPr>
            </w:r>
          </w:p>
          <w:p w:rsidR="00000000" w:rsidDel="00000000" w:rsidP="00000000" w:rsidRDefault="00000000" w:rsidRPr="00000000" w14:paraId="0000198F">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90">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90</w:t>
            </w:r>
            <w:r w:rsidDel="00000000" w:rsidR="00000000" w:rsidRPr="00000000">
              <w:rPr>
                <w:rtl w:val="0"/>
              </w:rPr>
            </w:r>
          </w:p>
        </w:tc>
      </w:tr>
      <w:tr>
        <w:tc>
          <w:tcPr>
            <w:vAlign w:val="top"/>
          </w:tcPr>
          <w:p w:rsidR="00000000" w:rsidDel="00000000" w:rsidP="00000000" w:rsidRDefault="00000000" w:rsidRPr="00000000" w14:paraId="00001991">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send out alerts email/SMS to clients to remind them of IPF payments. </w:t>
            </w:r>
            <w:r w:rsidDel="00000000" w:rsidR="00000000" w:rsidRPr="00000000">
              <w:rPr>
                <w:rtl w:val="0"/>
              </w:rPr>
            </w:r>
          </w:p>
          <w:p w:rsidR="00000000" w:rsidDel="00000000" w:rsidP="00000000" w:rsidRDefault="00000000" w:rsidRPr="00000000" w14:paraId="00001992">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93">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22</w:t>
            </w:r>
            <w:r w:rsidDel="00000000" w:rsidR="00000000" w:rsidRPr="00000000">
              <w:rPr>
                <w:rtl w:val="0"/>
              </w:rPr>
            </w:r>
          </w:p>
        </w:tc>
      </w:tr>
      <w:tr>
        <w:tc>
          <w:tcPr>
            <w:vAlign w:val="top"/>
          </w:tcPr>
          <w:p w:rsidR="00000000" w:rsidDel="00000000" w:rsidP="00000000" w:rsidRDefault="00000000" w:rsidRPr="00000000" w14:paraId="00001994">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blacklist a car registration number, building or make of a car and for the blacklisted items the system should not allow a transaction to be done on it. </w:t>
            </w:r>
            <w:r w:rsidDel="00000000" w:rsidR="00000000" w:rsidRPr="00000000">
              <w:rPr>
                <w:rtl w:val="0"/>
              </w:rPr>
            </w:r>
          </w:p>
        </w:tc>
        <w:tc>
          <w:tcPr>
            <w:vAlign w:val="top"/>
          </w:tcPr>
          <w:p w:rsidR="00000000" w:rsidDel="00000000" w:rsidP="00000000" w:rsidRDefault="00000000" w:rsidRPr="00000000" w14:paraId="00001995">
            <w:pPr>
              <w:pBdr>
                <w:top w:space="0" w:sz="0" w:val="nil"/>
                <w:left w:space="0" w:sz="0" w:val="nil"/>
                <w:bottom w:space="0" w:sz="0" w:val="nil"/>
                <w:right w:space="0" w:sz="0" w:val="nil"/>
                <w:between w:space="0" w:sz="0" w:val="nil"/>
              </w:pBdr>
              <w:shd w:fill="auto" w:val="clear"/>
              <w:ind w:left="162" w:firstLine="0"/>
              <w:jc w:val="both"/>
              <w:rPr/>
            </w:pPr>
            <w:r w:rsidDel="00000000" w:rsidR="00000000" w:rsidRPr="00000000">
              <w:rPr>
                <w:vertAlign w:val="baseline"/>
                <w:rtl w:val="0"/>
              </w:rPr>
              <w:t xml:space="preserve">Page 18</w:t>
            </w:r>
            <w:r w:rsidDel="00000000" w:rsidR="00000000" w:rsidRPr="00000000">
              <w:rPr>
                <w:rtl w:val="0"/>
              </w:rPr>
            </w:r>
          </w:p>
        </w:tc>
      </w:tr>
      <w:tr>
        <w:tc>
          <w:tcPr>
            <w:vAlign w:val="top"/>
          </w:tcPr>
          <w:p w:rsidR="00000000" w:rsidDel="00000000" w:rsidP="00000000" w:rsidRDefault="00000000" w:rsidRPr="00000000" w14:paraId="00001996">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print policy documents, policy schedules, clause wording based on the product name, user who prepared and for a given period. </w:t>
            </w:r>
            <w:r w:rsidDel="00000000" w:rsidR="00000000" w:rsidRPr="00000000">
              <w:rPr>
                <w:rtl w:val="0"/>
              </w:rPr>
            </w:r>
          </w:p>
          <w:p w:rsidR="00000000" w:rsidDel="00000000" w:rsidP="00000000" w:rsidRDefault="00000000" w:rsidRPr="00000000" w14:paraId="00001997">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98">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26</w:t>
            </w:r>
            <w:r w:rsidDel="00000000" w:rsidR="00000000" w:rsidRPr="00000000">
              <w:rPr>
                <w:rtl w:val="0"/>
              </w:rPr>
            </w:r>
          </w:p>
        </w:tc>
      </w:tr>
      <w:tr>
        <w:tc>
          <w:tcPr>
            <w:vAlign w:val="top"/>
          </w:tcPr>
          <w:p w:rsidR="00000000" w:rsidDel="00000000" w:rsidP="00000000" w:rsidRDefault="00000000" w:rsidRPr="00000000" w14:paraId="00001999">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amend schedule details (With the exception of the risk ID &amp; limits of liabilities) , clauses without raising an endorsement and an audit kept to show the change and who changed when a policy is authorized. </w:t>
            </w:r>
            <w:r w:rsidDel="00000000" w:rsidR="00000000" w:rsidRPr="00000000">
              <w:rPr>
                <w:rtl w:val="0"/>
              </w:rPr>
            </w:r>
          </w:p>
          <w:p w:rsidR="00000000" w:rsidDel="00000000" w:rsidP="00000000" w:rsidRDefault="00000000" w:rsidRPr="00000000" w14:paraId="0000199A">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9B">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26</w:t>
            </w:r>
            <w:r w:rsidDel="00000000" w:rsidR="00000000" w:rsidRPr="00000000">
              <w:rPr>
                <w:rtl w:val="0"/>
              </w:rPr>
            </w:r>
          </w:p>
        </w:tc>
      </w:tr>
      <w:tr>
        <w:tc>
          <w:tcPr>
            <w:vAlign w:val="top"/>
          </w:tcPr>
          <w:p w:rsidR="00000000" w:rsidDel="00000000" w:rsidP="00000000" w:rsidRDefault="00000000" w:rsidRPr="00000000" w14:paraId="0000199C">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link one security document (A security can be a log book)  to several bonds. </w:t>
            </w:r>
            <w:r w:rsidDel="00000000" w:rsidR="00000000" w:rsidRPr="00000000">
              <w:rPr>
                <w:rtl w:val="0"/>
              </w:rPr>
            </w:r>
          </w:p>
          <w:p w:rsidR="00000000" w:rsidDel="00000000" w:rsidP="00000000" w:rsidRDefault="00000000" w:rsidRPr="00000000" w14:paraId="0000199D">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9E">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99</w:t>
            </w:r>
            <w:r w:rsidDel="00000000" w:rsidR="00000000" w:rsidRPr="00000000">
              <w:rPr>
                <w:rtl w:val="0"/>
              </w:rPr>
            </w:r>
          </w:p>
        </w:tc>
      </w:tr>
      <w:tr>
        <w:tc>
          <w:tcPr>
            <w:vAlign w:val="top"/>
          </w:tcPr>
          <w:p w:rsidR="00000000" w:rsidDel="00000000" w:rsidP="00000000" w:rsidRDefault="00000000" w:rsidRPr="00000000" w14:paraId="0000199F">
            <w:pPr>
              <w:pBdr>
                <w:top w:space="0" w:sz="0" w:val="nil"/>
                <w:left w:space="0" w:sz="0" w:val="nil"/>
                <w:bottom w:space="0" w:sz="0" w:val="nil"/>
                <w:right w:space="0" w:sz="0" w:val="nil"/>
                <w:between w:space="0" w:sz="0" w:val="nil"/>
              </w:pBdr>
              <w:shd w:fill="auto" w:val="clear"/>
              <w:tabs>
                <w:tab w:val="left" w:pos="90"/>
              </w:tabs>
              <w:spacing w:after="0" w:before="0" w:line="240" w:lineRule="auto"/>
              <w:ind w:left="180" w:firstLine="0"/>
              <w:jc w:val="both"/>
              <w:rPr/>
            </w:pPr>
            <w:r w:rsidDel="00000000" w:rsidR="00000000" w:rsidRPr="00000000">
              <w:rPr>
                <w:rFonts w:ascii="Cambria" w:cs="Cambria" w:eastAsia="Cambria" w:hAnsi="Cambria"/>
                <w:b w:val="0"/>
                <w:sz w:val="24"/>
                <w:szCs w:val="24"/>
                <w:vertAlign w:val="baseline"/>
                <w:rtl w:val="0"/>
              </w:rPr>
              <w:t xml:space="preserve">Ability for the system not to allow Heritage to return the security document until all the bonds linked to it have been cancelled. </w:t>
            </w:r>
            <w:r w:rsidDel="00000000" w:rsidR="00000000" w:rsidRPr="00000000">
              <w:rPr>
                <w:rtl w:val="0"/>
              </w:rPr>
            </w:r>
          </w:p>
          <w:p w:rsidR="00000000" w:rsidDel="00000000" w:rsidP="00000000" w:rsidRDefault="00000000" w:rsidRPr="00000000" w14:paraId="000019A0">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A1">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99</w:t>
            </w:r>
            <w:r w:rsidDel="00000000" w:rsidR="00000000" w:rsidRPr="00000000">
              <w:rPr>
                <w:rtl w:val="0"/>
              </w:rPr>
            </w:r>
          </w:p>
        </w:tc>
      </w:tr>
      <w:tr>
        <w:tc>
          <w:tcPr>
            <w:vAlign w:val="top"/>
          </w:tcPr>
          <w:p w:rsidR="00000000" w:rsidDel="00000000" w:rsidP="00000000" w:rsidRDefault="00000000" w:rsidRPr="00000000" w14:paraId="000019A2">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restrict cancellation/revision of cover where a risk is being used as security. </w:t>
            </w:r>
            <w:r w:rsidDel="00000000" w:rsidR="00000000" w:rsidRPr="00000000">
              <w:rPr>
                <w:rtl w:val="0"/>
              </w:rPr>
            </w:r>
          </w:p>
          <w:p w:rsidR="00000000" w:rsidDel="00000000" w:rsidP="00000000" w:rsidRDefault="00000000" w:rsidRPr="00000000" w14:paraId="000019A3">
            <w:pPr>
              <w:pBdr>
                <w:top w:space="0" w:sz="0" w:val="nil"/>
                <w:left w:space="0" w:sz="0" w:val="nil"/>
                <w:bottom w:space="0" w:sz="0" w:val="nil"/>
                <w:right w:space="0" w:sz="0" w:val="nil"/>
                <w:between w:space="0" w:sz="0" w:val="nil"/>
              </w:pBdr>
              <w:shd w:fill="auto" w:val="clear"/>
              <w:tabs>
                <w:tab w:val="left" w:pos="90"/>
              </w:tabs>
              <w:spacing w:after="0" w:before="0" w:line="240" w:lineRule="auto"/>
              <w:ind w:left="180" w:firstLine="0"/>
              <w:jc w:val="both"/>
              <w:rPr/>
            </w:pPr>
            <w:r w:rsidDel="00000000" w:rsidR="00000000" w:rsidRPr="00000000">
              <w:rPr>
                <w:rtl w:val="0"/>
              </w:rPr>
            </w:r>
          </w:p>
        </w:tc>
        <w:tc>
          <w:tcPr>
            <w:vAlign w:val="top"/>
          </w:tcPr>
          <w:p w:rsidR="00000000" w:rsidDel="00000000" w:rsidP="00000000" w:rsidRDefault="00000000" w:rsidRPr="00000000" w14:paraId="000019A4">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 Page 99</w:t>
            </w:r>
            <w:r w:rsidDel="00000000" w:rsidR="00000000" w:rsidRPr="00000000">
              <w:rPr>
                <w:rtl w:val="0"/>
              </w:rPr>
            </w:r>
          </w:p>
        </w:tc>
      </w:tr>
      <w:tr>
        <w:tc>
          <w:tcPr>
            <w:vAlign w:val="top"/>
          </w:tcPr>
          <w:p w:rsidR="00000000" w:rsidDel="00000000" w:rsidP="00000000" w:rsidRDefault="00000000" w:rsidRPr="00000000" w14:paraId="000019A5">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Ability to manage policy stamps in the system</w:t>
            </w:r>
            <w:r w:rsidDel="00000000" w:rsidR="00000000" w:rsidRPr="00000000">
              <w:rPr>
                <w:rtl w:val="0"/>
              </w:rPr>
            </w:r>
          </w:p>
          <w:p w:rsidR="00000000" w:rsidDel="00000000" w:rsidP="00000000" w:rsidRDefault="00000000" w:rsidRPr="00000000" w14:paraId="000019A6">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tc>
        <w:tc>
          <w:tcPr>
            <w:vAlign w:val="top"/>
          </w:tcPr>
          <w:p w:rsidR="00000000" w:rsidDel="00000000" w:rsidP="00000000" w:rsidRDefault="00000000" w:rsidRPr="00000000" w14:paraId="000019A7">
            <w:pPr>
              <w:pBdr>
                <w:top w:space="0" w:sz="0" w:val="nil"/>
                <w:left w:space="0" w:sz="0" w:val="nil"/>
                <w:bottom w:space="0" w:sz="0" w:val="nil"/>
                <w:right w:space="0" w:sz="0" w:val="nil"/>
                <w:between w:space="0" w:sz="0" w:val="nil"/>
              </w:pBdr>
              <w:shd w:fill="auto" w:val="clear"/>
              <w:ind w:left="252" w:firstLine="0"/>
              <w:jc w:val="both"/>
              <w:rPr/>
            </w:pPr>
            <w:r w:rsidDel="00000000" w:rsidR="00000000" w:rsidRPr="00000000">
              <w:rPr>
                <w:vertAlign w:val="baseline"/>
                <w:rtl w:val="0"/>
              </w:rPr>
              <w:t xml:space="preserve">Page 93 - 95</w:t>
            </w:r>
            <w:r w:rsidDel="00000000" w:rsidR="00000000" w:rsidRPr="00000000">
              <w:rPr>
                <w:rtl w:val="0"/>
              </w:rPr>
            </w:r>
          </w:p>
        </w:tc>
      </w:tr>
      <w:tr>
        <w:tc>
          <w:tcPr>
            <w:vAlign w:val="top"/>
          </w:tcPr>
          <w:p w:rsidR="00000000" w:rsidDel="00000000" w:rsidP="00000000" w:rsidRDefault="00000000" w:rsidRPr="00000000" w14:paraId="000019A8">
            <w:pPr>
              <w:pBdr>
                <w:top w:space="0" w:sz="0" w:val="nil"/>
                <w:left w:space="0" w:sz="0" w:val="nil"/>
                <w:bottom w:space="0" w:sz="0" w:val="nil"/>
                <w:right w:space="0" w:sz="0" w:val="nil"/>
                <w:between w:space="0" w:sz="0" w:val="nil"/>
              </w:pBdr>
              <w:shd w:fill="auto" w:val="clear"/>
              <w:tabs>
                <w:tab w:val="left" w:pos="5640"/>
              </w:tabs>
              <w:ind w:left="180" w:firstLine="0"/>
              <w:jc w:val="both"/>
              <w:rPr/>
            </w:pPr>
            <w:r w:rsidDel="00000000" w:rsidR="00000000" w:rsidRPr="00000000">
              <w:rPr>
                <w:vertAlign w:val="baseline"/>
                <w:rtl w:val="0"/>
              </w:rPr>
              <w:t xml:space="preserve">Ability to manage NCD certificate in the system</w:t>
              <w:tab/>
            </w:r>
            <w:r w:rsidDel="00000000" w:rsidR="00000000" w:rsidRPr="00000000">
              <w:rPr>
                <w:rtl w:val="0"/>
              </w:rPr>
            </w:r>
          </w:p>
        </w:tc>
        <w:tc>
          <w:tcPr>
            <w:vAlign w:val="top"/>
          </w:tcPr>
          <w:p w:rsidR="00000000" w:rsidDel="00000000" w:rsidP="00000000" w:rsidRDefault="00000000" w:rsidRPr="00000000" w14:paraId="000019A9">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95 - 98</w:t>
            </w:r>
            <w:r w:rsidDel="00000000" w:rsidR="00000000" w:rsidRPr="00000000">
              <w:rPr>
                <w:rtl w:val="0"/>
              </w:rPr>
            </w:r>
          </w:p>
        </w:tc>
      </w:tr>
      <w:tr>
        <w:tc>
          <w:tcPr>
            <w:vAlign w:val="top"/>
          </w:tcPr>
          <w:p w:rsidR="00000000" w:rsidDel="00000000" w:rsidP="00000000" w:rsidRDefault="00000000" w:rsidRPr="00000000" w14:paraId="000019AA">
            <w:pPr>
              <w:pBdr>
                <w:top w:space="0" w:sz="0" w:val="nil"/>
                <w:left w:space="0" w:sz="0" w:val="nil"/>
                <w:bottom w:space="0" w:sz="0" w:val="nil"/>
                <w:right w:space="0" w:sz="0" w:val="nil"/>
                <w:between w:space="0" w:sz="0" w:val="nil"/>
              </w:pBdr>
              <w:shd w:fill="auto" w:val="clear"/>
              <w:tabs>
                <w:tab w:val="left" w:pos="5640"/>
              </w:tabs>
              <w:ind w:left="180" w:firstLine="0"/>
              <w:jc w:val="both"/>
              <w:rPr/>
            </w:pPr>
            <w:r w:rsidDel="00000000" w:rsidR="00000000" w:rsidRPr="00000000">
              <w:rPr>
                <w:vertAlign w:val="baseline"/>
                <w:rtl w:val="0"/>
              </w:rPr>
              <w:t xml:space="preserve">Ability to manage yellow cards in the system</w:t>
            </w:r>
            <w:r w:rsidDel="00000000" w:rsidR="00000000" w:rsidRPr="00000000">
              <w:rPr>
                <w:rtl w:val="0"/>
              </w:rPr>
            </w:r>
          </w:p>
        </w:tc>
        <w:tc>
          <w:tcPr>
            <w:vAlign w:val="top"/>
          </w:tcPr>
          <w:p w:rsidR="00000000" w:rsidDel="00000000" w:rsidP="00000000" w:rsidRDefault="00000000" w:rsidRPr="00000000" w14:paraId="000019AB">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98 - 100</w:t>
            </w:r>
            <w:r w:rsidDel="00000000" w:rsidR="00000000" w:rsidRPr="00000000">
              <w:rPr>
                <w:rtl w:val="0"/>
              </w:rPr>
            </w:r>
          </w:p>
        </w:tc>
      </w:tr>
      <w:tr>
        <w:tc>
          <w:tcPr>
            <w:vAlign w:val="top"/>
          </w:tcPr>
          <w:p w:rsidR="00000000" w:rsidDel="00000000" w:rsidP="00000000" w:rsidRDefault="00000000" w:rsidRPr="00000000" w14:paraId="000019AC">
            <w:pPr>
              <w:pBdr>
                <w:top w:space="0" w:sz="0" w:val="nil"/>
                <w:left w:space="0" w:sz="0" w:val="nil"/>
                <w:bottom w:space="0" w:sz="0" w:val="nil"/>
                <w:right w:space="0" w:sz="0" w:val="nil"/>
                <w:between w:space="0" w:sz="0" w:val="nil"/>
              </w:pBdr>
              <w:shd w:fill="auto" w:val="clear"/>
              <w:tabs>
                <w:tab w:val="left" w:pos="5640"/>
              </w:tabs>
              <w:ind w:left="180" w:firstLine="0"/>
              <w:jc w:val="both"/>
              <w:rPr/>
            </w:pPr>
            <w:r w:rsidDel="00000000" w:rsidR="00000000" w:rsidRPr="00000000">
              <w:rPr>
                <w:vertAlign w:val="baseline"/>
                <w:rtl w:val="0"/>
              </w:rPr>
              <w:t xml:space="preserve">Ability to separate local and foreign treaty posting. </w:t>
            </w:r>
            <w:r w:rsidDel="00000000" w:rsidR="00000000" w:rsidRPr="00000000">
              <w:rPr>
                <w:rtl w:val="0"/>
              </w:rPr>
            </w:r>
          </w:p>
        </w:tc>
        <w:tc>
          <w:tcPr>
            <w:vAlign w:val="top"/>
          </w:tcPr>
          <w:p w:rsidR="00000000" w:rsidDel="00000000" w:rsidP="00000000" w:rsidRDefault="00000000" w:rsidRPr="00000000" w14:paraId="000019AD">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vertAlign w:val="baseline"/>
                <w:rtl w:val="0"/>
              </w:rPr>
              <w:t xml:space="preserve">Page 126</w:t>
            </w:r>
            <w:r w:rsidDel="00000000" w:rsidR="00000000" w:rsidRPr="00000000">
              <w:rPr>
                <w:rtl w:val="0"/>
              </w:rPr>
            </w:r>
          </w:p>
        </w:tc>
      </w:tr>
    </w:tbl>
    <w:p w:rsidR="00000000" w:rsidDel="00000000" w:rsidP="00000000" w:rsidRDefault="00000000" w:rsidRPr="00000000" w14:paraId="000019AE">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AF">
      <w:pPr>
        <w:keepNext w:val="1"/>
        <w:numPr>
          <w:ilvl w:val="1"/>
          <w:numId w:val="94"/>
        </w:numPr>
        <w:pBdr>
          <w:top w:space="0" w:sz="0" w:val="nil"/>
          <w:left w:space="0" w:sz="0" w:val="nil"/>
          <w:bottom w:space="0" w:sz="0" w:val="nil"/>
          <w:right w:space="0" w:sz="0" w:val="nil"/>
          <w:between w:space="0" w:sz="0" w:val="nil"/>
        </w:pBdr>
        <w:shd w:fill="auto" w:val="clear"/>
        <w:spacing w:after="0" w:before="0" w:line="240" w:lineRule="auto"/>
        <w:ind w:left="576" w:hanging="576"/>
        <w:jc w:val="both"/>
        <w:rPr/>
      </w:pPr>
      <w:bookmarkStart w:colFirst="0" w:colLast="0" w:name="_2zlqixl" w:id="289"/>
      <w:bookmarkEnd w:id="289"/>
      <w:r w:rsidDel="00000000" w:rsidR="00000000" w:rsidRPr="00000000">
        <w:br w:type="page"/>
      </w:r>
      <w:r w:rsidDel="00000000" w:rsidR="00000000" w:rsidRPr="00000000">
        <w:rPr>
          <w:rFonts w:ascii="Cambria" w:cs="Cambria" w:eastAsia="Cambria" w:hAnsi="Cambria"/>
          <w:b w:val="1"/>
          <w:smallCaps w:val="1"/>
          <w:color w:val="000000"/>
          <w:sz w:val="24"/>
          <w:szCs w:val="24"/>
          <w:u w:val="none"/>
          <w:vertAlign w:val="baseline"/>
          <w:rtl w:val="0"/>
          <w:rPrChange w:author="Heritage Comments" w:id="851" w:date="2013-11-05T16:40:00Z">
            <w:rPr>
              <w:rFonts w:ascii="Cambria" w:cs="Cambria" w:eastAsia="Cambria" w:hAnsi="Cambria"/>
              <w:b w:val="1"/>
              <w:smallCaps w:val="1"/>
              <w:color w:val="0000ff"/>
              <w:sz w:val="24"/>
              <w:szCs w:val="24"/>
              <w:u w:val="single"/>
              <w:vertAlign w:val="baseline"/>
            </w:rPr>
          </w:rPrChange>
        </w:rPr>
        <w:t xml:space="preserve">APPENDIX 9 – REVISED BUSINESS REQUIREMENTS</w:t>
      </w:r>
      <w:r w:rsidDel="00000000" w:rsidR="00000000" w:rsidRPr="00000000">
        <w:rPr>
          <w:rtl w:val="0"/>
        </w:rPr>
      </w:r>
    </w:p>
    <w:p w:rsidR="00000000" w:rsidDel="00000000" w:rsidP="00000000" w:rsidRDefault="00000000" w:rsidRPr="00000000" w14:paraId="000019B0">
      <w:pPr>
        <w:pBdr>
          <w:top w:space="0" w:sz="0" w:val="nil"/>
          <w:left w:space="0" w:sz="0" w:val="nil"/>
          <w:bottom w:space="0" w:sz="0" w:val="nil"/>
          <w:right w:space="0" w:sz="0" w:val="nil"/>
          <w:between w:space="0" w:sz="0" w:val="nil"/>
        </w:pBdr>
        <w:shd w:fill="auto" w:val="clear"/>
        <w:ind w:left="180" w:firstLine="0"/>
        <w:jc w:val="both"/>
        <w:rPr/>
      </w:pPr>
      <w:bookmarkStart w:colFirst="0" w:colLast="0" w:name="_1er0t5e" w:id="290"/>
      <w:bookmarkEnd w:id="290"/>
      <w:r w:rsidDel="00000000" w:rsidR="00000000" w:rsidRPr="00000000">
        <w:rPr>
          <w:rtl w:val="0"/>
        </w:rPr>
      </w:r>
    </w:p>
    <w:p w:rsidR="00000000" w:rsidDel="00000000" w:rsidP="00000000" w:rsidRDefault="00000000" w:rsidRPr="00000000" w14:paraId="000019B1">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B2">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B3">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B4">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B5">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B6">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B7">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B8">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B9">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BA">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BB">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BC">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BD">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BE">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BF">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C0">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C1">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C2">
      <w:pPr>
        <w:pBdr>
          <w:top w:space="0" w:sz="0" w:val="nil"/>
          <w:left w:space="0" w:sz="0" w:val="nil"/>
          <w:bottom w:space="0" w:sz="0" w:val="nil"/>
          <w:right w:space="0" w:sz="0" w:val="nil"/>
          <w:between w:space="0" w:sz="0" w:val="nil"/>
        </w:pBdr>
        <w:shd w:fill="auto" w:val="clear"/>
        <w:ind w:left="180" w:firstLine="0"/>
        <w:jc w:val="both"/>
        <w:rPr/>
      </w:pPr>
      <w:r w:rsidDel="00000000" w:rsidR="00000000" w:rsidRPr="00000000">
        <w:rPr>
          <w:rtl w:val="0"/>
        </w:rPr>
      </w:r>
    </w:p>
    <w:p w:rsidR="00000000" w:rsidDel="00000000" w:rsidP="00000000" w:rsidRDefault="00000000" w:rsidRPr="00000000" w14:paraId="000019C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9C4">
      <w:pPr>
        <w:pStyle w:val="Heading1"/>
        <w:numPr>
          <w:ilvl w:val="8"/>
          <w:numId w:val="94"/>
        </w:numPr>
        <w:pBdr>
          <w:top w:space="0" w:sz="0" w:val="nil"/>
          <w:left w:space="0" w:sz="0" w:val="nil"/>
          <w:bottom w:space="0" w:sz="0" w:val="nil"/>
          <w:right w:space="0" w:sz="0" w:val="nil"/>
          <w:between w:space="0" w:sz="0" w:val="nil"/>
        </w:pBdr>
        <w:shd w:fill="auto" w:val="clear"/>
        <w:jc w:val="both"/>
        <w:rPr/>
      </w:pPr>
      <w:bookmarkStart w:colFirst="0" w:colLast="0" w:name="_3yqobt7" w:id="291"/>
      <w:bookmarkEnd w:id="291"/>
      <w:r w:rsidDel="00000000" w:rsidR="00000000" w:rsidRPr="00000000">
        <w:br w:type="page"/>
      </w:r>
      <w:r w:rsidDel="00000000" w:rsidR="00000000" w:rsidRPr="00000000">
        <w:rPr>
          <w:b w:val="1"/>
          <w:color w:val="000000"/>
          <w:u w:val="none"/>
          <w:vertAlign w:val="baseline"/>
          <w:rtl w:val="0"/>
          <w:rPrChange w:author="Heritage Comments" w:id="855" w:date="2013-11-05T16:40:00Z">
            <w:rPr>
              <w:color w:val="0000ff"/>
              <w:u w:val="single"/>
              <w:vertAlign w:val="baseline"/>
            </w:rPr>
          </w:rPrChange>
        </w:rPr>
        <w:t xml:space="preserve">DOCUMENT SIGNATURES</w:t>
      </w:r>
      <w:r w:rsidDel="00000000" w:rsidR="00000000" w:rsidRPr="00000000">
        <w:rPr>
          <w:rtl w:val="0"/>
        </w:rPr>
      </w:r>
    </w:p>
    <w:p w:rsidR="00000000" w:rsidDel="00000000" w:rsidP="00000000" w:rsidRDefault="00000000" w:rsidRPr="00000000" w14:paraId="000019C5">
      <w:pPr>
        <w:pBdr>
          <w:top w:space="0" w:sz="0" w:val="nil"/>
          <w:left w:space="0" w:sz="0" w:val="nil"/>
          <w:bottom w:space="0" w:sz="0" w:val="nil"/>
          <w:right w:space="0" w:sz="0" w:val="nil"/>
          <w:between w:space="0" w:sz="0" w:val="nil"/>
        </w:pBdr>
        <w:shd w:fill="auto" w:val="clear"/>
        <w:jc w:val="both"/>
        <w:rPr/>
      </w:pPr>
      <w:r w:rsidDel="00000000" w:rsidR="00000000" w:rsidRPr="00000000">
        <w:rPr>
          <w:b w:val="1"/>
          <w:vertAlign w:val="baseline"/>
          <w:rtl w:val="0"/>
        </w:rPr>
        <w:t xml:space="preserve">Signed for and on behalf of HERITAGE INSURANCE COMPANY</w:t>
      </w:r>
      <w:r w:rsidDel="00000000" w:rsidR="00000000" w:rsidRPr="00000000">
        <w:rPr>
          <w:rtl w:val="0"/>
        </w:rPr>
      </w:r>
    </w:p>
    <w:p w:rsidR="00000000" w:rsidDel="00000000" w:rsidP="00000000" w:rsidRDefault="00000000" w:rsidRPr="00000000" w14:paraId="000019C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As duly authorized representative</w:t>
      </w:r>
      <w:r w:rsidDel="00000000" w:rsidR="00000000" w:rsidRPr="00000000">
        <w:rPr>
          <w:rtl w:val="0"/>
        </w:rPr>
      </w:r>
    </w:p>
    <w:p w:rsidR="00000000" w:rsidDel="00000000" w:rsidP="00000000" w:rsidRDefault="00000000" w:rsidRPr="00000000" w14:paraId="000019C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9C8">
      <w:pPr>
        <w:pBdr>
          <w:top w:space="0" w:sz="0" w:val="nil"/>
          <w:left w:space="0" w:sz="0" w:val="nil"/>
          <w:bottom w:space="0" w:sz="0" w:val="nil"/>
          <w:right w:space="0" w:sz="0" w:val="nil"/>
          <w:between w:space="0" w:sz="0" w:val="nil"/>
        </w:pBdr>
        <w:shd w:fill="auto" w:val="clear"/>
        <w:rPr/>
      </w:pPr>
      <w:r w:rsidDel="00000000" w:rsidR="00000000" w:rsidRPr="00000000">
        <w:rPr>
          <w:b w:val="1"/>
          <w:u w:val="single"/>
          <w:vertAlign w:val="baseline"/>
          <w:rtl w:val="0"/>
        </w:rPr>
        <w:t xml:space="preserve">HOD Underwriting</w:t>
      </w:r>
      <w:r w:rsidDel="00000000" w:rsidR="00000000" w:rsidRPr="00000000">
        <w:rPr>
          <w:rtl w:val="0"/>
        </w:rPr>
      </w:r>
    </w:p>
    <w:p w:rsidR="00000000" w:rsidDel="00000000" w:rsidP="00000000" w:rsidRDefault="00000000" w:rsidRPr="00000000" w14:paraId="000019C9">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Signature</w:t>
        <w:tab/>
        <w:t xml:space="preserve">_______________________</w:t>
        <w:tab/>
        <w:t xml:space="preserve">Name: _______________________</w:t>
      </w:r>
      <w:r w:rsidDel="00000000" w:rsidR="00000000" w:rsidRPr="00000000">
        <w:rPr>
          <w:rtl w:val="0"/>
        </w:rPr>
      </w:r>
    </w:p>
    <w:p w:rsidR="00000000" w:rsidDel="00000000" w:rsidP="00000000" w:rsidRDefault="00000000" w:rsidRPr="00000000" w14:paraId="000019CA">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Date:</w:t>
        <w:tab/>
        <w:tab/>
        <w:t xml:space="preserve">_______________________</w:t>
      </w:r>
      <w:r w:rsidDel="00000000" w:rsidR="00000000" w:rsidRPr="00000000">
        <w:rPr>
          <w:rtl w:val="0"/>
        </w:rPr>
      </w:r>
    </w:p>
    <w:p w:rsidR="00000000" w:rsidDel="00000000" w:rsidP="00000000" w:rsidRDefault="00000000" w:rsidRPr="00000000" w14:paraId="000019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CC">
      <w:pPr>
        <w:pBdr>
          <w:top w:space="0" w:sz="0" w:val="nil"/>
          <w:left w:space="0" w:sz="0" w:val="nil"/>
          <w:bottom w:space="0" w:sz="0" w:val="nil"/>
          <w:right w:space="0" w:sz="0" w:val="nil"/>
          <w:between w:space="0" w:sz="0" w:val="nil"/>
        </w:pBdr>
        <w:shd w:fill="auto" w:val="clear"/>
        <w:rPr/>
      </w:pPr>
      <w:r w:rsidDel="00000000" w:rsidR="00000000" w:rsidRPr="00000000">
        <w:rPr>
          <w:b w:val="1"/>
          <w:u w:val="single"/>
          <w:vertAlign w:val="baseline"/>
          <w:rtl w:val="0"/>
        </w:rPr>
        <w:t xml:space="preserve">HOD Claims</w:t>
      </w:r>
      <w:r w:rsidDel="00000000" w:rsidR="00000000" w:rsidRPr="00000000">
        <w:rPr>
          <w:rtl w:val="0"/>
        </w:rPr>
      </w:r>
    </w:p>
    <w:p w:rsidR="00000000" w:rsidDel="00000000" w:rsidP="00000000" w:rsidRDefault="00000000" w:rsidRPr="00000000" w14:paraId="000019CD">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Signature</w:t>
        <w:tab/>
        <w:t xml:space="preserve">_______________________</w:t>
        <w:tab/>
        <w:t xml:space="preserve">Name: _______________________</w:t>
      </w:r>
      <w:r w:rsidDel="00000000" w:rsidR="00000000" w:rsidRPr="00000000">
        <w:rPr>
          <w:rtl w:val="0"/>
        </w:rPr>
      </w:r>
    </w:p>
    <w:p w:rsidR="00000000" w:rsidDel="00000000" w:rsidP="00000000" w:rsidRDefault="00000000" w:rsidRPr="00000000" w14:paraId="000019CE">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Date:</w:t>
        <w:tab/>
        <w:tab/>
        <w:t xml:space="preserve">_______________________</w:t>
      </w:r>
      <w:r w:rsidDel="00000000" w:rsidR="00000000" w:rsidRPr="00000000">
        <w:rPr>
          <w:rtl w:val="0"/>
        </w:rPr>
      </w:r>
    </w:p>
    <w:p w:rsidR="00000000" w:rsidDel="00000000" w:rsidP="00000000" w:rsidRDefault="00000000" w:rsidRPr="00000000" w14:paraId="000019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D0">
      <w:pPr>
        <w:pBdr>
          <w:top w:space="0" w:sz="0" w:val="nil"/>
          <w:left w:space="0" w:sz="0" w:val="nil"/>
          <w:bottom w:space="0" w:sz="0" w:val="nil"/>
          <w:right w:space="0" w:sz="0" w:val="nil"/>
          <w:between w:space="0" w:sz="0" w:val="nil"/>
        </w:pBdr>
        <w:shd w:fill="auto" w:val="clear"/>
        <w:rPr/>
      </w:pPr>
      <w:r w:rsidDel="00000000" w:rsidR="00000000" w:rsidRPr="00000000">
        <w:rPr>
          <w:b w:val="1"/>
          <w:u w:val="single"/>
          <w:vertAlign w:val="baseline"/>
          <w:rtl w:val="0"/>
        </w:rPr>
        <w:t xml:space="preserve">HOD Marketing</w:t>
      </w:r>
      <w:r w:rsidDel="00000000" w:rsidR="00000000" w:rsidRPr="00000000">
        <w:rPr>
          <w:rtl w:val="0"/>
        </w:rPr>
      </w:r>
    </w:p>
    <w:p w:rsidR="00000000" w:rsidDel="00000000" w:rsidP="00000000" w:rsidRDefault="00000000" w:rsidRPr="00000000" w14:paraId="000019D1">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Signature</w:t>
        <w:tab/>
        <w:t xml:space="preserve">_______________________</w:t>
        <w:tab/>
        <w:t xml:space="preserve">Name: _______________________</w:t>
      </w:r>
      <w:r w:rsidDel="00000000" w:rsidR="00000000" w:rsidRPr="00000000">
        <w:rPr>
          <w:rtl w:val="0"/>
        </w:rPr>
      </w:r>
    </w:p>
    <w:p w:rsidR="00000000" w:rsidDel="00000000" w:rsidP="00000000" w:rsidRDefault="00000000" w:rsidRPr="00000000" w14:paraId="000019D2">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Date:</w:t>
        <w:tab/>
        <w:tab/>
        <w:t xml:space="preserve">_______________________</w:t>
      </w:r>
      <w:r w:rsidDel="00000000" w:rsidR="00000000" w:rsidRPr="00000000">
        <w:rPr>
          <w:rtl w:val="0"/>
        </w:rPr>
      </w:r>
    </w:p>
    <w:p w:rsidR="00000000" w:rsidDel="00000000" w:rsidP="00000000" w:rsidRDefault="00000000" w:rsidRPr="00000000" w14:paraId="000019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D4">
      <w:pPr>
        <w:pBdr>
          <w:top w:space="0" w:sz="0" w:val="nil"/>
          <w:left w:space="0" w:sz="0" w:val="nil"/>
          <w:bottom w:space="0" w:sz="0" w:val="nil"/>
          <w:right w:space="0" w:sz="0" w:val="nil"/>
          <w:between w:space="0" w:sz="0" w:val="nil"/>
        </w:pBdr>
        <w:shd w:fill="auto" w:val="clear"/>
        <w:rPr/>
      </w:pPr>
      <w:r w:rsidDel="00000000" w:rsidR="00000000" w:rsidRPr="00000000">
        <w:rPr>
          <w:b w:val="1"/>
          <w:u w:val="single"/>
          <w:vertAlign w:val="baseline"/>
          <w:rtl w:val="0"/>
        </w:rPr>
        <w:t xml:space="preserve">HOD Finance</w:t>
      </w:r>
      <w:r w:rsidDel="00000000" w:rsidR="00000000" w:rsidRPr="00000000">
        <w:rPr>
          <w:rtl w:val="0"/>
        </w:rPr>
      </w:r>
    </w:p>
    <w:p w:rsidR="00000000" w:rsidDel="00000000" w:rsidP="00000000" w:rsidRDefault="00000000" w:rsidRPr="00000000" w14:paraId="000019D5">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Signature</w:t>
        <w:tab/>
        <w:t xml:space="preserve">_______________________</w:t>
        <w:tab/>
        <w:t xml:space="preserve">Name: _______________________</w:t>
      </w:r>
      <w:r w:rsidDel="00000000" w:rsidR="00000000" w:rsidRPr="00000000">
        <w:rPr>
          <w:rtl w:val="0"/>
        </w:rPr>
      </w:r>
    </w:p>
    <w:p w:rsidR="00000000" w:rsidDel="00000000" w:rsidP="00000000" w:rsidRDefault="00000000" w:rsidRPr="00000000" w14:paraId="000019D6">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Date:</w:t>
        <w:tab/>
        <w:tab/>
        <w:t xml:space="preserve">_______________________</w:t>
      </w:r>
      <w:r w:rsidDel="00000000" w:rsidR="00000000" w:rsidRPr="00000000">
        <w:rPr>
          <w:rtl w:val="0"/>
        </w:rPr>
      </w:r>
    </w:p>
    <w:p w:rsidR="00000000" w:rsidDel="00000000" w:rsidP="00000000" w:rsidRDefault="00000000" w:rsidRPr="00000000" w14:paraId="000019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D8">
      <w:pPr>
        <w:pBdr>
          <w:top w:space="0" w:sz="0" w:val="nil"/>
          <w:left w:space="0" w:sz="0" w:val="nil"/>
          <w:bottom w:space="0" w:sz="0" w:val="nil"/>
          <w:right w:space="0" w:sz="0" w:val="nil"/>
          <w:between w:space="0" w:sz="0" w:val="nil"/>
        </w:pBdr>
        <w:shd w:fill="auto" w:val="clear"/>
        <w:rPr/>
      </w:pPr>
      <w:r w:rsidDel="00000000" w:rsidR="00000000" w:rsidRPr="00000000">
        <w:rPr>
          <w:b w:val="1"/>
          <w:u w:val="single"/>
          <w:vertAlign w:val="baseline"/>
          <w:rtl w:val="0"/>
        </w:rPr>
        <w:t xml:space="preserve">Heritage Project Manager</w:t>
      </w:r>
      <w:r w:rsidDel="00000000" w:rsidR="00000000" w:rsidRPr="00000000">
        <w:rPr>
          <w:rtl w:val="0"/>
        </w:rPr>
      </w:r>
    </w:p>
    <w:p w:rsidR="00000000" w:rsidDel="00000000" w:rsidP="00000000" w:rsidRDefault="00000000" w:rsidRPr="00000000" w14:paraId="000019D9">
      <w:pPr>
        <w:pBdr>
          <w:top w:space="0" w:sz="0" w:val="nil"/>
          <w:left w:space="0" w:sz="0" w:val="nil"/>
          <w:bottom w:space="0" w:sz="0" w:val="nil"/>
          <w:right w:space="0" w:sz="0" w:val="nil"/>
          <w:between w:space="0" w:sz="0" w:val="nil"/>
        </w:pBdr>
        <w:shd w:fill="auto" w:val="clear"/>
        <w:rPr/>
      </w:pPr>
      <w:r w:rsidDel="00000000" w:rsidR="00000000" w:rsidRPr="00000000">
        <w:rPr>
          <w:vertAlign w:val="baseline"/>
          <w:rtl w:val="0"/>
        </w:rPr>
        <w:t xml:space="preserve">Signature</w:t>
        <w:tab/>
        <w:t xml:space="preserve">_______________________</w:t>
        <w:tab/>
        <w:t xml:space="preserve">Name: _______________________</w:t>
      </w:r>
      <w:r w:rsidDel="00000000" w:rsidR="00000000" w:rsidRPr="00000000">
        <w:rPr>
          <w:rtl w:val="0"/>
        </w:rPr>
      </w:r>
    </w:p>
    <w:p w:rsidR="00000000" w:rsidDel="00000000" w:rsidP="00000000" w:rsidRDefault="00000000" w:rsidRPr="00000000" w14:paraId="000019DA">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Date:</w:t>
        <w:tab/>
        <w:tab/>
        <w:t xml:space="preserve">_______________________</w:t>
      </w:r>
      <w:r w:rsidDel="00000000" w:rsidR="00000000" w:rsidRPr="00000000">
        <w:rPr>
          <w:rtl w:val="0"/>
        </w:rPr>
      </w:r>
    </w:p>
    <w:p w:rsidR="00000000" w:rsidDel="00000000" w:rsidP="00000000" w:rsidRDefault="00000000" w:rsidRPr="00000000" w14:paraId="000019D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9D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9DD">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Signed for and on behalf of </w:t>
      </w:r>
      <w:r w:rsidDel="00000000" w:rsidR="00000000" w:rsidRPr="00000000">
        <w:rPr>
          <w:b w:val="1"/>
          <w:vertAlign w:val="baseline"/>
          <w:rtl w:val="0"/>
        </w:rPr>
        <w:t xml:space="preserve">TURNKEY AFRICA LIMITED</w:t>
      </w:r>
      <w:r w:rsidDel="00000000" w:rsidR="00000000" w:rsidRPr="00000000">
        <w:rPr>
          <w:rtl w:val="0"/>
        </w:rPr>
      </w:r>
    </w:p>
    <w:p w:rsidR="00000000" w:rsidDel="00000000" w:rsidP="00000000" w:rsidRDefault="00000000" w:rsidRPr="00000000" w14:paraId="000019DE">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As duly authorized representative</w:t>
      </w:r>
      <w:r w:rsidDel="00000000" w:rsidR="00000000" w:rsidRPr="00000000">
        <w:rPr>
          <w:rtl w:val="0"/>
        </w:rPr>
      </w:r>
    </w:p>
    <w:p w:rsidR="00000000" w:rsidDel="00000000" w:rsidP="00000000" w:rsidRDefault="00000000" w:rsidRPr="00000000" w14:paraId="000019D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9E0">
      <w:pPr>
        <w:pBdr>
          <w:top w:space="0" w:sz="0" w:val="nil"/>
          <w:left w:space="0" w:sz="0" w:val="nil"/>
          <w:bottom w:space="0" w:sz="0" w:val="nil"/>
          <w:right w:space="0" w:sz="0" w:val="nil"/>
          <w:between w:space="0" w:sz="0" w:val="nil"/>
        </w:pBdr>
        <w:shd w:fill="auto" w:val="clear"/>
        <w:jc w:val="both"/>
        <w:rPr/>
      </w:pPr>
      <w:r w:rsidDel="00000000" w:rsidR="00000000" w:rsidRPr="00000000">
        <w:rPr>
          <w:b w:val="1"/>
          <w:u w:val="single"/>
          <w:vertAlign w:val="baseline"/>
          <w:rtl w:val="0"/>
        </w:rPr>
        <w:t xml:space="preserve">Turnkey GIS Lead</w:t>
      </w:r>
      <w:r w:rsidDel="00000000" w:rsidR="00000000" w:rsidRPr="00000000">
        <w:rPr>
          <w:rtl w:val="0"/>
        </w:rPr>
      </w:r>
    </w:p>
    <w:p w:rsidR="00000000" w:rsidDel="00000000" w:rsidP="00000000" w:rsidRDefault="00000000" w:rsidRPr="00000000" w14:paraId="000019E1">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Signature</w:t>
        <w:tab/>
        <w:t xml:space="preserve">_______________________</w:t>
        <w:tab/>
        <w:t xml:space="preserve">Name: _______________________</w:t>
      </w:r>
      <w:r w:rsidDel="00000000" w:rsidR="00000000" w:rsidRPr="00000000">
        <w:rPr>
          <w:rtl w:val="0"/>
        </w:rPr>
      </w:r>
    </w:p>
    <w:p w:rsidR="00000000" w:rsidDel="00000000" w:rsidP="00000000" w:rsidRDefault="00000000" w:rsidRPr="00000000" w14:paraId="000019E2">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Date:</w:t>
        <w:tab/>
        <w:tab/>
        <w:t xml:space="preserve">_______________________</w:t>
      </w:r>
      <w:r w:rsidDel="00000000" w:rsidR="00000000" w:rsidRPr="00000000">
        <w:rPr>
          <w:rtl w:val="0"/>
        </w:rPr>
      </w:r>
    </w:p>
    <w:p w:rsidR="00000000" w:rsidDel="00000000" w:rsidP="00000000" w:rsidRDefault="00000000" w:rsidRPr="00000000" w14:paraId="000019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E4">
      <w:pPr>
        <w:pBdr>
          <w:top w:space="0" w:sz="0" w:val="nil"/>
          <w:left w:space="0" w:sz="0" w:val="nil"/>
          <w:bottom w:space="0" w:sz="0" w:val="nil"/>
          <w:right w:space="0" w:sz="0" w:val="nil"/>
          <w:between w:space="0" w:sz="0" w:val="nil"/>
        </w:pBdr>
        <w:shd w:fill="auto" w:val="clear"/>
        <w:rPr/>
      </w:pPr>
      <w:r w:rsidDel="00000000" w:rsidR="00000000" w:rsidRPr="00000000">
        <w:rPr>
          <w:b w:val="1"/>
          <w:u w:val="single"/>
          <w:vertAlign w:val="baseline"/>
          <w:rtl w:val="0"/>
        </w:rPr>
        <w:t xml:space="preserve">Turnkey Project Manager</w:t>
      </w:r>
      <w:r w:rsidDel="00000000" w:rsidR="00000000" w:rsidRPr="00000000">
        <w:rPr>
          <w:rtl w:val="0"/>
        </w:rPr>
      </w:r>
    </w:p>
    <w:p w:rsidR="00000000" w:rsidDel="00000000" w:rsidP="00000000" w:rsidRDefault="00000000" w:rsidRPr="00000000" w14:paraId="000019E5">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Signature</w:t>
        <w:tab/>
        <w:t xml:space="preserve">_______________________</w:t>
        <w:tab/>
        <w:t xml:space="preserve">Name: _______________________</w:t>
      </w:r>
      <w:r w:rsidDel="00000000" w:rsidR="00000000" w:rsidRPr="00000000">
        <w:rPr>
          <w:rtl w:val="0"/>
        </w:rPr>
      </w:r>
    </w:p>
    <w:p w:rsidR="00000000" w:rsidDel="00000000" w:rsidP="00000000" w:rsidRDefault="00000000" w:rsidRPr="00000000" w14:paraId="000019E6">
      <w:pPr>
        <w:pBdr>
          <w:top w:space="0" w:sz="0" w:val="nil"/>
          <w:left w:space="0" w:sz="0" w:val="nil"/>
          <w:bottom w:space="0" w:sz="0" w:val="nil"/>
          <w:right w:space="0" w:sz="0" w:val="nil"/>
          <w:between w:space="0" w:sz="0" w:val="nil"/>
        </w:pBdr>
        <w:shd w:fill="auto" w:val="clear"/>
        <w:jc w:val="both"/>
        <w:rPr/>
      </w:pPr>
      <w:r w:rsidDel="00000000" w:rsidR="00000000" w:rsidRPr="00000000">
        <w:rPr>
          <w:vertAlign w:val="baseline"/>
          <w:rtl w:val="0"/>
        </w:rPr>
        <w:t xml:space="preserve">Date:</w:t>
        <w:tab/>
        <w:tab/>
        <w:t xml:space="preserve">_______________________</w:t>
      </w:r>
      <w:r w:rsidDel="00000000" w:rsidR="00000000" w:rsidRPr="00000000">
        <w:rPr>
          <w:rtl w:val="0"/>
        </w:rPr>
      </w:r>
    </w:p>
    <w:p w:rsidR="00000000" w:rsidDel="00000000" w:rsidP="00000000" w:rsidRDefault="00000000" w:rsidRPr="00000000" w14:paraId="000019E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19E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headerReference r:id="rId12" w:type="default"/>
      <w:footerReference r:id="rId13"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urnkey" w:id="0" w:date="2013-11-11T08:11:00Z">
    <w:p w:rsidR="00000000" w:rsidDel="00000000" w:rsidP="00000000" w:rsidRDefault="00000000" w:rsidRPr="00000000" w14:paraId="000019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already covered in V4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l"/>
  <w:font w:name="Tahoma">
    <w:embedRegular w:fontKey="{00000000-0000-0000-0000-000000000000}" r:id="rId1" w:subsetted="0"/>
    <w:embedBold w:fontKey="{00000000-0000-0000-0000-000000000000}" r:id="rId2" w:subsetted="0"/>
  </w:font>
  <w:font w:name="9999999"/>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9EB">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ahoma" w:cs="Tahoma" w:eastAsia="Tahoma" w:hAnsi="Tahoma"/>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19E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19ED">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9E9">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ahoma" w:cs="Tahoma" w:eastAsia="Tahoma" w:hAnsi="Tahoma"/>
        <w:b w:val="0"/>
        <w:sz w:val="24"/>
        <w:szCs w:val="24"/>
        <w:vertAlign w:val="baseline"/>
        <w:rtl w:val="0"/>
      </w:rPr>
      <w:t xml:space="preserve"> </w:t>
      <w:tab/>
      <w:t xml:space="preserve"> General Business Analysis Document  </w:t>
    </w:r>
    <w:del w:author="Heritage Comments" w:id="856" w:date="2013-11-05T16:40:00Z">
      <w:r w:rsidDel="00000000" w:rsidR="00000000" w:rsidRPr="00000000">
        <w:rPr>
          <w:rFonts w:ascii="Tahoma" w:cs="Tahoma" w:eastAsia="Tahoma" w:hAnsi="Tahoma"/>
          <w:b w:val="0"/>
          <w:sz w:val="24"/>
          <w:szCs w:val="24"/>
          <w:vertAlign w:val="baseline"/>
        </w:rPr>
        <w:drawing>
          <wp:inline distB="0" distT="0" distL="114300" distR="114300">
            <wp:extent cx="1409065" cy="485775"/>
            <wp:effectExtent b="0" l="0" r="0" t="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09065" cy="485775"/>
                    </a:xfrm>
                    <a:prstGeom prst="rect"/>
                    <a:ln/>
                  </pic:spPr>
                </pic:pic>
              </a:graphicData>
            </a:graphic>
          </wp:inline>
        </w:drawing>
      </w:r>
    </w:del>
    <w:ins w:author="Heritage Comments" w:id="856" w:date="2013-11-05T16:40:00Z">
      <w:r w:rsidDel="00000000" w:rsidR="00000000" w:rsidRPr="00000000">
        <w:rPr>
          <w:rFonts w:ascii="Tahoma" w:cs="Tahoma" w:eastAsia="Tahoma" w:hAnsi="Tahoma"/>
          <w:b w:val="0"/>
          <w:sz w:val="24"/>
          <w:szCs w:val="24"/>
          <w:vertAlign w:val="baseline"/>
        </w:rPr>
        <w:drawing>
          <wp:inline distB="0" distT="0" distL="114300" distR="114300">
            <wp:extent cx="1409065" cy="485775"/>
            <wp:effectExtent b="0" l="0" r="0" t="0"/>
            <wp:docPr descr="C:\Documents and Settings\Turnkey\Desktop\TQUEST.jpg" id="7" name="image1.jpg"/>
            <a:graphic>
              <a:graphicData uri="http://schemas.openxmlformats.org/drawingml/2006/picture">
                <pic:pic>
                  <pic:nvPicPr>
                    <pic:cNvPr descr="C:\Documents and Settings\Turnkey\Desktop\TQUEST.jpg" id="0" name="image1.jpg"/>
                    <pic:cNvPicPr preferRelativeResize="0"/>
                  </pic:nvPicPr>
                  <pic:blipFill>
                    <a:blip r:embed="rId1"/>
                    <a:srcRect b="0" l="0" r="0" t="0"/>
                    <a:stretch>
                      <a:fillRect/>
                    </a:stretch>
                  </pic:blipFill>
                  <pic:spPr>
                    <a:xfrm>
                      <a:off x="0" y="0"/>
                      <a:ext cx="1409065" cy="485775"/>
                    </a:xfrm>
                    <a:prstGeom prst="rect"/>
                    <a:ln/>
                  </pic:spPr>
                </pic:pic>
              </a:graphicData>
            </a:graphic>
          </wp:inline>
        </w:drawing>
      </w:r>
    </w:ins>
    <w:r w:rsidDel="00000000" w:rsidR="00000000" w:rsidRPr="00000000">
      <w:rPr>
        <w:rFonts w:ascii="Tahoma" w:cs="Tahoma" w:eastAsia="Tahoma" w:hAnsi="Tahoma"/>
        <w:b w:val="0"/>
        <w:sz w:val="24"/>
        <w:szCs w:val="24"/>
        <w:vertAlign w:val="baseline"/>
        <w:rtl w:val="0"/>
      </w:rPr>
      <w:t xml:space="preserve"> </w:t>
    </w:r>
    <w:r w:rsidDel="00000000" w:rsidR="00000000" w:rsidRPr="00000000">
      <w:rPr>
        <w:rtl w:val="0"/>
      </w:rPr>
    </w:r>
  </w:p>
  <w:p w:rsidR="00000000" w:rsidDel="00000000" w:rsidP="00000000" w:rsidRDefault="00000000" w:rsidRPr="00000000" w14:paraId="000019EA">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810" w:hanging="360"/>
      </w:pPr>
      <w:rPr>
        <w:rFonts w:ascii="Arial" w:cs="Arial" w:eastAsia="Arial" w:hAnsi="Arial"/>
        <w:vertAlign w:val="baseline"/>
      </w:rPr>
    </w:lvl>
    <w:lvl w:ilvl="1">
      <w:start w:val="1"/>
      <w:numFmt w:val="bullet"/>
      <w:lvlText w:val="o"/>
      <w:lvlJc w:val="left"/>
      <w:pPr>
        <w:ind w:left="1530" w:hanging="360"/>
      </w:pPr>
      <w:rPr>
        <w:rFonts w:ascii="Arial" w:cs="Arial" w:eastAsia="Arial" w:hAnsi="Arial"/>
        <w:vertAlign w:val="baseline"/>
      </w:rPr>
    </w:lvl>
    <w:lvl w:ilvl="2">
      <w:start w:val="1"/>
      <w:numFmt w:val="bullet"/>
      <w:lvlText w:val="▪"/>
      <w:lvlJc w:val="left"/>
      <w:pPr>
        <w:ind w:left="2250" w:hanging="360"/>
      </w:pPr>
      <w:rPr>
        <w:rFonts w:ascii="Arial" w:cs="Arial" w:eastAsia="Arial" w:hAnsi="Arial"/>
        <w:vertAlign w:val="baseline"/>
      </w:rPr>
    </w:lvl>
    <w:lvl w:ilvl="3">
      <w:start w:val="1"/>
      <w:numFmt w:val="bullet"/>
      <w:lvlText w:val="●"/>
      <w:lvlJc w:val="left"/>
      <w:pPr>
        <w:ind w:left="2970" w:hanging="360"/>
      </w:pPr>
      <w:rPr>
        <w:rFonts w:ascii="Arial" w:cs="Arial" w:eastAsia="Arial" w:hAnsi="Arial"/>
        <w:vertAlign w:val="baseline"/>
      </w:rPr>
    </w:lvl>
    <w:lvl w:ilvl="4">
      <w:start w:val="1"/>
      <w:numFmt w:val="bullet"/>
      <w:lvlText w:val="o"/>
      <w:lvlJc w:val="left"/>
      <w:pPr>
        <w:ind w:left="3690" w:hanging="360"/>
      </w:pPr>
      <w:rPr>
        <w:rFonts w:ascii="Arial" w:cs="Arial" w:eastAsia="Arial" w:hAnsi="Arial"/>
        <w:vertAlign w:val="baseline"/>
      </w:rPr>
    </w:lvl>
    <w:lvl w:ilvl="5">
      <w:start w:val="1"/>
      <w:numFmt w:val="bullet"/>
      <w:lvlText w:val="▪"/>
      <w:lvlJc w:val="left"/>
      <w:pPr>
        <w:ind w:left="4410" w:hanging="360"/>
      </w:pPr>
      <w:rPr>
        <w:rFonts w:ascii="Arial" w:cs="Arial" w:eastAsia="Arial" w:hAnsi="Arial"/>
        <w:vertAlign w:val="baseline"/>
      </w:rPr>
    </w:lvl>
    <w:lvl w:ilvl="6">
      <w:start w:val="1"/>
      <w:numFmt w:val="bullet"/>
      <w:lvlText w:val="●"/>
      <w:lvlJc w:val="left"/>
      <w:pPr>
        <w:ind w:left="5130" w:hanging="360"/>
      </w:pPr>
      <w:rPr>
        <w:rFonts w:ascii="Arial" w:cs="Arial" w:eastAsia="Arial" w:hAnsi="Arial"/>
        <w:vertAlign w:val="baseline"/>
      </w:rPr>
    </w:lvl>
    <w:lvl w:ilvl="7">
      <w:start w:val="1"/>
      <w:numFmt w:val="bullet"/>
      <w:lvlText w:val="o"/>
      <w:lvlJc w:val="left"/>
      <w:pPr>
        <w:ind w:left="5850" w:hanging="360"/>
      </w:pPr>
      <w:rPr>
        <w:rFonts w:ascii="Arial" w:cs="Arial" w:eastAsia="Arial" w:hAnsi="Arial"/>
        <w:vertAlign w:val="baseline"/>
      </w:rPr>
    </w:lvl>
    <w:lvl w:ilvl="8">
      <w:start w:val="1"/>
      <w:numFmt w:val="bullet"/>
      <w:lvlText w:val="▪"/>
      <w:lvlJc w:val="left"/>
      <w:pPr>
        <w:ind w:left="6570" w:hanging="360"/>
      </w:pPr>
      <w:rPr>
        <w:rFonts w:ascii="Arial" w:cs="Arial" w:eastAsia="Arial" w:hAnsi="Arial"/>
        <w:vertAlign w:val="baseline"/>
      </w:rPr>
    </w:lvl>
  </w:abstractNum>
  <w:abstractNum w:abstractNumId="10">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13">
    <w:lvl w:ilvl="0">
      <w:start w:val="1"/>
      <w:numFmt w:val="bullet"/>
      <w:lvlText w:val="●"/>
      <w:lvlJc w:val="left"/>
      <w:pPr>
        <w:ind w:left="810" w:hanging="360"/>
      </w:pPr>
      <w:rPr>
        <w:rFonts w:ascii="Arial" w:cs="Arial" w:eastAsia="Arial" w:hAnsi="Arial"/>
        <w:vertAlign w:val="baseline"/>
      </w:rPr>
    </w:lvl>
    <w:lvl w:ilvl="1">
      <w:start w:val="1"/>
      <w:numFmt w:val="bullet"/>
      <w:lvlText w:val="o"/>
      <w:lvlJc w:val="left"/>
      <w:pPr>
        <w:ind w:left="1530" w:hanging="360"/>
      </w:pPr>
      <w:rPr>
        <w:rFonts w:ascii="Arial" w:cs="Arial" w:eastAsia="Arial" w:hAnsi="Arial"/>
        <w:vertAlign w:val="baseline"/>
      </w:rPr>
    </w:lvl>
    <w:lvl w:ilvl="2">
      <w:start w:val="1"/>
      <w:numFmt w:val="bullet"/>
      <w:lvlText w:val="▪"/>
      <w:lvlJc w:val="left"/>
      <w:pPr>
        <w:ind w:left="2250" w:hanging="360"/>
      </w:pPr>
      <w:rPr>
        <w:rFonts w:ascii="Arial" w:cs="Arial" w:eastAsia="Arial" w:hAnsi="Arial"/>
        <w:vertAlign w:val="baseline"/>
      </w:rPr>
    </w:lvl>
    <w:lvl w:ilvl="3">
      <w:start w:val="1"/>
      <w:numFmt w:val="bullet"/>
      <w:lvlText w:val="●"/>
      <w:lvlJc w:val="left"/>
      <w:pPr>
        <w:ind w:left="2970" w:hanging="360"/>
      </w:pPr>
      <w:rPr>
        <w:rFonts w:ascii="Arial" w:cs="Arial" w:eastAsia="Arial" w:hAnsi="Arial"/>
        <w:vertAlign w:val="baseline"/>
      </w:rPr>
    </w:lvl>
    <w:lvl w:ilvl="4">
      <w:start w:val="1"/>
      <w:numFmt w:val="bullet"/>
      <w:lvlText w:val="o"/>
      <w:lvlJc w:val="left"/>
      <w:pPr>
        <w:ind w:left="3690" w:hanging="360"/>
      </w:pPr>
      <w:rPr>
        <w:rFonts w:ascii="Arial" w:cs="Arial" w:eastAsia="Arial" w:hAnsi="Arial"/>
        <w:vertAlign w:val="baseline"/>
      </w:rPr>
    </w:lvl>
    <w:lvl w:ilvl="5">
      <w:start w:val="1"/>
      <w:numFmt w:val="bullet"/>
      <w:lvlText w:val="▪"/>
      <w:lvlJc w:val="left"/>
      <w:pPr>
        <w:ind w:left="4410" w:hanging="360"/>
      </w:pPr>
      <w:rPr>
        <w:rFonts w:ascii="Arial" w:cs="Arial" w:eastAsia="Arial" w:hAnsi="Arial"/>
        <w:vertAlign w:val="baseline"/>
      </w:rPr>
    </w:lvl>
    <w:lvl w:ilvl="6">
      <w:start w:val="1"/>
      <w:numFmt w:val="bullet"/>
      <w:lvlText w:val="●"/>
      <w:lvlJc w:val="left"/>
      <w:pPr>
        <w:ind w:left="5130" w:hanging="360"/>
      </w:pPr>
      <w:rPr>
        <w:rFonts w:ascii="Arial" w:cs="Arial" w:eastAsia="Arial" w:hAnsi="Arial"/>
        <w:vertAlign w:val="baseline"/>
      </w:rPr>
    </w:lvl>
    <w:lvl w:ilvl="7">
      <w:start w:val="1"/>
      <w:numFmt w:val="bullet"/>
      <w:lvlText w:val="o"/>
      <w:lvlJc w:val="left"/>
      <w:pPr>
        <w:ind w:left="5850" w:hanging="360"/>
      </w:pPr>
      <w:rPr>
        <w:rFonts w:ascii="Arial" w:cs="Arial" w:eastAsia="Arial" w:hAnsi="Arial"/>
        <w:vertAlign w:val="baseline"/>
      </w:rPr>
    </w:lvl>
    <w:lvl w:ilvl="8">
      <w:start w:val="1"/>
      <w:numFmt w:val="bullet"/>
      <w:lvlText w:val="▪"/>
      <w:lvlJc w:val="left"/>
      <w:pPr>
        <w:ind w:left="6570" w:hanging="360"/>
      </w:pPr>
      <w:rPr>
        <w:rFonts w:ascii="Arial" w:cs="Arial" w:eastAsia="Arial" w:hAnsi="Arial"/>
        <w:vertAlign w:val="baseline"/>
      </w:rPr>
    </w:lvl>
  </w:abstractNum>
  <w:abstractNum w:abstractNumId="1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5">
    <w:lvl w:ilvl="0">
      <w:start w:val="0"/>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16">
    <w:lvl w:ilvl="0">
      <w:start w:val="1"/>
      <w:numFmt w:val="bullet"/>
      <w:lvlText w:val="✓"/>
      <w:lvlJc w:val="left"/>
      <w:pPr>
        <w:ind w:left="1530" w:hanging="360"/>
      </w:pPr>
      <w:rPr>
        <w:rFonts w:ascii="Arial" w:cs="Arial" w:eastAsia="Arial" w:hAnsi="Arial"/>
        <w:vertAlign w:val="baseline"/>
      </w:rPr>
    </w:lvl>
    <w:lvl w:ilvl="1">
      <w:start w:val="1"/>
      <w:numFmt w:val="bullet"/>
      <w:lvlText w:val="o"/>
      <w:lvlJc w:val="left"/>
      <w:pPr>
        <w:ind w:left="2250" w:hanging="360"/>
      </w:pPr>
      <w:rPr>
        <w:rFonts w:ascii="Arial" w:cs="Arial" w:eastAsia="Arial" w:hAnsi="Arial"/>
        <w:vertAlign w:val="baseline"/>
      </w:rPr>
    </w:lvl>
    <w:lvl w:ilvl="2">
      <w:start w:val="1"/>
      <w:numFmt w:val="bullet"/>
      <w:lvlText w:val="▪"/>
      <w:lvlJc w:val="left"/>
      <w:pPr>
        <w:ind w:left="2970" w:hanging="360"/>
      </w:pPr>
      <w:rPr>
        <w:rFonts w:ascii="Arial" w:cs="Arial" w:eastAsia="Arial" w:hAnsi="Arial"/>
        <w:vertAlign w:val="baseline"/>
      </w:rPr>
    </w:lvl>
    <w:lvl w:ilvl="3">
      <w:start w:val="1"/>
      <w:numFmt w:val="bullet"/>
      <w:lvlText w:val="●"/>
      <w:lvlJc w:val="left"/>
      <w:pPr>
        <w:ind w:left="3690" w:hanging="360"/>
      </w:pPr>
      <w:rPr>
        <w:rFonts w:ascii="Arial" w:cs="Arial" w:eastAsia="Arial" w:hAnsi="Arial"/>
        <w:vertAlign w:val="baseline"/>
      </w:rPr>
    </w:lvl>
    <w:lvl w:ilvl="4">
      <w:start w:val="1"/>
      <w:numFmt w:val="bullet"/>
      <w:lvlText w:val="o"/>
      <w:lvlJc w:val="left"/>
      <w:pPr>
        <w:ind w:left="4410" w:hanging="360"/>
      </w:pPr>
      <w:rPr>
        <w:rFonts w:ascii="Arial" w:cs="Arial" w:eastAsia="Arial" w:hAnsi="Arial"/>
        <w:vertAlign w:val="baseline"/>
      </w:rPr>
    </w:lvl>
    <w:lvl w:ilvl="5">
      <w:start w:val="1"/>
      <w:numFmt w:val="bullet"/>
      <w:lvlText w:val="▪"/>
      <w:lvlJc w:val="left"/>
      <w:pPr>
        <w:ind w:left="5130" w:hanging="360"/>
      </w:pPr>
      <w:rPr>
        <w:rFonts w:ascii="Arial" w:cs="Arial" w:eastAsia="Arial" w:hAnsi="Arial"/>
        <w:vertAlign w:val="baseline"/>
      </w:rPr>
    </w:lvl>
    <w:lvl w:ilvl="6">
      <w:start w:val="1"/>
      <w:numFmt w:val="bullet"/>
      <w:lvlText w:val="●"/>
      <w:lvlJc w:val="left"/>
      <w:pPr>
        <w:ind w:left="5850" w:hanging="360"/>
      </w:pPr>
      <w:rPr>
        <w:rFonts w:ascii="Arial" w:cs="Arial" w:eastAsia="Arial" w:hAnsi="Arial"/>
        <w:vertAlign w:val="baseline"/>
      </w:rPr>
    </w:lvl>
    <w:lvl w:ilvl="7">
      <w:start w:val="1"/>
      <w:numFmt w:val="bullet"/>
      <w:lvlText w:val="o"/>
      <w:lvlJc w:val="left"/>
      <w:pPr>
        <w:ind w:left="6570" w:hanging="360"/>
      </w:pPr>
      <w:rPr>
        <w:rFonts w:ascii="Arial" w:cs="Arial" w:eastAsia="Arial" w:hAnsi="Arial"/>
        <w:vertAlign w:val="baseline"/>
      </w:rPr>
    </w:lvl>
    <w:lvl w:ilvl="8">
      <w:start w:val="1"/>
      <w:numFmt w:val="bullet"/>
      <w:lvlText w:val="▪"/>
      <w:lvlJc w:val="left"/>
      <w:pPr>
        <w:ind w:left="7290" w:hanging="360"/>
      </w:pPr>
      <w:rPr>
        <w:rFonts w:ascii="Arial" w:cs="Arial" w:eastAsia="Arial" w:hAnsi="Arial"/>
        <w:vertAlign w:val="baseline"/>
      </w:rPr>
    </w:lvl>
  </w:abstractNum>
  <w:abstractNum w:abstractNumId="1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7">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2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3">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34">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3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2">
    <w:lvl w:ilvl="0">
      <w:start w:val="1"/>
      <w:numFmt w:val="bullet"/>
      <w:lvlText w:val="●"/>
      <w:lvlJc w:val="left"/>
      <w:pPr>
        <w:ind w:left="117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73">
    <w:lvl w:ilvl="0">
      <w:start w:val="1"/>
      <w:numFmt w:val="bullet"/>
      <w:lvlText w:val="✓"/>
      <w:lvlJc w:val="left"/>
      <w:pPr>
        <w:ind w:left="1620" w:hanging="360"/>
      </w:pPr>
      <w:rPr>
        <w:rFonts w:ascii="Arial" w:cs="Arial" w:eastAsia="Arial" w:hAnsi="Arial"/>
        <w:vertAlign w:val="baseline"/>
      </w:rPr>
    </w:lvl>
    <w:lvl w:ilvl="1">
      <w:start w:val="1"/>
      <w:numFmt w:val="bullet"/>
      <w:lvlText w:val="o"/>
      <w:lvlJc w:val="left"/>
      <w:pPr>
        <w:ind w:left="2340" w:hanging="360"/>
      </w:pPr>
      <w:rPr>
        <w:rFonts w:ascii="Arial" w:cs="Arial" w:eastAsia="Arial" w:hAnsi="Arial"/>
        <w:vertAlign w:val="baseline"/>
      </w:rPr>
    </w:lvl>
    <w:lvl w:ilvl="2">
      <w:start w:val="1"/>
      <w:numFmt w:val="bullet"/>
      <w:lvlText w:val="▪"/>
      <w:lvlJc w:val="left"/>
      <w:pPr>
        <w:ind w:left="3060" w:hanging="360"/>
      </w:pPr>
      <w:rPr>
        <w:rFonts w:ascii="Arial" w:cs="Arial" w:eastAsia="Arial" w:hAnsi="Arial"/>
        <w:vertAlign w:val="baseline"/>
      </w:rPr>
    </w:lvl>
    <w:lvl w:ilvl="3">
      <w:start w:val="1"/>
      <w:numFmt w:val="bullet"/>
      <w:lvlText w:val="●"/>
      <w:lvlJc w:val="left"/>
      <w:pPr>
        <w:ind w:left="3780" w:hanging="360"/>
      </w:pPr>
      <w:rPr>
        <w:rFonts w:ascii="Arial" w:cs="Arial" w:eastAsia="Arial" w:hAnsi="Arial"/>
        <w:vertAlign w:val="baseline"/>
      </w:rPr>
    </w:lvl>
    <w:lvl w:ilvl="4">
      <w:start w:val="1"/>
      <w:numFmt w:val="bullet"/>
      <w:lvlText w:val="o"/>
      <w:lvlJc w:val="left"/>
      <w:pPr>
        <w:ind w:left="4500" w:hanging="360"/>
      </w:pPr>
      <w:rPr>
        <w:rFonts w:ascii="Arial" w:cs="Arial" w:eastAsia="Arial" w:hAnsi="Arial"/>
        <w:vertAlign w:val="baseline"/>
      </w:rPr>
    </w:lvl>
    <w:lvl w:ilvl="5">
      <w:start w:val="1"/>
      <w:numFmt w:val="bullet"/>
      <w:lvlText w:val="▪"/>
      <w:lvlJc w:val="left"/>
      <w:pPr>
        <w:ind w:left="5220" w:hanging="360"/>
      </w:pPr>
      <w:rPr>
        <w:rFonts w:ascii="Arial" w:cs="Arial" w:eastAsia="Arial" w:hAnsi="Arial"/>
        <w:vertAlign w:val="baseline"/>
      </w:rPr>
    </w:lvl>
    <w:lvl w:ilvl="6">
      <w:start w:val="1"/>
      <w:numFmt w:val="bullet"/>
      <w:lvlText w:val="●"/>
      <w:lvlJc w:val="left"/>
      <w:pPr>
        <w:ind w:left="5940" w:hanging="360"/>
      </w:pPr>
      <w:rPr>
        <w:rFonts w:ascii="Arial" w:cs="Arial" w:eastAsia="Arial" w:hAnsi="Arial"/>
        <w:vertAlign w:val="baseline"/>
      </w:rPr>
    </w:lvl>
    <w:lvl w:ilvl="7">
      <w:start w:val="1"/>
      <w:numFmt w:val="bullet"/>
      <w:lvlText w:val="o"/>
      <w:lvlJc w:val="left"/>
      <w:pPr>
        <w:ind w:left="6660" w:hanging="360"/>
      </w:pPr>
      <w:rPr>
        <w:rFonts w:ascii="Arial" w:cs="Arial" w:eastAsia="Arial" w:hAnsi="Arial"/>
        <w:vertAlign w:val="baseline"/>
      </w:rPr>
    </w:lvl>
    <w:lvl w:ilvl="8">
      <w:start w:val="1"/>
      <w:numFmt w:val="bullet"/>
      <w:lvlText w:val="▪"/>
      <w:lvlJc w:val="left"/>
      <w:pPr>
        <w:ind w:left="7380" w:hanging="360"/>
      </w:pPr>
      <w:rPr>
        <w:rFonts w:ascii="Arial" w:cs="Arial" w:eastAsia="Arial" w:hAnsi="Arial"/>
        <w:vertAlign w:val="baseline"/>
      </w:rPr>
    </w:lvl>
  </w:abstractNum>
  <w:abstractNum w:abstractNumId="7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5">
    <w:lvl w:ilvl="0">
      <w:start w:val="1"/>
      <w:numFmt w:val="bullet"/>
      <w:lvlText w:val="●"/>
      <w:lvlJc w:val="left"/>
      <w:pPr>
        <w:ind w:left="1160" w:hanging="360"/>
      </w:pPr>
      <w:rPr>
        <w:rFonts w:ascii="Arial" w:cs="Arial" w:eastAsia="Arial" w:hAnsi="Arial"/>
        <w:vertAlign w:val="baseline"/>
      </w:rPr>
    </w:lvl>
    <w:lvl w:ilvl="1">
      <w:start w:val="1"/>
      <w:numFmt w:val="bullet"/>
      <w:lvlText w:val="o"/>
      <w:lvlJc w:val="left"/>
      <w:pPr>
        <w:ind w:left="1880" w:hanging="360"/>
      </w:pPr>
      <w:rPr>
        <w:rFonts w:ascii="Arial" w:cs="Arial" w:eastAsia="Arial" w:hAnsi="Arial"/>
        <w:vertAlign w:val="baseline"/>
      </w:rPr>
    </w:lvl>
    <w:lvl w:ilvl="2">
      <w:start w:val="1"/>
      <w:numFmt w:val="bullet"/>
      <w:lvlText w:val="▪"/>
      <w:lvlJc w:val="left"/>
      <w:pPr>
        <w:ind w:left="2600" w:hanging="360"/>
      </w:pPr>
      <w:rPr>
        <w:rFonts w:ascii="Arial" w:cs="Arial" w:eastAsia="Arial" w:hAnsi="Arial"/>
        <w:vertAlign w:val="baseline"/>
      </w:rPr>
    </w:lvl>
    <w:lvl w:ilvl="3">
      <w:start w:val="1"/>
      <w:numFmt w:val="bullet"/>
      <w:lvlText w:val="●"/>
      <w:lvlJc w:val="left"/>
      <w:pPr>
        <w:ind w:left="3320" w:hanging="360"/>
      </w:pPr>
      <w:rPr>
        <w:rFonts w:ascii="Arial" w:cs="Arial" w:eastAsia="Arial" w:hAnsi="Arial"/>
        <w:vertAlign w:val="baseline"/>
      </w:rPr>
    </w:lvl>
    <w:lvl w:ilvl="4">
      <w:start w:val="1"/>
      <w:numFmt w:val="bullet"/>
      <w:lvlText w:val="o"/>
      <w:lvlJc w:val="left"/>
      <w:pPr>
        <w:ind w:left="4040" w:hanging="360"/>
      </w:pPr>
      <w:rPr>
        <w:rFonts w:ascii="Arial" w:cs="Arial" w:eastAsia="Arial" w:hAnsi="Arial"/>
        <w:vertAlign w:val="baseline"/>
      </w:rPr>
    </w:lvl>
    <w:lvl w:ilvl="5">
      <w:start w:val="1"/>
      <w:numFmt w:val="bullet"/>
      <w:lvlText w:val="▪"/>
      <w:lvlJc w:val="left"/>
      <w:pPr>
        <w:ind w:left="4760" w:hanging="360"/>
      </w:pPr>
      <w:rPr>
        <w:rFonts w:ascii="Arial" w:cs="Arial" w:eastAsia="Arial" w:hAnsi="Arial"/>
        <w:vertAlign w:val="baseline"/>
      </w:rPr>
    </w:lvl>
    <w:lvl w:ilvl="6">
      <w:start w:val="1"/>
      <w:numFmt w:val="bullet"/>
      <w:lvlText w:val="●"/>
      <w:lvlJc w:val="left"/>
      <w:pPr>
        <w:ind w:left="5480" w:hanging="360"/>
      </w:pPr>
      <w:rPr>
        <w:rFonts w:ascii="Arial" w:cs="Arial" w:eastAsia="Arial" w:hAnsi="Arial"/>
        <w:vertAlign w:val="baseline"/>
      </w:rPr>
    </w:lvl>
    <w:lvl w:ilvl="7">
      <w:start w:val="1"/>
      <w:numFmt w:val="bullet"/>
      <w:lvlText w:val="o"/>
      <w:lvlJc w:val="left"/>
      <w:pPr>
        <w:ind w:left="6200" w:hanging="360"/>
      </w:pPr>
      <w:rPr>
        <w:rFonts w:ascii="Arial" w:cs="Arial" w:eastAsia="Arial" w:hAnsi="Arial"/>
        <w:vertAlign w:val="baseline"/>
      </w:rPr>
    </w:lvl>
    <w:lvl w:ilvl="8">
      <w:start w:val="1"/>
      <w:numFmt w:val="bullet"/>
      <w:lvlText w:val="▪"/>
      <w:lvlJc w:val="left"/>
      <w:pPr>
        <w:ind w:left="6920" w:hanging="360"/>
      </w:pPr>
      <w:rPr>
        <w:rFonts w:ascii="Arial" w:cs="Arial" w:eastAsia="Arial" w:hAnsi="Arial"/>
        <w:vertAlign w:val="baseline"/>
      </w:rPr>
    </w:lvl>
  </w:abstractNum>
  <w:abstractNum w:abstractNumId="7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7">
    <w:lvl w:ilvl="0">
      <w:start w:val="0"/>
      <w:numFmt w:val="bullet"/>
      <w:lvlText w:val="-"/>
      <w:lvlJc w:val="left"/>
      <w:pPr>
        <w:ind w:left="405" w:hanging="360"/>
      </w:pPr>
      <w:rPr>
        <w:rFonts w:ascii="Arial" w:cs="Arial" w:eastAsia="Arial" w:hAnsi="Arial"/>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9">
    <w:lvl w:ilvl="0">
      <w:start w:val="1"/>
      <w:numFmt w:val="lowerRoman"/>
      <w:lvlText w:val="%1)"/>
      <w:lvlJc w:val="left"/>
      <w:pPr>
        <w:ind w:left="1080" w:hanging="72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1">
    <w:lvl w:ilvl="0">
      <w:start w:val="1"/>
      <w:numFmt w:val="decimal"/>
      <w:lvlText w:val="%1"/>
      <w:lvlJc w:val="left"/>
      <w:pPr>
        <w:ind w:left="340" w:hanging="340"/>
      </w:pPr>
      <w:rPr>
        <w:rFonts w:ascii="9999999" w:cs="9999999" w:eastAsia="9999999" w:hAnsi="9999999"/>
        <w:color w:val="000000"/>
        <w:sz w:val="22"/>
        <w:szCs w:val="22"/>
        <w:vertAlign w:val="baseline"/>
      </w:rPr>
    </w:lvl>
    <w:lvl w:ilvl="1">
      <w:start w:val="1"/>
      <w:numFmt w:val="bullet"/>
      <w:lvlText w:val="●"/>
      <w:lvlJc w:val="left"/>
      <w:pPr>
        <w:ind w:left="680" w:hanging="340"/>
      </w:pPr>
      <w:rPr>
        <w:rFonts w:ascii="Arial" w:cs="Arial" w:eastAsia="Arial" w:hAnsi="Arial"/>
        <w:sz w:val="22"/>
        <w:szCs w:val="22"/>
        <w:vertAlign w:val="baseline"/>
      </w:rPr>
    </w:lvl>
    <w:lvl w:ilvl="2">
      <w:start w:val="1"/>
      <w:numFmt w:val="bullet"/>
      <w:lvlText w:val="-"/>
      <w:lvlJc w:val="left"/>
      <w:pPr>
        <w:ind w:left="1020" w:hanging="340"/>
      </w:pPr>
      <w:rPr>
        <w:rFonts w:ascii="Arial" w:cs="Arial" w:eastAsia="Arial" w:hAnsi="Arial"/>
        <w:vertAlign w:val="baseline"/>
      </w:rPr>
    </w:lvl>
    <w:lvl w:ilvl="3">
      <w:start w:val="1"/>
      <w:numFmt w:val="bullet"/>
      <w:lvlText w:val="●"/>
      <w:lvlJc w:val="left"/>
      <w:pPr>
        <w:ind w:left="1361" w:hanging="341"/>
      </w:pPr>
      <w:rPr>
        <w:rFonts w:ascii="Arial" w:cs="Arial" w:eastAsia="Arial" w:hAnsi="Arial"/>
        <w:sz w:val="22"/>
        <w:szCs w:val="22"/>
        <w:vertAlign w:val="baseline"/>
      </w:rPr>
    </w:lvl>
    <w:lvl w:ilvl="4">
      <w:start w:val="1"/>
      <w:numFmt w:val="bullet"/>
      <w:lvlText w:val="♦"/>
      <w:lvlJc w:val="left"/>
      <w:pPr>
        <w:ind w:left="1701" w:hanging="340"/>
      </w:pPr>
      <w:rPr>
        <w:rFonts w:ascii="Arial" w:cs="Arial" w:eastAsia="Arial" w:hAnsi="Arial"/>
        <w:vertAlign w:val="baseline"/>
      </w:rPr>
    </w:lvl>
    <w:lvl w:ilvl="5">
      <w:start w:val="1"/>
      <w:numFmt w:val="bullet"/>
      <w:lvlText w:val="➢"/>
      <w:lvlJc w:val="left"/>
      <w:pPr>
        <w:ind w:left="2041" w:hanging="340"/>
      </w:pPr>
      <w:rPr>
        <w:rFonts w:ascii="Arial" w:cs="Arial" w:eastAsia="Arial" w:hAnsi="Arial"/>
        <w:vertAlign w:val="baseline"/>
      </w:rPr>
    </w:lvl>
    <w:lvl w:ilvl="6">
      <w:start w:val="1"/>
      <w:numFmt w:val="bullet"/>
      <w:lvlText w:val="▪"/>
      <w:lvlJc w:val="left"/>
      <w:pPr>
        <w:ind w:left="2381" w:hanging="340"/>
      </w:pPr>
      <w:rPr>
        <w:rFonts w:ascii="Arial" w:cs="Arial" w:eastAsia="Arial" w:hAnsi="Arial"/>
        <w:vertAlign w:val="baseline"/>
      </w:rPr>
    </w:lvl>
    <w:lvl w:ilvl="7">
      <w:start w:val="1"/>
      <w:numFmt w:val="bullet"/>
      <w:lvlText w:val="●"/>
      <w:lvlJc w:val="left"/>
      <w:pPr>
        <w:ind w:left="2721" w:hanging="340"/>
      </w:pPr>
      <w:rPr>
        <w:rFonts w:ascii="Arial" w:cs="Arial" w:eastAsia="Arial" w:hAnsi="Arial"/>
        <w:vertAlign w:val="baseline"/>
      </w:rPr>
    </w:lvl>
    <w:lvl w:ilvl="8">
      <w:start w:val="1"/>
      <w:numFmt w:val="bullet"/>
      <w:lvlText w:val="♦"/>
      <w:lvlJc w:val="left"/>
      <w:pPr>
        <w:ind w:left="3061" w:hanging="340"/>
      </w:pPr>
      <w:rPr>
        <w:rFonts w:ascii="Arial" w:cs="Arial" w:eastAsia="Arial" w:hAnsi="Arial"/>
        <w:vertAlign w:val="baseline"/>
      </w:rPr>
    </w:lvl>
  </w:abstractNum>
  <w:abstractNum w:abstractNumId="8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3">
    <w:lvl w:ilvl="0">
      <w:start w:val="1"/>
      <w:numFmt w:val="bullet"/>
      <w:lvlText w:val="●"/>
      <w:lvlJc w:val="left"/>
      <w:pPr>
        <w:ind w:left="450" w:hanging="360"/>
      </w:pPr>
      <w:rPr>
        <w:rFonts w:ascii="Arial" w:cs="Arial" w:eastAsia="Arial" w:hAnsi="Arial"/>
        <w:vertAlign w:val="baseline"/>
      </w:rPr>
    </w:lvl>
    <w:lvl w:ilvl="1">
      <w:start w:val="1"/>
      <w:numFmt w:val="bullet"/>
      <w:lvlText w:val="o"/>
      <w:lvlJc w:val="left"/>
      <w:pPr>
        <w:ind w:left="1170" w:hanging="360"/>
      </w:pPr>
      <w:rPr>
        <w:rFonts w:ascii="Arial" w:cs="Arial" w:eastAsia="Arial" w:hAnsi="Arial"/>
        <w:vertAlign w:val="baseline"/>
      </w:rPr>
    </w:lvl>
    <w:lvl w:ilvl="2">
      <w:start w:val="1"/>
      <w:numFmt w:val="bullet"/>
      <w:lvlText w:val="▪"/>
      <w:lvlJc w:val="left"/>
      <w:pPr>
        <w:ind w:left="1890" w:hanging="360"/>
      </w:pPr>
      <w:rPr>
        <w:rFonts w:ascii="Arial" w:cs="Arial" w:eastAsia="Arial" w:hAnsi="Arial"/>
        <w:vertAlign w:val="baseline"/>
      </w:rPr>
    </w:lvl>
    <w:lvl w:ilvl="3">
      <w:start w:val="1"/>
      <w:numFmt w:val="bullet"/>
      <w:lvlText w:val="●"/>
      <w:lvlJc w:val="left"/>
      <w:pPr>
        <w:ind w:left="2610" w:hanging="360"/>
      </w:pPr>
      <w:rPr>
        <w:rFonts w:ascii="Arial" w:cs="Arial" w:eastAsia="Arial" w:hAnsi="Arial"/>
        <w:vertAlign w:val="baseline"/>
      </w:rPr>
    </w:lvl>
    <w:lvl w:ilvl="4">
      <w:start w:val="1"/>
      <w:numFmt w:val="bullet"/>
      <w:lvlText w:val="o"/>
      <w:lvlJc w:val="left"/>
      <w:pPr>
        <w:ind w:left="3330" w:hanging="360"/>
      </w:pPr>
      <w:rPr>
        <w:rFonts w:ascii="Arial" w:cs="Arial" w:eastAsia="Arial" w:hAnsi="Arial"/>
        <w:vertAlign w:val="baseline"/>
      </w:rPr>
    </w:lvl>
    <w:lvl w:ilvl="5">
      <w:start w:val="1"/>
      <w:numFmt w:val="bullet"/>
      <w:lvlText w:val="▪"/>
      <w:lvlJc w:val="left"/>
      <w:pPr>
        <w:ind w:left="4050" w:hanging="360"/>
      </w:pPr>
      <w:rPr>
        <w:rFonts w:ascii="Arial" w:cs="Arial" w:eastAsia="Arial" w:hAnsi="Arial"/>
        <w:vertAlign w:val="baseline"/>
      </w:rPr>
    </w:lvl>
    <w:lvl w:ilvl="6">
      <w:start w:val="1"/>
      <w:numFmt w:val="bullet"/>
      <w:lvlText w:val="●"/>
      <w:lvlJc w:val="left"/>
      <w:pPr>
        <w:ind w:left="4770" w:hanging="360"/>
      </w:pPr>
      <w:rPr>
        <w:rFonts w:ascii="Arial" w:cs="Arial" w:eastAsia="Arial" w:hAnsi="Arial"/>
        <w:vertAlign w:val="baseline"/>
      </w:rPr>
    </w:lvl>
    <w:lvl w:ilvl="7">
      <w:start w:val="1"/>
      <w:numFmt w:val="bullet"/>
      <w:lvlText w:val="o"/>
      <w:lvlJc w:val="left"/>
      <w:pPr>
        <w:ind w:left="5490" w:hanging="360"/>
      </w:pPr>
      <w:rPr>
        <w:rFonts w:ascii="Arial" w:cs="Arial" w:eastAsia="Arial" w:hAnsi="Arial"/>
        <w:vertAlign w:val="baseline"/>
      </w:rPr>
    </w:lvl>
    <w:lvl w:ilvl="8">
      <w:start w:val="1"/>
      <w:numFmt w:val="bullet"/>
      <w:lvlText w:val="▪"/>
      <w:lvlJc w:val="left"/>
      <w:pPr>
        <w:ind w:left="6210" w:hanging="360"/>
      </w:pPr>
      <w:rPr>
        <w:rFonts w:ascii="Arial" w:cs="Arial" w:eastAsia="Arial" w:hAnsi="Arial"/>
        <w:vertAlign w:val="baseline"/>
      </w:rPr>
    </w:lvl>
  </w:abstractNum>
  <w:abstractNum w:abstractNumId="8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5">
    <w:lvl w:ilvl="0">
      <w:start w:val="1"/>
      <w:numFmt w:val="bullet"/>
      <w:lvlText w:val="●"/>
      <w:lvlJc w:val="left"/>
      <w:pPr>
        <w:ind w:left="450" w:hanging="360"/>
      </w:pPr>
      <w:rPr>
        <w:rFonts w:ascii="Arial" w:cs="Arial" w:eastAsia="Arial" w:hAnsi="Arial"/>
        <w:vertAlign w:val="baseline"/>
      </w:rPr>
    </w:lvl>
    <w:lvl w:ilvl="1">
      <w:start w:val="1"/>
      <w:numFmt w:val="bullet"/>
      <w:lvlText w:val="o"/>
      <w:lvlJc w:val="left"/>
      <w:pPr>
        <w:ind w:left="1170" w:hanging="360"/>
      </w:pPr>
      <w:rPr>
        <w:rFonts w:ascii="Arial" w:cs="Arial" w:eastAsia="Arial" w:hAnsi="Arial"/>
        <w:vertAlign w:val="baseline"/>
      </w:rPr>
    </w:lvl>
    <w:lvl w:ilvl="2">
      <w:start w:val="1"/>
      <w:numFmt w:val="bullet"/>
      <w:lvlText w:val="▪"/>
      <w:lvlJc w:val="left"/>
      <w:pPr>
        <w:ind w:left="1890" w:hanging="360"/>
      </w:pPr>
      <w:rPr>
        <w:rFonts w:ascii="Arial" w:cs="Arial" w:eastAsia="Arial" w:hAnsi="Arial"/>
        <w:vertAlign w:val="baseline"/>
      </w:rPr>
    </w:lvl>
    <w:lvl w:ilvl="3">
      <w:start w:val="1"/>
      <w:numFmt w:val="bullet"/>
      <w:lvlText w:val="●"/>
      <w:lvlJc w:val="left"/>
      <w:pPr>
        <w:ind w:left="2610" w:hanging="360"/>
      </w:pPr>
      <w:rPr>
        <w:rFonts w:ascii="Arial" w:cs="Arial" w:eastAsia="Arial" w:hAnsi="Arial"/>
        <w:vertAlign w:val="baseline"/>
      </w:rPr>
    </w:lvl>
    <w:lvl w:ilvl="4">
      <w:start w:val="1"/>
      <w:numFmt w:val="bullet"/>
      <w:lvlText w:val="o"/>
      <w:lvlJc w:val="left"/>
      <w:pPr>
        <w:ind w:left="3330" w:hanging="360"/>
      </w:pPr>
      <w:rPr>
        <w:rFonts w:ascii="Arial" w:cs="Arial" w:eastAsia="Arial" w:hAnsi="Arial"/>
        <w:vertAlign w:val="baseline"/>
      </w:rPr>
    </w:lvl>
    <w:lvl w:ilvl="5">
      <w:start w:val="1"/>
      <w:numFmt w:val="bullet"/>
      <w:lvlText w:val="▪"/>
      <w:lvlJc w:val="left"/>
      <w:pPr>
        <w:ind w:left="4050" w:hanging="360"/>
      </w:pPr>
      <w:rPr>
        <w:rFonts w:ascii="Arial" w:cs="Arial" w:eastAsia="Arial" w:hAnsi="Arial"/>
        <w:vertAlign w:val="baseline"/>
      </w:rPr>
    </w:lvl>
    <w:lvl w:ilvl="6">
      <w:start w:val="1"/>
      <w:numFmt w:val="bullet"/>
      <w:lvlText w:val="●"/>
      <w:lvlJc w:val="left"/>
      <w:pPr>
        <w:ind w:left="4770" w:hanging="360"/>
      </w:pPr>
      <w:rPr>
        <w:rFonts w:ascii="Arial" w:cs="Arial" w:eastAsia="Arial" w:hAnsi="Arial"/>
        <w:vertAlign w:val="baseline"/>
      </w:rPr>
    </w:lvl>
    <w:lvl w:ilvl="7">
      <w:start w:val="1"/>
      <w:numFmt w:val="bullet"/>
      <w:lvlText w:val="o"/>
      <w:lvlJc w:val="left"/>
      <w:pPr>
        <w:ind w:left="5490" w:hanging="360"/>
      </w:pPr>
      <w:rPr>
        <w:rFonts w:ascii="Arial" w:cs="Arial" w:eastAsia="Arial" w:hAnsi="Arial"/>
        <w:vertAlign w:val="baseline"/>
      </w:rPr>
    </w:lvl>
    <w:lvl w:ilvl="8">
      <w:start w:val="1"/>
      <w:numFmt w:val="bullet"/>
      <w:lvlText w:val="▪"/>
      <w:lvlJc w:val="left"/>
      <w:pPr>
        <w:ind w:left="6210" w:hanging="360"/>
      </w:pPr>
      <w:rPr>
        <w:rFonts w:ascii="Arial" w:cs="Arial" w:eastAsia="Arial" w:hAnsi="Arial"/>
        <w:vertAlign w:val="baseline"/>
      </w:rPr>
    </w:lvl>
  </w:abstractNum>
  <w:abstractNum w:abstractNumId="8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3">
    <w:lvl w:ilvl="0">
      <w:start w:val="1"/>
      <w:numFmt w:val="bullet"/>
      <w:lvlText w:val="●"/>
      <w:lvlJc w:val="left"/>
      <w:pPr>
        <w:ind w:left="450" w:hanging="360"/>
      </w:pPr>
      <w:rPr>
        <w:rFonts w:ascii="Arial" w:cs="Arial" w:eastAsia="Arial" w:hAnsi="Arial"/>
        <w:vertAlign w:val="baseline"/>
      </w:rPr>
    </w:lvl>
    <w:lvl w:ilvl="1">
      <w:start w:val="1"/>
      <w:numFmt w:val="bullet"/>
      <w:lvlText w:val="o"/>
      <w:lvlJc w:val="left"/>
      <w:pPr>
        <w:ind w:left="1170" w:hanging="360"/>
      </w:pPr>
      <w:rPr>
        <w:rFonts w:ascii="Arial" w:cs="Arial" w:eastAsia="Arial" w:hAnsi="Arial"/>
        <w:vertAlign w:val="baseline"/>
      </w:rPr>
    </w:lvl>
    <w:lvl w:ilvl="2">
      <w:start w:val="1"/>
      <w:numFmt w:val="bullet"/>
      <w:lvlText w:val="▪"/>
      <w:lvlJc w:val="left"/>
      <w:pPr>
        <w:ind w:left="1890" w:hanging="360"/>
      </w:pPr>
      <w:rPr>
        <w:rFonts w:ascii="Arial" w:cs="Arial" w:eastAsia="Arial" w:hAnsi="Arial"/>
        <w:vertAlign w:val="baseline"/>
      </w:rPr>
    </w:lvl>
    <w:lvl w:ilvl="3">
      <w:start w:val="1"/>
      <w:numFmt w:val="bullet"/>
      <w:lvlText w:val="●"/>
      <w:lvlJc w:val="left"/>
      <w:pPr>
        <w:ind w:left="2610" w:hanging="360"/>
      </w:pPr>
      <w:rPr>
        <w:rFonts w:ascii="Arial" w:cs="Arial" w:eastAsia="Arial" w:hAnsi="Arial"/>
        <w:vertAlign w:val="baseline"/>
      </w:rPr>
    </w:lvl>
    <w:lvl w:ilvl="4">
      <w:start w:val="1"/>
      <w:numFmt w:val="bullet"/>
      <w:lvlText w:val="o"/>
      <w:lvlJc w:val="left"/>
      <w:pPr>
        <w:ind w:left="3330" w:hanging="360"/>
      </w:pPr>
      <w:rPr>
        <w:rFonts w:ascii="Arial" w:cs="Arial" w:eastAsia="Arial" w:hAnsi="Arial"/>
        <w:vertAlign w:val="baseline"/>
      </w:rPr>
    </w:lvl>
    <w:lvl w:ilvl="5">
      <w:start w:val="1"/>
      <w:numFmt w:val="bullet"/>
      <w:lvlText w:val="▪"/>
      <w:lvlJc w:val="left"/>
      <w:pPr>
        <w:ind w:left="4050" w:hanging="360"/>
      </w:pPr>
      <w:rPr>
        <w:rFonts w:ascii="Arial" w:cs="Arial" w:eastAsia="Arial" w:hAnsi="Arial"/>
        <w:vertAlign w:val="baseline"/>
      </w:rPr>
    </w:lvl>
    <w:lvl w:ilvl="6">
      <w:start w:val="1"/>
      <w:numFmt w:val="bullet"/>
      <w:lvlText w:val="●"/>
      <w:lvlJc w:val="left"/>
      <w:pPr>
        <w:ind w:left="4770" w:hanging="360"/>
      </w:pPr>
      <w:rPr>
        <w:rFonts w:ascii="Arial" w:cs="Arial" w:eastAsia="Arial" w:hAnsi="Arial"/>
        <w:vertAlign w:val="baseline"/>
      </w:rPr>
    </w:lvl>
    <w:lvl w:ilvl="7">
      <w:start w:val="1"/>
      <w:numFmt w:val="bullet"/>
      <w:lvlText w:val="o"/>
      <w:lvlJc w:val="left"/>
      <w:pPr>
        <w:ind w:left="5490" w:hanging="360"/>
      </w:pPr>
      <w:rPr>
        <w:rFonts w:ascii="Arial" w:cs="Arial" w:eastAsia="Arial" w:hAnsi="Arial"/>
        <w:vertAlign w:val="baseline"/>
      </w:rPr>
    </w:lvl>
    <w:lvl w:ilvl="8">
      <w:start w:val="1"/>
      <w:numFmt w:val="bullet"/>
      <w:lvlText w:val="▪"/>
      <w:lvlJc w:val="left"/>
      <w:pPr>
        <w:ind w:left="6210" w:hanging="360"/>
      </w:pPr>
      <w:rPr>
        <w:rFonts w:ascii="Arial" w:cs="Arial" w:eastAsia="Arial" w:hAnsi="Arial"/>
        <w:vertAlign w:val="baseline"/>
      </w:rPr>
    </w:lvl>
  </w:abstractNum>
  <w:abstractNum w:abstractNumId="9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5">
    <w:lvl w:ilvl="0">
      <w:start w:val="1"/>
      <w:numFmt w:val="bullet"/>
      <w:lvlText w:val="●"/>
      <w:lvlJc w:val="left"/>
      <w:pPr>
        <w:ind w:left="450" w:hanging="360"/>
      </w:pPr>
      <w:rPr>
        <w:rFonts w:ascii="Arial" w:cs="Arial" w:eastAsia="Arial" w:hAnsi="Arial"/>
        <w:vertAlign w:val="baseline"/>
      </w:rPr>
    </w:lvl>
    <w:lvl w:ilvl="1">
      <w:start w:val="1"/>
      <w:numFmt w:val="bullet"/>
      <w:lvlText w:val="o"/>
      <w:lvlJc w:val="left"/>
      <w:pPr>
        <w:ind w:left="1170" w:hanging="360"/>
      </w:pPr>
      <w:rPr>
        <w:rFonts w:ascii="Arial" w:cs="Arial" w:eastAsia="Arial" w:hAnsi="Arial"/>
        <w:vertAlign w:val="baseline"/>
      </w:rPr>
    </w:lvl>
    <w:lvl w:ilvl="2">
      <w:start w:val="1"/>
      <w:numFmt w:val="bullet"/>
      <w:lvlText w:val="▪"/>
      <w:lvlJc w:val="left"/>
      <w:pPr>
        <w:ind w:left="1890" w:hanging="360"/>
      </w:pPr>
      <w:rPr>
        <w:rFonts w:ascii="Arial" w:cs="Arial" w:eastAsia="Arial" w:hAnsi="Arial"/>
        <w:vertAlign w:val="baseline"/>
      </w:rPr>
    </w:lvl>
    <w:lvl w:ilvl="3">
      <w:start w:val="1"/>
      <w:numFmt w:val="bullet"/>
      <w:lvlText w:val="●"/>
      <w:lvlJc w:val="left"/>
      <w:pPr>
        <w:ind w:left="2610" w:hanging="360"/>
      </w:pPr>
      <w:rPr>
        <w:rFonts w:ascii="Arial" w:cs="Arial" w:eastAsia="Arial" w:hAnsi="Arial"/>
        <w:vertAlign w:val="baseline"/>
      </w:rPr>
    </w:lvl>
    <w:lvl w:ilvl="4">
      <w:start w:val="1"/>
      <w:numFmt w:val="bullet"/>
      <w:lvlText w:val="o"/>
      <w:lvlJc w:val="left"/>
      <w:pPr>
        <w:ind w:left="3330" w:hanging="360"/>
      </w:pPr>
      <w:rPr>
        <w:rFonts w:ascii="Arial" w:cs="Arial" w:eastAsia="Arial" w:hAnsi="Arial"/>
        <w:vertAlign w:val="baseline"/>
      </w:rPr>
    </w:lvl>
    <w:lvl w:ilvl="5">
      <w:start w:val="1"/>
      <w:numFmt w:val="bullet"/>
      <w:lvlText w:val="▪"/>
      <w:lvlJc w:val="left"/>
      <w:pPr>
        <w:ind w:left="4050" w:hanging="360"/>
      </w:pPr>
      <w:rPr>
        <w:rFonts w:ascii="Arial" w:cs="Arial" w:eastAsia="Arial" w:hAnsi="Arial"/>
        <w:vertAlign w:val="baseline"/>
      </w:rPr>
    </w:lvl>
    <w:lvl w:ilvl="6">
      <w:start w:val="1"/>
      <w:numFmt w:val="bullet"/>
      <w:lvlText w:val="●"/>
      <w:lvlJc w:val="left"/>
      <w:pPr>
        <w:ind w:left="4770" w:hanging="360"/>
      </w:pPr>
      <w:rPr>
        <w:rFonts w:ascii="Arial" w:cs="Arial" w:eastAsia="Arial" w:hAnsi="Arial"/>
        <w:vertAlign w:val="baseline"/>
      </w:rPr>
    </w:lvl>
    <w:lvl w:ilvl="7">
      <w:start w:val="1"/>
      <w:numFmt w:val="bullet"/>
      <w:lvlText w:val="o"/>
      <w:lvlJc w:val="left"/>
      <w:pPr>
        <w:ind w:left="5490" w:hanging="360"/>
      </w:pPr>
      <w:rPr>
        <w:rFonts w:ascii="Arial" w:cs="Arial" w:eastAsia="Arial" w:hAnsi="Arial"/>
        <w:vertAlign w:val="baseline"/>
      </w:rPr>
    </w:lvl>
    <w:lvl w:ilvl="8">
      <w:start w:val="1"/>
      <w:numFmt w:val="bullet"/>
      <w:lvlText w:val="▪"/>
      <w:lvlJc w:val="left"/>
      <w:pPr>
        <w:ind w:left="6210" w:hanging="360"/>
      </w:pPr>
      <w:rPr>
        <w:rFonts w:ascii="Arial" w:cs="Arial" w:eastAsia="Arial" w:hAnsi="Arial"/>
        <w:vertAlign w:val="baseline"/>
      </w:rPr>
    </w:lvl>
  </w:abstractNum>
  <w:abstractNum w:abstractNumId="9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7">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9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99">
    <w:lvl w:ilvl="0">
      <w:start w:val="1"/>
      <w:numFmt w:val="bullet"/>
      <w:lvlText w:val="●"/>
      <w:lvlJc w:val="left"/>
      <w:pPr>
        <w:ind w:left="450" w:hanging="360"/>
      </w:pPr>
      <w:rPr>
        <w:rFonts w:ascii="Arial" w:cs="Arial" w:eastAsia="Arial" w:hAnsi="Arial"/>
        <w:vertAlign w:val="baseline"/>
      </w:rPr>
    </w:lvl>
    <w:lvl w:ilvl="1">
      <w:start w:val="1"/>
      <w:numFmt w:val="bullet"/>
      <w:lvlText w:val="o"/>
      <w:lvlJc w:val="left"/>
      <w:pPr>
        <w:ind w:left="1170" w:hanging="360"/>
      </w:pPr>
      <w:rPr>
        <w:rFonts w:ascii="Arial" w:cs="Arial" w:eastAsia="Arial" w:hAnsi="Arial"/>
        <w:vertAlign w:val="baseline"/>
      </w:rPr>
    </w:lvl>
    <w:lvl w:ilvl="2">
      <w:start w:val="1"/>
      <w:numFmt w:val="bullet"/>
      <w:lvlText w:val="▪"/>
      <w:lvlJc w:val="left"/>
      <w:pPr>
        <w:ind w:left="1890" w:hanging="360"/>
      </w:pPr>
      <w:rPr>
        <w:rFonts w:ascii="Arial" w:cs="Arial" w:eastAsia="Arial" w:hAnsi="Arial"/>
        <w:vertAlign w:val="baseline"/>
      </w:rPr>
    </w:lvl>
    <w:lvl w:ilvl="3">
      <w:start w:val="1"/>
      <w:numFmt w:val="bullet"/>
      <w:lvlText w:val="●"/>
      <w:lvlJc w:val="left"/>
      <w:pPr>
        <w:ind w:left="2610" w:hanging="360"/>
      </w:pPr>
      <w:rPr>
        <w:rFonts w:ascii="Arial" w:cs="Arial" w:eastAsia="Arial" w:hAnsi="Arial"/>
        <w:vertAlign w:val="baseline"/>
      </w:rPr>
    </w:lvl>
    <w:lvl w:ilvl="4">
      <w:start w:val="1"/>
      <w:numFmt w:val="bullet"/>
      <w:lvlText w:val="o"/>
      <w:lvlJc w:val="left"/>
      <w:pPr>
        <w:ind w:left="3330" w:hanging="360"/>
      </w:pPr>
      <w:rPr>
        <w:rFonts w:ascii="Arial" w:cs="Arial" w:eastAsia="Arial" w:hAnsi="Arial"/>
        <w:vertAlign w:val="baseline"/>
      </w:rPr>
    </w:lvl>
    <w:lvl w:ilvl="5">
      <w:start w:val="1"/>
      <w:numFmt w:val="bullet"/>
      <w:lvlText w:val="▪"/>
      <w:lvlJc w:val="left"/>
      <w:pPr>
        <w:ind w:left="4050" w:hanging="360"/>
      </w:pPr>
      <w:rPr>
        <w:rFonts w:ascii="Arial" w:cs="Arial" w:eastAsia="Arial" w:hAnsi="Arial"/>
        <w:vertAlign w:val="baseline"/>
      </w:rPr>
    </w:lvl>
    <w:lvl w:ilvl="6">
      <w:start w:val="1"/>
      <w:numFmt w:val="bullet"/>
      <w:lvlText w:val="●"/>
      <w:lvlJc w:val="left"/>
      <w:pPr>
        <w:ind w:left="4770" w:hanging="360"/>
      </w:pPr>
      <w:rPr>
        <w:rFonts w:ascii="Arial" w:cs="Arial" w:eastAsia="Arial" w:hAnsi="Arial"/>
        <w:vertAlign w:val="baseline"/>
      </w:rPr>
    </w:lvl>
    <w:lvl w:ilvl="7">
      <w:start w:val="1"/>
      <w:numFmt w:val="bullet"/>
      <w:lvlText w:val="o"/>
      <w:lvlJc w:val="left"/>
      <w:pPr>
        <w:ind w:left="5490" w:hanging="360"/>
      </w:pPr>
      <w:rPr>
        <w:rFonts w:ascii="Arial" w:cs="Arial" w:eastAsia="Arial" w:hAnsi="Arial"/>
        <w:vertAlign w:val="baseline"/>
      </w:rPr>
    </w:lvl>
    <w:lvl w:ilvl="8">
      <w:start w:val="1"/>
      <w:numFmt w:val="bullet"/>
      <w:lvlText w:val="▪"/>
      <w:lvlJc w:val="left"/>
      <w:pPr>
        <w:ind w:left="6210" w:hanging="360"/>
      </w:pPr>
      <w:rPr>
        <w:rFonts w:ascii="Arial" w:cs="Arial" w:eastAsia="Arial" w:hAnsi="Arial"/>
        <w:vertAlign w:val="baseline"/>
      </w:rPr>
    </w:lvl>
  </w:abstractNum>
  <w:abstractNum w:abstractNumId="10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1">
    <w:lvl w:ilvl="0">
      <w:start w:val="1"/>
      <w:numFmt w:val="bullet"/>
      <w:lvlText w:val="●"/>
      <w:lvlJc w:val="left"/>
      <w:pPr>
        <w:ind w:left="450" w:hanging="360"/>
      </w:pPr>
      <w:rPr>
        <w:rFonts w:ascii="Arial" w:cs="Arial" w:eastAsia="Arial" w:hAnsi="Arial"/>
        <w:vertAlign w:val="baseline"/>
      </w:rPr>
    </w:lvl>
    <w:lvl w:ilvl="1">
      <w:start w:val="1"/>
      <w:numFmt w:val="bullet"/>
      <w:lvlText w:val="o"/>
      <w:lvlJc w:val="left"/>
      <w:pPr>
        <w:ind w:left="1170" w:hanging="360"/>
      </w:pPr>
      <w:rPr>
        <w:rFonts w:ascii="Arial" w:cs="Arial" w:eastAsia="Arial" w:hAnsi="Arial"/>
        <w:vertAlign w:val="baseline"/>
      </w:rPr>
    </w:lvl>
    <w:lvl w:ilvl="2">
      <w:start w:val="1"/>
      <w:numFmt w:val="bullet"/>
      <w:lvlText w:val="▪"/>
      <w:lvlJc w:val="left"/>
      <w:pPr>
        <w:ind w:left="1890" w:hanging="360"/>
      </w:pPr>
      <w:rPr>
        <w:rFonts w:ascii="Arial" w:cs="Arial" w:eastAsia="Arial" w:hAnsi="Arial"/>
        <w:vertAlign w:val="baseline"/>
      </w:rPr>
    </w:lvl>
    <w:lvl w:ilvl="3">
      <w:start w:val="1"/>
      <w:numFmt w:val="bullet"/>
      <w:lvlText w:val="●"/>
      <w:lvlJc w:val="left"/>
      <w:pPr>
        <w:ind w:left="2610" w:hanging="360"/>
      </w:pPr>
      <w:rPr>
        <w:rFonts w:ascii="Arial" w:cs="Arial" w:eastAsia="Arial" w:hAnsi="Arial"/>
        <w:vertAlign w:val="baseline"/>
      </w:rPr>
    </w:lvl>
    <w:lvl w:ilvl="4">
      <w:start w:val="1"/>
      <w:numFmt w:val="bullet"/>
      <w:lvlText w:val="o"/>
      <w:lvlJc w:val="left"/>
      <w:pPr>
        <w:ind w:left="3330" w:hanging="360"/>
      </w:pPr>
      <w:rPr>
        <w:rFonts w:ascii="Arial" w:cs="Arial" w:eastAsia="Arial" w:hAnsi="Arial"/>
        <w:vertAlign w:val="baseline"/>
      </w:rPr>
    </w:lvl>
    <w:lvl w:ilvl="5">
      <w:start w:val="1"/>
      <w:numFmt w:val="bullet"/>
      <w:lvlText w:val="▪"/>
      <w:lvlJc w:val="left"/>
      <w:pPr>
        <w:ind w:left="4050" w:hanging="360"/>
      </w:pPr>
      <w:rPr>
        <w:rFonts w:ascii="Arial" w:cs="Arial" w:eastAsia="Arial" w:hAnsi="Arial"/>
        <w:vertAlign w:val="baseline"/>
      </w:rPr>
    </w:lvl>
    <w:lvl w:ilvl="6">
      <w:start w:val="1"/>
      <w:numFmt w:val="bullet"/>
      <w:lvlText w:val="●"/>
      <w:lvlJc w:val="left"/>
      <w:pPr>
        <w:ind w:left="4770" w:hanging="360"/>
      </w:pPr>
      <w:rPr>
        <w:rFonts w:ascii="Arial" w:cs="Arial" w:eastAsia="Arial" w:hAnsi="Arial"/>
        <w:vertAlign w:val="baseline"/>
      </w:rPr>
    </w:lvl>
    <w:lvl w:ilvl="7">
      <w:start w:val="1"/>
      <w:numFmt w:val="bullet"/>
      <w:lvlText w:val="o"/>
      <w:lvlJc w:val="left"/>
      <w:pPr>
        <w:ind w:left="5490" w:hanging="360"/>
      </w:pPr>
      <w:rPr>
        <w:rFonts w:ascii="Arial" w:cs="Arial" w:eastAsia="Arial" w:hAnsi="Arial"/>
        <w:vertAlign w:val="baseline"/>
      </w:rPr>
    </w:lvl>
    <w:lvl w:ilvl="8">
      <w:start w:val="1"/>
      <w:numFmt w:val="bullet"/>
      <w:lvlText w:val="▪"/>
      <w:lvlJc w:val="left"/>
      <w:pPr>
        <w:ind w:left="6210" w:hanging="360"/>
      </w:pPr>
      <w:rPr>
        <w:rFonts w:ascii="Arial" w:cs="Arial" w:eastAsia="Arial" w:hAnsi="Arial"/>
        <w:vertAlign w:val="baseline"/>
      </w:rPr>
    </w:lvl>
  </w:abstractNum>
  <w:abstractNum w:abstractNumId="10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3">
    <w:lvl w:ilvl="0">
      <w:start w:val="1"/>
      <w:numFmt w:val="bullet"/>
      <w:lvlText w:val="●"/>
      <w:lvlJc w:val="left"/>
      <w:pPr>
        <w:ind w:left="450" w:hanging="360"/>
      </w:pPr>
      <w:rPr>
        <w:rFonts w:ascii="Arial" w:cs="Arial" w:eastAsia="Arial" w:hAnsi="Arial"/>
        <w:vertAlign w:val="baseline"/>
      </w:rPr>
    </w:lvl>
    <w:lvl w:ilvl="1">
      <w:start w:val="1"/>
      <w:numFmt w:val="bullet"/>
      <w:lvlText w:val="o"/>
      <w:lvlJc w:val="left"/>
      <w:pPr>
        <w:ind w:left="1170" w:hanging="360"/>
      </w:pPr>
      <w:rPr>
        <w:rFonts w:ascii="Arial" w:cs="Arial" w:eastAsia="Arial" w:hAnsi="Arial"/>
        <w:vertAlign w:val="baseline"/>
      </w:rPr>
    </w:lvl>
    <w:lvl w:ilvl="2">
      <w:start w:val="1"/>
      <w:numFmt w:val="bullet"/>
      <w:lvlText w:val="▪"/>
      <w:lvlJc w:val="left"/>
      <w:pPr>
        <w:ind w:left="1890" w:hanging="360"/>
      </w:pPr>
      <w:rPr>
        <w:rFonts w:ascii="Arial" w:cs="Arial" w:eastAsia="Arial" w:hAnsi="Arial"/>
        <w:vertAlign w:val="baseline"/>
      </w:rPr>
    </w:lvl>
    <w:lvl w:ilvl="3">
      <w:start w:val="1"/>
      <w:numFmt w:val="bullet"/>
      <w:lvlText w:val="●"/>
      <w:lvlJc w:val="left"/>
      <w:pPr>
        <w:ind w:left="2610" w:hanging="360"/>
      </w:pPr>
      <w:rPr>
        <w:rFonts w:ascii="Arial" w:cs="Arial" w:eastAsia="Arial" w:hAnsi="Arial"/>
        <w:vertAlign w:val="baseline"/>
      </w:rPr>
    </w:lvl>
    <w:lvl w:ilvl="4">
      <w:start w:val="1"/>
      <w:numFmt w:val="bullet"/>
      <w:lvlText w:val="o"/>
      <w:lvlJc w:val="left"/>
      <w:pPr>
        <w:ind w:left="3330" w:hanging="360"/>
      </w:pPr>
      <w:rPr>
        <w:rFonts w:ascii="Arial" w:cs="Arial" w:eastAsia="Arial" w:hAnsi="Arial"/>
        <w:vertAlign w:val="baseline"/>
      </w:rPr>
    </w:lvl>
    <w:lvl w:ilvl="5">
      <w:start w:val="1"/>
      <w:numFmt w:val="bullet"/>
      <w:lvlText w:val="▪"/>
      <w:lvlJc w:val="left"/>
      <w:pPr>
        <w:ind w:left="4050" w:hanging="360"/>
      </w:pPr>
      <w:rPr>
        <w:rFonts w:ascii="Arial" w:cs="Arial" w:eastAsia="Arial" w:hAnsi="Arial"/>
        <w:vertAlign w:val="baseline"/>
      </w:rPr>
    </w:lvl>
    <w:lvl w:ilvl="6">
      <w:start w:val="1"/>
      <w:numFmt w:val="bullet"/>
      <w:lvlText w:val="●"/>
      <w:lvlJc w:val="left"/>
      <w:pPr>
        <w:ind w:left="4770" w:hanging="360"/>
      </w:pPr>
      <w:rPr>
        <w:rFonts w:ascii="Arial" w:cs="Arial" w:eastAsia="Arial" w:hAnsi="Arial"/>
        <w:vertAlign w:val="baseline"/>
      </w:rPr>
    </w:lvl>
    <w:lvl w:ilvl="7">
      <w:start w:val="1"/>
      <w:numFmt w:val="bullet"/>
      <w:lvlText w:val="o"/>
      <w:lvlJc w:val="left"/>
      <w:pPr>
        <w:ind w:left="5490" w:hanging="360"/>
      </w:pPr>
      <w:rPr>
        <w:rFonts w:ascii="Arial" w:cs="Arial" w:eastAsia="Arial" w:hAnsi="Arial"/>
        <w:vertAlign w:val="baseline"/>
      </w:rPr>
    </w:lvl>
    <w:lvl w:ilvl="8">
      <w:start w:val="1"/>
      <w:numFmt w:val="bullet"/>
      <w:lvlText w:val="▪"/>
      <w:lvlJc w:val="left"/>
      <w:pPr>
        <w:ind w:left="6210" w:hanging="360"/>
      </w:pPr>
      <w:rPr>
        <w:rFonts w:ascii="Arial" w:cs="Arial" w:eastAsia="Arial" w:hAnsi="Arial"/>
        <w:vertAlign w:val="baseline"/>
      </w:rPr>
    </w:lvl>
  </w:abstractNum>
  <w:abstractNum w:abstractNumId="10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5">
    <w:lvl w:ilvl="0">
      <w:start w:val="1"/>
      <w:numFmt w:val="bullet"/>
      <w:lvlText w:val="●"/>
      <w:lvlJc w:val="left"/>
      <w:pPr>
        <w:ind w:left="450" w:hanging="360"/>
      </w:pPr>
      <w:rPr>
        <w:rFonts w:ascii="Arial" w:cs="Arial" w:eastAsia="Arial" w:hAnsi="Arial"/>
        <w:vertAlign w:val="baseline"/>
      </w:rPr>
    </w:lvl>
    <w:lvl w:ilvl="1">
      <w:start w:val="1"/>
      <w:numFmt w:val="bullet"/>
      <w:lvlText w:val="o"/>
      <w:lvlJc w:val="left"/>
      <w:pPr>
        <w:ind w:left="1170" w:hanging="360"/>
      </w:pPr>
      <w:rPr>
        <w:rFonts w:ascii="Arial" w:cs="Arial" w:eastAsia="Arial" w:hAnsi="Arial"/>
        <w:vertAlign w:val="baseline"/>
      </w:rPr>
    </w:lvl>
    <w:lvl w:ilvl="2">
      <w:start w:val="1"/>
      <w:numFmt w:val="bullet"/>
      <w:lvlText w:val="▪"/>
      <w:lvlJc w:val="left"/>
      <w:pPr>
        <w:ind w:left="1890" w:hanging="360"/>
      </w:pPr>
      <w:rPr>
        <w:rFonts w:ascii="Arial" w:cs="Arial" w:eastAsia="Arial" w:hAnsi="Arial"/>
        <w:vertAlign w:val="baseline"/>
      </w:rPr>
    </w:lvl>
    <w:lvl w:ilvl="3">
      <w:start w:val="1"/>
      <w:numFmt w:val="bullet"/>
      <w:lvlText w:val="●"/>
      <w:lvlJc w:val="left"/>
      <w:pPr>
        <w:ind w:left="2610" w:hanging="360"/>
      </w:pPr>
      <w:rPr>
        <w:rFonts w:ascii="Arial" w:cs="Arial" w:eastAsia="Arial" w:hAnsi="Arial"/>
        <w:vertAlign w:val="baseline"/>
      </w:rPr>
    </w:lvl>
    <w:lvl w:ilvl="4">
      <w:start w:val="1"/>
      <w:numFmt w:val="bullet"/>
      <w:lvlText w:val="o"/>
      <w:lvlJc w:val="left"/>
      <w:pPr>
        <w:ind w:left="3330" w:hanging="360"/>
      </w:pPr>
      <w:rPr>
        <w:rFonts w:ascii="Arial" w:cs="Arial" w:eastAsia="Arial" w:hAnsi="Arial"/>
        <w:vertAlign w:val="baseline"/>
      </w:rPr>
    </w:lvl>
    <w:lvl w:ilvl="5">
      <w:start w:val="1"/>
      <w:numFmt w:val="bullet"/>
      <w:lvlText w:val="▪"/>
      <w:lvlJc w:val="left"/>
      <w:pPr>
        <w:ind w:left="4050" w:hanging="360"/>
      </w:pPr>
      <w:rPr>
        <w:rFonts w:ascii="Arial" w:cs="Arial" w:eastAsia="Arial" w:hAnsi="Arial"/>
        <w:vertAlign w:val="baseline"/>
      </w:rPr>
    </w:lvl>
    <w:lvl w:ilvl="6">
      <w:start w:val="1"/>
      <w:numFmt w:val="bullet"/>
      <w:lvlText w:val="●"/>
      <w:lvlJc w:val="left"/>
      <w:pPr>
        <w:ind w:left="4770" w:hanging="360"/>
      </w:pPr>
      <w:rPr>
        <w:rFonts w:ascii="Arial" w:cs="Arial" w:eastAsia="Arial" w:hAnsi="Arial"/>
        <w:vertAlign w:val="baseline"/>
      </w:rPr>
    </w:lvl>
    <w:lvl w:ilvl="7">
      <w:start w:val="1"/>
      <w:numFmt w:val="bullet"/>
      <w:lvlText w:val="o"/>
      <w:lvlJc w:val="left"/>
      <w:pPr>
        <w:ind w:left="5490" w:hanging="360"/>
      </w:pPr>
      <w:rPr>
        <w:rFonts w:ascii="Arial" w:cs="Arial" w:eastAsia="Arial" w:hAnsi="Arial"/>
        <w:vertAlign w:val="baseline"/>
      </w:rPr>
    </w:lvl>
    <w:lvl w:ilvl="8">
      <w:start w:val="1"/>
      <w:numFmt w:val="bullet"/>
      <w:lvlText w:val="▪"/>
      <w:lvlJc w:val="left"/>
      <w:pPr>
        <w:ind w:left="6210" w:hanging="360"/>
      </w:pPr>
      <w:rPr>
        <w:rFonts w:ascii="Arial" w:cs="Arial" w:eastAsia="Arial" w:hAnsi="Arial"/>
        <w:vertAlign w:val="baseline"/>
      </w:rPr>
    </w:lvl>
  </w:abstractNum>
  <w:abstractNum w:abstractNumId="10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7">
    <w:lvl w:ilvl="0">
      <w:start w:val="1"/>
      <w:numFmt w:val="bullet"/>
      <w:lvlText w:val="●"/>
      <w:lvlJc w:val="left"/>
      <w:pPr>
        <w:ind w:left="450" w:hanging="360"/>
      </w:pPr>
      <w:rPr>
        <w:rFonts w:ascii="Arial" w:cs="Arial" w:eastAsia="Arial" w:hAnsi="Arial"/>
        <w:vertAlign w:val="baseline"/>
      </w:rPr>
    </w:lvl>
    <w:lvl w:ilvl="1">
      <w:start w:val="1"/>
      <w:numFmt w:val="bullet"/>
      <w:lvlText w:val="o"/>
      <w:lvlJc w:val="left"/>
      <w:pPr>
        <w:ind w:left="1170" w:hanging="360"/>
      </w:pPr>
      <w:rPr>
        <w:rFonts w:ascii="Arial" w:cs="Arial" w:eastAsia="Arial" w:hAnsi="Arial"/>
        <w:vertAlign w:val="baseline"/>
      </w:rPr>
    </w:lvl>
    <w:lvl w:ilvl="2">
      <w:start w:val="1"/>
      <w:numFmt w:val="bullet"/>
      <w:lvlText w:val="▪"/>
      <w:lvlJc w:val="left"/>
      <w:pPr>
        <w:ind w:left="1890" w:hanging="360"/>
      </w:pPr>
      <w:rPr>
        <w:rFonts w:ascii="Arial" w:cs="Arial" w:eastAsia="Arial" w:hAnsi="Arial"/>
        <w:vertAlign w:val="baseline"/>
      </w:rPr>
    </w:lvl>
    <w:lvl w:ilvl="3">
      <w:start w:val="1"/>
      <w:numFmt w:val="bullet"/>
      <w:lvlText w:val="●"/>
      <w:lvlJc w:val="left"/>
      <w:pPr>
        <w:ind w:left="2610" w:hanging="360"/>
      </w:pPr>
      <w:rPr>
        <w:rFonts w:ascii="Arial" w:cs="Arial" w:eastAsia="Arial" w:hAnsi="Arial"/>
        <w:vertAlign w:val="baseline"/>
      </w:rPr>
    </w:lvl>
    <w:lvl w:ilvl="4">
      <w:start w:val="1"/>
      <w:numFmt w:val="bullet"/>
      <w:lvlText w:val="o"/>
      <w:lvlJc w:val="left"/>
      <w:pPr>
        <w:ind w:left="3330" w:hanging="360"/>
      </w:pPr>
      <w:rPr>
        <w:rFonts w:ascii="Arial" w:cs="Arial" w:eastAsia="Arial" w:hAnsi="Arial"/>
        <w:vertAlign w:val="baseline"/>
      </w:rPr>
    </w:lvl>
    <w:lvl w:ilvl="5">
      <w:start w:val="1"/>
      <w:numFmt w:val="bullet"/>
      <w:lvlText w:val="▪"/>
      <w:lvlJc w:val="left"/>
      <w:pPr>
        <w:ind w:left="4050" w:hanging="360"/>
      </w:pPr>
      <w:rPr>
        <w:rFonts w:ascii="Arial" w:cs="Arial" w:eastAsia="Arial" w:hAnsi="Arial"/>
        <w:vertAlign w:val="baseline"/>
      </w:rPr>
    </w:lvl>
    <w:lvl w:ilvl="6">
      <w:start w:val="1"/>
      <w:numFmt w:val="bullet"/>
      <w:lvlText w:val="●"/>
      <w:lvlJc w:val="left"/>
      <w:pPr>
        <w:ind w:left="4770" w:hanging="360"/>
      </w:pPr>
      <w:rPr>
        <w:rFonts w:ascii="Arial" w:cs="Arial" w:eastAsia="Arial" w:hAnsi="Arial"/>
        <w:vertAlign w:val="baseline"/>
      </w:rPr>
    </w:lvl>
    <w:lvl w:ilvl="7">
      <w:start w:val="1"/>
      <w:numFmt w:val="bullet"/>
      <w:lvlText w:val="o"/>
      <w:lvlJc w:val="left"/>
      <w:pPr>
        <w:ind w:left="5490" w:hanging="360"/>
      </w:pPr>
      <w:rPr>
        <w:rFonts w:ascii="Arial" w:cs="Arial" w:eastAsia="Arial" w:hAnsi="Arial"/>
        <w:vertAlign w:val="baseline"/>
      </w:rPr>
    </w:lvl>
    <w:lvl w:ilvl="8">
      <w:start w:val="1"/>
      <w:numFmt w:val="bullet"/>
      <w:lvlText w:val="▪"/>
      <w:lvlJc w:val="left"/>
      <w:pPr>
        <w:ind w:left="6210" w:hanging="360"/>
      </w:pPr>
      <w:rPr>
        <w:rFonts w:ascii="Arial" w:cs="Arial" w:eastAsia="Arial" w:hAnsi="Arial"/>
        <w:vertAlign w:val="baseline"/>
      </w:rPr>
    </w:lvl>
  </w:abstractNum>
  <w:abstractNum w:abstractNumId="10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9">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11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1">
    <w:lvl w:ilvl="0">
      <w:start w:val="1"/>
      <w:numFmt w:val="bullet"/>
      <w:lvlText w:val="●"/>
      <w:lvlJc w:val="left"/>
      <w:pPr>
        <w:ind w:left="540" w:hanging="360"/>
      </w:pPr>
      <w:rPr>
        <w:rFonts w:ascii="Arial" w:cs="Arial" w:eastAsia="Arial" w:hAnsi="Arial"/>
        <w:vertAlign w:val="baseline"/>
      </w:rPr>
    </w:lvl>
    <w:lvl w:ilvl="1">
      <w:start w:val="1"/>
      <w:numFmt w:val="bullet"/>
      <w:lvlText w:val="o"/>
      <w:lvlJc w:val="left"/>
      <w:pPr>
        <w:ind w:left="1260" w:hanging="360"/>
      </w:pPr>
      <w:rPr>
        <w:rFonts w:ascii="Arial" w:cs="Arial" w:eastAsia="Arial" w:hAnsi="Arial"/>
        <w:vertAlign w:val="baseline"/>
      </w:rPr>
    </w:lvl>
    <w:lvl w:ilvl="2">
      <w:start w:val="1"/>
      <w:numFmt w:val="bullet"/>
      <w:lvlText w:val="▪"/>
      <w:lvlJc w:val="left"/>
      <w:pPr>
        <w:ind w:left="1980" w:hanging="360"/>
      </w:pPr>
      <w:rPr>
        <w:rFonts w:ascii="Arial" w:cs="Arial" w:eastAsia="Arial" w:hAnsi="Arial"/>
        <w:vertAlign w:val="baseline"/>
      </w:rPr>
    </w:lvl>
    <w:lvl w:ilvl="3">
      <w:start w:val="1"/>
      <w:numFmt w:val="bullet"/>
      <w:lvlText w:val="●"/>
      <w:lvlJc w:val="left"/>
      <w:pPr>
        <w:ind w:left="2700" w:hanging="360"/>
      </w:pPr>
      <w:rPr>
        <w:rFonts w:ascii="Arial" w:cs="Arial" w:eastAsia="Arial" w:hAnsi="Arial"/>
        <w:vertAlign w:val="baseline"/>
      </w:rPr>
    </w:lvl>
    <w:lvl w:ilvl="4">
      <w:start w:val="1"/>
      <w:numFmt w:val="bullet"/>
      <w:lvlText w:val="o"/>
      <w:lvlJc w:val="left"/>
      <w:pPr>
        <w:ind w:left="3420" w:hanging="360"/>
      </w:pPr>
      <w:rPr>
        <w:rFonts w:ascii="Arial" w:cs="Arial" w:eastAsia="Arial" w:hAnsi="Arial"/>
        <w:vertAlign w:val="baseline"/>
      </w:rPr>
    </w:lvl>
    <w:lvl w:ilvl="5">
      <w:start w:val="1"/>
      <w:numFmt w:val="bullet"/>
      <w:lvlText w:val="▪"/>
      <w:lvlJc w:val="left"/>
      <w:pPr>
        <w:ind w:left="4140" w:hanging="360"/>
      </w:pPr>
      <w:rPr>
        <w:rFonts w:ascii="Arial" w:cs="Arial" w:eastAsia="Arial" w:hAnsi="Arial"/>
        <w:vertAlign w:val="baseline"/>
      </w:rPr>
    </w:lvl>
    <w:lvl w:ilvl="6">
      <w:start w:val="1"/>
      <w:numFmt w:val="bullet"/>
      <w:lvlText w:val="●"/>
      <w:lvlJc w:val="left"/>
      <w:pPr>
        <w:ind w:left="4860" w:hanging="360"/>
      </w:pPr>
      <w:rPr>
        <w:rFonts w:ascii="Arial" w:cs="Arial" w:eastAsia="Arial" w:hAnsi="Arial"/>
        <w:vertAlign w:val="baseline"/>
      </w:rPr>
    </w:lvl>
    <w:lvl w:ilvl="7">
      <w:start w:val="1"/>
      <w:numFmt w:val="bullet"/>
      <w:lvlText w:val="o"/>
      <w:lvlJc w:val="left"/>
      <w:pPr>
        <w:ind w:left="5580" w:hanging="360"/>
      </w:pPr>
      <w:rPr>
        <w:rFonts w:ascii="Arial" w:cs="Arial" w:eastAsia="Arial" w:hAnsi="Arial"/>
        <w:vertAlign w:val="baseline"/>
      </w:rPr>
    </w:lvl>
    <w:lvl w:ilvl="8">
      <w:start w:val="1"/>
      <w:numFmt w:val="bullet"/>
      <w:lvlText w:val="▪"/>
      <w:lvlJc w:val="left"/>
      <w:pPr>
        <w:ind w:left="6300" w:hanging="360"/>
      </w:pPr>
      <w:rPr>
        <w:rFonts w:ascii="Arial" w:cs="Arial" w:eastAsia="Arial" w:hAnsi="Arial"/>
        <w:vertAlign w:val="baseline"/>
      </w:rPr>
    </w:lvl>
  </w:abstractNum>
  <w:abstractNum w:abstractNumId="1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3">
    <w:lvl w:ilvl="0">
      <w:start w:val="1"/>
      <w:numFmt w:val="bullet"/>
      <w:lvlText w:val="●"/>
      <w:lvlJc w:val="left"/>
      <w:pPr>
        <w:ind w:left="450" w:hanging="360"/>
      </w:pPr>
      <w:rPr>
        <w:rFonts w:ascii="Arial" w:cs="Arial" w:eastAsia="Arial" w:hAnsi="Arial"/>
        <w:vertAlign w:val="baseline"/>
      </w:rPr>
    </w:lvl>
    <w:lvl w:ilvl="1">
      <w:start w:val="1"/>
      <w:numFmt w:val="bullet"/>
      <w:lvlText w:val="o"/>
      <w:lvlJc w:val="left"/>
      <w:pPr>
        <w:ind w:left="1170" w:hanging="360"/>
      </w:pPr>
      <w:rPr>
        <w:rFonts w:ascii="Arial" w:cs="Arial" w:eastAsia="Arial" w:hAnsi="Arial"/>
        <w:vertAlign w:val="baseline"/>
      </w:rPr>
    </w:lvl>
    <w:lvl w:ilvl="2">
      <w:start w:val="1"/>
      <w:numFmt w:val="bullet"/>
      <w:lvlText w:val="▪"/>
      <w:lvlJc w:val="left"/>
      <w:pPr>
        <w:ind w:left="1890" w:hanging="360"/>
      </w:pPr>
      <w:rPr>
        <w:rFonts w:ascii="Arial" w:cs="Arial" w:eastAsia="Arial" w:hAnsi="Arial"/>
        <w:vertAlign w:val="baseline"/>
      </w:rPr>
    </w:lvl>
    <w:lvl w:ilvl="3">
      <w:start w:val="1"/>
      <w:numFmt w:val="bullet"/>
      <w:lvlText w:val="●"/>
      <w:lvlJc w:val="left"/>
      <w:pPr>
        <w:ind w:left="2610" w:hanging="360"/>
      </w:pPr>
      <w:rPr>
        <w:rFonts w:ascii="Arial" w:cs="Arial" w:eastAsia="Arial" w:hAnsi="Arial"/>
        <w:vertAlign w:val="baseline"/>
      </w:rPr>
    </w:lvl>
    <w:lvl w:ilvl="4">
      <w:start w:val="1"/>
      <w:numFmt w:val="bullet"/>
      <w:lvlText w:val="o"/>
      <w:lvlJc w:val="left"/>
      <w:pPr>
        <w:ind w:left="3330" w:hanging="360"/>
      </w:pPr>
      <w:rPr>
        <w:rFonts w:ascii="Arial" w:cs="Arial" w:eastAsia="Arial" w:hAnsi="Arial"/>
        <w:vertAlign w:val="baseline"/>
      </w:rPr>
    </w:lvl>
    <w:lvl w:ilvl="5">
      <w:start w:val="1"/>
      <w:numFmt w:val="bullet"/>
      <w:lvlText w:val="▪"/>
      <w:lvlJc w:val="left"/>
      <w:pPr>
        <w:ind w:left="4050" w:hanging="360"/>
      </w:pPr>
      <w:rPr>
        <w:rFonts w:ascii="Arial" w:cs="Arial" w:eastAsia="Arial" w:hAnsi="Arial"/>
        <w:vertAlign w:val="baseline"/>
      </w:rPr>
    </w:lvl>
    <w:lvl w:ilvl="6">
      <w:start w:val="1"/>
      <w:numFmt w:val="bullet"/>
      <w:lvlText w:val="●"/>
      <w:lvlJc w:val="left"/>
      <w:pPr>
        <w:ind w:left="4770" w:hanging="360"/>
      </w:pPr>
      <w:rPr>
        <w:rFonts w:ascii="Arial" w:cs="Arial" w:eastAsia="Arial" w:hAnsi="Arial"/>
        <w:vertAlign w:val="baseline"/>
      </w:rPr>
    </w:lvl>
    <w:lvl w:ilvl="7">
      <w:start w:val="1"/>
      <w:numFmt w:val="bullet"/>
      <w:lvlText w:val="o"/>
      <w:lvlJc w:val="left"/>
      <w:pPr>
        <w:ind w:left="5490" w:hanging="360"/>
      </w:pPr>
      <w:rPr>
        <w:rFonts w:ascii="Arial" w:cs="Arial" w:eastAsia="Arial" w:hAnsi="Arial"/>
        <w:vertAlign w:val="baseline"/>
      </w:rPr>
    </w:lvl>
    <w:lvl w:ilvl="8">
      <w:start w:val="1"/>
      <w:numFmt w:val="bullet"/>
      <w:lvlText w:val="▪"/>
      <w:lvlJc w:val="left"/>
      <w:pPr>
        <w:ind w:left="6210" w:hanging="360"/>
      </w:pPr>
      <w:rPr>
        <w:rFonts w:ascii="Arial" w:cs="Arial" w:eastAsia="Arial" w:hAnsi="Arial"/>
        <w:vertAlign w:val="baseline"/>
      </w:rPr>
    </w:lvl>
  </w:abstractNum>
  <w:abstractNum w:abstractNumId="11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8">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11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1">
    <w:lvl w:ilvl="0">
      <w:start w:val="1"/>
      <w:numFmt w:val="bullet"/>
      <w:lvlText w:val="●"/>
      <w:lvlJc w:val="left"/>
      <w:pPr>
        <w:ind w:left="2160" w:hanging="360"/>
      </w:pPr>
      <w:rPr>
        <w:rFonts w:ascii="Arial" w:cs="Arial" w:eastAsia="Arial" w:hAnsi="Arial"/>
        <w:vertAlign w:val="baseline"/>
      </w:rPr>
    </w:lvl>
    <w:lvl w:ilvl="1">
      <w:start w:val="1"/>
      <w:numFmt w:val="bullet"/>
      <w:lvlText w:val="o"/>
      <w:lvlJc w:val="left"/>
      <w:pPr>
        <w:ind w:left="2880" w:hanging="360"/>
      </w:pPr>
      <w:rPr>
        <w:rFonts w:ascii="Arial" w:cs="Arial" w:eastAsia="Arial" w:hAnsi="Arial"/>
        <w:vertAlign w:val="baseline"/>
      </w:rPr>
    </w:lvl>
    <w:lvl w:ilvl="2">
      <w:start w:val="1"/>
      <w:numFmt w:val="bullet"/>
      <w:lvlText w:val="▪"/>
      <w:lvlJc w:val="left"/>
      <w:pPr>
        <w:ind w:left="3600" w:hanging="360"/>
      </w:pPr>
      <w:rPr>
        <w:rFonts w:ascii="Arial" w:cs="Arial" w:eastAsia="Arial" w:hAnsi="Arial"/>
        <w:vertAlign w:val="baseline"/>
      </w:rPr>
    </w:lvl>
    <w:lvl w:ilvl="3">
      <w:start w:val="1"/>
      <w:numFmt w:val="bullet"/>
      <w:lvlText w:val="●"/>
      <w:lvlJc w:val="left"/>
      <w:pPr>
        <w:ind w:left="4320" w:hanging="360"/>
      </w:pPr>
      <w:rPr>
        <w:rFonts w:ascii="Arial" w:cs="Arial" w:eastAsia="Arial" w:hAnsi="Arial"/>
        <w:vertAlign w:val="baseline"/>
      </w:rPr>
    </w:lvl>
    <w:lvl w:ilvl="4">
      <w:start w:val="1"/>
      <w:numFmt w:val="bullet"/>
      <w:lvlText w:val="o"/>
      <w:lvlJc w:val="left"/>
      <w:pPr>
        <w:ind w:left="5040" w:hanging="360"/>
      </w:pPr>
      <w:rPr>
        <w:rFonts w:ascii="Arial" w:cs="Arial" w:eastAsia="Arial" w:hAnsi="Arial"/>
        <w:vertAlign w:val="baseline"/>
      </w:rPr>
    </w:lvl>
    <w:lvl w:ilvl="5">
      <w:start w:val="1"/>
      <w:numFmt w:val="bullet"/>
      <w:lvlText w:val="▪"/>
      <w:lvlJc w:val="left"/>
      <w:pPr>
        <w:ind w:left="5760" w:hanging="360"/>
      </w:pPr>
      <w:rPr>
        <w:rFonts w:ascii="Arial" w:cs="Arial" w:eastAsia="Arial" w:hAnsi="Arial"/>
        <w:vertAlign w:val="baseline"/>
      </w:rPr>
    </w:lvl>
    <w:lvl w:ilvl="6">
      <w:start w:val="1"/>
      <w:numFmt w:val="bullet"/>
      <w:lvlText w:val="●"/>
      <w:lvlJc w:val="left"/>
      <w:pPr>
        <w:ind w:left="6480" w:hanging="360"/>
      </w:pPr>
      <w:rPr>
        <w:rFonts w:ascii="Arial" w:cs="Arial" w:eastAsia="Arial" w:hAnsi="Arial"/>
        <w:vertAlign w:val="baseline"/>
      </w:rPr>
    </w:lvl>
    <w:lvl w:ilvl="7">
      <w:start w:val="1"/>
      <w:numFmt w:val="bullet"/>
      <w:lvlText w:val="o"/>
      <w:lvlJc w:val="left"/>
      <w:pPr>
        <w:ind w:left="7200" w:hanging="360"/>
      </w:pPr>
      <w:rPr>
        <w:rFonts w:ascii="Arial" w:cs="Arial" w:eastAsia="Arial" w:hAnsi="Arial"/>
        <w:vertAlign w:val="baseline"/>
      </w:rPr>
    </w:lvl>
    <w:lvl w:ilvl="8">
      <w:start w:val="1"/>
      <w:numFmt w:val="bullet"/>
      <w:lvlText w:val="▪"/>
      <w:lvlJc w:val="left"/>
      <w:pPr>
        <w:ind w:left="7920" w:hanging="360"/>
      </w:pPr>
      <w:rPr>
        <w:rFonts w:ascii="Arial" w:cs="Arial" w:eastAsia="Arial" w:hAnsi="Arial"/>
        <w:vertAlign w:val="baseline"/>
      </w:rPr>
    </w:lvl>
  </w:abstractNum>
  <w:abstractNum w:abstractNumId="12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4">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12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6">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12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2">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162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3">
    <w:lvl w:ilvl="0">
      <w:start w:val="1"/>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134">
    <w:lvl w:ilvl="0">
      <w:start w:val="1"/>
      <w:numFmt w:val="bullet"/>
      <w:lvlText w:val="✓"/>
      <w:lvlJc w:val="left"/>
      <w:pPr>
        <w:ind w:left="2340" w:hanging="360"/>
      </w:pPr>
      <w:rPr>
        <w:rFonts w:ascii="Arial" w:cs="Arial" w:eastAsia="Arial" w:hAnsi="Arial"/>
        <w:vertAlign w:val="baseline"/>
      </w:rPr>
    </w:lvl>
    <w:lvl w:ilvl="1">
      <w:start w:val="1"/>
      <w:numFmt w:val="bullet"/>
      <w:lvlText w:val="o"/>
      <w:lvlJc w:val="left"/>
      <w:pPr>
        <w:ind w:left="3060" w:hanging="360"/>
      </w:pPr>
      <w:rPr>
        <w:rFonts w:ascii="Arial" w:cs="Arial" w:eastAsia="Arial" w:hAnsi="Arial"/>
        <w:vertAlign w:val="baseline"/>
      </w:rPr>
    </w:lvl>
    <w:lvl w:ilvl="2">
      <w:start w:val="1"/>
      <w:numFmt w:val="bullet"/>
      <w:lvlText w:val="▪"/>
      <w:lvlJc w:val="left"/>
      <w:pPr>
        <w:ind w:left="3780" w:hanging="360"/>
      </w:pPr>
      <w:rPr>
        <w:rFonts w:ascii="Arial" w:cs="Arial" w:eastAsia="Arial" w:hAnsi="Arial"/>
        <w:vertAlign w:val="baseline"/>
      </w:rPr>
    </w:lvl>
    <w:lvl w:ilvl="3">
      <w:start w:val="1"/>
      <w:numFmt w:val="bullet"/>
      <w:lvlText w:val="✓"/>
      <w:lvlJc w:val="left"/>
      <w:pPr>
        <w:ind w:left="4500" w:hanging="360"/>
      </w:pPr>
      <w:rPr>
        <w:rFonts w:ascii="Arial" w:cs="Arial" w:eastAsia="Arial" w:hAnsi="Arial"/>
        <w:vertAlign w:val="baseline"/>
      </w:rPr>
    </w:lvl>
    <w:lvl w:ilvl="4">
      <w:start w:val="1"/>
      <w:numFmt w:val="bullet"/>
      <w:lvlText w:val="o"/>
      <w:lvlJc w:val="left"/>
      <w:pPr>
        <w:ind w:left="5220" w:hanging="360"/>
      </w:pPr>
      <w:rPr>
        <w:rFonts w:ascii="Arial" w:cs="Arial" w:eastAsia="Arial" w:hAnsi="Arial"/>
        <w:vertAlign w:val="baseline"/>
      </w:rPr>
    </w:lvl>
    <w:lvl w:ilvl="5">
      <w:start w:val="1"/>
      <w:numFmt w:val="bullet"/>
      <w:lvlText w:val="▪"/>
      <w:lvlJc w:val="left"/>
      <w:pPr>
        <w:ind w:left="5940" w:hanging="360"/>
      </w:pPr>
      <w:rPr>
        <w:rFonts w:ascii="Arial" w:cs="Arial" w:eastAsia="Arial" w:hAnsi="Arial"/>
        <w:vertAlign w:val="baseline"/>
      </w:rPr>
    </w:lvl>
    <w:lvl w:ilvl="6">
      <w:start w:val="1"/>
      <w:numFmt w:val="bullet"/>
      <w:lvlText w:val="●"/>
      <w:lvlJc w:val="left"/>
      <w:pPr>
        <w:ind w:left="6660" w:hanging="360"/>
      </w:pPr>
      <w:rPr>
        <w:rFonts w:ascii="Arial" w:cs="Arial" w:eastAsia="Arial" w:hAnsi="Arial"/>
        <w:vertAlign w:val="baseline"/>
      </w:rPr>
    </w:lvl>
    <w:lvl w:ilvl="7">
      <w:start w:val="1"/>
      <w:numFmt w:val="bullet"/>
      <w:lvlText w:val="o"/>
      <w:lvlJc w:val="left"/>
      <w:pPr>
        <w:ind w:left="7380" w:hanging="360"/>
      </w:pPr>
      <w:rPr>
        <w:rFonts w:ascii="Arial" w:cs="Arial" w:eastAsia="Arial" w:hAnsi="Arial"/>
        <w:vertAlign w:val="baseline"/>
      </w:rPr>
    </w:lvl>
    <w:lvl w:ilvl="8">
      <w:start w:val="1"/>
      <w:numFmt w:val="bullet"/>
      <w:lvlText w:val="▪"/>
      <w:lvlJc w:val="left"/>
      <w:pPr>
        <w:ind w:left="8100" w:hanging="360"/>
      </w:pPr>
      <w:rPr>
        <w:rFonts w:ascii="Arial" w:cs="Arial" w:eastAsia="Arial" w:hAnsi="Arial"/>
        <w:vertAlign w:val="baseline"/>
      </w:rPr>
    </w:lvl>
  </w:abstractNum>
  <w:abstractNum w:abstractNumId="135">
    <w:lvl w:ilvl="0">
      <w:start w:val="1"/>
      <w:numFmt w:val="low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7">
    <w:lvl w:ilvl="0">
      <w:start w:val="1"/>
      <w:numFmt w:val="bullet"/>
      <w:lvlText w:val="●"/>
      <w:lvlJc w:val="left"/>
      <w:pPr>
        <w:ind w:left="990" w:hanging="360"/>
      </w:pPr>
      <w:rPr>
        <w:rFonts w:ascii="Arial" w:cs="Arial" w:eastAsia="Arial" w:hAnsi="Arial"/>
        <w:vertAlign w:val="baseline"/>
      </w:rPr>
    </w:lvl>
    <w:lvl w:ilvl="1">
      <w:start w:val="1"/>
      <w:numFmt w:val="bullet"/>
      <w:lvlText w:val="o"/>
      <w:lvlJc w:val="left"/>
      <w:pPr>
        <w:ind w:left="1710" w:hanging="360"/>
      </w:pPr>
      <w:rPr>
        <w:rFonts w:ascii="Arial" w:cs="Arial" w:eastAsia="Arial" w:hAnsi="Arial"/>
        <w:vertAlign w:val="baseline"/>
      </w:rPr>
    </w:lvl>
    <w:lvl w:ilvl="2">
      <w:start w:val="1"/>
      <w:numFmt w:val="bullet"/>
      <w:lvlText w:val="▪"/>
      <w:lvlJc w:val="left"/>
      <w:pPr>
        <w:ind w:left="2430" w:hanging="360"/>
      </w:pPr>
      <w:rPr>
        <w:rFonts w:ascii="Arial" w:cs="Arial" w:eastAsia="Arial" w:hAnsi="Arial"/>
        <w:vertAlign w:val="baseline"/>
      </w:rPr>
    </w:lvl>
    <w:lvl w:ilvl="3">
      <w:start w:val="1"/>
      <w:numFmt w:val="bullet"/>
      <w:lvlText w:val="●"/>
      <w:lvlJc w:val="left"/>
      <w:pPr>
        <w:ind w:left="3150" w:hanging="360"/>
      </w:pPr>
      <w:rPr>
        <w:rFonts w:ascii="Arial" w:cs="Arial" w:eastAsia="Arial" w:hAnsi="Arial"/>
        <w:vertAlign w:val="baseline"/>
      </w:rPr>
    </w:lvl>
    <w:lvl w:ilvl="4">
      <w:start w:val="1"/>
      <w:numFmt w:val="bullet"/>
      <w:lvlText w:val="o"/>
      <w:lvlJc w:val="left"/>
      <w:pPr>
        <w:ind w:left="3870" w:hanging="360"/>
      </w:pPr>
      <w:rPr>
        <w:rFonts w:ascii="Arial" w:cs="Arial" w:eastAsia="Arial" w:hAnsi="Arial"/>
        <w:vertAlign w:val="baseline"/>
      </w:rPr>
    </w:lvl>
    <w:lvl w:ilvl="5">
      <w:start w:val="1"/>
      <w:numFmt w:val="bullet"/>
      <w:lvlText w:val="▪"/>
      <w:lvlJc w:val="left"/>
      <w:pPr>
        <w:ind w:left="4590" w:hanging="360"/>
      </w:pPr>
      <w:rPr>
        <w:rFonts w:ascii="Arial" w:cs="Arial" w:eastAsia="Arial" w:hAnsi="Arial"/>
        <w:vertAlign w:val="baseline"/>
      </w:rPr>
    </w:lvl>
    <w:lvl w:ilvl="6">
      <w:start w:val="1"/>
      <w:numFmt w:val="bullet"/>
      <w:lvlText w:val="●"/>
      <w:lvlJc w:val="left"/>
      <w:pPr>
        <w:ind w:left="5310" w:hanging="360"/>
      </w:pPr>
      <w:rPr>
        <w:rFonts w:ascii="Arial" w:cs="Arial" w:eastAsia="Arial" w:hAnsi="Arial"/>
        <w:vertAlign w:val="baseline"/>
      </w:rPr>
    </w:lvl>
    <w:lvl w:ilvl="7">
      <w:start w:val="1"/>
      <w:numFmt w:val="bullet"/>
      <w:lvlText w:val="o"/>
      <w:lvlJc w:val="left"/>
      <w:pPr>
        <w:ind w:left="6030" w:hanging="360"/>
      </w:pPr>
      <w:rPr>
        <w:rFonts w:ascii="Arial" w:cs="Arial" w:eastAsia="Arial" w:hAnsi="Arial"/>
        <w:vertAlign w:val="baseline"/>
      </w:rPr>
    </w:lvl>
    <w:lvl w:ilvl="8">
      <w:start w:val="1"/>
      <w:numFmt w:val="bullet"/>
      <w:lvlText w:val="▪"/>
      <w:lvlJc w:val="left"/>
      <w:pPr>
        <w:ind w:left="6750" w:hanging="360"/>
      </w:pPr>
      <w:rPr>
        <w:rFonts w:ascii="Arial" w:cs="Arial" w:eastAsia="Arial" w:hAnsi="Arial"/>
        <w:vertAlign w:val="baseline"/>
      </w:rPr>
    </w:lvl>
  </w:abstractNum>
  <w:abstractNum w:abstractNumId="13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9">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140">
    <w:lvl w:ilvl="0">
      <w:start w:val="1"/>
      <w:numFmt w:val="bullet"/>
      <w:lvlText w:val="✓"/>
      <w:lvlJc w:val="left"/>
      <w:pPr>
        <w:ind w:left="1800" w:hanging="360"/>
      </w:pPr>
      <w:rPr>
        <w:rFonts w:ascii="Arial" w:cs="Arial" w:eastAsia="Arial" w:hAnsi="Arial"/>
        <w:vertAlign w:val="baseline"/>
      </w:rPr>
    </w:lvl>
    <w:lvl w:ilvl="1">
      <w:start w:val="1"/>
      <w:numFmt w:val="bullet"/>
      <w:lvlText w:val="o"/>
      <w:lvlJc w:val="left"/>
      <w:pPr>
        <w:ind w:left="2520" w:hanging="360"/>
      </w:pPr>
      <w:rPr>
        <w:rFonts w:ascii="Arial" w:cs="Arial" w:eastAsia="Arial" w:hAnsi="Arial"/>
        <w:vertAlign w:val="baseline"/>
      </w:rPr>
    </w:lvl>
    <w:lvl w:ilvl="2">
      <w:start w:val="1"/>
      <w:numFmt w:val="bullet"/>
      <w:lvlText w:val="▪"/>
      <w:lvlJc w:val="left"/>
      <w:pPr>
        <w:ind w:left="3240" w:hanging="360"/>
      </w:pPr>
      <w:rPr>
        <w:rFonts w:ascii="Arial" w:cs="Arial" w:eastAsia="Arial" w:hAnsi="Arial"/>
        <w:vertAlign w:val="baseline"/>
      </w:rPr>
    </w:lvl>
    <w:lvl w:ilvl="3">
      <w:start w:val="1"/>
      <w:numFmt w:val="bullet"/>
      <w:lvlText w:val="●"/>
      <w:lvlJc w:val="left"/>
      <w:pPr>
        <w:ind w:left="3960" w:hanging="360"/>
      </w:pPr>
      <w:rPr>
        <w:rFonts w:ascii="Arial" w:cs="Arial" w:eastAsia="Arial" w:hAnsi="Arial"/>
        <w:vertAlign w:val="baseline"/>
      </w:rPr>
    </w:lvl>
    <w:lvl w:ilvl="4">
      <w:start w:val="1"/>
      <w:numFmt w:val="bullet"/>
      <w:lvlText w:val="o"/>
      <w:lvlJc w:val="left"/>
      <w:pPr>
        <w:ind w:left="4680" w:hanging="360"/>
      </w:pPr>
      <w:rPr>
        <w:rFonts w:ascii="Arial" w:cs="Arial" w:eastAsia="Arial" w:hAnsi="Arial"/>
        <w:vertAlign w:val="baseline"/>
      </w:rPr>
    </w:lvl>
    <w:lvl w:ilvl="5">
      <w:start w:val="1"/>
      <w:numFmt w:val="bullet"/>
      <w:lvlText w:val="▪"/>
      <w:lvlJc w:val="left"/>
      <w:pPr>
        <w:ind w:left="5400" w:hanging="360"/>
      </w:pPr>
      <w:rPr>
        <w:rFonts w:ascii="Arial" w:cs="Arial" w:eastAsia="Arial" w:hAnsi="Arial"/>
        <w:vertAlign w:val="baseline"/>
      </w:rPr>
    </w:lvl>
    <w:lvl w:ilvl="6">
      <w:start w:val="1"/>
      <w:numFmt w:val="bullet"/>
      <w:lvlText w:val="●"/>
      <w:lvlJc w:val="left"/>
      <w:pPr>
        <w:ind w:left="6120" w:hanging="360"/>
      </w:pPr>
      <w:rPr>
        <w:rFonts w:ascii="Arial" w:cs="Arial" w:eastAsia="Arial" w:hAnsi="Arial"/>
        <w:vertAlign w:val="baseline"/>
      </w:rPr>
    </w:lvl>
    <w:lvl w:ilvl="7">
      <w:start w:val="1"/>
      <w:numFmt w:val="bullet"/>
      <w:lvlText w:val="o"/>
      <w:lvlJc w:val="left"/>
      <w:pPr>
        <w:ind w:left="6840" w:hanging="360"/>
      </w:pPr>
      <w:rPr>
        <w:rFonts w:ascii="Arial" w:cs="Arial" w:eastAsia="Arial" w:hAnsi="Arial"/>
        <w:vertAlign w:val="baseline"/>
      </w:rPr>
    </w:lvl>
    <w:lvl w:ilvl="8">
      <w:start w:val="1"/>
      <w:numFmt w:val="bullet"/>
      <w:lvlText w:val="▪"/>
      <w:lvlJc w:val="left"/>
      <w:pPr>
        <w:ind w:left="7560" w:hanging="360"/>
      </w:pPr>
      <w:rPr>
        <w:rFonts w:ascii="Arial" w:cs="Arial" w:eastAsia="Arial" w:hAnsi="Arial"/>
        <w:vertAlign w:val="baseline"/>
      </w:rPr>
    </w:lvl>
  </w:abstractNum>
  <w:abstractNum w:abstractNumId="141">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14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4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4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4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4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4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4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4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5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5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5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5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5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5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5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5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58">
    <w:lvl w:ilvl="0">
      <w:start w:val="1"/>
      <w:numFmt w:val="bullet"/>
      <w:lvlText w:val="●"/>
      <w:lvlJc w:val="left"/>
      <w:pPr>
        <w:ind w:left="340" w:hanging="340"/>
      </w:pPr>
      <w:rPr>
        <w:rFonts w:ascii="Arial" w:cs="Arial" w:eastAsia="Arial" w:hAnsi="Arial"/>
        <w:color w:val="000000"/>
        <w:sz w:val="22"/>
        <w:szCs w:val="22"/>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5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7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7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7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7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7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7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7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7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7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79">
    <w:lvl w:ilvl="0">
      <w:start w:val="1"/>
      <w:numFmt w:val="lowerRoman"/>
      <w:lvlText w:val="%1."/>
      <w:lvlJc w:val="right"/>
      <w:pPr>
        <w:ind w:left="2520" w:hanging="360"/>
      </w:pPr>
      <w:rPr>
        <w:vertAlign w:val="baseline"/>
      </w:rPr>
    </w:lvl>
    <w:lvl w:ilvl="1">
      <w:start w:val="1"/>
      <w:numFmt w:val="lowerLetter"/>
      <w:lvlText w:val="%2."/>
      <w:lvlJc w:val="left"/>
      <w:pPr>
        <w:ind w:left="3240" w:hanging="360"/>
      </w:pPr>
      <w:rPr>
        <w:vertAlign w:val="baseline"/>
      </w:rPr>
    </w:lvl>
    <w:lvl w:ilvl="2">
      <w:start w:val="1"/>
      <w:numFmt w:val="lowerRoman"/>
      <w:lvlText w:val="%3."/>
      <w:lvlJc w:val="right"/>
      <w:pPr>
        <w:ind w:left="3960" w:hanging="180"/>
      </w:pPr>
      <w:rPr>
        <w:vertAlign w:val="baseline"/>
      </w:rPr>
    </w:lvl>
    <w:lvl w:ilvl="3">
      <w:start w:val="1"/>
      <w:numFmt w:val="decimal"/>
      <w:lvlText w:val="%4."/>
      <w:lvlJc w:val="left"/>
      <w:pPr>
        <w:ind w:left="4680" w:hanging="360"/>
      </w:pPr>
      <w:rPr>
        <w:vertAlign w:val="baseline"/>
      </w:rPr>
    </w:lvl>
    <w:lvl w:ilvl="4">
      <w:start w:val="1"/>
      <w:numFmt w:val="lowerLetter"/>
      <w:lvlText w:val="%5."/>
      <w:lvlJc w:val="left"/>
      <w:pPr>
        <w:ind w:left="5400" w:hanging="360"/>
      </w:pPr>
      <w:rPr>
        <w:vertAlign w:val="baseline"/>
      </w:rPr>
    </w:lvl>
    <w:lvl w:ilvl="5">
      <w:start w:val="1"/>
      <w:numFmt w:val="lowerRoman"/>
      <w:lvlText w:val="%6."/>
      <w:lvlJc w:val="right"/>
      <w:pPr>
        <w:ind w:left="6120" w:hanging="180"/>
      </w:pPr>
      <w:rPr>
        <w:vertAlign w:val="baseline"/>
      </w:rPr>
    </w:lvl>
    <w:lvl w:ilvl="6">
      <w:start w:val="1"/>
      <w:numFmt w:val="decimal"/>
      <w:lvlText w:val="%7."/>
      <w:lvlJc w:val="left"/>
      <w:pPr>
        <w:ind w:left="6840" w:hanging="360"/>
      </w:pPr>
      <w:rPr>
        <w:vertAlign w:val="baseline"/>
      </w:rPr>
    </w:lvl>
    <w:lvl w:ilvl="7">
      <w:start w:val="1"/>
      <w:numFmt w:val="lowerLetter"/>
      <w:lvlText w:val="%8."/>
      <w:lvlJc w:val="left"/>
      <w:pPr>
        <w:ind w:left="7560" w:hanging="360"/>
      </w:pPr>
      <w:rPr>
        <w:vertAlign w:val="baseline"/>
      </w:rPr>
    </w:lvl>
    <w:lvl w:ilvl="8">
      <w:start w:val="1"/>
      <w:numFmt w:val="lowerRoman"/>
      <w:lvlText w:val="%9."/>
      <w:lvlJc w:val="right"/>
      <w:pPr>
        <w:ind w:left="8280" w:hanging="180"/>
      </w:pPr>
      <w:rPr>
        <w:vertAlign w:val="baseline"/>
      </w:rPr>
    </w:lvl>
  </w:abstractNum>
  <w:abstractNum w:abstractNumId="18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81">
    <w:lvl w:ilvl="0">
      <w:start w:val="1"/>
      <w:numFmt w:val="lowerRoman"/>
      <w:lvlText w:val="%1."/>
      <w:lvlJc w:val="righ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18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83">
    <w:lvl w:ilvl="0">
      <w:start w:val="1"/>
      <w:numFmt w:val="lowerRoman"/>
      <w:lvlText w:val="%1."/>
      <w:lvlJc w:val="righ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18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85">
    <w:lvl w:ilvl="0">
      <w:start w:val="1"/>
      <w:numFmt w:val="lowerRoman"/>
      <w:lvlText w:val="%1."/>
      <w:lvlJc w:val="righ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18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87">
    <w:lvl w:ilvl="0">
      <w:start w:val="1"/>
      <w:numFmt w:val="low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8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89">
    <w:lvl w:ilvl="0">
      <w:start w:val="1"/>
      <w:numFmt w:val="lowerRoman"/>
      <w:lvlText w:val="%1."/>
      <w:lvlJc w:val="right"/>
      <w:pPr>
        <w:ind w:left="810" w:hanging="360"/>
      </w:pPr>
      <w:rPr>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9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91">
    <w:lvl w:ilvl="0">
      <w:start w:val="1"/>
      <w:numFmt w:val="lowerRoman"/>
      <w:lvlText w:val="%1."/>
      <w:lvlJc w:val="right"/>
      <w:pPr>
        <w:ind w:left="810" w:hanging="360"/>
      </w:pPr>
      <w:rPr>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92">
    <w:lvl w:ilvl="0">
      <w:start w:val="1"/>
      <w:numFmt w:val="lowerRoman"/>
      <w:lvlText w:val="%1."/>
      <w:lvlJc w:val="right"/>
      <w:pPr>
        <w:ind w:left="810" w:hanging="360"/>
      </w:pPr>
      <w:rPr>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9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117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94">
    <w:lvl w:ilvl="0">
      <w:start w:val="1"/>
      <w:numFmt w:val="low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9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9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9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9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00">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0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0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03">
    <w:lvl w:ilvl="0">
      <w:start w:val="1"/>
      <w:numFmt w:val="bullet"/>
      <w:lvlText w:val="●"/>
      <w:lvlJc w:val="left"/>
      <w:pPr>
        <w:ind w:left="2970" w:hanging="360"/>
      </w:pPr>
      <w:rPr>
        <w:rFonts w:ascii="Arial" w:cs="Arial" w:eastAsia="Arial" w:hAnsi="Arial"/>
        <w:vertAlign w:val="baseline"/>
      </w:rPr>
    </w:lvl>
    <w:lvl w:ilvl="1">
      <w:start w:val="1"/>
      <w:numFmt w:val="bullet"/>
      <w:lvlText w:val="o"/>
      <w:lvlJc w:val="left"/>
      <w:pPr>
        <w:ind w:left="3690" w:hanging="360"/>
      </w:pPr>
      <w:rPr>
        <w:rFonts w:ascii="Arial" w:cs="Arial" w:eastAsia="Arial" w:hAnsi="Arial"/>
        <w:vertAlign w:val="baseline"/>
      </w:rPr>
    </w:lvl>
    <w:lvl w:ilvl="2">
      <w:start w:val="1"/>
      <w:numFmt w:val="bullet"/>
      <w:lvlText w:val="▪"/>
      <w:lvlJc w:val="left"/>
      <w:pPr>
        <w:ind w:left="4410" w:hanging="360"/>
      </w:pPr>
      <w:rPr>
        <w:rFonts w:ascii="Arial" w:cs="Arial" w:eastAsia="Arial" w:hAnsi="Arial"/>
        <w:vertAlign w:val="baseline"/>
      </w:rPr>
    </w:lvl>
    <w:lvl w:ilvl="3">
      <w:start w:val="1"/>
      <w:numFmt w:val="bullet"/>
      <w:lvlText w:val="●"/>
      <w:lvlJc w:val="left"/>
      <w:pPr>
        <w:ind w:left="5130" w:hanging="360"/>
      </w:pPr>
      <w:rPr>
        <w:rFonts w:ascii="Arial" w:cs="Arial" w:eastAsia="Arial" w:hAnsi="Arial"/>
        <w:vertAlign w:val="baseline"/>
      </w:rPr>
    </w:lvl>
    <w:lvl w:ilvl="4">
      <w:start w:val="1"/>
      <w:numFmt w:val="bullet"/>
      <w:lvlText w:val="o"/>
      <w:lvlJc w:val="left"/>
      <w:pPr>
        <w:ind w:left="5850" w:hanging="360"/>
      </w:pPr>
      <w:rPr>
        <w:rFonts w:ascii="Arial" w:cs="Arial" w:eastAsia="Arial" w:hAnsi="Arial"/>
        <w:vertAlign w:val="baseline"/>
      </w:rPr>
    </w:lvl>
    <w:lvl w:ilvl="5">
      <w:start w:val="1"/>
      <w:numFmt w:val="bullet"/>
      <w:lvlText w:val="▪"/>
      <w:lvlJc w:val="left"/>
      <w:pPr>
        <w:ind w:left="6570" w:hanging="360"/>
      </w:pPr>
      <w:rPr>
        <w:rFonts w:ascii="Arial" w:cs="Arial" w:eastAsia="Arial" w:hAnsi="Arial"/>
        <w:vertAlign w:val="baseline"/>
      </w:rPr>
    </w:lvl>
    <w:lvl w:ilvl="6">
      <w:start w:val="1"/>
      <w:numFmt w:val="bullet"/>
      <w:lvlText w:val="●"/>
      <w:lvlJc w:val="left"/>
      <w:pPr>
        <w:ind w:left="7290" w:hanging="360"/>
      </w:pPr>
      <w:rPr>
        <w:rFonts w:ascii="Arial" w:cs="Arial" w:eastAsia="Arial" w:hAnsi="Arial"/>
        <w:vertAlign w:val="baseline"/>
      </w:rPr>
    </w:lvl>
    <w:lvl w:ilvl="7">
      <w:start w:val="1"/>
      <w:numFmt w:val="bullet"/>
      <w:lvlText w:val="o"/>
      <w:lvlJc w:val="left"/>
      <w:pPr>
        <w:ind w:left="8010" w:hanging="360"/>
      </w:pPr>
      <w:rPr>
        <w:rFonts w:ascii="Arial" w:cs="Arial" w:eastAsia="Arial" w:hAnsi="Arial"/>
        <w:vertAlign w:val="baseline"/>
      </w:rPr>
    </w:lvl>
    <w:lvl w:ilvl="8">
      <w:start w:val="1"/>
      <w:numFmt w:val="bullet"/>
      <w:lvlText w:val="▪"/>
      <w:lvlJc w:val="left"/>
      <w:pPr>
        <w:ind w:left="8730" w:hanging="360"/>
      </w:pPr>
      <w:rPr>
        <w:rFonts w:ascii="Arial" w:cs="Arial" w:eastAsia="Arial" w:hAnsi="Arial"/>
        <w:vertAlign w:val="baseline"/>
      </w:rPr>
    </w:lvl>
  </w:abstractNum>
  <w:abstractNum w:abstractNumId="20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05">
    <w:lvl w:ilvl="0">
      <w:start w:val="1"/>
      <w:numFmt w:val="lowerRoman"/>
      <w:lvlText w:val="%1."/>
      <w:lvlJc w:val="righ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20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0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08">
    <w:lvl w:ilvl="0">
      <w:start w:val="1"/>
      <w:numFmt w:val="lowerRoman"/>
      <w:lvlText w:val="%1."/>
      <w:lvlJc w:val="righ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20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10">
    <w:lvl w:ilvl="0">
      <w:start w:val="1"/>
      <w:numFmt w:val="bullet"/>
      <w:lvlText w:val="●"/>
      <w:lvlJc w:val="left"/>
      <w:pPr>
        <w:ind w:left="2160" w:hanging="360"/>
      </w:pPr>
      <w:rPr>
        <w:rFonts w:ascii="Arial" w:cs="Arial" w:eastAsia="Arial" w:hAnsi="Arial"/>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211">
    <w:lvl w:ilvl="0">
      <w:start w:val="1"/>
      <w:numFmt w:val="lowerRoman"/>
      <w:lvlText w:val="%1."/>
      <w:lvlJc w:val="righ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212">
    <w:lvl w:ilvl="0">
      <w:start w:val="1"/>
      <w:numFmt w:val="lowerLetter"/>
      <w:lvlText w:val="%1."/>
      <w:lvlJc w:val="left"/>
      <w:pPr>
        <w:ind w:left="63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13">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14">
    <w:lvl w:ilvl="0">
      <w:start w:val="1"/>
      <w:numFmt w:val="lowerRoman"/>
      <w:lvlText w:val="%1."/>
      <w:lvlJc w:val="righ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215">
    <w:lvl w:ilvl="0">
      <w:start w:val="1"/>
      <w:numFmt w:val="lowerRoman"/>
      <w:lvlText w:val="%1."/>
      <w:lvlJc w:val="righ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21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1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1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1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20">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2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2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23">
    <w:lvl w:ilvl="0">
      <w:start w:val="1"/>
      <w:numFmt w:val="bullet"/>
      <w:lvlText w:val="●"/>
      <w:lvlJc w:val="left"/>
      <w:pPr>
        <w:ind w:left="990" w:hanging="360"/>
      </w:pPr>
      <w:rPr>
        <w:rFonts w:ascii="Arial" w:cs="Arial" w:eastAsia="Arial" w:hAnsi="Arial"/>
        <w:vertAlign w:val="baseline"/>
      </w:rPr>
    </w:lvl>
    <w:lvl w:ilvl="1">
      <w:start w:val="1"/>
      <w:numFmt w:val="bullet"/>
      <w:lvlText w:val="o"/>
      <w:lvlJc w:val="left"/>
      <w:pPr>
        <w:ind w:left="1710" w:hanging="360"/>
      </w:pPr>
      <w:rPr>
        <w:rFonts w:ascii="Arial" w:cs="Arial" w:eastAsia="Arial" w:hAnsi="Arial"/>
        <w:vertAlign w:val="baseline"/>
      </w:rPr>
    </w:lvl>
    <w:lvl w:ilvl="2">
      <w:start w:val="1"/>
      <w:numFmt w:val="bullet"/>
      <w:lvlText w:val="▪"/>
      <w:lvlJc w:val="left"/>
      <w:pPr>
        <w:ind w:left="2430" w:hanging="360"/>
      </w:pPr>
      <w:rPr>
        <w:rFonts w:ascii="Arial" w:cs="Arial" w:eastAsia="Arial" w:hAnsi="Arial"/>
        <w:vertAlign w:val="baseline"/>
      </w:rPr>
    </w:lvl>
    <w:lvl w:ilvl="3">
      <w:start w:val="1"/>
      <w:numFmt w:val="bullet"/>
      <w:lvlText w:val="●"/>
      <w:lvlJc w:val="left"/>
      <w:pPr>
        <w:ind w:left="3150" w:hanging="360"/>
      </w:pPr>
      <w:rPr>
        <w:rFonts w:ascii="Arial" w:cs="Arial" w:eastAsia="Arial" w:hAnsi="Arial"/>
        <w:vertAlign w:val="baseline"/>
      </w:rPr>
    </w:lvl>
    <w:lvl w:ilvl="4">
      <w:start w:val="1"/>
      <w:numFmt w:val="bullet"/>
      <w:lvlText w:val="o"/>
      <w:lvlJc w:val="left"/>
      <w:pPr>
        <w:ind w:left="3870" w:hanging="360"/>
      </w:pPr>
      <w:rPr>
        <w:rFonts w:ascii="Arial" w:cs="Arial" w:eastAsia="Arial" w:hAnsi="Arial"/>
        <w:vertAlign w:val="baseline"/>
      </w:rPr>
    </w:lvl>
    <w:lvl w:ilvl="5">
      <w:start w:val="1"/>
      <w:numFmt w:val="bullet"/>
      <w:lvlText w:val="▪"/>
      <w:lvlJc w:val="left"/>
      <w:pPr>
        <w:ind w:left="4590" w:hanging="360"/>
      </w:pPr>
      <w:rPr>
        <w:rFonts w:ascii="Arial" w:cs="Arial" w:eastAsia="Arial" w:hAnsi="Arial"/>
        <w:vertAlign w:val="baseline"/>
      </w:rPr>
    </w:lvl>
    <w:lvl w:ilvl="6">
      <w:start w:val="1"/>
      <w:numFmt w:val="bullet"/>
      <w:lvlText w:val="●"/>
      <w:lvlJc w:val="left"/>
      <w:pPr>
        <w:ind w:left="5310" w:hanging="360"/>
      </w:pPr>
      <w:rPr>
        <w:rFonts w:ascii="Arial" w:cs="Arial" w:eastAsia="Arial" w:hAnsi="Arial"/>
        <w:vertAlign w:val="baseline"/>
      </w:rPr>
    </w:lvl>
    <w:lvl w:ilvl="7">
      <w:start w:val="1"/>
      <w:numFmt w:val="bullet"/>
      <w:lvlText w:val="o"/>
      <w:lvlJc w:val="left"/>
      <w:pPr>
        <w:ind w:left="6030" w:hanging="360"/>
      </w:pPr>
      <w:rPr>
        <w:rFonts w:ascii="Arial" w:cs="Arial" w:eastAsia="Arial" w:hAnsi="Arial"/>
        <w:vertAlign w:val="baseline"/>
      </w:rPr>
    </w:lvl>
    <w:lvl w:ilvl="8">
      <w:start w:val="1"/>
      <w:numFmt w:val="bullet"/>
      <w:lvlText w:val="▪"/>
      <w:lvlJc w:val="left"/>
      <w:pPr>
        <w:ind w:left="6750" w:hanging="360"/>
      </w:pPr>
      <w:rPr>
        <w:rFonts w:ascii="Arial" w:cs="Arial" w:eastAsia="Arial" w:hAnsi="Arial"/>
        <w:vertAlign w:val="baseline"/>
      </w:rPr>
    </w:lvl>
  </w:abstractNum>
  <w:abstractNum w:abstractNumId="22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25">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2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2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28">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29">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230">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23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3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33">
    <w:lvl w:ilvl="0">
      <w:start w:val="1"/>
      <w:numFmt w:val="lowerRoman"/>
      <w:lvlText w:val="%1."/>
      <w:lvlJc w:val="right"/>
      <w:pPr>
        <w:ind w:left="810" w:hanging="360"/>
      </w:pPr>
      <w:rPr>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234">
    <w:lvl w:ilvl="0">
      <w:start w:val="1"/>
      <w:numFmt w:val="lowerRoman"/>
      <w:lvlText w:val="%1."/>
      <w:lvlJc w:val="right"/>
      <w:pPr>
        <w:ind w:left="810" w:hanging="360"/>
      </w:pPr>
      <w:rPr>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235">
    <w:lvl w:ilvl="0">
      <w:start w:val="1"/>
      <w:numFmt w:val="bullet"/>
      <w:lvlText w:val="●"/>
      <w:lvlJc w:val="left"/>
      <w:pPr>
        <w:ind w:left="2250" w:hanging="360"/>
      </w:pPr>
      <w:rPr>
        <w:rFonts w:ascii="Arial" w:cs="Arial" w:eastAsia="Arial" w:hAnsi="Arial"/>
        <w:vertAlign w:val="baseline"/>
      </w:rPr>
    </w:lvl>
    <w:lvl w:ilvl="1">
      <w:start w:val="1"/>
      <w:numFmt w:val="bullet"/>
      <w:lvlText w:val="o"/>
      <w:lvlJc w:val="left"/>
      <w:pPr>
        <w:ind w:left="2970" w:hanging="360"/>
      </w:pPr>
      <w:rPr>
        <w:rFonts w:ascii="Arial" w:cs="Arial" w:eastAsia="Arial" w:hAnsi="Arial"/>
        <w:vertAlign w:val="baseline"/>
      </w:rPr>
    </w:lvl>
    <w:lvl w:ilvl="2">
      <w:start w:val="1"/>
      <w:numFmt w:val="bullet"/>
      <w:lvlText w:val="▪"/>
      <w:lvlJc w:val="left"/>
      <w:pPr>
        <w:ind w:left="3690" w:hanging="360"/>
      </w:pPr>
      <w:rPr>
        <w:rFonts w:ascii="Arial" w:cs="Arial" w:eastAsia="Arial" w:hAnsi="Arial"/>
        <w:vertAlign w:val="baseline"/>
      </w:rPr>
    </w:lvl>
    <w:lvl w:ilvl="3">
      <w:start w:val="1"/>
      <w:numFmt w:val="bullet"/>
      <w:lvlText w:val="●"/>
      <w:lvlJc w:val="left"/>
      <w:pPr>
        <w:ind w:left="4410" w:hanging="360"/>
      </w:pPr>
      <w:rPr>
        <w:rFonts w:ascii="Arial" w:cs="Arial" w:eastAsia="Arial" w:hAnsi="Arial"/>
        <w:vertAlign w:val="baseline"/>
      </w:rPr>
    </w:lvl>
    <w:lvl w:ilvl="4">
      <w:start w:val="1"/>
      <w:numFmt w:val="bullet"/>
      <w:lvlText w:val="o"/>
      <w:lvlJc w:val="left"/>
      <w:pPr>
        <w:ind w:left="5130" w:hanging="360"/>
      </w:pPr>
      <w:rPr>
        <w:rFonts w:ascii="Arial" w:cs="Arial" w:eastAsia="Arial" w:hAnsi="Arial"/>
        <w:vertAlign w:val="baseline"/>
      </w:rPr>
    </w:lvl>
    <w:lvl w:ilvl="5">
      <w:start w:val="1"/>
      <w:numFmt w:val="bullet"/>
      <w:lvlText w:val="▪"/>
      <w:lvlJc w:val="left"/>
      <w:pPr>
        <w:ind w:left="5850" w:hanging="360"/>
      </w:pPr>
      <w:rPr>
        <w:rFonts w:ascii="Arial" w:cs="Arial" w:eastAsia="Arial" w:hAnsi="Arial"/>
        <w:vertAlign w:val="baseline"/>
      </w:rPr>
    </w:lvl>
    <w:lvl w:ilvl="6">
      <w:start w:val="1"/>
      <w:numFmt w:val="bullet"/>
      <w:lvlText w:val="●"/>
      <w:lvlJc w:val="left"/>
      <w:pPr>
        <w:ind w:left="6570" w:hanging="360"/>
      </w:pPr>
      <w:rPr>
        <w:rFonts w:ascii="Arial" w:cs="Arial" w:eastAsia="Arial" w:hAnsi="Arial"/>
        <w:vertAlign w:val="baseline"/>
      </w:rPr>
    </w:lvl>
    <w:lvl w:ilvl="7">
      <w:start w:val="1"/>
      <w:numFmt w:val="bullet"/>
      <w:lvlText w:val="o"/>
      <w:lvlJc w:val="left"/>
      <w:pPr>
        <w:ind w:left="7290" w:hanging="360"/>
      </w:pPr>
      <w:rPr>
        <w:rFonts w:ascii="Arial" w:cs="Arial" w:eastAsia="Arial" w:hAnsi="Arial"/>
        <w:vertAlign w:val="baseline"/>
      </w:rPr>
    </w:lvl>
    <w:lvl w:ilvl="8">
      <w:start w:val="1"/>
      <w:numFmt w:val="bullet"/>
      <w:lvlText w:val="▪"/>
      <w:lvlJc w:val="left"/>
      <w:pPr>
        <w:ind w:left="8010" w:hanging="360"/>
      </w:pPr>
      <w:rPr>
        <w:rFonts w:ascii="Arial" w:cs="Arial" w:eastAsia="Arial" w:hAnsi="Arial"/>
        <w:vertAlign w:val="baseline"/>
      </w:rPr>
    </w:lvl>
  </w:abstractNum>
  <w:abstractNum w:abstractNumId="236">
    <w:lvl w:ilvl="0">
      <w:start w:val="1"/>
      <w:numFmt w:val="bullet"/>
      <w:lvlText w:val="●"/>
      <w:lvlJc w:val="left"/>
      <w:pPr>
        <w:ind w:left="2250" w:hanging="360"/>
      </w:pPr>
      <w:rPr>
        <w:rFonts w:ascii="Arial" w:cs="Arial" w:eastAsia="Arial" w:hAnsi="Arial"/>
        <w:vertAlign w:val="baseline"/>
      </w:rPr>
    </w:lvl>
    <w:lvl w:ilvl="1">
      <w:start w:val="1"/>
      <w:numFmt w:val="bullet"/>
      <w:lvlText w:val="o"/>
      <w:lvlJc w:val="left"/>
      <w:pPr>
        <w:ind w:left="2970" w:hanging="360"/>
      </w:pPr>
      <w:rPr>
        <w:rFonts w:ascii="Arial" w:cs="Arial" w:eastAsia="Arial" w:hAnsi="Arial"/>
        <w:vertAlign w:val="baseline"/>
      </w:rPr>
    </w:lvl>
    <w:lvl w:ilvl="2">
      <w:start w:val="1"/>
      <w:numFmt w:val="bullet"/>
      <w:lvlText w:val="▪"/>
      <w:lvlJc w:val="left"/>
      <w:pPr>
        <w:ind w:left="3690" w:hanging="360"/>
      </w:pPr>
      <w:rPr>
        <w:rFonts w:ascii="Arial" w:cs="Arial" w:eastAsia="Arial" w:hAnsi="Arial"/>
        <w:vertAlign w:val="baseline"/>
      </w:rPr>
    </w:lvl>
    <w:lvl w:ilvl="3">
      <w:start w:val="1"/>
      <w:numFmt w:val="bullet"/>
      <w:lvlText w:val="●"/>
      <w:lvlJc w:val="left"/>
      <w:pPr>
        <w:ind w:left="4410" w:hanging="360"/>
      </w:pPr>
      <w:rPr>
        <w:rFonts w:ascii="Arial" w:cs="Arial" w:eastAsia="Arial" w:hAnsi="Arial"/>
        <w:vertAlign w:val="baseline"/>
      </w:rPr>
    </w:lvl>
    <w:lvl w:ilvl="4">
      <w:start w:val="1"/>
      <w:numFmt w:val="bullet"/>
      <w:lvlText w:val="o"/>
      <w:lvlJc w:val="left"/>
      <w:pPr>
        <w:ind w:left="5130" w:hanging="360"/>
      </w:pPr>
      <w:rPr>
        <w:rFonts w:ascii="Arial" w:cs="Arial" w:eastAsia="Arial" w:hAnsi="Arial"/>
        <w:vertAlign w:val="baseline"/>
      </w:rPr>
    </w:lvl>
    <w:lvl w:ilvl="5">
      <w:start w:val="1"/>
      <w:numFmt w:val="bullet"/>
      <w:lvlText w:val="▪"/>
      <w:lvlJc w:val="left"/>
      <w:pPr>
        <w:ind w:left="5850" w:hanging="360"/>
      </w:pPr>
      <w:rPr>
        <w:rFonts w:ascii="Arial" w:cs="Arial" w:eastAsia="Arial" w:hAnsi="Arial"/>
        <w:vertAlign w:val="baseline"/>
      </w:rPr>
    </w:lvl>
    <w:lvl w:ilvl="6">
      <w:start w:val="1"/>
      <w:numFmt w:val="bullet"/>
      <w:lvlText w:val="●"/>
      <w:lvlJc w:val="left"/>
      <w:pPr>
        <w:ind w:left="6570" w:hanging="360"/>
      </w:pPr>
      <w:rPr>
        <w:rFonts w:ascii="Arial" w:cs="Arial" w:eastAsia="Arial" w:hAnsi="Arial"/>
        <w:vertAlign w:val="baseline"/>
      </w:rPr>
    </w:lvl>
    <w:lvl w:ilvl="7">
      <w:start w:val="1"/>
      <w:numFmt w:val="bullet"/>
      <w:lvlText w:val="o"/>
      <w:lvlJc w:val="left"/>
      <w:pPr>
        <w:ind w:left="7290" w:hanging="360"/>
      </w:pPr>
      <w:rPr>
        <w:rFonts w:ascii="Arial" w:cs="Arial" w:eastAsia="Arial" w:hAnsi="Arial"/>
        <w:vertAlign w:val="baseline"/>
      </w:rPr>
    </w:lvl>
    <w:lvl w:ilvl="8">
      <w:start w:val="1"/>
      <w:numFmt w:val="bullet"/>
      <w:lvlText w:val="▪"/>
      <w:lvlJc w:val="left"/>
      <w:pPr>
        <w:ind w:left="801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10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ind w:left="1584" w:hanging="1584"/>
    </w:pPr>
    <w:rPr>
      <w:rFonts w:ascii="Cambria" w:cs="Cambria" w:eastAsia="Cambria" w:hAnsi="Cambria"/>
      <w:b w:val="1"/>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60" w:before="240" w:line="240" w:lineRule="auto"/>
      <w:ind w:left="864" w:hanging="864"/>
    </w:pPr>
    <w:rPr>
      <w:rFonts w:ascii="Cambria" w:cs="Cambria" w:eastAsia="Cambria" w:hAnsi="Cambria"/>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before="240" w:line="240" w:lineRule="auto"/>
    </w:pPr>
    <w:rPr>
      <w:rFonts w:ascii="Cambria" w:cs="Cambria" w:eastAsia="Cambria" w:hAnsi="Cambria"/>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